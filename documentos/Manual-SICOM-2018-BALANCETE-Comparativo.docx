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92591F" w14:textId="760E2AFD" w:rsidR="00612ACA" w:rsidRDefault="00612ACA" w:rsidP="00612ACA">
      <w:pPr>
        <w:ind w:left="708"/>
        <w:jc w:val="center"/>
        <w:rPr>
          <w:color w:val="000000"/>
          <w:sz w:val="52"/>
          <w:szCs w:val="72"/>
        </w:rPr>
      </w:pPr>
      <w:r>
        <w:rPr>
          <w:color w:val="000000"/>
          <w:sz w:val="52"/>
          <w:szCs w:val="72"/>
        </w:rPr>
        <w:t>Layout dos Arquivos</w:t>
      </w:r>
    </w:p>
    <w:p w14:paraId="7171BA3F" w14:textId="55239BBE" w:rsidR="00612ACA" w:rsidRDefault="00612ACA" w:rsidP="00612ACA">
      <w:pPr>
        <w:ind w:left="708"/>
        <w:jc w:val="center"/>
        <w:rPr>
          <w:b/>
          <w:color w:val="000000"/>
          <w:sz w:val="56"/>
          <w:szCs w:val="72"/>
        </w:rPr>
      </w:pPr>
      <w:r>
        <w:rPr>
          <w:b/>
          <w:color w:val="000000"/>
          <w:sz w:val="56"/>
          <w:szCs w:val="72"/>
        </w:rPr>
        <w:t>Módulo</w:t>
      </w:r>
      <w:r w:rsidR="00001A0A">
        <w:rPr>
          <w:b/>
          <w:color w:val="000000"/>
          <w:sz w:val="56"/>
          <w:szCs w:val="72"/>
        </w:rPr>
        <w:t xml:space="preserve"> Balancete</w:t>
      </w:r>
      <w:r w:rsidR="0041245E">
        <w:rPr>
          <w:b/>
          <w:color w:val="000000"/>
          <w:sz w:val="56"/>
          <w:szCs w:val="72"/>
        </w:rPr>
        <w:t xml:space="preserve"> Contábil</w:t>
      </w:r>
    </w:p>
    <w:p w14:paraId="330307BC" w14:textId="77777777" w:rsidR="00612ACA" w:rsidRDefault="00612ACA" w:rsidP="00612ACA">
      <w:pPr>
        <w:jc w:val="center"/>
        <w:rPr>
          <w:color w:val="000000"/>
          <w:sz w:val="24"/>
          <w:szCs w:val="24"/>
        </w:rPr>
      </w:pPr>
    </w:p>
    <w:p w14:paraId="164C9316" w14:textId="2000D1FA" w:rsidR="00612ACA" w:rsidRDefault="00612ACA" w:rsidP="00612ACA">
      <w:pPr>
        <w:jc w:val="center"/>
        <w:rPr>
          <w:color w:val="000000"/>
          <w:sz w:val="72"/>
          <w:szCs w:val="72"/>
        </w:rPr>
      </w:pPr>
      <w:r>
        <w:rPr>
          <w:noProof/>
          <w:color w:val="000000"/>
          <w:sz w:val="72"/>
          <w:szCs w:val="72"/>
          <w:lang w:eastAsia="pt-BR"/>
        </w:rPr>
        <w:drawing>
          <wp:inline distT="0" distB="0" distL="0" distR="0" wp14:anchorId="5B41DB99" wp14:editId="4D71C0DE">
            <wp:extent cx="3907155" cy="2849880"/>
            <wp:effectExtent l="0" t="0" r="0" b="7620"/>
            <wp:docPr id="2" name="Imagem 2" descr="Descrição: NOVA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NOVA_LOGO_201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D5D5" w14:textId="74345704" w:rsidR="00E534E3" w:rsidRDefault="00344951" w:rsidP="00F6184C">
      <w:pPr>
        <w:spacing w:before="100" w:beforeAutospacing="1" w:after="100" w:afterAutospacing="1"/>
        <w:jc w:val="center"/>
      </w:pPr>
      <w:r>
        <w:t xml:space="preserve">Versão </w:t>
      </w:r>
      <w:r w:rsidR="00E534E3">
        <w:t>–</w:t>
      </w:r>
      <w:r w:rsidR="003D0546">
        <w:t xml:space="preserve"> </w:t>
      </w:r>
      <w:del w:id="0" w:author="RICARDO NOGUEIRA DE ALMEIDA" w:date="2017-06-08T10:21:00Z">
        <w:r w:rsidR="003D0546" w:rsidDel="009D334B">
          <w:delText>3</w:delText>
        </w:r>
      </w:del>
      <w:ins w:id="1" w:author="RICARDO NOGUEIRA DE ALMEIDA" w:date="2017-06-08T10:21:00Z">
        <w:r w:rsidR="009D334B">
          <w:t>4</w:t>
        </w:r>
      </w:ins>
      <w:r w:rsidR="003D0546">
        <w:t>.0</w:t>
      </w:r>
      <w:r w:rsidR="008860CD">
        <w:t xml:space="preserve"> </w:t>
      </w:r>
      <w:r w:rsidR="00E534E3">
        <w:t xml:space="preserve">– </w:t>
      </w:r>
      <w:del w:id="2" w:author="RICARDO NOGUEIRA DE ALMEIDA" w:date="2017-06-08T10:21:00Z">
        <w:r w:rsidR="005C3BB7" w:rsidDel="009D334B">
          <w:delText>201</w:delText>
        </w:r>
        <w:r w:rsidR="003D0546" w:rsidDel="009D334B">
          <w:delText>7</w:delText>
        </w:r>
      </w:del>
      <w:ins w:id="3" w:author="RICARDO NOGUEIRA DE ALMEIDA" w:date="2017-06-08T10:21:00Z">
        <w:r w:rsidR="009D334B">
          <w:t>2018</w:t>
        </w:r>
      </w:ins>
    </w:p>
    <w:p w14:paraId="7562641C" w14:textId="675E3640" w:rsidR="00DA6400" w:rsidRPr="00F6184C" w:rsidRDefault="004A2F1C" w:rsidP="00F6184C">
      <w:pPr>
        <w:spacing w:before="100" w:beforeAutospacing="1" w:after="100" w:afterAutospacing="1"/>
        <w:jc w:val="center"/>
        <w:rPr>
          <w:rFonts w:ascii="Arial" w:hAnsi="Arial" w:cs="Arial"/>
          <w:color w:val="000000"/>
        </w:rPr>
      </w:pPr>
      <w:r w:rsidRPr="00445F3F">
        <w:rPr>
          <w:color w:val="000000"/>
          <w:sz w:val="72"/>
          <w:szCs w:val="72"/>
        </w:rPr>
        <w:br w:type="page"/>
      </w:r>
      <w:r w:rsidR="00DA6400" w:rsidRPr="00445F3F">
        <w:rPr>
          <w:rFonts w:ascii="Arial" w:hAnsi="Arial" w:cs="Arial"/>
          <w:b/>
          <w:color w:val="000000"/>
        </w:rPr>
        <w:lastRenderedPageBreak/>
        <w:t>Sumário</w:t>
      </w:r>
    </w:p>
    <w:p w14:paraId="47D6B0F4" w14:textId="37CC7FEB" w:rsidR="00EC749D" w:rsidRDefault="001218AA">
      <w:pPr>
        <w:pStyle w:val="Sumrio1"/>
        <w:rPr>
          <w:rFonts w:asciiTheme="minorHAnsi" w:eastAsiaTheme="minorEastAsia" w:hAnsiTheme="minorHAnsi" w:cstheme="minorBidi"/>
          <w:lang w:eastAsia="pt-BR"/>
        </w:rPr>
      </w:pPr>
      <w:r w:rsidRPr="00F6184C">
        <w:rPr>
          <w:color w:val="000000"/>
        </w:rPr>
        <w:fldChar w:fldCharType="begin"/>
      </w:r>
      <w:r w:rsidR="00DA6400" w:rsidRPr="00F6184C">
        <w:rPr>
          <w:color w:val="000000"/>
        </w:rPr>
        <w:instrText xml:space="preserve"> TOC \o "1-3" \h \z \u </w:instrText>
      </w:r>
      <w:r w:rsidRPr="00F6184C">
        <w:rPr>
          <w:color w:val="000000"/>
        </w:rPr>
        <w:fldChar w:fldCharType="separate"/>
      </w:r>
      <w:hyperlink w:anchor="_Toc491174423" w:history="1">
        <w:r w:rsidR="00EC749D" w:rsidRPr="008961EF">
          <w:rPr>
            <w:rStyle w:val="Hyperlink"/>
          </w:rPr>
          <w:t>1</w:t>
        </w:r>
        <w:r w:rsidR="00EC749D">
          <w:rPr>
            <w:rFonts w:asciiTheme="minorHAnsi" w:eastAsiaTheme="minorEastAsia" w:hAnsiTheme="minorHAnsi" w:cstheme="minorBidi"/>
            <w:lang w:eastAsia="pt-BR"/>
          </w:rPr>
          <w:tab/>
        </w:r>
        <w:r w:rsidR="00EC749D" w:rsidRPr="008961EF">
          <w:rPr>
            <w:rStyle w:val="Hyperlink"/>
          </w:rPr>
          <w:t>Formato do Arquivo</w:t>
        </w:r>
        <w:r w:rsidR="00EC749D">
          <w:rPr>
            <w:webHidden/>
          </w:rPr>
          <w:tab/>
        </w:r>
        <w:r w:rsidR="00EC749D">
          <w:rPr>
            <w:webHidden/>
          </w:rPr>
          <w:fldChar w:fldCharType="begin"/>
        </w:r>
        <w:r w:rsidR="00EC749D">
          <w:rPr>
            <w:webHidden/>
          </w:rPr>
          <w:instrText xml:space="preserve"> PAGEREF _Toc491174423 \h </w:instrText>
        </w:r>
        <w:r w:rsidR="00EC749D">
          <w:rPr>
            <w:webHidden/>
          </w:rPr>
        </w:r>
        <w:r w:rsidR="00EC749D">
          <w:rPr>
            <w:webHidden/>
          </w:rPr>
          <w:fldChar w:fldCharType="separate"/>
        </w:r>
        <w:r w:rsidR="00EC749D">
          <w:rPr>
            <w:webHidden/>
          </w:rPr>
          <w:t>3</w:t>
        </w:r>
        <w:r w:rsidR="00EC749D">
          <w:rPr>
            <w:webHidden/>
          </w:rPr>
          <w:fldChar w:fldCharType="end"/>
        </w:r>
      </w:hyperlink>
    </w:p>
    <w:p w14:paraId="124F5FF4" w14:textId="5C484218" w:rsidR="00EC749D" w:rsidRDefault="00DC1475">
      <w:pPr>
        <w:pStyle w:val="Sumrio1"/>
        <w:rPr>
          <w:rFonts w:asciiTheme="minorHAnsi" w:eastAsiaTheme="minorEastAsia" w:hAnsiTheme="minorHAnsi" w:cstheme="minorBidi"/>
          <w:lang w:eastAsia="pt-BR"/>
        </w:rPr>
      </w:pPr>
      <w:hyperlink w:anchor="_Toc491174424" w:history="1">
        <w:r w:rsidR="00EC749D" w:rsidRPr="008961EF">
          <w:rPr>
            <w:rStyle w:val="Hyperlink"/>
          </w:rPr>
          <w:t>2</w:t>
        </w:r>
        <w:r w:rsidR="00EC749D">
          <w:rPr>
            <w:rFonts w:asciiTheme="minorHAnsi" w:eastAsiaTheme="minorEastAsia" w:hAnsiTheme="minorHAnsi" w:cstheme="minorBidi"/>
            <w:lang w:eastAsia="pt-BR"/>
          </w:rPr>
          <w:tab/>
        </w:r>
        <w:r w:rsidR="00EC749D" w:rsidRPr="008961EF">
          <w:rPr>
            <w:rStyle w:val="Hyperlink"/>
          </w:rPr>
          <w:t>Formato dos Campos</w:t>
        </w:r>
        <w:r w:rsidR="00EC749D">
          <w:rPr>
            <w:webHidden/>
          </w:rPr>
          <w:tab/>
        </w:r>
        <w:r w:rsidR="00EC749D">
          <w:rPr>
            <w:webHidden/>
          </w:rPr>
          <w:fldChar w:fldCharType="begin"/>
        </w:r>
        <w:r w:rsidR="00EC749D">
          <w:rPr>
            <w:webHidden/>
          </w:rPr>
          <w:instrText xml:space="preserve"> PAGEREF _Toc491174424 \h </w:instrText>
        </w:r>
        <w:r w:rsidR="00EC749D">
          <w:rPr>
            <w:webHidden/>
          </w:rPr>
        </w:r>
        <w:r w:rsidR="00EC749D">
          <w:rPr>
            <w:webHidden/>
          </w:rPr>
          <w:fldChar w:fldCharType="separate"/>
        </w:r>
        <w:r w:rsidR="00EC749D">
          <w:rPr>
            <w:webHidden/>
          </w:rPr>
          <w:t>3</w:t>
        </w:r>
        <w:r w:rsidR="00EC749D">
          <w:rPr>
            <w:webHidden/>
          </w:rPr>
          <w:fldChar w:fldCharType="end"/>
        </w:r>
      </w:hyperlink>
    </w:p>
    <w:p w14:paraId="0A20C8EB" w14:textId="35CD5153" w:rsidR="00EC749D" w:rsidRDefault="00DC1475">
      <w:pPr>
        <w:pStyle w:val="Sumrio1"/>
        <w:rPr>
          <w:rFonts w:asciiTheme="minorHAnsi" w:eastAsiaTheme="minorEastAsia" w:hAnsiTheme="minorHAnsi" w:cstheme="minorBidi"/>
          <w:lang w:eastAsia="pt-BR"/>
        </w:rPr>
      </w:pPr>
      <w:hyperlink w:anchor="_Toc491174425" w:history="1">
        <w:r w:rsidR="00EC749D" w:rsidRPr="008961EF">
          <w:rPr>
            <w:rStyle w:val="Hyperlink"/>
          </w:rPr>
          <w:t>3</w:t>
        </w:r>
        <w:r w:rsidR="00EC749D">
          <w:rPr>
            <w:rFonts w:asciiTheme="minorHAnsi" w:eastAsiaTheme="minorEastAsia" w:hAnsiTheme="minorHAnsi" w:cstheme="minorBidi"/>
            <w:lang w:eastAsia="pt-BR"/>
          </w:rPr>
          <w:tab/>
        </w:r>
        <w:r w:rsidR="00EC749D" w:rsidRPr="008961EF">
          <w:rPr>
            <w:rStyle w:val="Hyperlink"/>
          </w:rPr>
          <w:t>Definições Gerais</w:t>
        </w:r>
        <w:r w:rsidR="00EC749D">
          <w:rPr>
            <w:webHidden/>
          </w:rPr>
          <w:tab/>
        </w:r>
        <w:r w:rsidR="00EC749D">
          <w:rPr>
            <w:webHidden/>
          </w:rPr>
          <w:fldChar w:fldCharType="begin"/>
        </w:r>
        <w:r w:rsidR="00EC749D">
          <w:rPr>
            <w:webHidden/>
          </w:rPr>
          <w:instrText xml:space="preserve"> PAGEREF _Toc491174425 \h </w:instrText>
        </w:r>
        <w:r w:rsidR="00EC749D">
          <w:rPr>
            <w:webHidden/>
          </w:rPr>
        </w:r>
        <w:r w:rsidR="00EC749D">
          <w:rPr>
            <w:webHidden/>
          </w:rPr>
          <w:fldChar w:fldCharType="separate"/>
        </w:r>
        <w:r w:rsidR="00EC749D">
          <w:rPr>
            <w:webHidden/>
          </w:rPr>
          <w:t>4</w:t>
        </w:r>
        <w:r w:rsidR="00EC749D">
          <w:rPr>
            <w:webHidden/>
          </w:rPr>
          <w:fldChar w:fldCharType="end"/>
        </w:r>
      </w:hyperlink>
    </w:p>
    <w:p w14:paraId="26C89878" w14:textId="11EE8066" w:rsidR="00EC749D" w:rsidRDefault="00DC1475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91174426" w:history="1">
        <w:r w:rsidR="00EC749D" w:rsidRPr="008961EF">
          <w:rPr>
            <w:rStyle w:val="Hyperlink"/>
            <w:rFonts w:ascii="Arial" w:hAnsi="Arial" w:cs="Arial"/>
            <w:noProof/>
          </w:rPr>
          <w:t>3.1</w:t>
        </w:r>
        <w:r w:rsidR="00EC749D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EC749D" w:rsidRPr="008961EF">
          <w:rPr>
            <w:rStyle w:val="Hyperlink"/>
            <w:rFonts w:ascii="Arial" w:hAnsi="Arial" w:cs="Arial"/>
            <w:noProof/>
          </w:rPr>
          <w:t>Elaboração de arquivos com mais de um tipo de registro</w:t>
        </w:r>
        <w:r w:rsidR="00EC749D">
          <w:rPr>
            <w:noProof/>
            <w:webHidden/>
          </w:rPr>
          <w:tab/>
        </w:r>
        <w:r w:rsidR="00EC749D">
          <w:rPr>
            <w:noProof/>
            <w:webHidden/>
          </w:rPr>
          <w:fldChar w:fldCharType="begin"/>
        </w:r>
        <w:r w:rsidR="00EC749D">
          <w:rPr>
            <w:noProof/>
            <w:webHidden/>
          </w:rPr>
          <w:instrText xml:space="preserve"> PAGEREF _Toc491174426 \h </w:instrText>
        </w:r>
        <w:r w:rsidR="00EC749D">
          <w:rPr>
            <w:noProof/>
            <w:webHidden/>
          </w:rPr>
        </w:r>
        <w:r w:rsidR="00EC749D">
          <w:rPr>
            <w:noProof/>
            <w:webHidden/>
          </w:rPr>
          <w:fldChar w:fldCharType="separate"/>
        </w:r>
        <w:r w:rsidR="00EC749D">
          <w:rPr>
            <w:noProof/>
            <w:webHidden/>
          </w:rPr>
          <w:t>4</w:t>
        </w:r>
        <w:r w:rsidR="00EC749D">
          <w:rPr>
            <w:noProof/>
            <w:webHidden/>
          </w:rPr>
          <w:fldChar w:fldCharType="end"/>
        </w:r>
      </w:hyperlink>
    </w:p>
    <w:p w14:paraId="788DF6CD" w14:textId="28ADFEC2" w:rsidR="00EC749D" w:rsidRDefault="00DC1475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91174427" w:history="1">
        <w:r w:rsidR="00EC749D" w:rsidRPr="008961EF">
          <w:rPr>
            <w:rStyle w:val="Hyperlink"/>
            <w:rFonts w:ascii="Arial" w:hAnsi="Arial" w:cs="Arial"/>
            <w:noProof/>
          </w:rPr>
          <w:t>3.2</w:t>
        </w:r>
        <w:r w:rsidR="00EC749D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EC749D" w:rsidRPr="008961EF">
          <w:rPr>
            <w:rStyle w:val="Hyperlink"/>
            <w:rFonts w:ascii="Arial" w:hAnsi="Arial" w:cs="Arial"/>
            <w:noProof/>
          </w:rPr>
          <w:t>Identificação dos campos que determinam a chave do registro</w:t>
        </w:r>
        <w:r w:rsidR="00EC749D">
          <w:rPr>
            <w:noProof/>
            <w:webHidden/>
          </w:rPr>
          <w:tab/>
        </w:r>
        <w:r w:rsidR="00EC749D">
          <w:rPr>
            <w:noProof/>
            <w:webHidden/>
          </w:rPr>
          <w:fldChar w:fldCharType="begin"/>
        </w:r>
        <w:r w:rsidR="00EC749D">
          <w:rPr>
            <w:noProof/>
            <w:webHidden/>
          </w:rPr>
          <w:instrText xml:space="preserve"> PAGEREF _Toc491174427 \h </w:instrText>
        </w:r>
        <w:r w:rsidR="00EC749D">
          <w:rPr>
            <w:noProof/>
            <w:webHidden/>
          </w:rPr>
        </w:r>
        <w:r w:rsidR="00EC749D">
          <w:rPr>
            <w:noProof/>
            <w:webHidden/>
          </w:rPr>
          <w:fldChar w:fldCharType="separate"/>
        </w:r>
        <w:r w:rsidR="00EC749D">
          <w:rPr>
            <w:noProof/>
            <w:webHidden/>
          </w:rPr>
          <w:t>5</w:t>
        </w:r>
        <w:r w:rsidR="00EC749D">
          <w:rPr>
            <w:noProof/>
            <w:webHidden/>
          </w:rPr>
          <w:fldChar w:fldCharType="end"/>
        </w:r>
      </w:hyperlink>
    </w:p>
    <w:p w14:paraId="7942140D" w14:textId="5D652536" w:rsidR="00EC749D" w:rsidRDefault="00DC1475">
      <w:pPr>
        <w:pStyle w:val="Sumrio1"/>
        <w:rPr>
          <w:rFonts w:asciiTheme="minorHAnsi" w:eastAsiaTheme="minorEastAsia" w:hAnsiTheme="minorHAnsi" w:cstheme="minorBidi"/>
          <w:lang w:eastAsia="pt-BR"/>
        </w:rPr>
      </w:pPr>
      <w:hyperlink w:anchor="_Toc491174428" w:history="1">
        <w:r w:rsidR="00EC749D" w:rsidRPr="008961EF">
          <w:rPr>
            <w:rStyle w:val="Hyperlink"/>
          </w:rPr>
          <w:t>4</w:t>
        </w:r>
        <w:r w:rsidR="00EC749D">
          <w:rPr>
            <w:rFonts w:asciiTheme="minorHAnsi" w:eastAsiaTheme="minorEastAsia" w:hAnsiTheme="minorHAnsi" w:cstheme="minorBidi"/>
            <w:lang w:eastAsia="pt-BR"/>
          </w:rPr>
          <w:tab/>
        </w:r>
        <w:r w:rsidR="00EC749D" w:rsidRPr="008961EF">
          <w:rPr>
            <w:rStyle w:val="Hyperlink"/>
          </w:rPr>
          <w:t>Balancete Contábil</w:t>
        </w:r>
        <w:r w:rsidR="00EC749D">
          <w:rPr>
            <w:webHidden/>
          </w:rPr>
          <w:tab/>
        </w:r>
        <w:r w:rsidR="00EC749D">
          <w:rPr>
            <w:webHidden/>
          </w:rPr>
          <w:fldChar w:fldCharType="begin"/>
        </w:r>
        <w:r w:rsidR="00EC749D">
          <w:rPr>
            <w:webHidden/>
          </w:rPr>
          <w:instrText xml:space="preserve"> PAGEREF _Toc491174428 \h </w:instrText>
        </w:r>
        <w:r w:rsidR="00EC749D">
          <w:rPr>
            <w:webHidden/>
          </w:rPr>
        </w:r>
        <w:r w:rsidR="00EC749D">
          <w:rPr>
            <w:webHidden/>
          </w:rPr>
          <w:fldChar w:fldCharType="separate"/>
        </w:r>
        <w:r w:rsidR="00EC749D">
          <w:rPr>
            <w:webHidden/>
          </w:rPr>
          <w:t>6</w:t>
        </w:r>
        <w:r w:rsidR="00EC749D">
          <w:rPr>
            <w:webHidden/>
          </w:rPr>
          <w:fldChar w:fldCharType="end"/>
        </w:r>
      </w:hyperlink>
    </w:p>
    <w:p w14:paraId="7708210B" w14:textId="7DF86AF6" w:rsidR="00EC749D" w:rsidRDefault="00DC1475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91174429" w:history="1">
        <w:r w:rsidR="00EC749D" w:rsidRPr="008961EF">
          <w:rPr>
            <w:rStyle w:val="Hyperlink"/>
            <w:rFonts w:ascii="Arial" w:hAnsi="Arial" w:cs="Arial"/>
            <w:noProof/>
          </w:rPr>
          <w:t>4.1</w:t>
        </w:r>
        <w:r w:rsidR="00EC749D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EC749D" w:rsidRPr="008961EF">
          <w:rPr>
            <w:rStyle w:val="Hyperlink"/>
            <w:rFonts w:ascii="Arial" w:hAnsi="Arial" w:cs="Arial"/>
            <w:noProof/>
          </w:rPr>
          <w:t>IDE - Identificação da Remessa</w:t>
        </w:r>
        <w:r w:rsidR="00EC749D">
          <w:rPr>
            <w:noProof/>
            <w:webHidden/>
          </w:rPr>
          <w:tab/>
        </w:r>
        <w:r w:rsidR="00EC749D">
          <w:rPr>
            <w:noProof/>
            <w:webHidden/>
          </w:rPr>
          <w:fldChar w:fldCharType="begin"/>
        </w:r>
        <w:r w:rsidR="00EC749D">
          <w:rPr>
            <w:noProof/>
            <w:webHidden/>
          </w:rPr>
          <w:instrText xml:space="preserve"> PAGEREF _Toc491174429 \h </w:instrText>
        </w:r>
        <w:r w:rsidR="00EC749D">
          <w:rPr>
            <w:noProof/>
            <w:webHidden/>
          </w:rPr>
        </w:r>
        <w:r w:rsidR="00EC749D">
          <w:rPr>
            <w:noProof/>
            <w:webHidden/>
          </w:rPr>
          <w:fldChar w:fldCharType="separate"/>
        </w:r>
        <w:r w:rsidR="00EC749D">
          <w:rPr>
            <w:noProof/>
            <w:webHidden/>
          </w:rPr>
          <w:t>6</w:t>
        </w:r>
        <w:r w:rsidR="00EC749D">
          <w:rPr>
            <w:noProof/>
            <w:webHidden/>
          </w:rPr>
          <w:fldChar w:fldCharType="end"/>
        </w:r>
      </w:hyperlink>
    </w:p>
    <w:p w14:paraId="0DE8999C" w14:textId="1165BB09" w:rsidR="00EC749D" w:rsidRDefault="00DC1475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91174430" w:history="1">
        <w:r w:rsidR="00EC749D" w:rsidRPr="008961EF">
          <w:rPr>
            <w:rStyle w:val="Hyperlink"/>
            <w:rFonts w:ascii="Arial" w:hAnsi="Arial" w:cs="Arial"/>
            <w:noProof/>
          </w:rPr>
          <w:t>4.2</w:t>
        </w:r>
        <w:r w:rsidR="00EC749D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EC749D" w:rsidRPr="008961EF">
          <w:rPr>
            <w:rStyle w:val="Hyperlink"/>
            <w:rFonts w:ascii="Arial" w:hAnsi="Arial" w:cs="Arial"/>
            <w:noProof/>
          </w:rPr>
          <w:t>FUNDOS – Cadastro dos Fundos Municipais</w:t>
        </w:r>
        <w:r w:rsidR="00EC749D">
          <w:rPr>
            <w:noProof/>
            <w:webHidden/>
          </w:rPr>
          <w:tab/>
        </w:r>
        <w:r w:rsidR="00EC749D">
          <w:rPr>
            <w:noProof/>
            <w:webHidden/>
          </w:rPr>
          <w:fldChar w:fldCharType="begin"/>
        </w:r>
        <w:r w:rsidR="00EC749D">
          <w:rPr>
            <w:noProof/>
            <w:webHidden/>
          </w:rPr>
          <w:instrText xml:space="preserve"> PAGEREF _Toc491174430 \h </w:instrText>
        </w:r>
        <w:r w:rsidR="00EC749D">
          <w:rPr>
            <w:noProof/>
            <w:webHidden/>
          </w:rPr>
        </w:r>
        <w:r w:rsidR="00EC749D">
          <w:rPr>
            <w:noProof/>
            <w:webHidden/>
          </w:rPr>
          <w:fldChar w:fldCharType="separate"/>
        </w:r>
        <w:r w:rsidR="00EC749D">
          <w:rPr>
            <w:noProof/>
            <w:webHidden/>
          </w:rPr>
          <w:t>8</w:t>
        </w:r>
        <w:r w:rsidR="00EC749D">
          <w:rPr>
            <w:noProof/>
            <w:webHidden/>
          </w:rPr>
          <w:fldChar w:fldCharType="end"/>
        </w:r>
      </w:hyperlink>
    </w:p>
    <w:p w14:paraId="2F59BDD4" w14:textId="384FCE8B" w:rsidR="00EC749D" w:rsidRDefault="00DC1475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91174431" w:history="1">
        <w:r w:rsidR="00EC749D" w:rsidRPr="008961EF">
          <w:rPr>
            <w:rStyle w:val="Hyperlink"/>
            <w:rFonts w:ascii="Arial" w:hAnsi="Arial" w:cs="Arial"/>
            <w:noProof/>
          </w:rPr>
          <w:t>4.3</w:t>
        </w:r>
        <w:r w:rsidR="00EC749D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EC749D" w:rsidRPr="008961EF">
          <w:rPr>
            <w:rStyle w:val="Hyperlink"/>
            <w:rFonts w:ascii="Arial" w:hAnsi="Arial" w:cs="Arial"/>
            <w:noProof/>
          </w:rPr>
          <w:t>BALANCETE – Balancete Contábil</w:t>
        </w:r>
        <w:r w:rsidR="00EC749D">
          <w:rPr>
            <w:noProof/>
            <w:webHidden/>
          </w:rPr>
          <w:tab/>
        </w:r>
        <w:r w:rsidR="00EC749D">
          <w:rPr>
            <w:noProof/>
            <w:webHidden/>
          </w:rPr>
          <w:fldChar w:fldCharType="begin"/>
        </w:r>
        <w:r w:rsidR="00EC749D">
          <w:rPr>
            <w:noProof/>
            <w:webHidden/>
          </w:rPr>
          <w:instrText xml:space="preserve"> PAGEREF _Toc491174431 \h </w:instrText>
        </w:r>
        <w:r w:rsidR="00EC749D">
          <w:rPr>
            <w:noProof/>
            <w:webHidden/>
          </w:rPr>
        </w:r>
        <w:r w:rsidR="00EC749D">
          <w:rPr>
            <w:noProof/>
            <w:webHidden/>
          </w:rPr>
          <w:fldChar w:fldCharType="separate"/>
        </w:r>
        <w:r w:rsidR="00EC749D">
          <w:rPr>
            <w:noProof/>
            <w:webHidden/>
          </w:rPr>
          <w:t>10</w:t>
        </w:r>
        <w:r w:rsidR="00EC749D">
          <w:rPr>
            <w:noProof/>
            <w:webHidden/>
          </w:rPr>
          <w:fldChar w:fldCharType="end"/>
        </w:r>
      </w:hyperlink>
    </w:p>
    <w:p w14:paraId="20D444C9" w14:textId="4EBA40AD" w:rsidR="00EC749D" w:rsidRDefault="00DC1475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91174432" w:history="1">
        <w:r w:rsidR="00EC749D" w:rsidRPr="008961EF">
          <w:rPr>
            <w:rStyle w:val="Hyperlink"/>
            <w:rFonts w:ascii="Arial" w:hAnsi="Arial" w:cs="Arial"/>
            <w:noProof/>
          </w:rPr>
          <w:t>4.4</w:t>
        </w:r>
        <w:r w:rsidR="00EC749D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EC749D" w:rsidRPr="008961EF">
          <w:rPr>
            <w:rStyle w:val="Hyperlink"/>
            <w:rFonts w:ascii="Arial" w:hAnsi="Arial" w:cs="Arial"/>
            <w:noProof/>
          </w:rPr>
          <w:t>CONSID – Considerações</w:t>
        </w:r>
        <w:r w:rsidR="00EC749D">
          <w:rPr>
            <w:noProof/>
            <w:webHidden/>
          </w:rPr>
          <w:tab/>
        </w:r>
        <w:r w:rsidR="00EC749D">
          <w:rPr>
            <w:noProof/>
            <w:webHidden/>
          </w:rPr>
          <w:fldChar w:fldCharType="begin"/>
        </w:r>
        <w:r w:rsidR="00EC749D">
          <w:rPr>
            <w:noProof/>
            <w:webHidden/>
          </w:rPr>
          <w:instrText xml:space="preserve"> PAGEREF _Toc491174432 \h </w:instrText>
        </w:r>
        <w:r w:rsidR="00EC749D">
          <w:rPr>
            <w:noProof/>
            <w:webHidden/>
          </w:rPr>
        </w:r>
        <w:r w:rsidR="00EC749D">
          <w:rPr>
            <w:noProof/>
            <w:webHidden/>
          </w:rPr>
          <w:fldChar w:fldCharType="separate"/>
        </w:r>
        <w:r w:rsidR="00EC749D">
          <w:rPr>
            <w:noProof/>
            <w:webHidden/>
          </w:rPr>
          <w:t>38</w:t>
        </w:r>
        <w:r w:rsidR="00EC749D">
          <w:rPr>
            <w:noProof/>
            <w:webHidden/>
          </w:rPr>
          <w:fldChar w:fldCharType="end"/>
        </w:r>
      </w:hyperlink>
    </w:p>
    <w:p w14:paraId="7562649C" w14:textId="132D31A8" w:rsidR="00FB5808" w:rsidRDefault="001218AA">
      <w:pPr>
        <w:rPr>
          <w:rFonts w:ascii="Arial" w:hAnsi="Arial" w:cs="Arial"/>
          <w:color w:val="000000"/>
        </w:rPr>
      </w:pPr>
      <w:r w:rsidRPr="00F6184C">
        <w:rPr>
          <w:rFonts w:ascii="Arial" w:hAnsi="Arial" w:cs="Arial"/>
          <w:color w:val="000000"/>
        </w:rPr>
        <w:fldChar w:fldCharType="end"/>
      </w:r>
    </w:p>
    <w:p w14:paraId="7562649D" w14:textId="77777777" w:rsidR="00587709" w:rsidRDefault="00587709">
      <w:pPr>
        <w:rPr>
          <w:rFonts w:ascii="Arial" w:hAnsi="Arial" w:cs="Arial"/>
          <w:color w:val="000000"/>
        </w:rPr>
      </w:pPr>
    </w:p>
    <w:p w14:paraId="7562649F" w14:textId="0AD5FE06" w:rsidR="001B2BF4" w:rsidRDefault="001B2BF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4E7EDC0F" w14:textId="77777777" w:rsidR="00587709" w:rsidRPr="00445F3F" w:rsidRDefault="00587709">
      <w:pPr>
        <w:rPr>
          <w:rFonts w:ascii="Arial" w:hAnsi="Arial" w:cs="Arial"/>
          <w:color w:val="000000"/>
          <w:sz w:val="20"/>
          <w:szCs w:val="20"/>
        </w:rPr>
      </w:pPr>
    </w:p>
    <w:p w14:paraId="756264A0" w14:textId="77777777" w:rsidR="00EC7365" w:rsidRPr="00445F3F" w:rsidRDefault="00EC7365" w:rsidP="00EC7365">
      <w:pPr>
        <w:pStyle w:val="Ttulo1"/>
        <w:jc w:val="both"/>
        <w:rPr>
          <w:rFonts w:ascii="Arial" w:hAnsi="Arial" w:cs="Arial"/>
          <w:color w:val="000000"/>
        </w:rPr>
      </w:pPr>
      <w:bookmarkStart w:id="4" w:name="_Toc366165087"/>
      <w:bookmarkStart w:id="5" w:name="_Toc367438056"/>
      <w:bookmarkStart w:id="6" w:name="_Toc367874321"/>
      <w:bookmarkStart w:id="7" w:name="_Toc367983139"/>
      <w:bookmarkStart w:id="8" w:name="_Toc367983207"/>
      <w:bookmarkStart w:id="9" w:name="_Toc367983373"/>
      <w:bookmarkStart w:id="10" w:name="_Toc491174423"/>
      <w:bookmarkStart w:id="11" w:name="_Toc278280375"/>
      <w:r w:rsidRPr="00445F3F">
        <w:rPr>
          <w:rFonts w:ascii="Arial" w:hAnsi="Arial" w:cs="Arial"/>
          <w:color w:val="000000"/>
        </w:rPr>
        <w:t>Formato do Arquivo</w:t>
      </w:r>
      <w:bookmarkEnd w:id="4"/>
      <w:bookmarkEnd w:id="5"/>
      <w:bookmarkEnd w:id="6"/>
      <w:bookmarkEnd w:id="7"/>
      <w:bookmarkEnd w:id="8"/>
      <w:bookmarkEnd w:id="9"/>
      <w:bookmarkEnd w:id="10"/>
    </w:p>
    <w:p w14:paraId="756264A1" w14:textId="77777777" w:rsidR="00EC7365" w:rsidRPr="00445F3F" w:rsidRDefault="00EC7365" w:rsidP="00EC7365">
      <w:pPr>
        <w:rPr>
          <w:rFonts w:ascii="Arial" w:hAnsi="Arial" w:cs="Arial"/>
          <w:color w:val="000000"/>
        </w:rPr>
        <w:sectPr w:rsidR="00EC7365" w:rsidRPr="00445F3F" w:rsidSect="00EC7365">
          <w:headerReference w:type="default" r:id="rId13"/>
          <w:footerReference w:type="default" r:id="rId14"/>
          <w:type w:val="continuous"/>
          <w:pgSz w:w="16838" w:h="11906" w:orient="landscape"/>
          <w:pgMar w:top="1418" w:right="1418" w:bottom="1701" w:left="1418" w:header="709" w:footer="709" w:gutter="0"/>
          <w:cols w:space="708"/>
          <w:docGrid w:linePitch="360"/>
        </w:sectPr>
      </w:pPr>
    </w:p>
    <w:p w14:paraId="756264A2" w14:textId="764C1443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Nas linhas de um arquivo para importação, os campos devem vir separados por; (ponto e vírgula).</w:t>
      </w:r>
    </w:p>
    <w:p w14:paraId="756264A3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A4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 xml:space="preserve">Ex.: </w:t>
      </w:r>
    </w:p>
    <w:p w14:paraId="756264A5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Linha do arquivo: 2222; 33333;4444434334</w:t>
      </w:r>
    </w:p>
    <w:p w14:paraId="756264A6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Significa:</w:t>
      </w:r>
    </w:p>
    <w:p w14:paraId="756264A7" w14:textId="77777777" w:rsidR="00EC7365" w:rsidRPr="00FB5808" w:rsidRDefault="00EC7365" w:rsidP="00FB5808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Campo 1 = 2222</w:t>
      </w:r>
    </w:p>
    <w:p w14:paraId="756264A8" w14:textId="77777777" w:rsidR="00EC7365" w:rsidRPr="00FB5808" w:rsidRDefault="00EC7365" w:rsidP="00FB5808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Campo 2 = 33333</w:t>
      </w:r>
    </w:p>
    <w:p w14:paraId="756264A9" w14:textId="77777777" w:rsidR="00EC7365" w:rsidRPr="00FB5808" w:rsidRDefault="00EC7365" w:rsidP="00FB5808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Campo 3 = 4444434334</w:t>
      </w:r>
    </w:p>
    <w:p w14:paraId="756264AA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AB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O arquivo não pode con</w:t>
      </w:r>
      <w:r w:rsidR="00FF1948" w:rsidRPr="00FB5808">
        <w:rPr>
          <w:rFonts w:ascii="Arial" w:hAnsi="Arial" w:cs="Arial"/>
          <w:color w:val="000000"/>
          <w:sz w:val="20"/>
          <w:szCs w:val="20"/>
        </w:rPr>
        <w:t>t</w:t>
      </w:r>
      <w:r w:rsidRPr="00FB5808">
        <w:rPr>
          <w:rFonts w:ascii="Arial" w:hAnsi="Arial" w:cs="Arial"/>
          <w:color w:val="000000"/>
          <w:sz w:val="20"/>
          <w:szCs w:val="20"/>
        </w:rPr>
        <w:t>er linhas em branco, nem mesmo no final dele.</w:t>
      </w:r>
    </w:p>
    <w:p w14:paraId="756264AC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Formato válido de arquivos: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somente arquivos com extensão </w:t>
      </w:r>
      <w:proofErr w:type="spellStart"/>
      <w:r w:rsidRPr="00FB5808">
        <w:rPr>
          <w:rFonts w:ascii="Arial" w:hAnsi="Arial" w:cs="Arial"/>
          <w:b/>
          <w:color w:val="000000"/>
          <w:sz w:val="20"/>
          <w:szCs w:val="20"/>
        </w:rPr>
        <w:t>csv</w:t>
      </w:r>
      <w:proofErr w:type="spellEnd"/>
      <w:r w:rsidR="008D1A5B" w:rsidRPr="00FB5808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="008D1A5B" w:rsidRPr="00FB5808">
        <w:rPr>
          <w:rFonts w:ascii="Arial" w:hAnsi="Arial" w:cs="Arial"/>
          <w:color w:val="000000"/>
          <w:sz w:val="20"/>
          <w:szCs w:val="20"/>
        </w:rPr>
        <w:t>elaborados através da codificação de caracteres ISO-8859-1 (ISO LATIN 1)</w:t>
      </w:r>
      <w:r w:rsidRPr="00FB5808">
        <w:rPr>
          <w:rFonts w:ascii="Arial" w:hAnsi="Arial" w:cs="Arial"/>
          <w:color w:val="000000"/>
          <w:sz w:val="20"/>
          <w:szCs w:val="20"/>
        </w:rPr>
        <w:t>.</w:t>
      </w:r>
    </w:p>
    <w:p w14:paraId="756264AD" w14:textId="77777777" w:rsidR="00822426" w:rsidRPr="00FB5808" w:rsidRDefault="00822426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AE" w14:textId="77777777" w:rsidR="00192D75" w:rsidRPr="00192D75" w:rsidRDefault="00EC7365" w:rsidP="00192D75">
      <w:pPr>
        <w:pStyle w:val="PargrafodaLista"/>
        <w:ind w:left="780"/>
        <w:rPr>
          <w:rFonts w:ascii="Arial" w:hAnsi="Arial" w:cs="Arial"/>
          <w:sz w:val="20"/>
          <w:szCs w:val="20"/>
        </w:rPr>
      </w:pPr>
      <w:r w:rsidRPr="00FB5808">
        <w:rPr>
          <w:rFonts w:ascii="Arial" w:hAnsi="Arial" w:cs="Arial"/>
          <w:sz w:val="20"/>
          <w:szCs w:val="20"/>
        </w:rPr>
        <w:t>Caso o preenchimento do campo não seja obrigatório,</w:t>
      </w:r>
      <w:r w:rsidRPr="00192D75">
        <w:rPr>
          <w:rFonts w:ascii="Arial" w:hAnsi="Arial" w:cs="Arial"/>
          <w:sz w:val="20"/>
          <w:szCs w:val="20"/>
        </w:rPr>
        <w:t xml:space="preserve"> </w:t>
      </w:r>
      <w:r w:rsidR="009246F7" w:rsidRPr="00192D75">
        <w:rPr>
          <w:rFonts w:ascii="Arial" w:hAnsi="Arial" w:cs="Arial"/>
          <w:sz w:val="20"/>
          <w:szCs w:val="20"/>
        </w:rPr>
        <w:t>preencher com um caractere de espaço em branco</w:t>
      </w:r>
      <w:r w:rsidRPr="00192D75">
        <w:rPr>
          <w:rFonts w:ascii="Arial" w:hAnsi="Arial" w:cs="Arial"/>
          <w:sz w:val="20"/>
          <w:szCs w:val="20"/>
        </w:rPr>
        <w:t>.</w:t>
      </w:r>
      <w:r w:rsidR="00EC4669" w:rsidRPr="00192D75" w:rsidDel="00EC4669">
        <w:rPr>
          <w:rFonts w:ascii="Arial" w:hAnsi="Arial" w:cs="Arial"/>
          <w:sz w:val="20"/>
          <w:szCs w:val="20"/>
        </w:rPr>
        <w:t xml:space="preserve"> </w:t>
      </w:r>
      <w:bookmarkStart w:id="12" w:name="_Toc285013809"/>
      <w:bookmarkStart w:id="13" w:name="_Toc285625990"/>
      <w:bookmarkStart w:id="14" w:name="_Toc288550074"/>
      <w:bookmarkStart w:id="15" w:name="_Toc288566054"/>
      <w:bookmarkStart w:id="16" w:name="_Toc288831138"/>
      <w:bookmarkStart w:id="17" w:name="_Toc289264636"/>
      <w:bookmarkStart w:id="18" w:name="_Toc290043499"/>
      <w:bookmarkStart w:id="19" w:name="_Toc290544339"/>
      <w:bookmarkStart w:id="20" w:name="_Toc293066373"/>
      <w:bookmarkStart w:id="21" w:name="_Toc293299268"/>
      <w:bookmarkStart w:id="22" w:name="_Toc294526488"/>
      <w:bookmarkStart w:id="23" w:name="_Toc295726191"/>
      <w:bookmarkStart w:id="24" w:name="_Toc307931396"/>
      <w:bookmarkStart w:id="25" w:name="_Toc308163215"/>
      <w:bookmarkStart w:id="26" w:name="_Toc308440919"/>
      <w:bookmarkStart w:id="27" w:name="_Toc309283659"/>
      <w:bookmarkStart w:id="28" w:name="_Toc309286454"/>
      <w:bookmarkStart w:id="29" w:name="_Toc318725554"/>
      <w:bookmarkStart w:id="30" w:name="_Toc324152433"/>
      <w:r w:rsidRPr="00192D75">
        <w:rPr>
          <w:rFonts w:ascii="Arial" w:hAnsi="Arial" w:cs="Arial"/>
          <w:sz w:val="20"/>
          <w:szCs w:val="20"/>
        </w:rPr>
        <w:t>Ex.: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192D75">
        <w:rPr>
          <w:rFonts w:ascii="Arial" w:hAnsi="Arial" w:cs="Arial"/>
          <w:sz w:val="20"/>
          <w:szCs w:val="20"/>
        </w:rPr>
        <w:t xml:space="preserve"> </w:t>
      </w:r>
    </w:p>
    <w:p w14:paraId="756264AF" w14:textId="49749659" w:rsidR="00EC7365" w:rsidRDefault="00DE6BDE" w:rsidP="00FB5808">
      <w:pPr>
        <w:rPr>
          <w:rFonts w:ascii="Arial" w:hAnsi="Arial" w:cs="Arial"/>
          <w:sz w:val="20"/>
          <w:szCs w:val="20"/>
        </w:rPr>
      </w:pPr>
      <w:bookmarkStart w:id="31" w:name="_Toc285013810"/>
      <w:bookmarkStart w:id="32" w:name="_Toc285625991"/>
      <w:bookmarkStart w:id="33" w:name="_Toc288566055"/>
      <w:bookmarkStart w:id="34" w:name="_Toc288831139"/>
      <w:bookmarkStart w:id="35" w:name="_Toc289264637"/>
      <w:bookmarkStart w:id="36" w:name="_Toc290043500"/>
      <w:bookmarkStart w:id="37" w:name="_Toc290544340"/>
      <w:bookmarkStart w:id="38" w:name="_Toc293299269"/>
      <w:bookmarkStart w:id="39" w:name="_Toc294526489"/>
      <w:bookmarkStart w:id="40" w:name="_Toc295726192"/>
      <w:bookmarkStart w:id="41" w:name="_Toc307931397"/>
      <w:bookmarkStart w:id="42" w:name="_Toc308163216"/>
      <w:bookmarkStart w:id="43" w:name="_Toc308440920"/>
      <w:bookmarkStart w:id="44" w:name="_Toc309283660"/>
      <w:bookmarkStart w:id="45" w:name="_Toc309286455"/>
      <w:bookmarkStart w:id="46" w:name="_Toc318725555"/>
      <w:bookmarkStart w:id="47" w:name="_Toc324152434"/>
      <w:r w:rsidRPr="00FB5808">
        <w:rPr>
          <w:rFonts w:ascii="Arial" w:hAnsi="Arial" w:cs="Arial"/>
          <w:sz w:val="20"/>
          <w:szCs w:val="20"/>
        </w:rPr>
        <w:t>Campo obrigatório;</w:t>
      </w:r>
      <w:r w:rsidR="008050FD" w:rsidRPr="00FB5808">
        <w:rPr>
          <w:rFonts w:ascii="Arial" w:hAnsi="Arial" w:cs="Arial"/>
          <w:sz w:val="20"/>
          <w:szCs w:val="20"/>
        </w:rPr>
        <w:t xml:space="preserve"> </w:t>
      </w:r>
      <w:r w:rsidR="00EC7365" w:rsidRPr="00FB5808">
        <w:rPr>
          <w:rFonts w:ascii="Arial" w:hAnsi="Arial" w:cs="Arial"/>
          <w:sz w:val="20"/>
          <w:szCs w:val="20"/>
        </w:rPr>
        <w:t>Campo obrigatório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756264B0" w14:textId="77777777" w:rsidR="00192D75" w:rsidRPr="00FB5808" w:rsidRDefault="00192D75" w:rsidP="00EC4669">
      <w:pPr>
        <w:rPr>
          <w:rFonts w:ascii="Arial" w:hAnsi="Arial" w:cs="Arial"/>
        </w:rPr>
      </w:pPr>
    </w:p>
    <w:p w14:paraId="756264B1" w14:textId="77777777" w:rsidR="00EC7365" w:rsidRPr="00FB5808" w:rsidRDefault="00EC7365" w:rsidP="00EC7365">
      <w:pPr>
        <w:pStyle w:val="Ttulo1"/>
        <w:jc w:val="both"/>
        <w:rPr>
          <w:rFonts w:ascii="Arial" w:hAnsi="Arial" w:cs="Arial"/>
          <w:color w:val="000000"/>
        </w:rPr>
      </w:pPr>
      <w:bookmarkStart w:id="48" w:name="_Toc366165088"/>
      <w:bookmarkStart w:id="49" w:name="_Toc367438057"/>
      <w:bookmarkStart w:id="50" w:name="_Toc367874322"/>
      <w:bookmarkStart w:id="51" w:name="_Toc367983140"/>
      <w:bookmarkStart w:id="52" w:name="_Toc367983208"/>
      <w:bookmarkStart w:id="53" w:name="_Toc367983374"/>
      <w:bookmarkStart w:id="54" w:name="_Toc491174424"/>
      <w:r w:rsidRPr="00FB5808">
        <w:rPr>
          <w:rFonts w:ascii="Arial" w:hAnsi="Arial" w:cs="Arial"/>
          <w:color w:val="000000"/>
        </w:rPr>
        <w:t>Formato dos Campos</w:t>
      </w:r>
      <w:bookmarkEnd w:id="48"/>
      <w:bookmarkEnd w:id="49"/>
      <w:bookmarkEnd w:id="50"/>
      <w:bookmarkEnd w:id="51"/>
      <w:bookmarkEnd w:id="52"/>
      <w:bookmarkEnd w:id="53"/>
      <w:bookmarkEnd w:id="54"/>
    </w:p>
    <w:p w14:paraId="756264B2" w14:textId="77777777" w:rsidR="00822426" w:rsidRPr="00FB5808" w:rsidRDefault="00822426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Campos de código: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devem ser informados com o tamanho especificado nas tabelas. Ex.: se está especificado que o campo deve ter tamanho “3”, e o código a ser informado é “1”, deve ser inserido no arquivo o valor 001.</w:t>
      </w:r>
    </w:p>
    <w:p w14:paraId="756264B3" w14:textId="77777777" w:rsidR="007C462F" w:rsidRPr="00FB5808" w:rsidRDefault="007C462F" w:rsidP="00FB5808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B4" w14:textId="77777777" w:rsidR="00EC7365" w:rsidRPr="00FB5808" w:rsidRDefault="00EC7365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Campos de descrição ou nome</w:t>
      </w:r>
      <w:r w:rsidRPr="00FB5808">
        <w:rPr>
          <w:rFonts w:ascii="Arial" w:hAnsi="Arial" w:cs="Arial"/>
          <w:color w:val="000000"/>
          <w:sz w:val="20"/>
          <w:szCs w:val="20"/>
        </w:rPr>
        <w:t>: podem ser informados com tamanho menor que o tamanho máximo especificado, não precisando preencher com espaços em branco as posições que ficariam vazias.</w:t>
      </w:r>
    </w:p>
    <w:p w14:paraId="756264B5" w14:textId="77777777" w:rsidR="00435F68" w:rsidRPr="00FB5808" w:rsidRDefault="00435F68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</w:p>
    <w:p w14:paraId="49B46923" w14:textId="1EC6F7F6" w:rsidR="00274A17" w:rsidRPr="00B31668" w:rsidRDefault="00EC7365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Campos numéricos de formato “Real”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: devem ser informados </w:t>
      </w:r>
      <w:r w:rsidRPr="00FB5808">
        <w:rPr>
          <w:rFonts w:ascii="Arial" w:hAnsi="Arial" w:cs="Arial"/>
          <w:b/>
          <w:color w:val="000000"/>
          <w:sz w:val="20"/>
          <w:szCs w:val="20"/>
        </w:rPr>
        <w:t>sem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ponto</w:t>
      </w:r>
      <w:r w:rsidR="00336D19">
        <w:rPr>
          <w:rFonts w:ascii="Arial" w:hAnsi="Arial" w:cs="Arial"/>
          <w:color w:val="000000"/>
          <w:sz w:val="20"/>
          <w:szCs w:val="20"/>
        </w:rPr>
        <w:t xml:space="preserve"> </w:t>
      </w:r>
      <w:r w:rsidR="00336D19" w:rsidRPr="00336D19">
        <w:rPr>
          <w:rFonts w:ascii="Arial" w:hAnsi="Arial" w:cs="Arial"/>
          <w:b/>
          <w:color w:val="000000"/>
          <w:sz w:val="20"/>
          <w:szCs w:val="20"/>
        </w:rPr>
        <w:t>e com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vírgula separando os algarismos</w:t>
      </w:r>
      <w:r w:rsidR="00ED6A28">
        <w:rPr>
          <w:rFonts w:ascii="Arial" w:hAnsi="Arial" w:cs="Arial"/>
          <w:color w:val="000000"/>
          <w:sz w:val="20"/>
          <w:szCs w:val="20"/>
        </w:rPr>
        <w:t xml:space="preserve"> </w:t>
      </w:r>
      <w:r w:rsidR="00336D19">
        <w:rPr>
          <w:rFonts w:ascii="Arial" w:hAnsi="Arial" w:cs="Arial"/>
          <w:color w:val="000000"/>
          <w:sz w:val="20"/>
          <w:szCs w:val="20"/>
        </w:rPr>
        <w:t>conforme a quantidade de casas decimais especificadas</w:t>
      </w:r>
      <w:r w:rsidRPr="00FB5808">
        <w:rPr>
          <w:rFonts w:ascii="Arial" w:hAnsi="Arial" w:cs="Arial"/>
          <w:color w:val="000000"/>
          <w:sz w:val="20"/>
          <w:szCs w:val="20"/>
        </w:rPr>
        <w:t>. Ex.: O número 1.324,56 deve ser inserido no arquivo como 1324</w:t>
      </w:r>
      <w:r w:rsidR="00336D19">
        <w:rPr>
          <w:rFonts w:ascii="Arial" w:hAnsi="Arial" w:cs="Arial"/>
          <w:color w:val="000000"/>
          <w:sz w:val="20"/>
          <w:szCs w:val="20"/>
        </w:rPr>
        <w:t>,</w:t>
      </w:r>
      <w:r w:rsidRPr="00FB5808">
        <w:rPr>
          <w:rFonts w:ascii="Arial" w:hAnsi="Arial" w:cs="Arial"/>
          <w:color w:val="000000"/>
          <w:sz w:val="20"/>
          <w:szCs w:val="20"/>
        </w:rPr>
        <w:t>56, o número 20,00 deve ser inserido</w:t>
      </w:r>
      <w:r w:rsidR="00336D19">
        <w:rPr>
          <w:rFonts w:ascii="Arial" w:hAnsi="Arial" w:cs="Arial"/>
          <w:color w:val="000000"/>
          <w:sz w:val="20"/>
          <w:szCs w:val="20"/>
        </w:rPr>
        <w:t xml:space="preserve"> de forma idêntica: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20</w:t>
      </w:r>
      <w:r w:rsidR="00336D19">
        <w:rPr>
          <w:rFonts w:ascii="Arial" w:hAnsi="Arial" w:cs="Arial"/>
          <w:color w:val="000000"/>
          <w:sz w:val="20"/>
          <w:szCs w:val="20"/>
        </w:rPr>
        <w:t>,</w:t>
      </w:r>
      <w:r w:rsidRPr="00FB5808">
        <w:rPr>
          <w:rFonts w:ascii="Arial" w:hAnsi="Arial" w:cs="Arial"/>
          <w:color w:val="000000"/>
          <w:sz w:val="20"/>
          <w:szCs w:val="20"/>
        </w:rPr>
        <w:t>00. Podem ser informados com tamanho menor que o tamanho máximo especificado, não precisando preencher com zeros as posições que ficariam vazias.</w:t>
      </w:r>
      <w:r w:rsidR="00336D19">
        <w:rPr>
          <w:rFonts w:ascii="Arial" w:hAnsi="Arial" w:cs="Arial"/>
          <w:color w:val="000000"/>
          <w:sz w:val="20"/>
          <w:szCs w:val="20"/>
        </w:rPr>
        <w:t xml:space="preserve"> </w:t>
      </w:r>
      <w:r w:rsidR="00962DCB">
        <w:rPr>
          <w:rFonts w:ascii="Arial" w:hAnsi="Arial" w:cs="Arial"/>
          <w:color w:val="000000"/>
          <w:sz w:val="20"/>
          <w:szCs w:val="20"/>
        </w:rPr>
        <w:t xml:space="preserve">Outros exemplos: </w:t>
      </w:r>
      <w:r w:rsidR="00336D19">
        <w:rPr>
          <w:rFonts w:ascii="Arial" w:hAnsi="Arial" w:cs="Arial"/>
          <w:color w:val="000000"/>
          <w:sz w:val="20"/>
          <w:szCs w:val="20"/>
        </w:rPr>
        <w:t>Campos de percentual com três casas decimais: 25,455. Campos com quatro casas decimais: 25,4557.</w:t>
      </w:r>
      <w:r w:rsidR="00B31668">
        <w:rPr>
          <w:rFonts w:ascii="Arial" w:hAnsi="Arial" w:cs="Arial"/>
          <w:color w:val="000000"/>
          <w:sz w:val="20"/>
          <w:szCs w:val="20"/>
        </w:rPr>
        <w:t xml:space="preserve"> O número zero deve ser informado 0,00. </w:t>
      </w:r>
      <w:r w:rsidR="00B31668">
        <w:rPr>
          <w:rFonts w:ascii="Arial" w:hAnsi="Arial" w:cs="Arial"/>
          <w:b/>
          <w:color w:val="000000"/>
          <w:sz w:val="20"/>
          <w:szCs w:val="20"/>
        </w:rPr>
        <w:t xml:space="preserve">Importante: </w:t>
      </w:r>
      <w:r w:rsidR="00B31668">
        <w:rPr>
          <w:rFonts w:ascii="Arial" w:hAnsi="Arial" w:cs="Arial"/>
          <w:color w:val="000000"/>
          <w:sz w:val="20"/>
          <w:szCs w:val="20"/>
        </w:rPr>
        <w:t>Todos os campos de formato “Real” são obrigatórios,</w:t>
      </w:r>
      <w:r w:rsidR="00715859">
        <w:rPr>
          <w:rFonts w:ascii="Arial" w:hAnsi="Arial" w:cs="Arial"/>
          <w:color w:val="000000"/>
          <w:sz w:val="20"/>
          <w:szCs w:val="20"/>
        </w:rPr>
        <w:t xml:space="preserve"> não sendo </w:t>
      </w:r>
      <w:r w:rsidR="00B31668">
        <w:rPr>
          <w:rFonts w:ascii="Arial" w:hAnsi="Arial" w:cs="Arial"/>
          <w:color w:val="000000"/>
          <w:sz w:val="20"/>
          <w:szCs w:val="20"/>
        </w:rPr>
        <w:t>permitido informar vazio</w:t>
      </w:r>
      <w:r w:rsidR="00274A17">
        <w:rPr>
          <w:rFonts w:ascii="Arial" w:hAnsi="Arial" w:cs="Arial"/>
          <w:color w:val="000000"/>
          <w:sz w:val="20"/>
          <w:szCs w:val="20"/>
        </w:rPr>
        <w:t xml:space="preserve"> e, n</w:t>
      </w:r>
      <w:r w:rsidR="00B31668">
        <w:rPr>
          <w:rFonts w:ascii="Arial" w:hAnsi="Arial" w:cs="Arial"/>
          <w:color w:val="000000"/>
          <w:sz w:val="20"/>
          <w:szCs w:val="20"/>
        </w:rPr>
        <w:t>este caso</w:t>
      </w:r>
      <w:r w:rsidR="00274A17">
        <w:rPr>
          <w:rFonts w:ascii="Arial" w:hAnsi="Arial" w:cs="Arial"/>
          <w:color w:val="000000"/>
          <w:sz w:val="20"/>
          <w:szCs w:val="20"/>
        </w:rPr>
        <w:t xml:space="preserve">, </w:t>
      </w:r>
      <w:r w:rsidR="00B31668">
        <w:rPr>
          <w:rFonts w:ascii="Arial" w:hAnsi="Arial" w:cs="Arial"/>
          <w:color w:val="000000"/>
          <w:sz w:val="20"/>
          <w:szCs w:val="20"/>
        </w:rPr>
        <w:t>deve-se informar zero.</w:t>
      </w:r>
    </w:p>
    <w:p w14:paraId="756264B7" w14:textId="77777777" w:rsidR="00822426" w:rsidRPr="00FB5808" w:rsidRDefault="00EC7365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 xml:space="preserve"> </w:t>
      </w:r>
      <w:r w:rsidRPr="00FB5808">
        <w:rPr>
          <w:rFonts w:ascii="Arial" w:hAnsi="Arial" w:cs="Arial"/>
          <w:b/>
          <w:color w:val="000000"/>
          <w:sz w:val="20"/>
          <w:szCs w:val="20"/>
        </w:rPr>
        <w:t>Nota</w:t>
      </w:r>
      <w:r w:rsidRPr="00FB5808">
        <w:rPr>
          <w:rFonts w:ascii="Arial" w:hAnsi="Arial" w:cs="Arial"/>
          <w:color w:val="000000"/>
          <w:sz w:val="20"/>
          <w:szCs w:val="20"/>
        </w:rPr>
        <w:t>: Para os casos onde a formatação decimal não segue o padrão descrito, o conteúdo do campo indica o formato correto de preenchimento.</w:t>
      </w:r>
      <w:r w:rsidR="00822426" w:rsidRPr="00FB5808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56264B8" w14:textId="77777777" w:rsidR="007C462F" w:rsidRPr="00FB5808" w:rsidRDefault="007C462F" w:rsidP="00FB5808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B9" w14:textId="4A46FB2F" w:rsidR="00822426" w:rsidRPr="00FB5808" w:rsidRDefault="00EC7365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Campos numéricos de formato “Inteiro”: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podem ser informados com tamanho menor que o tamanho máximo especificado não precisando preencher com zeros as posições que ficariam vazias. </w:t>
      </w:r>
    </w:p>
    <w:p w14:paraId="756264BA" w14:textId="77777777" w:rsidR="007C462F" w:rsidRPr="00FB5808" w:rsidRDefault="007C462F" w:rsidP="00FB5808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BB" w14:textId="77777777" w:rsidR="00822426" w:rsidRPr="00FB5808" w:rsidRDefault="00EC7365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Campos de formato “Data”: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devem ser informados sempre com oito caracteres, sendo que os dois primeiros dígitos representam o dia, o 3º e 4º o mês e os quatro últimos para o ano (</w:t>
      </w:r>
      <w:proofErr w:type="spellStart"/>
      <w:r w:rsidRPr="00FB5808">
        <w:rPr>
          <w:rFonts w:ascii="Arial" w:hAnsi="Arial" w:cs="Arial"/>
          <w:color w:val="000000"/>
          <w:sz w:val="20"/>
          <w:szCs w:val="20"/>
        </w:rPr>
        <w:t>ddmmaaaa</w:t>
      </w:r>
      <w:proofErr w:type="spellEnd"/>
      <w:r w:rsidRPr="00FB5808">
        <w:rPr>
          <w:rFonts w:ascii="Arial" w:hAnsi="Arial" w:cs="Arial"/>
          <w:color w:val="000000"/>
          <w:sz w:val="20"/>
          <w:szCs w:val="20"/>
        </w:rPr>
        <w:t>). Ex.: Para a data 22/11/2010 deve ser inserido no arquivo o valor 22112010.</w:t>
      </w:r>
    </w:p>
    <w:p w14:paraId="756264BC" w14:textId="77777777" w:rsidR="00FF4CD9" w:rsidRPr="00FB5808" w:rsidRDefault="00FF4CD9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BD" w14:textId="77777777" w:rsidR="00FF4CD9" w:rsidRPr="00FB5808" w:rsidRDefault="00FF4CD9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 xml:space="preserve">Importante: </w:t>
      </w:r>
      <w:r w:rsidRPr="00FB5808">
        <w:rPr>
          <w:rFonts w:ascii="Arial" w:hAnsi="Arial" w:cs="Arial"/>
          <w:color w:val="000000"/>
          <w:sz w:val="20"/>
          <w:szCs w:val="20"/>
        </w:rPr>
        <w:t>somente caracteres imprimíveis e o caractere de espaço são interpretados para o processamento das informações das remessas. A utilização de caracteres de controle irá ocasionar falha de processamento da remessa.</w:t>
      </w:r>
    </w:p>
    <w:p w14:paraId="756264BE" w14:textId="77777777" w:rsidR="00822426" w:rsidRPr="00445F3F" w:rsidRDefault="00822426" w:rsidP="00822426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</w:rPr>
      </w:pPr>
    </w:p>
    <w:p w14:paraId="756264BF" w14:textId="77777777" w:rsidR="00822426" w:rsidRPr="00445F3F" w:rsidRDefault="00822426" w:rsidP="00FB5808">
      <w:pPr>
        <w:pStyle w:val="Ttulo1"/>
        <w:spacing w:line="240" w:lineRule="auto"/>
        <w:jc w:val="both"/>
        <w:rPr>
          <w:rFonts w:ascii="Arial" w:hAnsi="Arial" w:cs="Arial"/>
          <w:color w:val="000000"/>
        </w:rPr>
      </w:pPr>
      <w:bookmarkStart w:id="55" w:name="_Toc366165089"/>
      <w:bookmarkStart w:id="56" w:name="_Toc367438058"/>
      <w:bookmarkStart w:id="57" w:name="_Toc367874323"/>
      <w:bookmarkStart w:id="58" w:name="_Toc367983141"/>
      <w:bookmarkStart w:id="59" w:name="_Toc367983209"/>
      <w:bookmarkStart w:id="60" w:name="_Toc367983375"/>
      <w:bookmarkStart w:id="61" w:name="_Toc491174425"/>
      <w:r w:rsidRPr="00445F3F">
        <w:rPr>
          <w:rFonts w:ascii="Arial" w:hAnsi="Arial" w:cs="Arial"/>
          <w:color w:val="000000"/>
        </w:rPr>
        <w:t>Definições Gerais</w:t>
      </w:r>
      <w:bookmarkEnd w:id="55"/>
      <w:bookmarkEnd w:id="56"/>
      <w:bookmarkEnd w:id="57"/>
      <w:bookmarkEnd w:id="58"/>
      <w:bookmarkEnd w:id="59"/>
      <w:bookmarkEnd w:id="60"/>
      <w:bookmarkEnd w:id="61"/>
    </w:p>
    <w:p w14:paraId="756264C0" w14:textId="77777777" w:rsidR="00822426" w:rsidRPr="00445F3F" w:rsidRDefault="00221AFC" w:rsidP="00FB5808">
      <w:pPr>
        <w:pStyle w:val="Ttulo2"/>
        <w:spacing w:line="240" w:lineRule="auto"/>
        <w:rPr>
          <w:rFonts w:ascii="Arial" w:hAnsi="Arial" w:cs="Arial"/>
          <w:color w:val="000000"/>
        </w:rPr>
      </w:pPr>
      <w:bookmarkStart w:id="62" w:name="_Toc324152437"/>
      <w:bookmarkStart w:id="63" w:name="_Toc366165090"/>
      <w:bookmarkStart w:id="64" w:name="_Toc367438059"/>
      <w:bookmarkStart w:id="65" w:name="_Toc367874324"/>
      <w:bookmarkStart w:id="66" w:name="_Toc367983142"/>
      <w:bookmarkStart w:id="67" w:name="_Toc367983210"/>
      <w:bookmarkStart w:id="68" w:name="_Toc367983376"/>
      <w:bookmarkStart w:id="69" w:name="_Toc491174426"/>
      <w:r w:rsidRPr="00445F3F">
        <w:rPr>
          <w:rFonts w:ascii="Arial" w:hAnsi="Arial" w:cs="Arial"/>
          <w:color w:val="000000"/>
        </w:rPr>
        <w:t>E</w:t>
      </w:r>
      <w:r w:rsidR="00822426" w:rsidRPr="00445F3F">
        <w:rPr>
          <w:rFonts w:ascii="Arial" w:hAnsi="Arial" w:cs="Arial"/>
          <w:color w:val="000000"/>
        </w:rPr>
        <w:t>laboração de arquivos com mais de um tipo de registro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756264C1" w14:textId="21D1990C" w:rsidR="009A095D" w:rsidRPr="00445F3F" w:rsidRDefault="007C462F" w:rsidP="00FB5808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Para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 xml:space="preserve"> elaborar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 arquivo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>s que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 cont</w:t>
      </w:r>
      <w:r w:rsidR="005E26B7">
        <w:rPr>
          <w:rFonts w:ascii="Arial" w:hAnsi="Arial" w:cs="Arial"/>
          <w:color w:val="000000"/>
          <w:sz w:val="20"/>
          <w:szCs w:val="20"/>
        </w:rPr>
        <w:t>êm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 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>mais de um tipo de registro, e há entre es</w:t>
      </w:r>
      <w:r w:rsidR="006C79E4">
        <w:rPr>
          <w:rFonts w:ascii="Arial" w:hAnsi="Arial" w:cs="Arial"/>
          <w:color w:val="000000"/>
          <w:sz w:val="20"/>
          <w:szCs w:val="20"/>
        </w:rPr>
        <w:t>s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>es um vínculo das informações, é necessário ordenar os registros de forma sequencial</w:t>
      </w:r>
      <w:r w:rsidR="005C26BF" w:rsidRPr="00445F3F">
        <w:rPr>
          <w:rFonts w:ascii="Arial" w:hAnsi="Arial" w:cs="Arial"/>
          <w:color w:val="000000"/>
          <w:sz w:val="20"/>
          <w:szCs w:val="20"/>
        </w:rPr>
        <w:t>.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 xml:space="preserve"> </w:t>
      </w:r>
      <w:r w:rsidR="005C26BF" w:rsidRPr="00445F3F">
        <w:rPr>
          <w:rFonts w:ascii="Arial" w:hAnsi="Arial" w:cs="Arial"/>
          <w:color w:val="000000"/>
          <w:sz w:val="20"/>
          <w:szCs w:val="20"/>
        </w:rPr>
        <w:t>Seguindo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 xml:space="preserve"> o conceito de Mestre-Detalhe o registro Mestre</w:t>
      </w:r>
      <w:r w:rsidR="005C26BF" w:rsidRPr="00445F3F">
        <w:rPr>
          <w:rFonts w:ascii="Arial" w:hAnsi="Arial" w:cs="Arial"/>
          <w:color w:val="000000"/>
          <w:sz w:val="20"/>
          <w:szCs w:val="20"/>
        </w:rPr>
        <w:t xml:space="preserve"> (geralmente representado pelo tipo de registro 10)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 xml:space="preserve"> </w:t>
      </w:r>
      <w:r w:rsidR="005C26BF" w:rsidRPr="00445F3F">
        <w:rPr>
          <w:rFonts w:ascii="Arial" w:hAnsi="Arial" w:cs="Arial"/>
          <w:color w:val="000000"/>
          <w:sz w:val="20"/>
          <w:szCs w:val="20"/>
        </w:rPr>
        <w:t>armazena os dados de identificação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 xml:space="preserve">, </w:t>
      </w:r>
      <w:r w:rsidR="005C26BF" w:rsidRPr="00445F3F">
        <w:rPr>
          <w:rFonts w:ascii="Arial" w:hAnsi="Arial" w:cs="Arial"/>
          <w:color w:val="000000"/>
          <w:sz w:val="20"/>
          <w:szCs w:val="20"/>
        </w:rPr>
        <w:t>e os respectivos detalhes demonstra</w:t>
      </w:r>
      <w:r w:rsidR="009A095D" w:rsidRPr="00445F3F">
        <w:rPr>
          <w:rFonts w:ascii="Arial" w:hAnsi="Arial" w:cs="Arial"/>
          <w:color w:val="000000"/>
          <w:sz w:val="20"/>
          <w:szCs w:val="20"/>
        </w:rPr>
        <w:t xml:space="preserve">m </w:t>
      </w:r>
      <w:r w:rsidR="000636E2" w:rsidRPr="00445F3F">
        <w:rPr>
          <w:rFonts w:ascii="Arial" w:hAnsi="Arial" w:cs="Arial"/>
          <w:color w:val="000000"/>
          <w:sz w:val="20"/>
          <w:szCs w:val="20"/>
        </w:rPr>
        <w:t>o</w:t>
      </w:r>
      <w:r w:rsidR="009A095D" w:rsidRPr="00445F3F">
        <w:rPr>
          <w:rFonts w:ascii="Arial" w:hAnsi="Arial" w:cs="Arial"/>
          <w:color w:val="000000"/>
          <w:sz w:val="20"/>
          <w:szCs w:val="20"/>
        </w:rPr>
        <w:t>s dados que devem estar associad</w:t>
      </w:r>
      <w:r w:rsidR="009B0298" w:rsidRPr="00445F3F">
        <w:rPr>
          <w:rFonts w:ascii="Arial" w:hAnsi="Arial" w:cs="Arial"/>
          <w:color w:val="000000"/>
          <w:sz w:val="20"/>
          <w:szCs w:val="20"/>
        </w:rPr>
        <w:t>o</w:t>
      </w:r>
      <w:r w:rsidR="009A095D" w:rsidRPr="00445F3F">
        <w:rPr>
          <w:rFonts w:ascii="Arial" w:hAnsi="Arial" w:cs="Arial"/>
          <w:color w:val="000000"/>
          <w:sz w:val="20"/>
          <w:szCs w:val="20"/>
        </w:rPr>
        <w:t>s ao Mestre.</w:t>
      </w:r>
    </w:p>
    <w:p w14:paraId="756264C2" w14:textId="05225604" w:rsidR="00D22917" w:rsidRPr="00445F3F" w:rsidRDefault="008D1A5B" w:rsidP="00FB5808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Ex</w:t>
      </w:r>
      <w:r w:rsidR="00A04104">
        <w:rPr>
          <w:rFonts w:ascii="Arial" w:hAnsi="Arial" w:cs="Arial"/>
          <w:color w:val="000000"/>
          <w:sz w:val="20"/>
          <w:szCs w:val="20"/>
        </w:rPr>
        <w:t>.</w:t>
      </w:r>
      <w:r w:rsidRPr="00445F3F">
        <w:rPr>
          <w:rFonts w:ascii="Arial" w:hAnsi="Arial" w:cs="Arial"/>
          <w:color w:val="000000"/>
          <w:sz w:val="20"/>
          <w:szCs w:val="20"/>
        </w:rPr>
        <w:t>:</w:t>
      </w:r>
    </w:p>
    <w:p w14:paraId="756264C3" w14:textId="77777777" w:rsidR="008D1A5B" w:rsidRPr="00445F3F" w:rsidRDefault="008D1A5B" w:rsidP="00FB580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445F3F">
        <w:rPr>
          <w:rFonts w:ascii="Arial" w:hAnsi="Arial" w:cs="Arial"/>
          <w:color w:val="000000"/>
          <w:sz w:val="20"/>
          <w:szCs w:val="20"/>
        </w:rPr>
        <w:t>10;registro</w:t>
      </w:r>
      <w:proofErr w:type="gramEnd"/>
      <w:r w:rsidRPr="00445F3F">
        <w:rPr>
          <w:rFonts w:ascii="Arial" w:hAnsi="Arial" w:cs="Arial"/>
          <w:color w:val="000000"/>
          <w:sz w:val="20"/>
          <w:szCs w:val="20"/>
        </w:rPr>
        <w:t xml:space="preserve"> mestre;002</w:t>
      </w:r>
    </w:p>
    <w:p w14:paraId="756264C4" w14:textId="77777777" w:rsidR="008D1A5B" w:rsidRPr="00445F3F" w:rsidRDefault="008D1A5B" w:rsidP="00FB580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445F3F">
        <w:rPr>
          <w:rFonts w:ascii="Arial" w:hAnsi="Arial" w:cs="Arial"/>
          <w:color w:val="000000"/>
          <w:sz w:val="20"/>
          <w:szCs w:val="20"/>
        </w:rPr>
        <w:t>11;registro</w:t>
      </w:r>
      <w:proofErr w:type="gramEnd"/>
      <w:r w:rsidRPr="00445F3F">
        <w:rPr>
          <w:rFonts w:ascii="Arial" w:hAnsi="Arial" w:cs="Arial"/>
          <w:color w:val="000000"/>
          <w:sz w:val="20"/>
          <w:szCs w:val="20"/>
        </w:rPr>
        <w:t xml:space="preserve"> detalhe;001</w:t>
      </w:r>
    </w:p>
    <w:p w14:paraId="756264C5" w14:textId="77777777" w:rsidR="008D1A5B" w:rsidRPr="00445F3F" w:rsidRDefault="008D1A5B" w:rsidP="00FB580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445F3F">
        <w:rPr>
          <w:rFonts w:ascii="Arial" w:hAnsi="Arial" w:cs="Arial"/>
          <w:color w:val="000000"/>
          <w:sz w:val="20"/>
          <w:szCs w:val="20"/>
        </w:rPr>
        <w:t>11</w:t>
      </w:r>
      <w:r w:rsidR="00C6186F" w:rsidRPr="00445F3F">
        <w:rPr>
          <w:rFonts w:ascii="Arial" w:hAnsi="Arial" w:cs="Arial"/>
          <w:color w:val="000000"/>
          <w:sz w:val="20"/>
          <w:szCs w:val="20"/>
        </w:rPr>
        <w:t>;</w:t>
      </w:r>
      <w:r w:rsidRPr="00445F3F">
        <w:rPr>
          <w:rFonts w:ascii="Arial" w:hAnsi="Arial" w:cs="Arial"/>
          <w:color w:val="000000"/>
          <w:sz w:val="20"/>
          <w:szCs w:val="20"/>
        </w:rPr>
        <w:t>registro</w:t>
      </w:r>
      <w:proofErr w:type="gramEnd"/>
      <w:r w:rsidRPr="00445F3F">
        <w:rPr>
          <w:rFonts w:ascii="Arial" w:hAnsi="Arial" w:cs="Arial"/>
          <w:color w:val="000000"/>
          <w:sz w:val="20"/>
          <w:szCs w:val="20"/>
        </w:rPr>
        <w:t xml:space="preserve"> detalhe;001</w:t>
      </w:r>
    </w:p>
    <w:p w14:paraId="756264C6" w14:textId="77777777" w:rsidR="008D1A5B" w:rsidRPr="00445F3F" w:rsidRDefault="008D1A5B" w:rsidP="00FB580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10;registro mestre;002</w:t>
      </w:r>
    </w:p>
    <w:p w14:paraId="756264C7" w14:textId="77777777" w:rsidR="008D1A5B" w:rsidRPr="00445F3F" w:rsidRDefault="008D1A5B" w:rsidP="00FB580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11;registro detalhe;001</w:t>
      </w:r>
    </w:p>
    <w:p w14:paraId="756264C8" w14:textId="77777777" w:rsidR="008D1A5B" w:rsidRPr="00445F3F" w:rsidRDefault="008D1A5B" w:rsidP="00FB580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11</w:t>
      </w:r>
      <w:r w:rsidR="00C6186F" w:rsidRPr="00445F3F">
        <w:rPr>
          <w:rFonts w:ascii="Arial" w:hAnsi="Arial" w:cs="Arial"/>
          <w:color w:val="000000"/>
          <w:sz w:val="20"/>
          <w:szCs w:val="20"/>
        </w:rPr>
        <w:t>;</w:t>
      </w:r>
      <w:r w:rsidRPr="00445F3F">
        <w:rPr>
          <w:rFonts w:ascii="Arial" w:hAnsi="Arial" w:cs="Arial"/>
          <w:color w:val="000000"/>
          <w:sz w:val="20"/>
          <w:szCs w:val="20"/>
        </w:rPr>
        <w:t>registro detalhe;001</w:t>
      </w:r>
    </w:p>
    <w:p w14:paraId="756264C9" w14:textId="77777777" w:rsidR="00221AFC" w:rsidRPr="00445F3F" w:rsidRDefault="00221AFC" w:rsidP="00221AFC">
      <w:pPr>
        <w:pStyle w:val="Ttulo2"/>
        <w:rPr>
          <w:rFonts w:ascii="Arial" w:hAnsi="Arial" w:cs="Arial"/>
          <w:color w:val="000000"/>
        </w:rPr>
      </w:pPr>
      <w:bookmarkStart w:id="70" w:name="_Toc324152438"/>
      <w:bookmarkStart w:id="71" w:name="_Toc366165091"/>
      <w:bookmarkStart w:id="72" w:name="_Toc367438060"/>
      <w:bookmarkStart w:id="73" w:name="_Toc367874325"/>
      <w:bookmarkStart w:id="74" w:name="_Toc367983143"/>
      <w:bookmarkStart w:id="75" w:name="_Toc367983211"/>
      <w:bookmarkStart w:id="76" w:name="_Toc367983377"/>
      <w:bookmarkStart w:id="77" w:name="_Toc491174427"/>
      <w:r w:rsidRPr="00445F3F">
        <w:rPr>
          <w:rFonts w:ascii="Arial" w:hAnsi="Arial" w:cs="Arial"/>
          <w:color w:val="000000"/>
        </w:rPr>
        <w:t>Identificação d</w:t>
      </w:r>
      <w:r w:rsidR="005B238A" w:rsidRPr="00445F3F">
        <w:rPr>
          <w:rFonts w:ascii="Arial" w:hAnsi="Arial" w:cs="Arial"/>
          <w:color w:val="000000"/>
        </w:rPr>
        <w:t>os</w:t>
      </w:r>
      <w:r w:rsidRPr="00445F3F">
        <w:rPr>
          <w:rFonts w:ascii="Arial" w:hAnsi="Arial" w:cs="Arial"/>
          <w:color w:val="000000"/>
        </w:rPr>
        <w:t xml:space="preserve"> campos </w:t>
      </w:r>
      <w:r w:rsidR="005B238A" w:rsidRPr="00445F3F">
        <w:rPr>
          <w:rFonts w:ascii="Arial" w:hAnsi="Arial" w:cs="Arial"/>
          <w:color w:val="000000"/>
        </w:rPr>
        <w:t>que determinam a chave do registro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756264D5" w14:textId="3F9B2685" w:rsidR="00B260BB" w:rsidRDefault="00221AFC" w:rsidP="00FE248C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 xml:space="preserve">Uma chave é um conjunto de um ou mais campos que determinam a </w:t>
      </w:r>
      <w:r w:rsidR="005B238A" w:rsidRPr="00445F3F">
        <w:rPr>
          <w:rFonts w:ascii="Arial" w:hAnsi="Arial" w:cs="Arial"/>
          <w:color w:val="000000"/>
          <w:sz w:val="20"/>
          <w:szCs w:val="20"/>
        </w:rPr>
        <w:t>identificação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 de cada registro. </w:t>
      </w:r>
      <w:r w:rsidR="005B238A" w:rsidRPr="00445F3F">
        <w:rPr>
          <w:rFonts w:ascii="Arial" w:hAnsi="Arial" w:cs="Arial"/>
          <w:color w:val="000000"/>
          <w:sz w:val="20"/>
          <w:szCs w:val="20"/>
        </w:rPr>
        <w:t>Quando necessário garantir a unicidade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 do regis</w:t>
      </w:r>
      <w:r w:rsidR="00826C23" w:rsidRPr="00445F3F">
        <w:rPr>
          <w:rFonts w:ascii="Arial" w:hAnsi="Arial" w:cs="Arial"/>
          <w:color w:val="000000"/>
          <w:sz w:val="20"/>
          <w:szCs w:val="20"/>
        </w:rPr>
        <w:t>tro</w:t>
      </w:r>
      <w:r w:rsidR="00F902AB">
        <w:rPr>
          <w:rFonts w:ascii="Arial" w:hAnsi="Arial" w:cs="Arial"/>
          <w:color w:val="000000"/>
          <w:sz w:val="20"/>
          <w:szCs w:val="20"/>
        </w:rPr>
        <w:t>,</w:t>
      </w:r>
      <w:r w:rsidR="00826C23" w:rsidRPr="00445F3F">
        <w:rPr>
          <w:rFonts w:ascii="Arial" w:hAnsi="Arial" w:cs="Arial"/>
          <w:color w:val="000000"/>
          <w:sz w:val="20"/>
          <w:szCs w:val="20"/>
        </w:rPr>
        <w:t xml:space="preserve"> 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os campos chaves serão destacados em negrito e </w:t>
      </w:r>
      <w:r w:rsidR="005B238A" w:rsidRPr="00445F3F">
        <w:rPr>
          <w:rFonts w:ascii="Arial" w:hAnsi="Arial" w:cs="Arial"/>
          <w:color w:val="000000"/>
          <w:sz w:val="20"/>
          <w:szCs w:val="20"/>
        </w:rPr>
        <w:t>itálico no respectivo Layout</w:t>
      </w:r>
      <w:r w:rsidR="00C6186F" w:rsidRPr="00445F3F">
        <w:rPr>
          <w:rFonts w:ascii="Arial" w:hAnsi="Arial" w:cs="Arial"/>
          <w:color w:val="000000"/>
          <w:sz w:val="20"/>
          <w:szCs w:val="20"/>
        </w:rPr>
        <w:t>.</w:t>
      </w:r>
    </w:p>
    <w:p w14:paraId="3E21A272" w14:textId="77777777" w:rsidR="00001A0A" w:rsidRDefault="00001A0A" w:rsidP="00FE248C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2B61B8FF" w14:textId="77777777" w:rsidR="00001A0A" w:rsidRDefault="00001A0A" w:rsidP="00FE248C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4BA7C6A8" w14:textId="77777777" w:rsidR="00001A0A" w:rsidRDefault="00001A0A" w:rsidP="00001A0A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7E7CFC82" w14:textId="77777777" w:rsidR="00001A0A" w:rsidRDefault="00001A0A" w:rsidP="00001A0A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1BF0137F" w14:textId="77777777" w:rsidR="00001A0A" w:rsidRDefault="00001A0A" w:rsidP="00001A0A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6428A3CF" w14:textId="77777777" w:rsidR="00001A0A" w:rsidRPr="00435B3B" w:rsidRDefault="00001A0A" w:rsidP="00001A0A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435B3B">
        <w:rPr>
          <w:rFonts w:ascii="Arial" w:hAnsi="Arial" w:cs="Arial"/>
          <w:b/>
          <w:color w:val="FF0000"/>
          <w:sz w:val="28"/>
          <w:szCs w:val="28"/>
        </w:rPr>
        <w:t>ALERTA</w:t>
      </w:r>
    </w:p>
    <w:p w14:paraId="062130A4" w14:textId="77777777" w:rsidR="00001A0A" w:rsidRPr="00435B3B" w:rsidRDefault="00001A0A" w:rsidP="00001A0A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</w:p>
    <w:p w14:paraId="5F02D059" w14:textId="4253C165" w:rsidR="00001A0A" w:rsidRDefault="00001A0A" w:rsidP="00001A0A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35B3B">
        <w:rPr>
          <w:rFonts w:ascii="Arial" w:hAnsi="Arial" w:cs="Arial"/>
          <w:color w:val="000000"/>
          <w:sz w:val="20"/>
          <w:szCs w:val="20"/>
        </w:rPr>
        <w:t>O RESPONSÁVEL PELA PRESTAÇÃO DE INFORMAÇÕES SE SUJEITA ÀS RESPONSABILIDADES CIVIS, PENAIS E ADMINISTRATIVAS PELA INEXATIDÃO, SUPRESSÃO OU FALSIDADE DAS DECLARAÇÕES PRESTADAS.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435B3B">
        <w:rPr>
          <w:rFonts w:ascii="Arial" w:hAnsi="Arial" w:cs="Arial"/>
          <w:color w:val="000000"/>
          <w:sz w:val="20"/>
          <w:szCs w:val="20"/>
        </w:rPr>
        <w:t>AS INFORMAÇÕES ESTARÃO SUJEITAS À INSPEÇÃO E AUDITORIA PELO TRIBUNAL E SERÃO DISPONIBILIZADAS AOS CIDADÃOS.</w:t>
      </w:r>
    </w:p>
    <w:p w14:paraId="756264D6" w14:textId="77777777" w:rsidR="00113820" w:rsidRPr="00445F3F" w:rsidRDefault="00113820" w:rsidP="00113820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031BB1C8" w14:textId="77777777" w:rsidR="00001A0A" w:rsidRDefault="00001A0A">
      <w:pPr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bookmarkStart w:id="78" w:name="_Toc366165148"/>
      <w:bookmarkStart w:id="79" w:name="_Toc367438117"/>
      <w:bookmarkStart w:id="80" w:name="_Toc367874383"/>
      <w:bookmarkStart w:id="81" w:name="_Toc367983201"/>
      <w:bookmarkStart w:id="82" w:name="_Toc367983269"/>
      <w:bookmarkStart w:id="83" w:name="_Toc367983435"/>
      <w:bookmarkEnd w:id="11"/>
      <w:r>
        <w:rPr>
          <w:rFonts w:ascii="Arial" w:hAnsi="Arial" w:cs="Arial"/>
        </w:rPr>
        <w:br w:type="page"/>
      </w:r>
    </w:p>
    <w:p w14:paraId="7562A542" w14:textId="6676BD5C" w:rsidR="000C4415" w:rsidRPr="00EB18A4" w:rsidRDefault="00001A0A" w:rsidP="007A4A59">
      <w:pPr>
        <w:pStyle w:val="Ttulo1"/>
        <w:rPr>
          <w:rFonts w:ascii="Arial" w:hAnsi="Arial" w:cs="Arial"/>
        </w:rPr>
      </w:pPr>
      <w:bookmarkStart w:id="84" w:name="_Toc491174428"/>
      <w:bookmarkEnd w:id="78"/>
      <w:bookmarkEnd w:id="79"/>
      <w:bookmarkEnd w:id="80"/>
      <w:bookmarkEnd w:id="81"/>
      <w:bookmarkEnd w:id="82"/>
      <w:bookmarkEnd w:id="83"/>
      <w:r>
        <w:rPr>
          <w:rFonts w:ascii="Arial" w:hAnsi="Arial" w:cs="Arial"/>
        </w:rPr>
        <w:lastRenderedPageBreak/>
        <w:t>Balancete</w:t>
      </w:r>
      <w:r w:rsidR="00873CFF">
        <w:rPr>
          <w:rFonts w:ascii="Arial" w:hAnsi="Arial" w:cs="Arial"/>
        </w:rPr>
        <w:t xml:space="preserve"> Contábil</w:t>
      </w:r>
      <w:bookmarkEnd w:id="84"/>
    </w:p>
    <w:p w14:paraId="339AC294" w14:textId="6CBD74DF" w:rsidR="00001A0A" w:rsidRPr="00B63366" w:rsidRDefault="00001A0A" w:rsidP="00001A0A">
      <w:pPr>
        <w:ind w:firstLine="426"/>
        <w:rPr>
          <w:rFonts w:ascii="Arial" w:hAnsi="Arial" w:cs="Arial"/>
          <w:b/>
          <w:bCs/>
          <w:sz w:val="20"/>
          <w:szCs w:val="20"/>
        </w:rPr>
      </w:pPr>
      <w:bookmarkStart w:id="85" w:name="_Toc290043522"/>
      <w:bookmarkStart w:id="86" w:name="_Toc290544362"/>
      <w:bookmarkStart w:id="87" w:name="_Toc294526511"/>
      <w:bookmarkStart w:id="88" w:name="_Toc295726214"/>
      <w:bookmarkStart w:id="89" w:name="_Toc307931419"/>
      <w:bookmarkStart w:id="90" w:name="_Toc308163238"/>
      <w:bookmarkStart w:id="91" w:name="_Toc308440942"/>
      <w:bookmarkStart w:id="92" w:name="_Toc309283682"/>
      <w:bookmarkStart w:id="93" w:name="_Toc309286477"/>
      <w:bookmarkStart w:id="94" w:name="_Toc318725577"/>
      <w:bookmarkStart w:id="95" w:name="_Toc324152456"/>
      <w:bookmarkStart w:id="96" w:name="_Toc307931452"/>
      <w:bookmarkStart w:id="97" w:name="_Toc308163271"/>
      <w:bookmarkStart w:id="98" w:name="_Toc308440975"/>
      <w:bookmarkStart w:id="99" w:name="_Toc309283715"/>
      <w:bookmarkStart w:id="100" w:name="_Toc309286510"/>
      <w:bookmarkStart w:id="101" w:name="_Toc318725610"/>
      <w:bookmarkStart w:id="102" w:name="_Toc324152489"/>
      <w:r w:rsidRPr="00B63366">
        <w:rPr>
          <w:rFonts w:ascii="Arial" w:hAnsi="Arial" w:cs="Arial"/>
          <w:sz w:val="20"/>
          <w:szCs w:val="20"/>
        </w:rPr>
        <w:t>A identificação do arquivo contendo os dados do módulo</w:t>
      </w:r>
      <w:r w:rsidR="004D0C59">
        <w:rPr>
          <w:rFonts w:ascii="Arial" w:hAnsi="Arial" w:cs="Arial"/>
          <w:sz w:val="20"/>
          <w:szCs w:val="20"/>
        </w:rPr>
        <w:t xml:space="preserve"> Balancete</w:t>
      </w:r>
      <w:r w:rsidRPr="00B63366">
        <w:rPr>
          <w:rFonts w:ascii="Arial" w:hAnsi="Arial" w:cs="Arial"/>
          <w:sz w:val="20"/>
          <w:szCs w:val="20"/>
        </w:rPr>
        <w:t xml:space="preserve"> deve atender à seguinte nomenclatura: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53278666" w14:textId="1165BA36" w:rsidR="00001A0A" w:rsidRPr="00B63366" w:rsidRDefault="00654E15" w:rsidP="00001A0A">
      <w:pPr>
        <w:ind w:firstLine="43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BALANCETE</w:t>
      </w:r>
      <w:r w:rsidR="00001A0A" w:rsidRPr="00B63366">
        <w:rPr>
          <w:rFonts w:ascii="Arial" w:hAnsi="Arial" w:cs="Arial"/>
          <w:color w:val="000000"/>
          <w:sz w:val="20"/>
          <w:szCs w:val="20"/>
        </w:rPr>
        <w:t>_&lt;codigoMunicipio&gt;_&lt;codigoOrgao&gt;_&lt;mesReferencia&gt;_&lt;exercicioReferencia&gt;.zip</w:t>
      </w:r>
    </w:p>
    <w:p w14:paraId="2E5BE0B4" w14:textId="09524CDD" w:rsidR="00001A0A" w:rsidRDefault="00654E15" w:rsidP="00001A0A">
      <w:pPr>
        <w:ind w:left="42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</w:t>
      </w:r>
      <w:r w:rsidR="001F06C4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: BALANCETE</w:t>
      </w:r>
      <w:r w:rsidR="00001A0A" w:rsidRPr="00B63366">
        <w:rPr>
          <w:rFonts w:ascii="Arial" w:hAnsi="Arial" w:cs="Arial"/>
          <w:color w:val="000000"/>
          <w:sz w:val="20"/>
          <w:szCs w:val="20"/>
        </w:rPr>
        <w:t>_12345_01_01_</w:t>
      </w:r>
      <w:del w:id="103" w:author="RICARDO NOGUEIRA DE ALMEIDA" w:date="2017-06-08T10:20:00Z">
        <w:r w:rsidR="00001A0A" w:rsidRPr="00B63366" w:rsidDel="001D2B39">
          <w:rPr>
            <w:rFonts w:ascii="Arial" w:hAnsi="Arial" w:cs="Arial"/>
            <w:color w:val="000000"/>
            <w:sz w:val="20"/>
            <w:szCs w:val="20"/>
          </w:rPr>
          <w:delText>201</w:delText>
        </w:r>
        <w:r w:rsidR="00553BCD" w:rsidDel="001D2B39">
          <w:rPr>
            <w:rFonts w:ascii="Arial" w:hAnsi="Arial" w:cs="Arial"/>
            <w:color w:val="000000"/>
            <w:sz w:val="20"/>
            <w:szCs w:val="20"/>
          </w:rPr>
          <w:delText>5</w:delText>
        </w:r>
      </w:del>
      <w:ins w:id="104" w:author="RICARDO NOGUEIRA DE ALMEIDA" w:date="2017-06-08T10:20:00Z">
        <w:r w:rsidR="001D2B39" w:rsidRPr="00B63366">
          <w:rPr>
            <w:rFonts w:ascii="Arial" w:hAnsi="Arial" w:cs="Arial"/>
            <w:color w:val="000000"/>
            <w:sz w:val="20"/>
            <w:szCs w:val="20"/>
          </w:rPr>
          <w:t>201</w:t>
        </w:r>
        <w:r w:rsidR="001D2B39">
          <w:rPr>
            <w:rFonts w:ascii="Arial" w:hAnsi="Arial" w:cs="Arial"/>
            <w:color w:val="000000"/>
            <w:sz w:val="20"/>
            <w:szCs w:val="20"/>
          </w:rPr>
          <w:t>8</w:t>
        </w:r>
      </w:ins>
      <w:r w:rsidR="00001A0A" w:rsidRPr="00B63366">
        <w:rPr>
          <w:rFonts w:ascii="Arial" w:hAnsi="Arial" w:cs="Arial"/>
          <w:color w:val="000000"/>
          <w:sz w:val="20"/>
          <w:szCs w:val="20"/>
        </w:rPr>
        <w:t>.zip</w:t>
      </w:r>
    </w:p>
    <w:p w14:paraId="0F6C2434" w14:textId="77777777" w:rsidR="00705536" w:rsidRDefault="00705536" w:rsidP="00705536">
      <w:pPr>
        <w:ind w:left="426"/>
        <w:rPr>
          <w:rFonts w:ascii="Arial" w:hAnsi="Arial" w:cs="Arial"/>
          <w:color w:val="000000"/>
          <w:sz w:val="20"/>
          <w:szCs w:val="20"/>
        </w:rPr>
      </w:pPr>
      <w:r w:rsidRPr="00AE7A8C">
        <w:rPr>
          <w:rFonts w:ascii="Arial" w:hAnsi="Arial" w:cs="Arial"/>
          <w:color w:val="000000"/>
          <w:sz w:val="20"/>
          <w:szCs w:val="20"/>
        </w:rPr>
        <w:t>Para</w:t>
      </w:r>
      <w:r>
        <w:rPr>
          <w:rFonts w:ascii="Arial" w:hAnsi="Arial" w:cs="Arial"/>
          <w:color w:val="000000"/>
          <w:sz w:val="20"/>
          <w:szCs w:val="20"/>
        </w:rPr>
        <w:t xml:space="preserve"> o Balancete de Encerramento, informar “13” no campo mês de referência. </w:t>
      </w:r>
    </w:p>
    <w:p w14:paraId="42B5A865" w14:textId="3EE0FC88" w:rsidR="00705536" w:rsidRDefault="00705536" w:rsidP="00705536">
      <w:pPr>
        <w:ind w:left="42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Ex.: BALANCETE</w:t>
      </w:r>
      <w:r w:rsidRPr="00B63366">
        <w:rPr>
          <w:rFonts w:ascii="Arial" w:hAnsi="Arial" w:cs="Arial"/>
          <w:color w:val="000000"/>
          <w:sz w:val="20"/>
          <w:szCs w:val="20"/>
        </w:rPr>
        <w:t>_12345_01_</w:t>
      </w:r>
      <w:r>
        <w:rPr>
          <w:rFonts w:ascii="Arial" w:hAnsi="Arial" w:cs="Arial"/>
          <w:color w:val="000000"/>
          <w:sz w:val="20"/>
          <w:szCs w:val="20"/>
        </w:rPr>
        <w:t>13</w:t>
      </w:r>
      <w:r w:rsidRPr="00B63366">
        <w:rPr>
          <w:rFonts w:ascii="Arial" w:hAnsi="Arial" w:cs="Arial"/>
          <w:color w:val="000000"/>
          <w:sz w:val="20"/>
          <w:szCs w:val="20"/>
        </w:rPr>
        <w:t>_</w:t>
      </w:r>
      <w:del w:id="105" w:author="RICARDO NOGUEIRA DE ALMEIDA" w:date="2017-06-08T10:21:00Z">
        <w:r w:rsidRPr="00B63366" w:rsidDel="001D2B39">
          <w:rPr>
            <w:rFonts w:ascii="Arial" w:hAnsi="Arial" w:cs="Arial"/>
            <w:color w:val="000000"/>
            <w:sz w:val="20"/>
            <w:szCs w:val="20"/>
          </w:rPr>
          <w:delText>201</w:delText>
        </w:r>
        <w:r w:rsidDel="001D2B39">
          <w:rPr>
            <w:rFonts w:ascii="Arial" w:hAnsi="Arial" w:cs="Arial"/>
            <w:color w:val="000000"/>
            <w:sz w:val="20"/>
            <w:szCs w:val="20"/>
          </w:rPr>
          <w:delText>5</w:delText>
        </w:r>
      </w:del>
      <w:ins w:id="106" w:author="RICARDO NOGUEIRA DE ALMEIDA" w:date="2017-06-08T10:21:00Z">
        <w:r w:rsidR="001D2B39" w:rsidRPr="00B63366">
          <w:rPr>
            <w:rFonts w:ascii="Arial" w:hAnsi="Arial" w:cs="Arial"/>
            <w:color w:val="000000"/>
            <w:sz w:val="20"/>
            <w:szCs w:val="20"/>
          </w:rPr>
          <w:t>201</w:t>
        </w:r>
        <w:r w:rsidR="001D2B39">
          <w:rPr>
            <w:rFonts w:ascii="Arial" w:hAnsi="Arial" w:cs="Arial"/>
            <w:color w:val="000000"/>
            <w:sz w:val="20"/>
            <w:szCs w:val="20"/>
          </w:rPr>
          <w:t>8</w:t>
        </w:r>
      </w:ins>
      <w:r w:rsidRPr="00B63366">
        <w:rPr>
          <w:rFonts w:ascii="Arial" w:hAnsi="Arial" w:cs="Arial"/>
          <w:color w:val="000000"/>
          <w:sz w:val="20"/>
          <w:szCs w:val="20"/>
        </w:rPr>
        <w:t>.zip</w:t>
      </w:r>
    </w:p>
    <w:p w14:paraId="530FF7F5" w14:textId="77777777" w:rsidR="00705536" w:rsidRDefault="00705536" w:rsidP="00001A0A">
      <w:pPr>
        <w:ind w:left="426"/>
        <w:rPr>
          <w:rFonts w:ascii="Arial" w:hAnsi="Arial" w:cs="Arial"/>
          <w:color w:val="000000"/>
          <w:sz w:val="20"/>
          <w:szCs w:val="20"/>
        </w:rPr>
      </w:pPr>
    </w:p>
    <w:p w14:paraId="7562A546" w14:textId="77777777" w:rsidR="00C25555" w:rsidRPr="00445F3F" w:rsidRDefault="007C6BBC" w:rsidP="00C25555">
      <w:pPr>
        <w:pStyle w:val="Ttulo2"/>
        <w:rPr>
          <w:rFonts w:ascii="Arial" w:hAnsi="Arial" w:cs="Arial"/>
          <w:color w:val="000000"/>
        </w:rPr>
      </w:pPr>
      <w:bookmarkStart w:id="107" w:name="_Toc366165149"/>
      <w:bookmarkStart w:id="108" w:name="_Toc367438118"/>
      <w:bookmarkStart w:id="109" w:name="_Toc367874384"/>
      <w:bookmarkStart w:id="110" w:name="_Toc367983202"/>
      <w:bookmarkStart w:id="111" w:name="_Toc367983270"/>
      <w:bookmarkStart w:id="112" w:name="_Toc367983436"/>
      <w:bookmarkStart w:id="113" w:name="_Toc491174429"/>
      <w:bookmarkEnd w:id="96"/>
      <w:bookmarkEnd w:id="97"/>
      <w:bookmarkEnd w:id="98"/>
      <w:bookmarkEnd w:id="99"/>
      <w:bookmarkEnd w:id="100"/>
      <w:bookmarkEnd w:id="101"/>
      <w:bookmarkEnd w:id="102"/>
      <w:r>
        <w:rPr>
          <w:rFonts w:ascii="Arial" w:hAnsi="Arial" w:cs="Arial"/>
          <w:color w:val="000000"/>
        </w:rPr>
        <w:t xml:space="preserve">IDE - </w:t>
      </w:r>
      <w:r w:rsidR="00C25555" w:rsidRPr="00445F3F">
        <w:rPr>
          <w:rFonts w:ascii="Arial" w:hAnsi="Arial" w:cs="Arial"/>
          <w:color w:val="000000"/>
        </w:rPr>
        <w:t xml:space="preserve">Identificação </w:t>
      </w:r>
      <w:r w:rsidR="001B73EE" w:rsidRPr="00445F3F">
        <w:rPr>
          <w:rFonts w:ascii="Arial" w:hAnsi="Arial" w:cs="Arial"/>
          <w:color w:val="000000"/>
        </w:rPr>
        <w:t>da Remessa</w:t>
      </w:r>
      <w:bookmarkEnd w:id="107"/>
      <w:bookmarkEnd w:id="108"/>
      <w:bookmarkEnd w:id="109"/>
      <w:bookmarkEnd w:id="110"/>
      <w:bookmarkEnd w:id="111"/>
      <w:bookmarkEnd w:id="112"/>
      <w:bookmarkEnd w:id="11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817"/>
        <w:gridCol w:w="1410"/>
        <w:gridCol w:w="1128"/>
        <w:gridCol w:w="1457"/>
        <w:gridCol w:w="5463"/>
      </w:tblGrid>
      <w:tr w:rsidR="00445F3F" w:rsidRPr="00D11F74" w14:paraId="7562A548" w14:textId="77777777" w:rsidTr="00FC03B9">
        <w:trPr>
          <w:trHeight w:val="300"/>
        </w:trPr>
        <w:tc>
          <w:tcPr>
            <w:tcW w:w="14218" w:type="dxa"/>
            <w:gridSpan w:val="7"/>
            <w:hideMark/>
          </w:tcPr>
          <w:p w14:paraId="7562A547" w14:textId="77777777" w:rsidR="00C25555" w:rsidRPr="00D11F74" w:rsidRDefault="00C25555" w:rsidP="00D11F7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Nome do Arquivo: IDE</w:t>
            </w:r>
          </w:p>
        </w:tc>
      </w:tr>
      <w:tr w:rsidR="00445F3F" w:rsidRPr="00D11F74" w14:paraId="7562A550" w14:textId="77777777" w:rsidTr="0093231B">
        <w:trPr>
          <w:trHeight w:val="540"/>
        </w:trPr>
        <w:tc>
          <w:tcPr>
            <w:tcW w:w="675" w:type="dxa"/>
            <w:hideMark/>
          </w:tcPr>
          <w:p w14:paraId="7562A549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268" w:type="dxa"/>
            <w:hideMark/>
          </w:tcPr>
          <w:p w14:paraId="7562A54A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17" w:type="dxa"/>
            <w:hideMark/>
          </w:tcPr>
          <w:p w14:paraId="7562A54B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0" w:type="dxa"/>
            <w:hideMark/>
          </w:tcPr>
          <w:p w14:paraId="7562A54C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28" w:type="dxa"/>
            <w:hideMark/>
          </w:tcPr>
          <w:p w14:paraId="7562A54D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57" w:type="dxa"/>
            <w:hideMark/>
          </w:tcPr>
          <w:p w14:paraId="7562A54E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7562A54F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445F3F" w:rsidRPr="00D11F74" w14:paraId="7562A558" w14:textId="77777777" w:rsidTr="0093231B">
        <w:trPr>
          <w:trHeight w:val="546"/>
        </w:trPr>
        <w:tc>
          <w:tcPr>
            <w:tcW w:w="675" w:type="dxa"/>
            <w:hideMark/>
          </w:tcPr>
          <w:p w14:paraId="7562A551" w14:textId="77777777" w:rsidR="00C25555" w:rsidRPr="00D11F74" w:rsidRDefault="00C25555" w:rsidP="00745EE9">
            <w:pPr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hideMark/>
          </w:tcPr>
          <w:p w14:paraId="7562A552" w14:textId="77777777" w:rsidR="00C25555" w:rsidRPr="00D11F74" w:rsidRDefault="00C2555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codMunicipio</w:t>
            </w:r>
            <w:proofErr w:type="spellEnd"/>
          </w:p>
        </w:tc>
        <w:tc>
          <w:tcPr>
            <w:tcW w:w="1817" w:type="dxa"/>
            <w:hideMark/>
          </w:tcPr>
          <w:p w14:paraId="7562A553" w14:textId="77777777" w:rsidR="00C25555" w:rsidRPr="00D11F74" w:rsidRDefault="00C25555" w:rsidP="00D11F7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Município</w:t>
            </w:r>
          </w:p>
        </w:tc>
        <w:tc>
          <w:tcPr>
            <w:tcW w:w="1410" w:type="dxa"/>
            <w:hideMark/>
          </w:tcPr>
          <w:p w14:paraId="7562A554" w14:textId="77777777" w:rsidR="00C25555" w:rsidRPr="00D11F74" w:rsidRDefault="002A2464" w:rsidP="00D11F7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C25555"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28" w:type="dxa"/>
            <w:hideMark/>
          </w:tcPr>
          <w:p w14:paraId="7562A555" w14:textId="77777777" w:rsidR="00C25555" w:rsidRPr="00D11F74" w:rsidRDefault="00DA39AC" w:rsidP="00D11F7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57" w:type="dxa"/>
            <w:hideMark/>
          </w:tcPr>
          <w:p w14:paraId="7562A556" w14:textId="77777777" w:rsidR="00C25555" w:rsidRPr="00D11F74" w:rsidRDefault="00C25555" w:rsidP="00D11F7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557" w14:textId="77777777" w:rsidR="00C25555" w:rsidRPr="00D11F74" w:rsidRDefault="00C25555" w:rsidP="00D11F7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Município - conforme tabela disponibilizada pelo TCEMG no Portal SICOM.</w:t>
            </w:r>
          </w:p>
        </w:tc>
      </w:tr>
      <w:tr w:rsidR="00445F3F" w:rsidRPr="00D11F74" w14:paraId="7562A560" w14:textId="77777777" w:rsidTr="0093231B">
        <w:trPr>
          <w:trHeight w:val="575"/>
        </w:trPr>
        <w:tc>
          <w:tcPr>
            <w:tcW w:w="675" w:type="dxa"/>
            <w:hideMark/>
          </w:tcPr>
          <w:p w14:paraId="7562A559" w14:textId="77777777" w:rsidR="00C25555" w:rsidRPr="00D11F74" w:rsidRDefault="00C25555" w:rsidP="00745EE9">
            <w:pPr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hideMark/>
          </w:tcPr>
          <w:p w14:paraId="7562A55A" w14:textId="77777777" w:rsidR="00C25555" w:rsidRPr="00D11F74" w:rsidRDefault="00C2555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cnpjMunicipio</w:t>
            </w:r>
            <w:proofErr w:type="spellEnd"/>
          </w:p>
        </w:tc>
        <w:tc>
          <w:tcPr>
            <w:tcW w:w="1817" w:type="dxa"/>
            <w:hideMark/>
          </w:tcPr>
          <w:p w14:paraId="7562A55B" w14:textId="77777777" w:rsidR="00C25555" w:rsidRPr="00D11F74" w:rsidRDefault="00C2555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CNPJ do Município.</w:t>
            </w:r>
          </w:p>
        </w:tc>
        <w:tc>
          <w:tcPr>
            <w:tcW w:w="1410" w:type="dxa"/>
            <w:hideMark/>
          </w:tcPr>
          <w:p w14:paraId="7562A55C" w14:textId="77777777" w:rsidR="00C25555" w:rsidRPr="00D11F74" w:rsidRDefault="00C2555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14</w:t>
            </w:r>
          </w:p>
        </w:tc>
        <w:tc>
          <w:tcPr>
            <w:tcW w:w="1128" w:type="dxa"/>
            <w:hideMark/>
          </w:tcPr>
          <w:p w14:paraId="7562A55D" w14:textId="77777777" w:rsidR="00C25555" w:rsidRPr="00D11F74" w:rsidRDefault="00C2555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57" w:type="dxa"/>
            <w:hideMark/>
          </w:tcPr>
          <w:p w14:paraId="7562A55E" w14:textId="77777777" w:rsidR="00C25555" w:rsidRPr="00D11F74" w:rsidRDefault="00C2555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55F" w14:textId="77777777" w:rsidR="00C25555" w:rsidRPr="00D11F74" w:rsidRDefault="00C2555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CNPJ do Município.</w:t>
            </w:r>
          </w:p>
        </w:tc>
      </w:tr>
      <w:tr w:rsidR="00445F3F" w:rsidRPr="00D11F74" w14:paraId="7562A56A" w14:textId="77777777" w:rsidTr="0093231B">
        <w:trPr>
          <w:trHeight w:val="575"/>
        </w:trPr>
        <w:tc>
          <w:tcPr>
            <w:tcW w:w="675" w:type="dxa"/>
          </w:tcPr>
          <w:p w14:paraId="7562A561" w14:textId="77777777" w:rsidR="001B73EE" w:rsidRPr="00D11F74" w:rsidRDefault="001B73EE" w:rsidP="00745EE9">
            <w:pPr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562A562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codOrgao</w:t>
            </w:r>
            <w:proofErr w:type="spellEnd"/>
          </w:p>
        </w:tc>
        <w:tc>
          <w:tcPr>
            <w:tcW w:w="1817" w:type="dxa"/>
          </w:tcPr>
          <w:p w14:paraId="7562A563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</w:t>
            </w:r>
          </w:p>
        </w:tc>
        <w:tc>
          <w:tcPr>
            <w:tcW w:w="1410" w:type="dxa"/>
          </w:tcPr>
          <w:p w14:paraId="7562A564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2 </w:t>
            </w:r>
          </w:p>
        </w:tc>
        <w:tc>
          <w:tcPr>
            <w:tcW w:w="1128" w:type="dxa"/>
          </w:tcPr>
          <w:p w14:paraId="7562A565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57" w:type="dxa"/>
          </w:tcPr>
          <w:p w14:paraId="7562A566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562A567" w14:textId="77777777" w:rsidR="001B73EE" w:rsidRPr="00D11F74" w:rsidRDefault="001B73EE" w:rsidP="00D11F7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 - conforme cadastrado no Portal SICOM.</w:t>
            </w:r>
          </w:p>
          <w:p w14:paraId="7562A568" w14:textId="29C07317" w:rsidR="001B73EE" w:rsidRPr="00D11F74" w:rsidRDefault="001B73EE" w:rsidP="00D11F7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“código” atribuído pelo responsável pelo cadastro corresponde ao número que identificará as Unidades Gestoras responsáveis pelas remessas.</w:t>
            </w:r>
          </w:p>
          <w:p w14:paraId="7562A569" w14:textId="77777777" w:rsidR="001B73EE" w:rsidRPr="00D11F74" w:rsidRDefault="001B73EE" w:rsidP="00D11F7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 contexto do SICOM essas Unidades serão denominadas “Órgãos”. Destaca-se que esses “Órgãos” não se confundem com os órgãos definidos na Lei Orçamentária.</w:t>
            </w:r>
          </w:p>
        </w:tc>
      </w:tr>
      <w:tr w:rsidR="00445F3F" w:rsidRPr="00D11F74" w14:paraId="7562A573" w14:textId="77777777" w:rsidTr="0093231B">
        <w:trPr>
          <w:trHeight w:val="575"/>
        </w:trPr>
        <w:tc>
          <w:tcPr>
            <w:tcW w:w="675" w:type="dxa"/>
          </w:tcPr>
          <w:p w14:paraId="7562A56B" w14:textId="77777777" w:rsidR="001B73EE" w:rsidRPr="00D11F74" w:rsidRDefault="001B73EE" w:rsidP="00745EE9">
            <w:pPr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562A56C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tipoOrgao</w:t>
            </w:r>
            <w:proofErr w:type="spellEnd"/>
          </w:p>
        </w:tc>
        <w:tc>
          <w:tcPr>
            <w:tcW w:w="1817" w:type="dxa"/>
          </w:tcPr>
          <w:p w14:paraId="7562A56D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do órgão</w:t>
            </w:r>
          </w:p>
        </w:tc>
        <w:tc>
          <w:tcPr>
            <w:tcW w:w="1410" w:type="dxa"/>
          </w:tcPr>
          <w:p w14:paraId="7562A56E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2 </w:t>
            </w:r>
          </w:p>
        </w:tc>
        <w:tc>
          <w:tcPr>
            <w:tcW w:w="1128" w:type="dxa"/>
          </w:tcPr>
          <w:p w14:paraId="7562A56F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57" w:type="dxa"/>
          </w:tcPr>
          <w:p w14:paraId="7562A570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3DC51AB" w14:textId="77777777" w:rsidR="00943287" w:rsidRPr="00B63366" w:rsidRDefault="00943287" w:rsidP="0094328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 – Câmara Municipal</w:t>
            </w:r>
          </w:p>
          <w:p w14:paraId="3635B19D" w14:textId="77777777" w:rsidR="00943287" w:rsidRPr="00B63366" w:rsidRDefault="00943287" w:rsidP="0094328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02 – Prefeitura Municipal </w:t>
            </w:r>
          </w:p>
          <w:p w14:paraId="44EB991E" w14:textId="77777777" w:rsidR="00943287" w:rsidRPr="00B63366" w:rsidRDefault="00943287" w:rsidP="0094328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03 – Autarquia (exceto RPPS) </w:t>
            </w:r>
          </w:p>
          <w:p w14:paraId="1D5DFFDF" w14:textId="77777777" w:rsidR="00943287" w:rsidRPr="00B63366" w:rsidRDefault="00943287" w:rsidP="0094328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04 – Fundação </w:t>
            </w:r>
          </w:p>
          <w:p w14:paraId="3A2DDE09" w14:textId="77777777" w:rsidR="00943287" w:rsidRPr="00B63366" w:rsidRDefault="00943287" w:rsidP="0094328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05 – RPPS (Regime Próprio de Previdência Social) </w:t>
            </w:r>
          </w:p>
          <w:p w14:paraId="37A9595D" w14:textId="629657D7" w:rsidR="00943287" w:rsidRPr="00B63366" w:rsidRDefault="00943287" w:rsidP="0094328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06 – RPPS – Assistência à Saúde </w:t>
            </w:r>
          </w:p>
          <w:p w14:paraId="76D6084B" w14:textId="77777777" w:rsidR="00943287" w:rsidRPr="00B63366" w:rsidRDefault="00943287" w:rsidP="0094328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08 – Empresa Pública (apenas as dependentes) </w:t>
            </w:r>
          </w:p>
          <w:p w14:paraId="7562A572" w14:textId="0C091857" w:rsidR="001B73EE" w:rsidRPr="00D11F74" w:rsidRDefault="00943287" w:rsidP="0094328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09 – Sociedade de Economia Mista (apenas as dependentes)</w:t>
            </w:r>
          </w:p>
        </w:tc>
      </w:tr>
      <w:tr w:rsidR="00445F3F" w:rsidRPr="00D11F74" w14:paraId="7562A57B" w14:textId="77777777" w:rsidTr="0093231B">
        <w:trPr>
          <w:trHeight w:val="810"/>
        </w:trPr>
        <w:tc>
          <w:tcPr>
            <w:tcW w:w="675" w:type="dxa"/>
            <w:hideMark/>
          </w:tcPr>
          <w:p w14:paraId="7562A574" w14:textId="77777777" w:rsidR="001B73EE" w:rsidRPr="00D11F74" w:rsidRDefault="001B73EE" w:rsidP="00745EE9">
            <w:pPr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hideMark/>
          </w:tcPr>
          <w:p w14:paraId="7562A575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exercicioReferencia</w:t>
            </w:r>
            <w:proofErr w:type="spellEnd"/>
          </w:p>
        </w:tc>
        <w:tc>
          <w:tcPr>
            <w:tcW w:w="1817" w:type="dxa"/>
            <w:hideMark/>
          </w:tcPr>
          <w:p w14:paraId="7562A576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Exercício de referência dos arquivos do acompanhamento mensal</w:t>
            </w:r>
          </w:p>
        </w:tc>
        <w:tc>
          <w:tcPr>
            <w:tcW w:w="1410" w:type="dxa"/>
            <w:hideMark/>
          </w:tcPr>
          <w:p w14:paraId="7562A577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28" w:type="dxa"/>
            <w:hideMark/>
          </w:tcPr>
          <w:p w14:paraId="7562A578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57" w:type="dxa"/>
            <w:hideMark/>
          </w:tcPr>
          <w:p w14:paraId="7562A579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57A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Exercício de referência dos arquivos do acompanhamento mensal. Formatação: “</w:t>
            </w:r>
            <w:proofErr w:type="spellStart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aaaa</w:t>
            </w:r>
            <w:proofErr w:type="spellEnd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”.</w:t>
            </w:r>
          </w:p>
        </w:tc>
      </w:tr>
      <w:tr w:rsidR="00445F3F" w:rsidRPr="00D11F74" w14:paraId="7562A583" w14:textId="77777777" w:rsidTr="0093231B">
        <w:trPr>
          <w:trHeight w:val="810"/>
        </w:trPr>
        <w:tc>
          <w:tcPr>
            <w:tcW w:w="675" w:type="dxa"/>
            <w:hideMark/>
          </w:tcPr>
          <w:p w14:paraId="7562A57C" w14:textId="77777777" w:rsidR="001B73EE" w:rsidRPr="00D11F74" w:rsidRDefault="001B73EE" w:rsidP="00745EE9">
            <w:pPr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hideMark/>
          </w:tcPr>
          <w:p w14:paraId="7562A57D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mesReferencia</w:t>
            </w:r>
            <w:proofErr w:type="spellEnd"/>
          </w:p>
        </w:tc>
        <w:tc>
          <w:tcPr>
            <w:tcW w:w="1817" w:type="dxa"/>
            <w:hideMark/>
          </w:tcPr>
          <w:p w14:paraId="7562A57E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Mês de referência dos arquivos do acompanhamento mensal</w:t>
            </w:r>
          </w:p>
        </w:tc>
        <w:tc>
          <w:tcPr>
            <w:tcW w:w="1410" w:type="dxa"/>
            <w:hideMark/>
          </w:tcPr>
          <w:p w14:paraId="7562A57F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28" w:type="dxa"/>
            <w:hideMark/>
          </w:tcPr>
          <w:p w14:paraId="7562A580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57" w:type="dxa"/>
            <w:hideMark/>
          </w:tcPr>
          <w:p w14:paraId="7562A581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2737A88" w14:textId="77777777" w:rsidR="001B73EE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Mês de referência dos arquivos do acompanhamento mensal. Formatação: “mm”.</w:t>
            </w:r>
          </w:p>
          <w:p w14:paraId="5330A30C" w14:textId="77777777" w:rsidR="00705536" w:rsidRDefault="0070553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562A582" w14:textId="0BEBF614" w:rsidR="00705536" w:rsidRPr="00D11F74" w:rsidRDefault="0070553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OBS.: </w:t>
            </w:r>
            <w:r w:rsidRPr="00BB7535">
              <w:rPr>
                <w:rFonts w:ascii="Arial" w:hAnsi="Arial" w:cs="Arial"/>
                <w:color w:val="000000"/>
                <w:sz w:val="20"/>
                <w:szCs w:val="20"/>
              </w:rPr>
              <w:t>Para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 Balancete de Encerramento, informar “13”.</w:t>
            </w:r>
          </w:p>
        </w:tc>
      </w:tr>
      <w:tr w:rsidR="00445F3F" w:rsidRPr="00D11F74" w14:paraId="7562A58C" w14:textId="77777777" w:rsidTr="0093231B">
        <w:trPr>
          <w:trHeight w:val="810"/>
        </w:trPr>
        <w:tc>
          <w:tcPr>
            <w:tcW w:w="675" w:type="dxa"/>
            <w:hideMark/>
          </w:tcPr>
          <w:p w14:paraId="7562A584" w14:textId="77777777" w:rsidR="001B73EE" w:rsidRPr="00D11F74" w:rsidRDefault="001B73EE" w:rsidP="00745EE9">
            <w:pPr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hideMark/>
          </w:tcPr>
          <w:p w14:paraId="7562A585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dataGeracao</w:t>
            </w:r>
            <w:proofErr w:type="spellEnd"/>
          </w:p>
        </w:tc>
        <w:tc>
          <w:tcPr>
            <w:tcW w:w="1817" w:type="dxa"/>
            <w:hideMark/>
          </w:tcPr>
          <w:p w14:paraId="7562A586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geração do arquivo</w:t>
            </w:r>
          </w:p>
        </w:tc>
        <w:tc>
          <w:tcPr>
            <w:tcW w:w="1410" w:type="dxa"/>
            <w:hideMark/>
          </w:tcPr>
          <w:p w14:paraId="7562A587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128" w:type="dxa"/>
            <w:hideMark/>
          </w:tcPr>
          <w:p w14:paraId="7562A588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457" w:type="dxa"/>
            <w:hideMark/>
          </w:tcPr>
          <w:p w14:paraId="7562A589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58A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da geração do arquivo. Essa data será criada pelo próprio sistema do jurisdicionado.</w:t>
            </w:r>
          </w:p>
          <w:p w14:paraId="7562A58B" w14:textId="77777777" w:rsidR="001B73EE" w:rsidRPr="00D11F74" w:rsidRDefault="00C6186F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Formatação: “</w:t>
            </w:r>
            <w:proofErr w:type="spellStart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ddmmaaaa</w:t>
            </w:r>
            <w:proofErr w:type="spellEnd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”.</w:t>
            </w:r>
          </w:p>
        </w:tc>
      </w:tr>
      <w:tr w:rsidR="00587709" w:rsidRPr="00D11F74" w14:paraId="7562A594" w14:textId="77777777" w:rsidTr="0093231B">
        <w:trPr>
          <w:trHeight w:val="810"/>
        </w:trPr>
        <w:tc>
          <w:tcPr>
            <w:tcW w:w="675" w:type="dxa"/>
          </w:tcPr>
          <w:p w14:paraId="7562A58D" w14:textId="77777777" w:rsidR="00587709" w:rsidRPr="00D11F74" w:rsidRDefault="00587709" w:rsidP="00745EE9">
            <w:pPr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562A58E" w14:textId="77777777" w:rsidR="00587709" w:rsidRPr="00BF70EC" w:rsidRDefault="00587709" w:rsidP="005877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</w:t>
            </w:r>
            <w:r w:rsidRPr="002D5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ControleRemessa</w:t>
            </w:r>
            <w:proofErr w:type="spellEnd"/>
          </w:p>
        </w:tc>
        <w:tc>
          <w:tcPr>
            <w:tcW w:w="1817" w:type="dxa"/>
          </w:tcPr>
          <w:p w14:paraId="7562A58F" w14:textId="77777777" w:rsidR="00587709" w:rsidRPr="00BF70EC" w:rsidRDefault="00587709" w:rsidP="005877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de controle externo da remessa</w:t>
            </w:r>
          </w:p>
        </w:tc>
        <w:tc>
          <w:tcPr>
            <w:tcW w:w="1410" w:type="dxa"/>
          </w:tcPr>
          <w:p w14:paraId="7562A590" w14:textId="77777777" w:rsidR="00587709" w:rsidRPr="00BF70EC" w:rsidRDefault="00587709" w:rsidP="005877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28" w:type="dxa"/>
          </w:tcPr>
          <w:p w14:paraId="7562A591" w14:textId="77777777" w:rsidR="00587709" w:rsidRPr="00BF70EC" w:rsidRDefault="00587709" w:rsidP="005877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57" w:type="dxa"/>
          </w:tcPr>
          <w:p w14:paraId="7562A592" w14:textId="77777777" w:rsidR="00587709" w:rsidRPr="00BF70EC" w:rsidRDefault="00587709" w:rsidP="005877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5463" w:type="dxa"/>
          </w:tcPr>
          <w:p w14:paraId="7562A593" w14:textId="77777777" w:rsidR="00587709" w:rsidRPr="00BF70EC" w:rsidRDefault="00587709" w:rsidP="0058770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de controle externo da remessa. O objetivo deste campo é permitir que o órgão realize um controle da sua remessa encaminhada junto ao TCEMG.</w:t>
            </w:r>
          </w:p>
        </w:tc>
      </w:tr>
    </w:tbl>
    <w:p w14:paraId="7562A595" w14:textId="77777777" w:rsidR="00C25555" w:rsidRDefault="00C25555" w:rsidP="00F5425D">
      <w:pPr>
        <w:ind w:firstLine="432"/>
        <w:rPr>
          <w:rFonts w:ascii="Arial" w:hAnsi="Arial" w:cs="Arial"/>
          <w:color w:val="000000"/>
        </w:rPr>
      </w:pPr>
    </w:p>
    <w:p w14:paraId="2751001D" w14:textId="77777777" w:rsidR="001D5CB2" w:rsidRPr="001D5CB2" w:rsidRDefault="001D5CB2" w:rsidP="001D5CB2"/>
    <w:p w14:paraId="7C138534" w14:textId="1E23CE4A" w:rsidR="0058174A" w:rsidRDefault="003F711F" w:rsidP="003F711F">
      <w:pPr>
        <w:pStyle w:val="Ttulo2"/>
        <w:rPr>
          <w:rFonts w:ascii="Arial" w:hAnsi="Arial" w:cs="Arial"/>
          <w:color w:val="000000"/>
        </w:rPr>
      </w:pPr>
      <w:bookmarkStart w:id="114" w:name="_Toc491174430"/>
      <w:r>
        <w:rPr>
          <w:rFonts w:ascii="Arial" w:hAnsi="Arial" w:cs="Arial"/>
          <w:color w:val="000000"/>
        </w:rPr>
        <w:t>FUNDOS</w:t>
      </w:r>
      <w:r w:rsidR="0058174A">
        <w:rPr>
          <w:rFonts w:ascii="Arial" w:hAnsi="Arial" w:cs="Arial"/>
          <w:color w:val="000000"/>
        </w:rPr>
        <w:t xml:space="preserve"> – </w:t>
      </w:r>
      <w:r w:rsidRPr="003F711F">
        <w:rPr>
          <w:rFonts w:ascii="Arial" w:hAnsi="Arial" w:cs="Arial"/>
          <w:color w:val="000000"/>
        </w:rPr>
        <w:t>Cadastro dos Fundos Municipais</w:t>
      </w:r>
      <w:bookmarkEnd w:id="114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162"/>
        <w:gridCol w:w="1984"/>
        <w:gridCol w:w="1418"/>
        <w:gridCol w:w="1134"/>
        <w:gridCol w:w="1417"/>
        <w:gridCol w:w="5463"/>
      </w:tblGrid>
      <w:tr w:rsidR="0058174A" w:rsidRPr="00251898" w14:paraId="1821EC6F" w14:textId="77777777" w:rsidTr="003C22CB">
        <w:trPr>
          <w:trHeight w:val="300"/>
        </w:trPr>
        <w:tc>
          <w:tcPr>
            <w:tcW w:w="14218" w:type="dxa"/>
            <w:gridSpan w:val="7"/>
            <w:noWrap/>
            <w:hideMark/>
          </w:tcPr>
          <w:p w14:paraId="13EA21DE" w14:textId="791FD173" w:rsidR="0058174A" w:rsidRPr="00251898" w:rsidRDefault="0058174A" w:rsidP="003C22CB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Cadastro dos Fundos Municipais</w:t>
            </w:r>
          </w:p>
        </w:tc>
      </w:tr>
      <w:tr w:rsidR="0058174A" w:rsidRPr="00251898" w14:paraId="656EA7AE" w14:textId="77777777" w:rsidTr="003C22CB">
        <w:trPr>
          <w:trHeight w:val="300"/>
        </w:trPr>
        <w:tc>
          <w:tcPr>
            <w:tcW w:w="14218" w:type="dxa"/>
            <w:gridSpan w:val="7"/>
            <w:noWrap/>
          </w:tcPr>
          <w:p w14:paraId="68782D4C" w14:textId="7ACB7463" w:rsidR="0058174A" w:rsidRPr="00251898" w:rsidRDefault="0058174A" w:rsidP="003C22CB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 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Cadastro dos Fundos Municipais</w:t>
            </w:r>
          </w:p>
        </w:tc>
      </w:tr>
      <w:tr w:rsidR="0058174A" w:rsidRPr="00251898" w14:paraId="30CBB705" w14:textId="77777777" w:rsidTr="003C22CB">
        <w:trPr>
          <w:trHeight w:val="300"/>
        </w:trPr>
        <w:tc>
          <w:tcPr>
            <w:tcW w:w="14218" w:type="dxa"/>
            <w:gridSpan w:val="7"/>
            <w:noWrap/>
          </w:tcPr>
          <w:p w14:paraId="6123ADB4" w14:textId="38EE40EC" w:rsidR="0058174A" w:rsidRPr="007F0403" w:rsidRDefault="0058174A" w:rsidP="003C22CB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</w:p>
        </w:tc>
      </w:tr>
      <w:tr w:rsidR="003C22CB" w:rsidRPr="00251898" w14:paraId="1A8DD5E5" w14:textId="77777777" w:rsidTr="003C22CB">
        <w:trPr>
          <w:trHeight w:val="300"/>
        </w:trPr>
        <w:tc>
          <w:tcPr>
            <w:tcW w:w="14218" w:type="dxa"/>
            <w:gridSpan w:val="7"/>
            <w:noWrap/>
          </w:tcPr>
          <w:p w14:paraId="4E537F71" w14:textId="2A2AAF77" w:rsidR="003C22CB" w:rsidRPr="00BF4D0F" w:rsidRDefault="003C22CB" w:rsidP="003C22CB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Propósito: Cad</w:t>
            </w:r>
            <w:r w:rsidR="00301B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astrar os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fundos municipais</w:t>
            </w:r>
            <w:r w:rsidR="00A45C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301B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identificando aqueles que possuem contabilidade descentralizada</w:t>
            </w:r>
            <w:r w:rsidR="002B5BB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, para permitir a elaboração das demonstrações contábeis isoladas sem duplicidades</w:t>
            </w:r>
            <w:r w:rsidRPr="00AB79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.</w:t>
            </w:r>
          </w:p>
          <w:p w14:paraId="57ACC852" w14:textId="61866897" w:rsidR="003C22CB" w:rsidRPr="00384C37" w:rsidRDefault="003C22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4D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OBS: </w:t>
            </w:r>
            <w:r w:rsidR="000C53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O</w:t>
            </w:r>
            <w:r w:rsidR="00301B5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s </w:t>
            </w:r>
            <w:r w:rsidR="00301B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fundos </w:t>
            </w:r>
            <w:r w:rsidRPr="00BF4D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devem </w:t>
            </w:r>
            <w:r w:rsidR="000C53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ser cadastrados uma única vez. Após o cadastro,</w:t>
            </w:r>
            <w:r w:rsidRPr="00BF4D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0C53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utilizar o</w:t>
            </w:r>
            <w:r w:rsidRPr="00BF4D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 código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 identificador d</w:t>
            </w:r>
            <w:r w:rsidR="00301B5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o fundo municipal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par</w:t>
            </w:r>
            <w:r w:rsidR="00301B5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a referenciá-lo</w:t>
            </w:r>
            <w:r w:rsidRPr="00BF4D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 no mês de cadastro e nos meses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e exercícios</w:t>
            </w:r>
            <w:r w:rsidRPr="00BF4D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F333E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subsequ</w:t>
            </w:r>
            <w:r w:rsidR="000C53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entes no arquivo Balancete</w:t>
            </w:r>
            <w:r w:rsidRPr="00BF4D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58174A" w:rsidRPr="00251898" w14:paraId="3484709F" w14:textId="77777777" w:rsidTr="003C22CB">
        <w:trPr>
          <w:trHeight w:val="300"/>
        </w:trPr>
        <w:tc>
          <w:tcPr>
            <w:tcW w:w="640" w:type="dxa"/>
            <w:hideMark/>
          </w:tcPr>
          <w:p w14:paraId="1239127C" w14:textId="77777777" w:rsidR="0058174A" w:rsidRPr="00251898" w:rsidRDefault="0058174A" w:rsidP="003C22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Seq.</w:t>
            </w:r>
          </w:p>
        </w:tc>
        <w:tc>
          <w:tcPr>
            <w:tcW w:w="2162" w:type="dxa"/>
            <w:hideMark/>
          </w:tcPr>
          <w:p w14:paraId="3286E674" w14:textId="77777777" w:rsidR="0058174A" w:rsidRPr="00251898" w:rsidRDefault="0058174A" w:rsidP="003C22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  <w:hideMark/>
          </w:tcPr>
          <w:p w14:paraId="7C43CDF3" w14:textId="77777777" w:rsidR="0058174A" w:rsidRPr="00251898" w:rsidRDefault="0058174A" w:rsidP="003C22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5040CD00" w14:textId="77777777" w:rsidR="0058174A" w:rsidRPr="00251898" w:rsidRDefault="0058174A" w:rsidP="003C22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61055E3A" w14:textId="77777777" w:rsidR="0058174A" w:rsidRPr="00251898" w:rsidRDefault="0058174A" w:rsidP="003C22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25FCC01F" w14:textId="77777777" w:rsidR="0058174A" w:rsidRPr="00251898" w:rsidRDefault="0058174A" w:rsidP="003C22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6C633210" w14:textId="77777777" w:rsidR="0058174A" w:rsidRPr="00251898" w:rsidRDefault="0058174A" w:rsidP="003C22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58174A" w:rsidRPr="00251898" w14:paraId="02E5712C" w14:textId="77777777" w:rsidTr="003C22CB">
        <w:trPr>
          <w:trHeight w:val="300"/>
        </w:trPr>
        <w:tc>
          <w:tcPr>
            <w:tcW w:w="640" w:type="dxa"/>
          </w:tcPr>
          <w:p w14:paraId="57E15150" w14:textId="77777777" w:rsidR="0058174A" w:rsidRPr="00251898" w:rsidRDefault="0058174A" w:rsidP="0058174A">
            <w:pPr>
              <w:numPr>
                <w:ilvl w:val="0"/>
                <w:numId w:val="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2" w:type="dxa"/>
          </w:tcPr>
          <w:p w14:paraId="79F943D3" w14:textId="4F3A8C7F" w:rsidR="0058174A" w:rsidRPr="00844346" w:rsidRDefault="0058174A" w:rsidP="0058174A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6AABE6B8" w14:textId="15557C6A" w:rsidR="0058174A" w:rsidRPr="00251898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5FBEFE6D" w14:textId="161D5289" w:rsidR="0058174A" w:rsidRPr="00251898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</w:tcPr>
          <w:p w14:paraId="3D3396C8" w14:textId="19540734" w:rsidR="0058174A" w:rsidRPr="00251898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7F2C41CE" w14:textId="2239E341" w:rsidR="0058174A" w:rsidRPr="00251898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FE58328" w14:textId="40410971" w:rsidR="0058174A" w:rsidRPr="00251898" w:rsidRDefault="0058174A" w:rsidP="0058174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10 – Cadastro dos Fundos </w:t>
            </w:r>
            <w:r w:rsidRPr="00311D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Municipais</w:t>
            </w:r>
          </w:p>
        </w:tc>
      </w:tr>
      <w:tr w:rsidR="0058174A" w:rsidRPr="00251898" w14:paraId="43650918" w14:textId="77777777" w:rsidTr="003C22CB">
        <w:trPr>
          <w:trHeight w:val="300"/>
        </w:trPr>
        <w:tc>
          <w:tcPr>
            <w:tcW w:w="640" w:type="dxa"/>
          </w:tcPr>
          <w:p w14:paraId="37335E15" w14:textId="77777777" w:rsidR="0058174A" w:rsidRPr="00CA5C32" w:rsidRDefault="0058174A" w:rsidP="0058174A">
            <w:pPr>
              <w:numPr>
                <w:ilvl w:val="0"/>
                <w:numId w:val="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2" w:type="dxa"/>
          </w:tcPr>
          <w:p w14:paraId="48AD0ED7" w14:textId="0BB78271" w:rsidR="0058174A" w:rsidRPr="00CA5C32" w:rsidRDefault="0058174A" w:rsidP="0058174A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</w:p>
        </w:tc>
        <w:tc>
          <w:tcPr>
            <w:tcW w:w="1984" w:type="dxa"/>
          </w:tcPr>
          <w:p w14:paraId="321F3C53" w14:textId="466288EB" w:rsidR="0058174A" w:rsidRPr="00CA5C32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</w:t>
            </w:r>
          </w:p>
        </w:tc>
        <w:tc>
          <w:tcPr>
            <w:tcW w:w="1418" w:type="dxa"/>
          </w:tcPr>
          <w:p w14:paraId="735A1D68" w14:textId="179C60E1" w:rsidR="0058174A" w:rsidRPr="00CA5C32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134" w:type="dxa"/>
          </w:tcPr>
          <w:p w14:paraId="63271624" w14:textId="7C448599" w:rsidR="0058174A" w:rsidRPr="00CA5C32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6D894A8D" w14:textId="2C5599F2" w:rsidR="0058174A" w:rsidRPr="00CA5C32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CE981ED" w14:textId="00B7B102" w:rsidR="0058174A" w:rsidRDefault="0058174A" w:rsidP="0058174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do </w:t>
            </w:r>
            <w:r w:rsidR="00FB6BF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Fundo Municipal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752A1DC9" w14:textId="77777777" w:rsidR="0058174A" w:rsidRDefault="0058174A" w:rsidP="0058174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8F3287D" w14:textId="5CBE55AC" w:rsidR="0058174A" w:rsidRPr="00CA5C32" w:rsidRDefault="0058174A" w:rsidP="0058174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8174A" w:rsidRPr="00251898" w14:paraId="68EB8382" w14:textId="77777777" w:rsidTr="003C22CB">
        <w:trPr>
          <w:trHeight w:val="300"/>
        </w:trPr>
        <w:tc>
          <w:tcPr>
            <w:tcW w:w="640" w:type="dxa"/>
          </w:tcPr>
          <w:p w14:paraId="161AB4B7" w14:textId="77777777" w:rsidR="0058174A" w:rsidRPr="00251898" w:rsidRDefault="0058174A" w:rsidP="0058174A">
            <w:pPr>
              <w:numPr>
                <w:ilvl w:val="0"/>
                <w:numId w:val="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2" w:type="dxa"/>
          </w:tcPr>
          <w:p w14:paraId="19937F8A" w14:textId="19911BEC" w:rsidR="0058174A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cnpj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Fundo</w:t>
            </w:r>
            <w:proofErr w:type="spellEnd"/>
          </w:p>
        </w:tc>
        <w:tc>
          <w:tcPr>
            <w:tcW w:w="1984" w:type="dxa"/>
          </w:tcPr>
          <w:p w14:paraId="4A90874E" w14:textId="4EEAF53F" w:rsidR="0058174A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CNPJ do Fundo</w:t>
            </w: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418" w:type="dxa"/>
          </w:tcPr>
          <w:p w14:paraId="25A3A1B1" w14:textId="795C92F4" w:rsidR="0058174A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14</w:t>
            </w:r>
          </w:p>
        </w:tc>
        <w:tc>
          <w:tcPr>
            <w:tcW w:w="1134" w:type="dxa"/>
          </w:tcPr>
          <w:p w14:paraId="117EBB6D" w14:textId="686E71F9" w:rsidR="0058174A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45E8F9F2" w14:textId="48CD3435" w:rsidR="0058174A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A1B09E4" w14:textId="77777777" w:rsidR="0058174A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Número do CNPJ 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Fundo Municipal</w:t>
            </w: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0A573A4F" w14:textId="77777777" w:rsidR="0058174A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3A5C10A" w14:textId="4F64B14E" w:rsidR="0058174A" w:rsidRDefault="0058174A" w:rsidP="0058174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OBS.: Caso o Fundo Municipal não tenha CNPJ informar o CNPJ do órgão.</w:t>
            </w:r>
          </w:p>
        </w:tc>
      </w:tr>
      <w:tr w:rsidR="0058174A" w:rsidRPr="00251898" w14:paraId="7C4B8F57" w14:textId="77777777" w:rsidTr="003C22CB">
        <w:trPr>
          <w:trHeight w:val="300"/>
        </w:trPr>
        <w:tc>
          <w:tcPr>
            <w:tcW w:w="640" w:type="dxa"/>
          </w:tcPr>
          <w:p w14:paraId="2E20FB21" w14:textId="77777777" w:rsidR="0058174A" w:rsidRPr="00251898" w:rsidRDefault="0058174A" w:rsidP="0058174A">
            <w:pPr>
              <w:numPr>
                <w:ilvl w:val="0"/>
                <w:numId w:val="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2" w:type="dxa"/>
          </w:tcPr>
          <w:p w14:paraId="424EDFDA" w14:textId="53440A5F" w:rsidR="0058174A" w:rsidRPr="00251898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dscFundo</w:t>
            </w:r>
            <w:proofErr w:type="spellEnd"/>
          </w:p>
        </w:tc>
        <w:tc>
          <w:tcPr>
            <w:tcW w:w="1984" w:type="dxa"/>
          </w:tcPr>
          <w:p w14:paraId="66EE973E" w14:textId="0D9B287F" w:rsidR="0058174A" w:rsidRPr="00251898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do Fundo Municipal</w:t>
            </w:r>
          </w:p>
        </w:tc>
        <w:tc>
          <w:tcPr>
            <w:tcW w:w="1418" w:type="dxa"/>
          </w:tcPr>
          <w:p w14:paraId="3FCA6411" w14:textId="77777777" w:rsidR="0058174A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120</w:t>
            </w:r>
          </w:p>
          <w:p w14:paraId="6A2D18B0" w14:textId="146D4A5C" w:rsidR="0058174A" w:rsidRPr="00251898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14:paraId="5F18F8BE" w14:textId="585D67EA" w:rsidR="0058174A" w:rsidRPr="00251898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5C0B84F0" w14:textId="49D45EEF" w:rsidR="0058174A" w:rsidRPr="00251898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0F7C4F4" w14:textId="15C6F75E" w:rsidR="0058174A" w:rsidRPr="00251898" w:rsidRDefault="0058174A" w:rsidP="0058174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do Fundo Municipal.</w:t>
            </w:r>
          </w:p>
        </w:tc>
      </w:tr>
      <w:tr w:rsidR="0058174A" w:rsidRPr="00251898" w14:paraId="6FEFE802" w14:textId="77777777" w:rsidTr="003C22CB">
        <w:trPr>
          <w:trHeight w:val="300"/>
        </w:trPr>
        <w:tc>
          <w:tcPr>
            <w:tcW w:w="640" w:type="dxa"/>
          </w:tcPr>
          <w:p w14:paraId="79C7007A" w14:textId="77777777" w:rsidR="0058174A" w:rsidRPr="00251898" w:rsidRDefault="0058174A" w:rsidP="0058174A">
            <w:pPr>
              <w:numPr>
                <w:ilvl w:val="0"/>
                <w:numId w:val="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2" w:type="dxa"/>
          </w:tcPr>
          <w:p w14:paraId="626A3C88" w14:textId="356832DD" w:rsidR="0058174A" w:rsidRPr="00251898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tipoContabilidade</w:t>
            </w:r>
            <w:proofErr w:type="spellEnd"/>
          </w:p>
        </w:tc>
        <w:tc>
          <w:tcPr>
            <w:tcW w:w="1984" w:type="dxa"/>
          </w:tcPr>
          <w:p w14:paraId="20A1231F" w14:textId="78B82700" w:rsidR="0058174A" w:rsidRPr="00251898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Tipo de escrituração contábil </w:t>
            </w:r>
          </w:p>
        </w:tc>
        <w:tc>
          <w:tcPr>
            <w:tcW w:w="1418" w:type="dxa"/>
          </w:tcPr>
          <w:p w14:paraId="60CD1D73" w14:textId="300A5FDA" w:rsidR="0058174A" w:rsidRPr="00251898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</w:t>
            </w:r>
          </w:p>
        </w:tc>
        <w:tc>
          <w:tcPr>
            <w:tcW w:w="1134" w:type="dxa"/>
          </w:tcPr>
          <w:p w14:paraId="37EF9FAB" w14:textId="794A64BB" w:rsidR="0058174A" w:rsidRPr="00251898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7ECD2342" w14:textId="4F56CDB6" w:rsidR="0058174A" w:rsidRPr="00251898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0B9625B" w14:textId="77777777" w:rsidR="0058174A" w:rsidRPr="00701592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Fundo Municipal possui contabilidade descentralizada?</w:t>
            </w:r>
          </w:p>
          <w:p w14:paraId="22FF25A9" w14:textId="77777777" w:rsidR="0058174A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1548DC0" w14:textId="77777777" w:rsidR="0058174A" w:rsidRPr="00701592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015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</w:t>
            </w:r>
            <w:r w:rsidRPr="007015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  <w:p w14:paraId="13CED1EC" w14:textId="77777777" w:rsidR="0058174A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015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</w:t>
            </w:r>
            <w:r w:rsidRPr="007015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  <w:p w14:paraId="0058160B" w14:textId="77777777" w:rsidR="0058174A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35506BB" w14:textId="4E52462A" w:rsidR="0058174A" w:rsidRPr="00251898" w:rsidRDefault="0058174A" w:rsidP="0058174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OBS.: Caso o Fundo Municipal possua contabilidade descentralizada, informar as contas contábeis separadas das contas contábeis do órgão no arquivo </w:t>
            </w:r>
            <w:r>
              <w:rPr>
                <w:rFonts w:ascii="Arial" w:hAnsi="Arial" w:cs="Arial"/>
                <w:color w:val="000000"/>
              </w:rPr>
              <w:t>BALANCETE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58174A" w:rsidRPr="00251898" w14:paraId="418B436A" w14:textId="77777777" w:rsidTr="003C22CB">
        <w:trPr>
          <w:trHeight w:val="300"/>
        </w:trPr>
        <w:tc>
          <w:tcPr>
            <w:tcW w:w="640" w:type="dxa"/>
          </w:tcPr>
          <w:p w14:paraId="61A477C8" w14:textId="77777777" w:rsidR="0058174A" w:rsidRPr="00251898" w:rsidRDefault="0058174A" w:rsidP="0058174A">
            <w:pPr>
              <w:numPr>
                <w:ilvl w:val="0"/>
                <w:numId w:val="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2" w:type="dxa"/>
          </w:tcPr>
          <w:p w14:paraId="7D942984" w14:textId="46BAE8BD" w:rsidR="0058174A" w:rsidRPr="00251898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Plano</w:t>
            </w:r>
            <w:proofErr w:type="spellEnd"/>
          </w:p>
        </w:tc>
        <w:tc>
          <w:tcPr>
            <w:tcW w:w="1984" w:type="dxa"/>
          </w:tcPr>
          <w:p w14:paraId="3809A271" w14:textId="227C1484" w:rsidR="0058174A" w:rsidRPr="00251898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Tipo 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plano</w:t>
            </w:r>
          </w:p>
        </w:tc>
        <w:tc>
          <w:tcPr>
            <w:tcW w:w="1418" w:type="dxa"/>
          </w:tcPr>
          <w:p w14:paraId="64A99BB2" w14:textId="63BA60DA" w:rsidR="0058174A" w:rsidRPr="00251898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empre 1</w:t>
            </w: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134" w:type="dxa"/>
          </w:tcPr>
          <w:p w14:paraId="59C6E2EA" w14:textId="479E217C" w:rsidR="0058174A" w:rsidRPr="00251898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3DFC1063" w14:textId="3AF0E6D0" w:rsidR="0058174A" w:rsidRPr="00251898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5463" w:type="dxa"/>
          </w:tcPr>
          <w:p w14:paraId="3DE1A70E" w14:textId="77777777" w:rsidR="0058174A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plano:</w:t>
            </w:r>
          </w:p>
          <w:p w14:paraId="14D2A2E0" w14:textId="77777777" w:rsidR="0058174A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FBF163B" w14:textId="77777777" w:rsidR="0058174A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 – Plano Previdenciário</w:t>
            </w:r>
          </w:p>
          <w:p w14:paraId="10C4D1BE" w14:textId="77777777" w:rsidR="0058174A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 – Plano Financeiro</w:t>
            </w:r>
          </w:p>
          <w:p w14:paraId="69AF26AF" w14:textId="77777777" w:rsidR="0058174A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F6BFE68" w14:textId="77777777" w:rsidR="0058174A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OBS.: Preencher somente quando o órgão for igual a 05 – </w:t>
            </w: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RPPS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– </w:t>
            </w: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Regime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Próprio de Previdência Social).</w:t>
            </w:r>
          </w:p>
          <w:p w14:paraId="6D0BDF21" w14:textId="77777777" w:rsidR="0058174A" w:rsidRDefault="0058174A" w:rsidP="005817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A0D7697" w14:textId="36150320" w:rsidR="0058174A" w:rsidRPr="00251898" w:rsidRDefault="0058174A" w:rsidP="0058174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Caso o ente não tenha realizado a segregação de massa, cadastrar apenas o tipo 1 – Plano Previdenciário. </w:t>
            </w:r>
          </w:p>
        </w:tc>
      </w:tr>
    </w:tbl>
    <w:p w14:paraId="29AC3CF8" w14:textId="77777777" w:rsidR="00FF770B" w:rsidRDefault="00FF770B" w:rsidP="00D32465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162"/>
        <w:gridCol w:w="1984"/>
        <w:gridCol w:w="1418"/>
        <w:gridCol w:w="1134"/>
        <w:gridCol w:w="1417"/>
        <w:gridCol w:w="5463"/>
      </w:tblGrid>
      <w:tr w:rsidR="00FF770B" w:rsidRPr="00251898" w14:paraId="2A2423DA" w14:textId="77777777" w:rsidTr="003C22CB">
        <w:trPr>
          <w:trHeight w:val="300"/>
        </w:trPr>
        <w:tc>
          <w:tcPr>
            <w:tcW w:w="14218" w:type="dxa"/>
            <w:gridSpan w:val="7"/>
            <w:noWrap/>
          </w:tcPr>
          <w:p w14:paraId="53E598CF" w14:textId="6C4A24D9" w:rsidR="00FF770B" w:rsidRPr="00251898" w:rsidRDefault="00FF770B" w:rsidP="003C22CB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bookmarkStart w:id="115" w:name="_GoBack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11</w:t>
            </w: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Vinculação das Unidades e Subunidades Orçamentárias</w:t>
            </w:r>
            <w:bookmarkEnd w:id="115"/>
          </w:p>
        </w:tc>
      </w:tr>
      <w:tr w:rsidR="00FF770B" w:rsidRPr="00251898" w14:paraId="1CABC108" w14:textId="77777777" w:rsidTr="003C22CB">
        <w:trPr>
          <w:trHeight w:val="300"/>
        </w:trPr>
        <w:tc>
          <w:tcPr>
            <w:tcW w:w="14218" w:type="dxa"/>
            <w:gridSpan w:val="7"/>
            <w:noWrap/>
          </w:tcPr>
          <w:p w14:paraId="47803631" w14:textId="5FBDDB16" w:rsidR="00FF770B" w:rsidRPr="007F0403" w:rsidRDefault="00FF770B" w:rsidP="003C22CB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  <w:ins w:id="116" w:author="RICARDO NOGUEIRA DE ALMEIDA" w:date="2017-09-21T17:06:00Z">
              <w:r w:rsidR="00DC1475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  <w:proofErr w:type="spellStart"/>
              <w:r w:rsidR="00DC1475" w:rsidRPr="00DC1475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  <w:rPrChange w:id="117" w:author="RICARDO NOGUEIRA DE ALMEIDA" w:date="2017-09-21T17:06:00Z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rPrChange>
                </w:rPr>
                <w:t>codUnidadeSub</w:t>
              </w:r>
            </w:ins>
            <w:proofErr w:type="spellEnd"/>
          </w:p>
        </w:tc>
      </w:tr>
      <w:tr w:rsidR="00FF770B" w:rsidRPr="00251898" w14:paraId="6A8BAFFC" w14:textId="77777777" w:rsidTr="003C22CB">
        <w:trPr>
          <w:trHeight w:val="300"/>
        </w:trPr>
        <w:tc>
          <w:tcPr>
            <w:tcW w:w="640" w:type="dxa"/>
            <w:hideMark/>
          </w:tcPr>
          <w:p w14:paraId="04191179" w14:textId="77777777" w:rsidR="00FF770B" w:rsidRPr="00251898" w:rsidRDefault="00FF770B" w:rsidP="003C22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162" w:type="dxa"/>
            <w:hideMark/>
          </w:tcPr>
          <w:p w14:paraId="50BFFFF6" w14:textId="77777777" w:rsidR="00FF770B" w:rsidRPr="00251898" w:rsidRDefault="00FF770B" w:rsidP="003C22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  <w:hideMark/>
          </w:tcPr>
          <w:p w14:paraId="70CB5243" w14:textId="77777777" w:rsidR="00FF770B" w:rsidRPr="00251898" w:rsidRDefault="00FF770B" w:rsidP="003C22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431FC2A2" w14:textId="77777777" w:rsidR="00FF770B" w:rsidRPr="00251898" w:rsidRDefault="00FF770B" w:rsidP="003C22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347AA914" w14:textId="77777777" w:rsidR="00FF770B" w:rsidRPr="00251898" w:rsidRDefault="00FF770B" w:rsidP="003C22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60B53124" w14:textId="77777777" w:rsidR="00FF770B" w:rsidRPr="00251898" w:rsidRDefault="00FF770B" w:rsidP="003C22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222B19DB" w14:textId="77777777" w:rsidR="00FF770B" w:rsidRPr="00251898" w:rsidRDefault="00FF770B" w:rsidP="003C22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FF770B" w:rsidRPr="00251898" w14:paraId="2E88A8BE" w14:textId="77777777" w:rsidTr="003C22CB">
        <w:trPr>
          <w:trHeight w:val="300"/>
        </w:trPr>
        <w:tc>
          <w:tcPr>
            <w:tcW w:w="640" w:type="dxa"/>
          </w:tcPr>
          <w:p w14:paraId="0BEB570D" w14:textId="77777777" w:rsidR="00FF770B" w:rsidRPr="00251898" w:rsidRDefault="00FF770B" w:rsidP="00D32465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2" w:type="dxa"/>
          </w:tcPr>
          <w:p w14:paraId="5E7754E7" w14:textId="5108ED6F" w:rsidR="00FF770B" w:rsidRPr="00844346" w:rsidRDefault="00FF770B" w:rsidP="00FF770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23011130" w14:textId="62E692FE" w:rsidR="00FF770B" w:rsidRPr="00251898" w:rsidRDefault="00FF770B" w:rsidP="00FF770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7AFD2E28" w14:textId="5BFBF8BD" w:rsidR="00FF770B" w:rsidRPr="00251898" w:rsidRDefault="00FF770B" w:rsidP="00FF770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</w:tcPr>
          <w:p w14:paraId="5DE0BEEC" w14:textId="5D70A9D3" w:rsidR="00FF770B" w:rsidRPr="00251898" w:rsidRDefault="00FF770B" w:rsidP="00FF770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12095075" w14:textId="379B6210" w:rsidR="00FF770B" w:rsidRPr="00251898" w:rsidRDefault="00FF770B" w:rsidP="00FF770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A60617D" w14:textId="3975DB91" w:rsidR="00FF770B" w:rsidRPr="00251898" w:rsidRDefault="00FF770B" w:rsidP="00FF770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11 – </w:t>
            </w:r>
            <w:r w:rsidRPr="00311D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Vinculação das Unidades e Subunidades Orçamentárias</w:t>
            </w:r>
          </w:p>
        </w:tc>
      </w:tr>
      <w:tr w:rsidR="00FF770B" w:rsidRPr="00251898" w14:paraId="1335A9B0" w14:textId="77777777" w:rsidTr="003C22CB">
        <w:trPr>
          <w:trHeight w:val="300"/>
        </w:trPr>
        <w:tc>
          <w:tcPr>
            <w:tcW w:w="640" w:type="dxa"/>
          </w:tcPr>
          <w:p w14:paraId="4BBE3A91" w14:textId="77777777" w:rsidR="00FF770B" w:rsidRPr="00CA5C32" w:rsidRDefault="00FF770B" w:rsidP="00D32465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2" w:type="dxa"/>
          </w:tcPr>
          <w:p w14:paraId="5BD9B9B2" w14:textId="1EB5070F" w:rsidR="00FF770B" w:rsidRPr="00CA5C32" w:rsidRDefault="00FF770B" w:rsidP="00FF770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</w:p>
        </w:tc>
        <w:tc>
          <w:tcPr>
            <w:tcW w:w="1984" w:type="dxa"/>
          </w:tcPr>
          <w:p w14:paraId="4AB5C684" w14:textId="6A2A1D48" w:rsidR="00FF770B" w:rsidRPr="00CA5C32" w:rsidRDefault="00FF770B" w:rsidP="00FF770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</w:t>
            </w:r>
          </w:p>
        </w:tc>
        <w:tc>
          <w:tcPr>
            <w:tcW w:w="1418" w:type="dxa"/>
          </w:tcPr>
          <w:p w14:paraId="3A8DA286" w14:textId="0F09CF8C" w:rsidR="00FF770B" w:rsidRPr="00CA5C32" w:rsidRDefault="00FF770B" w:rsidP="00FF770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134" w:type="dxa"/>
          </w:tcPr>
          <w:p w14:paraId="66A0D016" w14:textId="74A1E70C" w:rsidR="00FF770B" w:rsidRPr="00CA5C32" w:rsidRDefault="00FF770B" w:rsidP="00FF770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425BBAED" w14:textId="15402364" w:rsidR="00FF770B" w:rsidRPr="00CA5C32" w:rsidRDefault="00FF770B" w:rsidP="00FF770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65DE8A0A" w14:textId="6553C797" w:rsidR="00FF770B" w:rsidRDefault="00FF770B" w:rsidP="00FF770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do </w:t>
            </w:r>
            <w:r w:rsidR="00FB6BF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Fundo Municipal</w:t>
            </w:r>
            <w:r w:rsidR="003C22C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25628DE8" w14:textId="77777777" w:rsidR="00FF770B" w:rsidRDefault="00FF770B" w:rsidP="00FF770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2DA7E8D" w14:textId="77777777" w:rsidR="00FF770B" w:rsidRPr="00CA5C32" w:rsidRDefault="00FF770B" w:rsidP="00FF770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F770B" w:rsidRPr="00251898" w14:paraId="464A8428" w14:textId="77777777" w:rsidTr="003C22CB">
        <w:trPr>
          <w:trHeight w:val="300"/>
        </w:trPr>
        <w:tc>
          <w:tcPr>
            <w:tcW w:w="640" w:type="dxa"/>
          </w:tcPr>
          <w:p w14:paraId="0CBB7CD7" w14:textId="77777777" w:rsidR="00FF770B" w:rsidRPr="00251898" w:rsidRDefault="00FF770B" w:rsidP="00D32465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2" w:type="dxa"/>
          </w:tcPr>
          <w:p w14:paraId="0FB0FB8E" w14:textId="1DA03ED9" w:rsidR="00FF770B" w:rsidRPr="00F333E1" w:rsidRDefault="00FF770B" w:rsidP="00FF770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C1475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  <w:rPrChange w:id="118" w:author="RICARDO NOGUEIRA DE ALMEIDA" w:date="2017-09-21T17:06:00Z">
                  <w:rPr>
                    <w:rFonts w:ascii="Arial" w:eastAsia="Times New Roman" w:hAnsi="Arial" w:cs="Arial"/>
                    <w:color w:val="000000"/>
                    <w:sz w:val="20"/>
                    <w:szCs w:val="20"/>
                    <w:lang w:eastAsia="pt-BR"/>
                  </w:rPr>
                </w:rPrChange>
              </w:rPr>
              <w:t>codUnidadeSub</w:t>
            </w:r>
            <w:proofErr w:type="spellEnd"/>
          </w:p>
        </w:tc>
        <w:tc>
          <w:tcPr>
            <w:tcW w:w="1984" w:type="dxa"/>
          </w:tcPr>
          <w:p w14:paraId="13AF39F3" w14:textId="276B51FA" w:rsidR="00FF770B" w:rsidRDefault="00FF770B" w:rsidP="00FF770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ou subunidade orçamentária</w:t>
            </w:r>
          </w:p>
        </w:tc>
        <w:tc>
          <w:tcPr>
            <w:tcW w:w="1418" w:type="dxa"/>
          </w:tcPr>
          <w:p w14:paraId="444EDE11" w14:textId="10F272DB" w:rsidR="00FF770B" w:rsidRDefault="00FF770B" w:rsidP="00FF770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 ou sempre 8</w:t>
            </w:r>
          </w:p>
        </w:tc>
        <w:tc>
          <w:tcPr>
            <w:tcW w:w="1134" w:type="dxa"/>
          </w:tcPr>
          <w:p w14:paraId="20AA1442" w14:textId="16A46067" w:rsidR="00FF770B" w:rsidRDefault="00FF770B" w:rsidP="00FF770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37D7F8E6" w14:textId="638DFAEC" w:rsidR="00FF770B" w:rsidRDefault="00FF770B" w:rsidP="00FF770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19A44B3" w14:textId="3AAB4682" w:rsidR="00FF770B" w:rsidRDefault="00FF770B" w:rsidP="00FF770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ou subunidade orçamentária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cadastrada no módulo IP – Instrumentos de Planejamento</w:t>
            </w:r>
            <w:r w:rsidR="00B905D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ou AIP – Inclusão de Programas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14:paraId="1323BBA4" w14:textId="77777777" w:rsidR="00FF770B" w:rsidRDefault="00FF770B" w:rsidP="00D32465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162"/>
        <w:gridCol w:w="1984"/>
        <w:gridCol w:w="1418"/>
        <w:gridCol w:w="1134"/>
        <w:gridCol w:w="1417"/>
        <w:gridCol w:w="5463"/>
      </w:tblGrid>
      <w:tr w:rsidR="00FF770B" w:rsidRPr="00251898" w14:paraId="6FB91651" w14:textId="77777777" w:rsidTr="003C22CB">
        <w:trPr>
          <w:trHeight w:val="300"/>
        </w:trPr>
        <w:tc>
          <w:tcPr>
            <w:tcW w:w="14218" w:type="dxa"/>
            <w:gridSpan w:val="7"/>
            <w:noWrap/>
          </w:tcPr>
          <w:p w14:paraId="23542FC3" w14:textId="6F8C681C" w:rsidR="00FF770B" w:rsidRPr="00251898" w:rsidRDefault="00FF770B" w:rsidP="003C22CB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</w:t>
            </w: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E37047" w:rsidRPr="0079184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Extinção do Fundo Municipal</w:t>
            </w:r>
          </w:p>
        </w:tc>
      </w:tr>
      <w:tr w:rsidR="00FF770B" w:rsidRPr="00251898" w14:paraId="7373CCFA" w14:textId="77777777" w:rsidTr="003C22CB">
        <w:trPr>
          <w:trHeight w:val="300"/>
        </w:trPr>
        <w:tc>
          <w:tcPr>
            <w:tcW w:w="14218" w:type="dxa"/>
            <w:gridSpan w:val="7"/>
            <w:noWrap/>
          </w:tcPr>
          <w:p w14:paraId="2A9A1065" w14:textId="77777777" w:rsidR="00FF770B" w:rsidRPr="007F0403" w:rsidRDefault="00FF770B" w:rsidP="003C22CB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</w:p>
        </w:tc>
      </w:tr>
      <w:tr w:rsidR="00FF770B" w:rsidRPr="00251898" w14:paraId="63E688BE" w14:textId="77777777" w:rsidTr="003C22CB">
        <w:trPr>
          <w:trHeight w:val="300"/>
        </w:trPr>
        <w:tc>
          <w:tcPr>
            <w:tcW w:w="640" w:type="dxa"/>
            <w:hideMark/>
          </w:tcPr>
          <w:p w14:paraId="3C8B8E4D" w14:textId="77777777" w:rsidR="00FF770B" w:rsidRPr="00251898" w:rsidRDefault="00FF770B" w:rsidP="003C22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162" w:type="dxa"/>
            <w:hideMark/>
          </w:tcPr>
          <w:p w14:paraId="50DF0700" w14:textId="77777777" w:rsidR="00FF770B" w:rsidRPr="00251898" w:rsidRDefault="00FF770B" w:rsidP="003C22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  <w:hideMark/>
          </w:tcPr>
          <w:p w14:paraId="171C5B7A" w14:textId="77777777" w:rsidR="00FF770B" w:rsidRPr="00251898" w:rsidRDefault="00FF770B" w:rsidP="003C22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35EE0DF2" w14:textId="77777777" w:rsidR="00FF770B" w:rsidRPr="00251898" w:rsidRDefault="00FF770B" w:rsidP="003C22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0899C05A" w14:textId="77777777" w:rsidR="00FF770B" w:rsidRPr="00251898" w:rsidRDefault="00FF770B" w:rsidP="003C22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0D750275" w14:textId="77777777" w:rsidR="00FF770B" w:rsidRPr="00251898" w:rsidRDefault="00FF770B" w:rsidP="003C22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5CEBFA19" w14:textId="77777777" w:rsidR="00FF770B" w:rsidRPr="00251898" w:rsidRDefault="00FF770B" w:rsidP="003C22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FF770B" w:rsidRPr="00251898" w14:paraId="4CA46662" w14:textId="77777777" w:rsidTr="003C22CB">
        <w:trPr>
          <w:trHeight w:val="300"/>
        </w:trPr>
        <w:tc>
          <w:tcPr>
            <w:tcW w:w="640" w:type="dxa"/>
          </w:tcPr>
          <w:p w14:paraId="1E18BDF0" w14:textId="77777777" w:rsidR="00FF770B" w:rsidRPr="00251898" w:rsidRDefault="00FF770B" w:rsidP="00D32465">
            <w:pPr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2" w:type="dxa"/>
          </w:tcPr>
          <w:p w14:paraId="363B5CA8" w14:textId="676D8224" w:rsidR="00FF770B" w:rsidRPr="00844346" w:rsidRDefault="00FF770B" w:rsidP="00FF770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2000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1E5E62EA" w14:textId="33107480" w:rsidR="00FF770B" w:rsidRPr="00251898" w:rsidRDefault="00FF770B" w:rsidP="00FF770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do registro</w:t>
            </w:r>
          </w:p>
        </w:tc>
        <w:tc>
          <w:tcPr>
            <w:tcW w:w="1418" w:type="dxa"/>
          </w:tcPr>
          <w:p w14:paraId="2605623B" w14:textId="657B983C" w:rsidR="00FF770B" w:rsidRPr="00251898" w:rsidRDefault="00FF770B" w:rsidP="00FF770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</w:tcPr>
          <w:p w14:paraId="37964641" w14:textId="086B4D6C" w:rsidR="00FF770B" w:rsidRPr="00251898" w:rsidRDefault="00FF770B" w:rsidP="00FF770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1B11F6C5" w14:textId="038A3AF8" w:rsidR="00FF770B" w:rsidRPr="00251898" w:rsidRDefault="00FF770B" w:rsidP="00FF770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B349E2A" w14:textId="3A0AF326" w:rsidR="00FF770B" w:rsidRPr="00251898" w:rsidRDefault="00FF770B" w:rsidP="00FF770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 – </w:t>
            </w:r>
            <w:r w:rsidRPr="0092062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Extinção do Fundo Muni</w:t>
            </w:r>
            <w:r w:rsidR="00E370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ci</w:t>
            </w:r>
            <w:r w:rsidRPr="0092062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pal</w:t>
            </w:r>
          </w:p>
        </w:tc>
      </w:tr>
      <w:tr w:rsidR="00A46A0A" w:rsidRPr="00251898" w14:paraId="5B4B702C" w14:textId="77777777" w:rsidTr="003C22CB">
        <w:trPr>
          <w:trHeight w:val="300"/>
        </w:trPr>
        <w:tc>
          <w:tcPr>
            <w:tcW w:w="640" w:type="dxa"/>
          </w:tcPr>
          <w:p w14:paraId="59F88F1F" w14:textId="77777777" w:rsidR="00A46A0A" w:rsidRPr="00CA5C32" w:rsidRDefault="00A46A0A" w:rsidP="00D32465">
            <w:pPr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2" w:type="dxa"/>
          </w:tcPr>
          <w:p w14:paraId="2F978A14" w14:textId="48716739" w:rsidR="00A46A0A" w:rsidRPr="00CA5C32" w:rsidRDefault="00A46A0A" w:rsidP="00A46A0A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0022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</w:t>
            </w: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Fundo</w:t>
            </w:r>
            <w:proofErr w:type="spellEnd"/>
          </w:p>
        </w:tc>
        <w:tc>
          <w:tcPr>
            <w:tcW w:w="1984" w:type="dxa"/>
          </w:tcPr>
          <w:p w14:paraId="6398F7BB" w14:textId="65280663" w:rsidR="00A46A0A" w:rsidRPr="00CA5C32" w:rsidRDefault="00A46A0A" w:rsidP="00A46A0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24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identificador do Fundo Municipal</w:t>
            </w:r>
          </w:p>
        </w:tc>
        <w:tc>
          <w:tcPr>
            <w:tcW w:w="1418" w:type="dxa"/>
          </w:tcPr>
          <w:p w14:paraId="7E64B24C" w14:textId="07E5E1C6" w:rsidR="00A46A0A" w:rsidRPr="00CA5C32" w:rsidRDefault="00A46A0A" w:rsidP="00A46A0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24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134" w:type="dxa"/>
          </w:tcPr>
          <w:p w14:paraId="781906FD" w14:textId="0B6C8805" w:rsidR="00A46A0A" w:rsidRPr="00CA5C32" w:rsidRDefault="00A46A0A" w:rsidP="00A46A0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24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732E2200" w14:textId="7F103963" w:rsidR="00A46A0A" w:rsidRPr="00CA5C32" w:rsidRDefault="00A46A0A" w:rsidP="00A46A0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24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67400B1" w14:textId="5C161329" w:rsidR="00A46A0A" w:rsidRPr="00CA5C32" w:rsidRDefault="00A46A0A" w:rsidP="00A46A0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24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identificador do Fundo Municipal.</w:t>
            </w:r>
          </w:p>
        </w:tc>
      </w:tr>
      <w:tr w:rsidR="00FF770B" w:rsidRPr="00251898" w14:paraId="64842CEF" w14:textId="77777777" w:rsidTr="003C22CB">
        <w:trPr>
          <w:trHeight w:val="300"/>
        </w:trPr>
        <w:tc>
          <w:tcPr>
            <w:tcW w:w="640" w:type="dxa"/>
          </w:tcPr>
          <w:p w14:paraId="781B3B25" w14:textId="77777777" w:rsidR="00FF770B" w:rsidRPr="00251898" w:rsidRDefault="00FF770B" w:rsidP="00D32465">
            <w:pPr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2" w:type="dxa"/>
          </w:tcPr>
          <w:p w14:paraId="2E272D3B" w14:textId="77777777" w:rsidR="00FF770B" w:rsidRPr="00800224" w:rsidRDefault="00FF770B" w:rsidP="00FF770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dtExtincao</w:t>
            </w:r>
            <w:proofErr w:type="spellEnd"/>
          </w:p>
          <w:p w14:paraId="47B9019D" w14:textId="513660AA" w:rsidR="00FF770B" w:rsidRDefault="00FF770B" w:rsidP="00FF770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14:paraId="1F7FB197" w14:textId="6279DC4B" w:rsidR="00FF770B" w:rsidRDefault="00FF770B" w:rsidP="00FF770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da extinção do Fundo Municipal</w:t>
            </w:r>
          </w:p>
        </w:tc>
        <w:tc>
          <w:tcPr>
            <w:tcW w:w="1418" w:type="dxa"/>
          </w:tcPr>
          <w:p w14:paraId="00CCA143" w14:textId="78507B3E" w:rsidR="00FF770B" w:rsidRDefault="00FF770B" w:rsidP="00FF770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134" w:type="dxa"/>
          </w:tcPr>
          <w:p w14:paraId="45532BAE" w14:textId="643254DF" w:rsidR="00FF770B" w:rsidRDefault="00FF770B" w:rsidP="00FF770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417" w:type="dxa"/>
          </w:tcPr>
          <w:p w14:paraId="22BF8FBA" w14:textId="5D730D20" w:rsidR="00FF770B" w:rsidRDefault="00FF770B" w:rsidP="00FF770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377A59B2" w14:textId="03A993F6" w:rsidR="00FF770B" w:rsidRDefault="00FF770B" w:rsidP="00FF770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da extinção do fundo municipal</w:t>
            </w:r>
            <w:r w:rsidR="009F0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29F98586" w14:textId="35A3CB80" w:rsidR="00FF770B" w:rsidRDefault="009F01A0" w:rsidP="00D3246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Formatação: “</w:t>
            </w:r>
            <w:proofErr w:type="spellStart"/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ddmmaaaa</w:t>
            </w:r>
            <w:proofErr w:type="spellEnd"/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”.</w:t>
            </w:r>
          </w:p>
        </w:tc>
      </w:tr>
    </w:tbl>
    <w:p w14:paraId="00345542" w14:textId="14EF5A04" w:rsidR="00FF770B" w:rsidRDefault="00FF770B" w:rsidP="00D32465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162"/>
        <w:gridCol w:w="1984"/>
        <w:gridCol w:w="1418"/>
        <w:gridCol w:w="1134"/>
        <w:gridCol w:w="1417"/>
        <w:gridCol w:w="5463"/>
      </w:tblGrid>
      <w:tr w:rsidR="00FF770B" w:rsidRPr="00251898" w14:paraId="2A808A57" w14:textId="77777777" w:rsidTr="003C22CB">
        <w:trPr>
          <w:trHeight w:val="300"/>
        </w:trPr>
        <w:tc>
          <w:tcPr>
            <w:tcW w:w="14218" w:type="dxa"/>
            <w:gridSpan w:val="7"/>
            <w:noWrap/>
          </w:tcPr>
          <w:p w14:paraId="5EBD9817" w14:textId="1BCD2331" w:rsidR="00FF770B" w:rsidRPr="00251898" w:rsidRDefault="00FF770B" w:rsidP="003C22CB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99</w:t>
            </w: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–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Declaração de Inexistência de Informações</w:t>
            </w:r>
          </w:p>
        </w:tc>
      </w:tr>
      <w:tr w:rsidR="00FF770B" w:rsidRPr="00251898" w14:paraId="04312D2C" w14:textId="77777777" w:rsidTr="003C22CB">
        <w:trPr>
          <w:trHeight w:val="300"/>
        </w:trPr>
        <w:tc>
          <w:tcPr>
            <w:tcW w:w="14218" w:type="dxa"/>
            <w:gridSpan w:val="7"/>
            <w:noWrap/>
          </w:tcPr>
          <w:p w14:paraId="2047F93C" w14:textId="25787EA9" w:rsidR="00FF770B" w:rsidRPr="007F0403" w:rsidRDefault="00FF770B" w:rsidP="003C22CB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F333E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</w:tr>
      <w:tr w:rsidR="00FF770B" w:rsidRPr="00251898" w14:paraId="61FE961F" w14:textId="77777777" w:rsidTr="003C22CB">
        <w:trPr>
          <w:trHeight w:val="300"/>
        </w:trPr>
        <w:tc>
          <w:tcPr>
            <w:tcW w:w="640" w:type="dxa"/>
            <w:hideMark/>
          </w:tcPr>
          <w:p w14:paraId="6D9E9133" w14:textId="77777777" w:rsidR="00FF770B" w:rsidRPr="00251898" w:rsidRDefault="00FF770B" w:rsidP="003C22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162" w:type="dxa"/>
            <w:hideMark/>
          </w:tcPr>
          <w:p w14:paraId="773555C6" w14:textId="77777777" w:rsidR="00FF770B" w:rsidRPr="00251898" w:rsidRDefault="00FF770B" w:rsidP="003C22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  <w:hideMark/>
          </w:tcPr>
          <w:p w14:paraId="54287DB2" w14:textId="77777777" w:rsidR="00FF770B" w:rsidRPr="00251898" w:rsidRDefault="00FF770B" w:rsidP="003C22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306AFDBE" w14:textId="77777777" w:rsidR="00FF770B" w:rsidRPr="00251898" w:rsidRDefault="00FF770B" w:rsidP="003C22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139520F7" w14:textId="77777777" w:rsidR="00FF770B" w:rsidRPr="00251898" w:rsidRDefault="00FF770B" w:rsidP="003C22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5B1E6D62" w14:textId="77777777" w:rsidR="00FF770B" w:rsidRPr="00251898" w:rsidRDefault="00FF770B" w:rsidP="003C22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395737A5" w14:textId="77777777" w:rsidR="00FF770B" w:rsidRPr="00251898" w:rsidRDefault="00FF770B" w:rsidP="003C22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FF770B" w:rsidRPr="00251898" w14:paraId="55B23A17" w14:textId="77777777" w:rsidTr="003C22CB">
        <w:trPr>
          <w:trHeight w:val="300"/>
        </w:trPr>
        <w:tc>
          <w:tcPr>
            <w:tcW w:w="640" w:type="dxa"/>
          </w:tcPr>
          <w:p w14:paraId="7ED213A7" w14:textId="77777777" w:rsidR="00FF770B" w:rsidRPr="00251898" w:rsidRDefault="00FF770B" w:rsidP="00D32465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2" w:type="dxa"/>
          </w:tcPr>
          <w:p w14:paraId="5C48D930" w14:textId="318FBD0B" w:rsidR="00FF770B" w:rsidRPr="00844346" w:rsidRDefault="00FF770B" w:rsidP="00FF770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819D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71C0F973" w14:textId="1EEF2B1A" w:rsidR="00FF770B" w:rsidRPr="00251898" w:rsidRDefault="00FF770B" w:rsidP="00FF770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do registro</w:t>
            </w:r>
          </w:p>
        </w:tc>
        <w:tc>
          <w:tcPr>
            <w:tcW w:w="1418" w:type="dxa"/>
          </w:tcPr>
          <w:p w14:paraId="132EAA04" w14:textId="5A1555F9" w:rsidR="00FF770B" w:rsidRPr="00251898" w:rsidRDefault="00FF770B" w:rsidP="00FF770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</w:tcPr>
          <w:p w14:paraId="003D0B09" w14:textId="5425333F" w:rsidR="00FF770B" w:rsidRPr="00251898" w:rsidRDefault="00FF770B" w:rsidP="00FF770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40DD18DC" w14:textId="56DD1572" w:rsidR="00FF770B" w:rsidRPr="00251898" w:rsidRDefault="00FF770B" w:rsidP="00FF770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D0F796D" w14:textId="5E9A8EA4" w:rsidR="00FF770B" w:rsidRPr="00251898" w:rsidRDefault="00FF770B" w:rsidP="00FF770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296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99 </w:t>
            </w:r>
            <w:r w:rsidR="004740D8"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</w:t>
            </w:r>
            <w:r w:rsidRPr="0004296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Declaro qu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 no mês desta remessa não há informações </w:t>
            </w:r>
            <w:r w:rsidRPr="0004296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inerentes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ao arquivo “</w:t>
            </w:r>
            <w:r w:rsidRPr="009C665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Cadastro dos Fundos Municipais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”.</w:t>
            </w:r>
          </w:p>
        </w:tc>
      </w:tr>
    </w:tbl>
    <w:p w14:paraId="0EEE158E" w14:textId="77777777" w:rsidR="00FF770B" w:rsidRDefault="00FF770B" w:rsidP="00D32465"/>
    <w:p w14:paraId="0EF0039C" w14:textId="175B9923" w:rsidR="001D5CB2" w:rsidRDefault="001D5CB2" w:rsidP="001D5CB2">
      <w:pPr>
        <w:pStyle w:val="Ttulo2"/>
        <w:rPr>
          <w:rFonts w:ascii="Arial" w:hAnsi="Arial" w:cs="Arial"/>
          <w:color w:val="000000"/>
        </w:rPr>
      </w:pPr>
      <w:bookmarkStart w:id="119" w:name="_Toc491174431"/>
      <w:r>
        <w:rPr>
          <w:rFonts w:ascii="Arial" w:hAnsi="Arial" w:cs="Arial"/>
          <w:color w:val="000000"/>
        </w:rPr>
        <w:t>BALANCETE – Balancete</w:t>
      </w:r>
      <w:r w:rsidR="00837C8D">
        <w:rPr>
          <w:rFonts w:ascii="Arial" w:hAnsi="Arial" w:cs="Arial"/>
          <w:color w:val="000000"/>
        </w:rPr>
        <w:t xml:space="preserve"> Contábil</w:t>
      </w:r>
      <w:bookmarkEnd w:id="119"/>
    </w:p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162"/>
        <w:gridCol w:w="1984"/>
        <w:gridCol w:w="1418"/>
        <w:gridCol w:w="1134"/>
        <w:gridCol w:w="1417"/>
        <w:gridCol w:w="5528"/>
      </w:tblGrid>
      <w:tr w:rsidR="00037DFD" w:rsidRPr="00251898" w14:paraId="311A1FF2" w14:textId="77777777" w:rsidTr="00944746">
        <w:trPr>
          <w:trHeight w:val="300"/>
        </w:trPr>
        <w:tc>
          <w:tcPr>
            <w:tcW w:w="14283" w:type="dxa"/>
            <w:gridSpan w:val="7"/>
            <w:noWrap/>
            <w:hideMark/>
          </w:tcPr>
          <w:p w14:paraId="52D7851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Balancete Contábil</w:t>
            </w:r>
          </w:p>
        </w:tc>
      </w:tr>
      <w:tr w:rsidR="00037DFD" w:rsidRPr="00251898" w14:paraId="3C44AE57" w14:textId="77777777" w:rsidTr="00944746">
        <w:trPr>
          <w:trHeight w:val="300"/>
        </w:trPr>
        <w:tc>
          <w:tcPr>
            <w:tcW w:w="14283" w:type="dxa"/>
            <w:gridSpan w:val="7"/>
            <w:noWrap/>
          </w:tcPr>
          <w:p w14:paraId="5248572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 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Balancete Contábil</w:t>
            </w:r>
          </w:p>
        </w:tc>
      </w:tr>
      <w:tr w:rsidR="00037DFD" w:rsidRPr="00251898" w14:paraId="2218CD6B" w14:textId="77777777" w:rsidTr="00944746">
        <w:trPr>
          <w:trHeight w:val="300"/>
        </w:trPr>
        <w:tc>
          <w:tcPr>
            <w:tcW w:w="14283" w:type="dxa"/>
            <w:gridSpan w:val="7"/>
            <w:noWrap/>
          </w:tcPr>
          <w:p w14:paraId="31E10F68" w14:textId="7787E1BC" w:rsidR="00037DFD" w:rsidRPr="007F0403" w:rsidRDefault="00037DFD" w:rsidP="00FE5050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 w:rsidR="00B75973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,</w:t>
            </w:r>
            <w:r w:rsidR="007F0403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r w:rsidR="007F0403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3006A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</w:t>
            </w:r>
            <w:r w:rsidR="00FE5050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dFundo</w:t>
            </w:r>
            <w:proofErr w:type="spellEnd"/>
            <w:r w:rsidR="007F040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037DFD" w:rsidRPr="00251898" w14:paraId="7A7C69A2" w14:textId="77777777" w:rsidTr="00944746">
        <w:trPr>
          <w:trHeight w:val="300"/>
        </w:trPr>
        <w:tc>
          <w:tcPr>
            <w:tcW w:w="640" w:type="dxa"/>
            <w:hideMark/>
          </w:tcPr>
          <w:p w14:paraId="2C8D440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162" w:type="dxa"/>
            <w:hideMark/>
          </w:tcPr>
          <w:p w14:paraId="4277CFA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  <w:hideMark/>
          </w:tcPr>
          <w:p w14:paraId="0966375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3165361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12D88FA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190CEE1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528" w:type="dxa"/>
            <w:hideMark/>
          </w:tcPr>
          <w:p w14:paraId="2015AC3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37DFD" w:rsidRPr="00251898" w14:paraId="4F329BAC" w14:textId="77777777" w:rsidTr="00944746">
        <w:trPr>
          <w:trHeight w:val="300"/>
        </w:trPr>
        <w:tc>
          <w:tcPr>
            <w:tcW w:w="640" w:type="dxa"/>
          </w:tcPr>
          <w:p w14:paraId="11ED59C6" w14:textId="77777777" w:rsidR="00037DFD" w:rsidRPr="00251898" w:rsidRDefault="00037DFD" w:rsidP="00D32465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2" w:type="dxa"/>
          </w:tcPr>
          <w:p w14:paraId="5999C663" w14:textId="77777777" w:rsidR="00037DFD" w:rsidRPr="00844346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7B5CAC6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2D4F404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5462325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5633380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05F97CBA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 – Balancete Contábil</w:t>
            </w:r>
          </w:p>
        </w:tc>
      </w:tr>
      <w:tr w:rsidR="00037DFD" w:rsidRPr="00251898" w14:paraId="59A97F58" w14:textId="77777777" w:rsidTr="00944746">
        <w:trPr>
          <w:trHeight w:val="300"/>
        </w:trPr>
        <w:tc>
          <w:tcPr>
            <w:tcW w:w="640" w:type="dxa"/>
          </w:tcPr>
          <w:p w14:paraId="638B06D9" w14:textId="77777777" w:rsidR="00037DFD" w:rsidRPr="00CA5C32" w:rsidRDefault="00037DFD" w:rsidP="00D32465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2" w:type="dxa"/>
          </w:tcPr>
          <w:p w14:paraId="6792AC37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</w:p>
        </w:tc>
        <w:tc>
          <w:tcPr>
            <w:tcW w:w="1984" w:type="dxa"/>
          </w:tcPr>
          <w:p w14:paraId="00E59DB7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8" w:type="dxa"/>
          </w:tcPr>
          <w:p w14:paraId="03E01FE5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48344053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179494F7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3A239608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023F83A2" w14:textId="77777777" w:rsidR="00037DFD" w:rsidRPr="00CA5C32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327D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OBS: Informar somente contas escrituráveis.</w:t>
            </w:r>
          </w:p>
        </w:tc>
      </w:tr>
      <w:tr w:rsidR="00F9263D" w:rsidRPr="00251898" w14:paraId="0184D352" w14:textId="77777777" w:rsidTr="00944746">
        <w:trPr>
          <w:trHeight w:val="300"/>
        </w:trPr>
        <w:tc>
          <w:tcPr>
            <w:tcW w:w="640" w:type="dxa"/>
          </w:tcPr>
          <w:p w14:paraId="2307629F" w14:textId="77777777" w:rsidR="00F9263D" w:rsidRPr="00251898" w:rsidRDefault="00F9263D" w:rsidP="00D32465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2" w:type="dxa"/>
          </w:tcPr>
          <w:p w14:paraId="6D5F2B33" w14:textId="27AA2009" w:rsidR="00F9263D" w:rsidRDefault="00F9263D" w:rsidP="00F926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</w:p>
        </w:tc>
        <w:tc>
          <w:tcPr>
            <w:tcW w:w="1984" w:type="dxa"/>
          </w:tcPr>
          <w:p w14:paraId="770941A1" w14:textId="537B71CC" w:rsidR="00F9263D" w:rsidRDefault="00F9263D" w:rsidP="00F926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</w:t>
            </w:r>
          </w:p>
        </w:tc>
        <w:tc>
          <w:tcPr>
            <w:tcW w:w="1418" w:type="dxa"/>
          </w:tcPr>
          <w:p w14:paraId="3927B24D" w14:textId="60FE7321" w:rsidR="00F9263D" w:rsidRDefault="00F9263D" w:rsidP="00F926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134" w:type="dxa"/>
          </w:tcPr>
          <w:p w14:paraId="42F014B5" w14:textId="5CA19E41" w:rsidR="00F9263D" w:rsidRDefault="00F9263D" w:rsidP="00F926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0F572A57" w14:textId="770273A9" w:rsidR="00F9263D" w:rsidRDefault="00FB6BF0" w:rsidP="00F926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1703F437" w14:textId="729DF6FC" w:rsidR="00F9263D" w:rsidRDefault="00F9263D" w:rsidP="00F9263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</w:t>
            </w:r>
            <w:r w:rsidR="00FB6BF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com contabilidade descentralizada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31191B62" w14:textId="77777777" w:rsidR="00FB6BF0" w:rsidRDefault="00FB6BF0" w:rsidP="00F9263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DC323D0" w14:textId="77777777" w:rsidR="00F9263D" w:rsidRDefault="00FB6BF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Para as contas contábeis do órgão </w:t>
            </w:r>
            <w:r w:rsidR="0017538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exceto Fundo Municipal com contabilidade descentralizada</w:t>
            </w:r>
            <w:r w:rsidR="0017538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)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informar o código “00000000”</w:t>
            </w:r>
            <w:r w:rsidR="0017538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6227B61A" w14:textId="77777777" w:rsidR="00175383" w:rsidRDefault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E000321" w14:textId="39120B91" w:rsidR="00175383" w:rsidRDefault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Salienta-se que as contas dos demais fundos já compõem as contas contábeis do órgão.</w:t>
            </w:r>
          </w:p>
        </w:tc>
      </w:tr>
      <w:tr w:rsidR="00037DFD" w:rsidRPr="00251898" w14:paraId="594D0A31" w14:textId="77777777" w:rsidTr="00944746">
        <w:trPr>
          <w:trHeight w:val="300"/>
        </w:trPr>
        <w:tc>
          <w:tcPr>
            <w:tcW w:w="640" w:type="dxa"/>
          </w:tcPr>
          <w:p w14:paraId="5687343A" w14:textId="7241C923" w:rsidR="00037DFD" w:rsidRPr="00251898" w:rsidRDefault="00037DFD" w:rsidP="00D32465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2" w:type="dxa"/>
          </w:tcPr>
          <w:p w14:paraId="1BEB7D1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saldoInicial</w:t>
            </w:r>
            <w:proofErr w:type="spellEnd"/>
          </w:p>
        </w:tc>
        <w:tc>
          <w:tcPr>
            <w:tcW w:w="1984" w:type="dxa"/>
          </w:tcPr>
          <w:p w14:paraId="3429F9E0" w14:textId="6198A4DF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8" w:type="dxa"/>
          </w:tcPr>
          <w:p w14:paraId="4963D42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5CEA47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3889AA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1AA22408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037DFD" w:rsidRPr="00251898" w14:paraId="16635F55" w14:textId="77777777" w:rsidTr="00944746">
        <w:trPr>
          <w:trHeight w:val="300"/>
        </w:trPr>
        <w:tc>
          <w:tcPr>
            <w:tcW w:w="640" w:type="dxa"/>
          </w:tcPr>
          <w:p w14:paraId="7B8CD7FB" w14:textId="77777777" w:rsidR="00037DFD" w:rsidRPr="00251898" w:rsidRDefault="00037DFD" w:rsidP="00D32465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2" w:type="dxa"/>
          </w:tcPr>
          <w:p w14:paraId="6546C4B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naturezaSaldoInicial</w:t>
            </w:r>
            <w:proofErr w:type="spellEnd"/>
          </w:p>
        </w:tc>
        <w:tc>
          <w:tcPr>
            <w:tcW w:w="1984" w:type="dxa"/>
          </w:tcPr>
          <w:p w14:paraId="66F6CA4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</w:t>
            </w:r>
          </w:p>
        </w:tc>
        <w:tc>
          <w:tcPr>
            <w:tcW w:w="1418" w:type="dxa"/>
          </w:tcPr>
          <w:p w14:paraId="24BBA99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4E64DEF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0ECB7C6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2F707C39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095A5367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693E4ED6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037DFD" w:rsidRPr="00251898" w14:paraId="790F3F16" w14:textId="77777777" w:rsidTr="00944746">
        <w:trPr>
          <w:trHeight w:val="300"/>
        </w:trPr>
        <w:tc>
          <w:tcPr>
            <w:tcW w:w="640" w:type="dxa"/>
          </w:tcPr>
          <w:p w14:paraId="7D4CEF74" w14:textId="77777777" w:rsidR="00037DFD" w:rsidRPr="00251898" w:rsidRDefault="00037DFD" w:rsidP="00D32465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2" w:type="dxa"/>
          </w:tcPr>
          <w:p w14:paraId="0B8B427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totalDebitos</w:t>
            </w:r>
            <w:proofErr w:type="spellEnd"/>
          </w:p>
        </w:tc>
        <w:tc>
          <w:tcPr>
            <w:tcW w:w="1984" w:type="dxa"/>
          </w:tcPr>
          <w:p w14:paraId="78814C2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</w:t>
            </w:r>
          </w:p>
        </w:tc>
        <w:tc>
          <w:tcPr>
            <w:tcW w:w="1418" w:type="dxa"/>
          </w:tcPr>
          <w:p w14:paraId="1353899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6D1ADB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502DD4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49EF369F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037DFD" w:rsidRPr="00251898" w14:paraId="7D7AF80F" w14:textId="77777777" w:rsidTr="00944746">
        <w:trPr>
          <w:trHeight w:val="300"/>
        </w:trPr>
        <w:tc>
          <w:tcPr>
            <w:tcW w:w="640" w:type="dxa"/>
          </w:tcPr>
          <w:p w14:paraId="58F41A37" w14:textId="77777777" w:rsidR="00037DFD" w:rsidRPr="00251898" w:rsidRDefault="00037DFD" w:rsidP="00D32465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2" w:type="dxa"/>
          </w:tcPr>
          <w:p w14:paraId="279E8720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totalCreditos</w:t>
            </w:r>
            <w:proofErr w:type="spellEnd"/>
          </w:p>
        </w:tc>
        <w:tc>
          <w:tcPr>
            <w:tcW w:w="1984" w:type="dxa"/>
          </w:tcPr>
          <w:p w14:paraId="07B2939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</w:t>
            </w:r>
          </w:p>
        </w:tc>
        <w:tc>
          <w:tcPr>
            <w:tcW w:w="1418" w:type="dxa"/>
          </w:tcPr>
          <w:p w14:paraId="68D5E8B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14CB56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6D807D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48B25BDD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037DFD" w:rsidRPr="00251898" w14:paraId="231D9511" w14:textId="77777777" w:rsidTr="00944746">
        <w:trPr>
          <w:trHeight w:val="300"/>
        </w:trPr>
        <w:tc>
          <w:tcPr>
            <w:tcW w:w="640" w:type="dxa"/>
          </w:tcPr>
          <w:p w14:paraId="718B624A" w14:textId="77777777" w:rsidR="00037DFD" w:rsidRPr="00251898" w:rsidRDefault="00037DFD" w:rsidP="00D32465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2" w:type="dxa"/>
          </w:tcPr>
          <w:p w14:paraId="0B46A10E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saldoFinal</w:t>
            </w:r>
            <w:proofErr w:type="spellEnd"/>
          </w:p>
        </w:tc>
        <w:tc>
          <w:tcPr>
            <w:tcW w:w="1984" w:type="dxa"/>
          </w:tcPr>
          <w:p w14:paraId="2F9D466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8" w:type="dxa"/>
          </w:tcPr>
          <w:p w14:paraId="3FA3306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2853F8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CE302E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2BF2F7EA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</w:tr>
      <w:tr w:rsidR="00037DFD" w:rsidRPr="00251898" w14:paraId="40651935" w14:textId="77777777" w:rsidTr="00944746">
        <w:trPr>
          <w:trHeight w:val="300"/>
        </w:trPr>
        <w:tc>
          <w:tcPr>
            <w:tcW w:w="640" w:type="dxa"/>
          </w:tcPr>
          <w:p w14:paraId="40EC6479" w14:textId="77777777" w:rsidR="00037DFD" w:rsidRPr="00251898" w:rsidRDefault="00037DFD" w:rsidP="00D32465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2" w:type="dxa"/>
          </w:tcPr>
          <w:p w14:paraId="47D751BE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</w:t>
            </w:r>
            <w:proofErr w:type="spellEnd"/>
          </w:p>
        </w:tc>
        <w:tc>
          <w:tcPr>
            <w:tcW w:w="1984" w:type="dxa"/>
          </w:tcPr>
          <w:p w14:paraId="2A67D36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</w:t>
            </w:r>
          </w:p>
        </w:tc>
        <w:tc>
          <w:tcPr>
            <w:tcW w:w="1418" w:type="dxa"/>
          </w:tcPr>
          <w:p w14:paraId="6C26913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1E9D4FD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140D67FE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615B302C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0253EAF8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6869DD8B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</w:tbl>
    <w:p w14:paraId="36A4A629" w14:textId="77777777" w:rsidR="00037DFD" w:rsidRPr="001D5CB2" w:rsidRDefault="00037DFD" w:rsidP="001D5CB2"/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444"/>
        <w:gridCol w:w="1702"/>
        <w:gridCol w:w="1418"/>
        <w:gridCol w:w="1134"/>
        <w:gridCol w:w="1417"/>
        <w:gridCol w:w="5528"/>
      </w:tblGrid>
      <w:tr w:rsidR="00037DFD" w:rsidRPr="00251898" w14:paraId="7CD71970" w14:textId="77777777" w:rsidTr="004A2015">
        <w:trPr>
          <w:trHeight w:val="300"/>
        </w:trPr>
        <w:tc>
          <w:tcPr>
            <w:tcW w:w="14283" w:type="dxa"/>
            <w:gridSpan w:val="7"/>
            <w:noWrap/>
          </w:tcPr>
          <w:p w14:paraId="748A687A" w14:textId="3D1EFBFC" w:rsidR="00037DFD" w:rsidRPr="00251898" w:rsidRDefault="00037DFD" w:rsidP="00E64090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11</w:t>
            </w: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Célula da </w:t>
            </w:r>
            <w:r w:rsidR="00E640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espesa</w:t>
            </w:r>
          </w:p>
        </w:tc>
      </w:tr>
      <w:tr w:rsidR="00037DFD" w:rsidRPr="00251898" w14:paraId="569E6CE4" w14:textId="77777777" w:rsidTr="004A2015">
        <w:trPr>
          <w:trHeight w:val="300"/>
        </w:trPr>
        <w:tc>
          <w:tcPr>
            <w:tcW w:w="14283" w:type="dxa"/>
            <w:gridSpan w:val="7"/>
            <w:noWrap/>
          </w:tcPr>
          <w:p w14:paraId="62F7C71C" w14:textId="740491BA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F9263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  <w:r w:rsidR="00F9263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,</w:t>
            </w:r>
            <w:r w:rsidR="00F9263D"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codOrgao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2F4CB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codUnidadeSub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codFuncao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7E55F1" w:rsidRPr="007E55F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codSubFuncao</w:t>
            </w:r>
            <w:proofErr w:type="spellEnd"/>
            <w:r w:rsidR="007E55F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,</w:t>
            </w:r>
            <w:r w:rsidR="007E55F1" w:rsidRPr="007E55F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codPrograma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idAcao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idSubAcao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naturezaDespesa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subElemento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</w:p>
        </w:tc>
      </w:tr>
      <w:tr w:rsidR="00037DFD" w:rsidRPr="00251898" w14:paraId="60A7114C" w14:textId="77777777" w:rsidTr="004A2015">
        <w:trPr>
          <w:trHeight w:val="300"/>
        </w:trPr>
        <w:tc>
          <w:tcPr>
            <w:tcW w:w="640" w:type="dxa"/>
            <w:hideMark/>
          </w:tcPr>
          <w:p w14:paraId="16C43A0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44" w:type="dxa"/>
            <w:hideMark/>
          </w:tcPr>
          <w:p w14:paraId="00F1DD4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702" w:type="dxa"/>
            <w:hideMark/>
          </w:tcPr>
          <w:p w14:paraId="59C3C1DE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45F134E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518712E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45EDF0D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528" w:type="dxa"/>
            <w:hideMark/>
          </w:tcPr>
          <w:p w14:paraId="543DC47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37DFD" w:rsidRPr="00251898" w14:paraId="645F735F" w14:textId="77777777" w:rsidTr="004A2015">
        <w:trPr>
          <w:trHeight w:val="300"/>
        </w:trPr>
        <w:tc>
          <w:tcPr>
            <w:tcW w:w="640" w:type="dxa"/>
          </w:tcPr>
          <w:p w14:paraId="044F8B6C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7AA4568B" w14:textId="77777777" w:rsidR="00037DFD" w:rsidRPr="00844346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702" w:type="dxa"/>
          </w:tcPr>
          <w:p w14:paraId="0D99081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42D7012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4D5385D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18415E3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1EC771A4" w14:textId="1FC836A6" w:rsidR="00037DFD" w:rsidRPr="00251898" w:rsidRDefault="00037DFD" w:rsidP="00E6409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 </w:t>
            </w: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Célula da </w:t>
            </w:r>
            <w:r w:rsidR="00E6409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espesa</w:t>
            </w:r>
          </w:p>
        </w:tc>
      </w:tr>
      <w:tr w:rsidR="00037DFD" w:rsidRPr="00251898" w14:paraId="2F77A8B9" w14:textId="77777777" w:rsidTr="004A2015">
        <w:trPr>
          <w:trHeight w:val="300"/>
        </w:trPr>
        <w:tc>
          <w:tcPr>
            <w:tcW w:w="640" w:type="dxa"/>
          </w:tcPr>
          <w:p w14:paraId="3CD9F8B3" w14:textId="77777777" w:rsidR="00037DFD" w:rsidRPr="00CA5C32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1126C82B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</w:p>
        </w:tc>
        <w:tc>
          <w:tcPr>
            <w:tcW w:w="1702" w:type="dxa"/>
          </w:tcPr>
          <w:p w14:paraId="17D9C4A2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8" w:type="dxa"/>
          </w:tcPr>
          <w:p w14:paraId="1859385F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31D44CDC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38955E2D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554ABE69" w14:textId="77777777" w:rsidR="00037DFD" w:rsidRPr="00CA5C32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175383" w:rsidRPr="00251898" w14:paraId="3240FDEF" w14:textId="77777777" w:rsidTr="004A2015">
        <w:trPr>
          <w:trHeight w:val="300"/>
        </w:trPr>
        <w:tc>
          <w:tcPr>
            <w:tcW w:w="640" w:type="dxa"/>
          </w:tcPr>
          <w:p w14:paraId="6CB1FE57" w14:textId="77777777" w:rsidR="00175383" w:rsidRPr="00CA5C32" w:rsidRDefault="00175383" w:rsidP="00175383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037738CF" w14:textId="4E63AA16" w:rsidR="00175383" w:rsidRDefault="00175383" w:rsidP="00175383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</w:p>
        </w:tc>
        <w:tc>
          <w:tcPr>
            <w:tcW w:w="1702" w:type="dxa"/>
          </w:tcPr>
          <w:p w14:paraId="0FCB1194" w14:textId="6080F564" w:rsidR="00175383" w:rsidRDefault="00175383" w:rsidP="001753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</w:t>
            </w:r>
          </w:p>
        </w:tc>
        <w:tc>
          <w:tcPr>
            <w:tcW w:w="1418" w:type="dxa"/>
          </w:tcPr>
          <w:p w14:paraId="7C6E0CF7" w14:textId="1C93A364" w:rsidR="00175383" w:rsidRDefault="00175383" w:rsidP="001753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134" w:type="dxa"/>
          </w:tcPr>
          <w:p w14:paraId="24F45465" w14:textId="5EE6B252" w:rsidR="00175383" w:rsidRDefault="00175383" w:rsidP="001753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4C56797D" w14:textId="392471E9" w:rsidR="00175383" w:rsidRDefault="00175383" w:rsidP="001753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1E4D1A3C" w14:textId="77777777" w:rsidR="00175383" w:rsidRDefault="00175383" w:rsidP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 com contabilidade descentralizada.</w:t>
            </w:r>
          </w:p>
          <w:p w14:paraId="0EF4260C" w14:textId="77777777" w:rsidR="00175383" w:rsidRDefault="00175383" w:rsidP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7646151" w14:textId="77777777" w:rsidR="00175383" w:rsidRDefault="00175383" w:rsidP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as contas contábeis do órgão (exceto Fundo Municipal com contabilidade descentralizada) informar o código “00000000”.</w:t>
            </w:r>
          </w:p>
          <w:p w14:paraId="70F63AC9" w14:textId="77777777" w:rsidR="00175383" w:rsidRDefault="00175383" w:rsidP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C7F7F3C" w14:textId="313A3379" w:rsidR="00175383" w:rsidRDefault="00175383" w:rsidP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Salienta-se que as contas dos demais fundos já compõem as contas contábeis do órgão.</w:t>
            </w:r>
          </w:p>
        </w:tc>
      </w:tr>
      <w:tr w:rsidR="00037DFD" w:rsidRPr="00251898" w14:paraId="2D6EC647" w14:textId="77777777" w:rsidTr="004A2015">
        <w:trPr>
          <w:trHeight w:val="300"/>
        </w:trPr>
        <w:tc>
          <w:tcPr>
            <w:tcW w:w="640" w:type="dxa"/>
          </w:tcPr>
          <w:p w14:paraId="1C908E3C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70AD6325" w14:textId="77777777" w:rsidR="00037DFD" w:rsidRPr="006D2B7C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codOrgao</w:t>
            </w:r>
            <w:proofErr w:type="spellEnd"/>
          </w:p>
        </w:tc>
        <w:tc>
          <w:tcPr>
            <w:tcW w:w="1702" w:type="dxa"/>
          </w:tcPr>
          <w:p w14:paraId="46C169FE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</w:t>
            </w:r>
          </w:p>
        </w:tc>
        <w:tc>
          <w:tcPr>
            <w:tcW w:w="1418" w:type="dxa"/>
          </w:tcPr>
          <w:p w14:paraId="050C1051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</w:tcPr>
          <w:p w14:paraId="3ADA9B23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6F7E71E4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60E43269" w14:textId="77777777" w:rsidR="00037DFD" w:rsidRPr="002F4CBB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 - conforme cadastrado no Portal SICOM.</w:t>
            </w:r>
          </w:p>
        </w:tc>
      </w:tr>
      <w:tr w:rsidR="00037DFD" w:rsidRPr="00251898" w14:paraId="33C868CC" w14:textId="77777777" w:rsidTr="004A2015">
        <w:trPr>
          <w:trHeight w:val="300"/>
        </w:trPr>
        <w:tc>
          <w:tcPr>
            <w:tcW w:w="640" w:type="dxa"/>
          </w:tcPr>
          <w:p w14:paraId="0DB96D5C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1DA5148D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4CB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codUnidadeSub</w:t>
            </w:r>
            <w:proofErr w:type="spellEnd"/>
          </w:p>
        </w:tc>
        <w:tc>
          <w:tcPr>
            <w:tcW w:w="1702" w:type="dxa"/>
          </w:tcPr>
          <w:p w14:paraId="61122C8D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ou subunidade orçamentária</w:t>
            </w:r>
          </w:p>
        </w:tc>
        <w:tc>
          <w:tcPr>
            <w:tcW w:w="1418" w:type="dxa"/>
          </w:tcPr>
          <w:p w14:paraId="11441A6E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 ou sempre 8</w:t>
            </w:r>
          </w:p>
        </w:tc>
        <w:tc>
          <w:tcPr>
            <w:tcW w:w="1134" w:type="dxa"/>
          </w:tcPr>
          <w:p w14:paraId="7CB6B570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085B94D5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3C696EB2" w14:textId="77777777" w:rsidR="00037DFD" w:rsidRPr="002F4CBB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ou subunidade orçamentária.</w:t>
            </w:r>
          </w:p>
        </w:tc>
      </w:tr>
      <w:tr w:rsidR="00037DFD" w:rsidRPr="00251898" w14:paraId="0896D4BA" w14:textId="77777777" w:rsidTr="004A2015">
        <w:trPr>
          <w:trHeight w:val="300"/>
        </w:trPr>
        <w:tc>
          <w:tcPr>
            <w:tcW w:w="640" w:type="dxa"/>
          </w:tcPr>
          <w:p w14:paraId="2A69348D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2111C1EB" w14:textId="77777777" w:rsidR="00037DFD" w:rsidRPr="006D2B7C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codFuncao</w:t>
            </w:r>
            <w:proofErr w:type="spellEnd"/>
          </w:p>
        </w:tc>
        <w:tc>
          <w:tcPr>
            <w:tcW w:w="1702" w:type="dxa"/>
          </w:tcPr>
          <w:p w14:paraId="41490CCB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função</w:t>
            </w:r>
          </w:p>
        </w:tc>
        <w:tc>
          <w:tcPr>
            <w:tcW w:w="1418" w:type="dxa"/>
          </w:tcPr>
          <w:p w14:paraId="2A7C98F8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</w:tcPr>
          <w:p w14:paraId="0905380A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28439839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44338C36" w14:textId="77777777" w:rsidR="00037DFD" w:rsidRPr="002F4CBB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função, conforme Portaria n. 42, de 14/04/1999, expedida pelo Ministério do Orçamento e Gestão.</w:t>
            </w:r>
          </w:p>
        </w:tc>
      </w:tr>
      <w:tr w:rsidR="00037DFD" w:rsidRPr="00251898" w14:paraId="661CC565" w14:textId="77777777" w:rsidTr="004A2015">
        <w:trPr>
          <w:trHeight w:val="300"/>
        </w:trPr>
        <w:tc>
          <w:tcPr>
            <w:tcW w:w="640" w:type="dxa"/>
          </w:tcPr>
          <w:p w14:paraId="1D6BA6A2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45E45E22" w14:textId="77777777" w:rsidR="00037DFD" w:rsidRPr="006D2B7C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codSubFuncao</w:t>
            </w:r>
            <w:proofErr w:type="spellEnd"/>
          </w:p>
        </w:tc>
        <w:tc>
          <w:tcPr>
            <w:tcW w:w="1702" w:type="dxa"/>
          </w:tcPr>
          <w:p w14:paraId="64FC0A8D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da </w:t>
            </w: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Subfunção</w:t>
            </w:r>
            <w:proofErr w:type="spellEnd"/>
          </w:p>
        </w:tc>
        <w:tc>
          <w:tcPr>
            <w:tcW w:w="1418" w:type="dxa"/>
          </w:tcPr>
          <w:p w14:paraId="342DB903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134" w:type="dxa"/>
          </w:tcPr>
          <w:p w14:paraId="591F703F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2621F7A8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0026A88C" w14:textId="77777777" w:rsidR="00037DFD" w:rsidRPr="002F4CBB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da </w:t>
            </w: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Subfunção</w:t>
            </w:r>
            <w:proofErr w:type="spellEnd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conforme Portaria n. 42, de 14/04/1999, expedida pelo Ministério do Orçamento e Gestão.</w:t>
            </w:r>
          </w:p>
        </w:tc>
      </w:tr>
      <w:tr w:rsidR="00037DFD" w:rsidRPr="00251898" w14:paraId="23AC1F77" w14:textId="77777777" w:rsidTr="004A2015">
        <w:trPr>
          <w:trHeight w:val="300"/>
        </w:trPr>
        <w:tc>
          <w:tcPr>
            <w:tcW w:w="640" w:type="dxa"/>
          </w:tcPr>
          <w:p w14:paraId="78CD98EB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027066D0" w14:textId="77777777" w:rsidR="00037DFD" w:rsidRPr="006D2B7C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codPrograma</w:t>
            </w:r>
            <w:proofErr w:type="spellEnd"/>
          </w:p>
        </w:tc>
        <w:tc>
          <w:tcPr>
            <w:tcW w:w="1702" w:type="dxa"/>
          </w:tcPr>
          <w:p w14:paraId="2D24DB5B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programa</w:t>
            </w:r>
          </w:p>
        </w:tc>
        <w:tc>
          <w:tcPr>
            <w:tcW w:w="1418" w:type="dxa"/>
          </w:tcPr>
          <w:p w14:paraId="7A0008D3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34" w:type="dxa"/>
          </w:tcPr>
          <w:p w14:paraId="6E5F8488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616C353D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0F434B4A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programa.</w:t>
            </w:r>
          </w:p>
        </w:tc>
      </w:tr>
      <w:tr w:rsidR="00037DFD" w:rsidRPr="00251898" w14:paraId="7D2B15B7" w14:textId="77777777" w:rsidTr="004A2015">
        <w:trPr>
          <w:trHeight w:val="300"/>
        </w:trPr>
        <w:tc>
          <w:tcPr>
            <w:tcW w:w="640" w:type="dxa"/>
          </w:tcPr>
          <w:p w14:paraId="1D3FD9F2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3598D7DB" w14:textId="77777777" w:rsidR="00037DFD" w:rsidRPr="006D2B7C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idAcao</w:t>
            </w:r>
            <w:proofErr w:type="spellEnd"/>
          </w:p>
        </w:tc>
        <w:tc>
          <w:tcPr>
            <w:tcW w:w="1702" w:type="dxa"/>
          </w:tcPr>
          <w:p w14:paraId="439DB637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que identifica a Ação.</w:t>
            </w:r>
          </w:p>
        </w:tc>
        <w:tc>
          <w:tcPr>
            <w:tcW w:w="1418" w:type="dxa"/>
          </w:tcPr>
          <w:p w14:paraId="146424AA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34" w:type="dxa"/>
          </w:tcPr>
          <w:p w14:paraId="60DF4893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70F01FCB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47009A45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que identifica a Ação.</w:t>
            </w:r>
          </w:p>
        </w:tc>
      </w:tr>
      <w:tr w:rsidR="00037DFD" w:rsidRPr="00251898" w14:paraId="28F7A64A" w14:textId="77777777" w:rsidTr="004A2015">
        <w:trPr>
          <w:trHeight w:val="300"/>
        </w:trPr>
        <w:tc>
          <w:tcPr>
            <w:tcW w:w="640" w:type="dxa"/>
          </w:tcPr>
          <w:p w14:paraId="78ED06B6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3827706D" w14:textId="77777777" w:rsidR="00037DFD" w:rsidRPr="006D2B7C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idSubAcao</w:t>
            </w:r>
            <w:proofErr w:type="spellEnd"/>
          </w:p>
        </w:tc>
        <w:tc>
          <w:tcPr>
            <w:tcW w:w="1702" w:type="dxa"/>
          </w:tcPr>
          <w:p w14:paraId="5C10C642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que identifica a </w:t>
            </w: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SubAção</w:t>
            </w:r>
            <w:proofErr w:type="spellEnd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418" w:type="dxa"/>
          </w:tcPr>
          <w:p w14:paraId="0A92C8D1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34" w:type="dxa"/>
          </w:tcPr>
          <w:p w14:paraId="3C2EB08D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6637D4A8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C2D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5528" w:type="dxa"/>
          </w:tcPr>
          <w:p w14:paraId="06E61D28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que identifica a </w:t>
            </w: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SubAção</w:t>
            </w:r>
            <w:proofErr w:type="spellEnd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44F93F21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Este campo torna-se obrigatório caso a ação possua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subação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cadastrada no módulo Instrumentos de Planejamento.</w:t>
            </w:r>
          </w:p>
        </w:tc>
      </w:tr>
      <w:tr w:rsidR="00037DFD" w:rsidRPr="00251898" w14:paraId="2A2F9917" w14:textId="77777777" w:rsidTr="004A2015">
        <w:trPr>
          <w:trHeight w:val="300"/>
        </w:trPr>
        <w:tc>
          <w:tcPr>
            <w:tcW w:w="640" w:type="dxa"/>
          </w:tcPr>
          <w:p w14:paraId="3FB31B6E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55302DCA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4598EA0" w14:textId="77777777" w:rsidR="00037DFD" w:rsidRPr="006D2B7C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naturezaDespesa</w:t>
            </w:r>
            <w:proofErr w:type="spellEnd"/>
          </w:p>
        </w:tc>
        <w:tc>
          <w:tcPr>
            <w:tcW w:w="1702" w:type="dxa"/>
          </w:tcPr>
          <w:p w14:paraId="6AC16DB5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natureza da despesa</w:t>
            </w:r>
          </w:p>
        </w:tc>
        <w:tc>
          <w:tcPr>
            <w:tcW w:w="1418" w:type="dxa"/>
          </w:tcPr>
          <w:p w14:paraId="199AB3F0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6</w:t>
            </w:r>
          </w:p>
        </w:tc>
        <w:tc>
          <w:tcPr>
            <w:tcW w:w="1134" w:type="dxa"/>
          </w:tcPr>
          <w:p w14:paraId="5EF5C957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1639EF91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47A842CD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Natureza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 Despesa, conforme Discriminação das Naturezas de Despesa </w:t>
            </w:r>
            <w:r w:rsidRPr="00285A0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padronizada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pelo TCEMG</w:t>
            </w:r>
            <w:r w:rsidRPr="00285A0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disponível no Portal SICOM.</w:t>
            </w:r>
          </w:p>
          <w:p w14:paraId="1D1783FF" w14:textId="77777777" w:rsidR="00037DFD" w:rsidRPr="002F4CBB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Exemplo: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despesa - 319013.</w:t>
            </w:r>
          </w:p>
        </w:tc>
      </w:tr>
      <w:tr w:rsidR="00037DFD" w:rsidRPr="00251898" w14:paraId="2D75F1F3" w14:textId="77777777" w:rsidTr="004A2015">
        <w:trPr>
          <w:trHeight w:val="300"/>
        </w:trPr>
        <w:tc>
          <w:tcPr>
            <w:tcW w:w="640" w:type="dxa"/>
          </w:tcPr>
          <w:p w14:paraId="7F10DDD2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451AB2A8" w14:textId="77777777" w:rsidR="00037DFD" w:rsidRPr="006D2B7C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subElemento</w:t>
            </w:r>
            <w:proofErr w:type="spellEnd"/>
          </w:p>
        </w:tc>
        <w:tc>
          <w:tcPr>
            <w:tcW w:w="1702" w:type="dxa"/>
          </w:tcPr>
          <w:p w14:paraId="2C44AA21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Subelemento</w:t>
            </w:r>
            <w:proofErr w:type="spellEnd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despesa</w:t>
            </w:r>
          </w:p>
        </w:tc>
        <w:tc>
          <w:tcPr>
            <w:tcW w:w="1418" w:type="dxa"/>
          </w:tcPr>
          <w:p w14:paraId="613F7852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</w:tcPr>
          <w:p w14:paraId="5AF7D4CD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70ABB5B4" w14:textId="6E00B845" w:rsidR="00037DFD" w:rsidRPr="002F4CBB" w:rsidRDefault="00D7602A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261BB922" w14:textId="77777777" w:rsidR="00037DFD" w:rsidRDefault="00037DFD" w:rsidP="00876C69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Subelemento</w:t>
            </w:r>
            <w:proofErr w:type="spellEnd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Despesa, conforme Discriminação das Naturezas de Despesa </w:t>
            </w:r>
            <w:r w:rsidRPr="0041710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padronizada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pelo TCEMG</w:t>
            </w:r>
            <w:r w:rsidRPr="0041710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disponível no Portal SICOM.</w:t>
            </w:r>
          </w:p>
          <w:p w14:paraId="0666B68D" w14:textId="1636C749" w:rsidR="00D7602A" w:rsidRPr="002F4CBB" w:rsidRDefault="00AA0623" w:rsidP="00A268A5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OBS: </w:t>
            </w:r>
            <w:r w:rsidR="00D760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contas</w:t>
            </w:r>
            <w:r w:rsidR="0088241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contábeis</w:t>
            </w:r>
            <w:r w:rsidR="00A268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A268A5" w:rsidRPr="00A268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que iniciem com 5.2.2.1, 6.2.2.1.1 ou 6.2.2.1.2</w:t>
            </w:r>
            <w:r w:rsidR="0088241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D760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informar “00”.</w:t>
            </w:r>
          </w:p>
        </w:tc>
      </w:tr>
      <w:tr w:rsidR="00037DFD" w:rsidRPr="00251898" w14:paraId="23997506" w14:textId="77777777" w:rsidTr="004A2015">
        <w:trPr>
          <w:trHeight w:val="300"/>
        </w:trPr>
        <w:tc>
          <w:tcPr>
            <w:tcW w:w="640" w:type="dxa"/>
          </w:tcPr>
          <w:p w14:paraId="20CFCFFF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5F6B1F82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</w:p>
        </w:tc>
        <w:tc>
          <w:tcPr>
            <w:tcW w:w="1702" w:type="dxa"/>
          </w:tcPr>
          <w:p w14:paraId="2BA4AF12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</w:t>
            </w:r>
          </w:p>
        </w:tc>
        <w:tc>
          <w:tcPr>
            <w:tcW w:w="1418" w:type="dxa"/>
          </w:tcPr>
          <w:p w14:paraId="67DD0E24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134" w:type="dxa"/>
          </w:tcPr>
          <w:p w14:paraId="26747BA8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5DB8AA2E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106591DD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recursos, conforme Classificação por Fonte e Destinação de Recursos estabelecida pelo TCEMG.</w:t>
            </w:r>
          </w:p>
        </w:tc>
      </w:tr>
      <w:tr w:rsidR="00037DFD" w:rsidRPr="00251898" w14:paraId="316AE207" w14:textId="77777777" w:rsidTr="004A2015">
        <w:trPr>
          <w:trHeight w:val="300"/>
        </w:trPr>
        <w:tc>
          <w:tcPr>
            <w:tcW w:w="640" w:type="dxa"/>
          </w:tcPr>
          <w:p w14:paraId="512B2153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7EAA453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saldoInicialCD</w:t>
            </w:r>
            <w:proofErr w:type="spellEnd"/>
          </w:p>
        </w:tc>
        <w:tc>
          <w:tcPr>
            <w:tcW w:w="1702" w:type="dxa"/>
          </w:tcPr>
          <w:p w14:paraId="652D530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8" w:type="dxa"/>
          </w:tcPr>
          <w:p w14:paraId="16D7E31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32F496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82118F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28C890E1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037DFD" w:rsidRPr="00251898" w14:paraId="0E5DE6DF" w14:textId="77777777" w:rsidTr="004A2015">
        <w:trPr>
          <w:trHeight w:val="300"/>
        </w:trPr>
        <w:tc>
          <w:tcPr>
            <w:tcW w:w="640" w:type="dxa"/>
          </w:tcPr>
          <w:p w14:paraId="6C6DFBA9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525C696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naturezaSaldoInicialCD</w:t>
            </w:r>
            <w:proofErr w:type="spellEnd"/>
          </w:p>
        </w:tc>
        <w:tc>
          <w:tcPr>
            <w:tcW w:w="1702" w:type="dxa"/>
          </w:tcPr>
          <w:p w14:paraId="3E4524C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</w:t>
            </w:r>
          </w:p>
        </w:tc>
        <w:tc>
          <w:tcPr>
            <w:tcW w:w="1418" w:type="dxa"/>
          </w:tcPr>
          <w:p w14:paraId="7DA0F09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223B765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5E3820E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2A531F54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51E59216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6F223526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037DFD" w:rsidRPr="00251898" w14:paraId="56228A5B" w14:textId="77777777" w:rsidTr="004A2015">
        <w:trPr>
          <w:trHeight w:val="300"/>
        </w:trPr>
        <w:tc>
          <w:tcPr>
            <w:tcW w:w="640" w:type="dxa"/>
          </w:tcPr>
          <w:p w14:paraId="436EBA6D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09F2B10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totalDebitosCD</w:t>
            </w:r>
            <w:proofErr w:type="spellEnd"/>
          </w:p>
        </w:tc>
        <w:tc>
          <w:tcPr>
            <w:tcW w:w="1702" w:type="dxa"/>
          </w:tcPr>
          <w:p w14:paraId="3E7E33A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</w:t>
            </w:r>
          </w:p>
        </w:tc>
        <w:tc>
          <w:tcPr>
            <w:tcW w:w="1418" w:type="dxa"/>
          </w:tcPr>
          <w:p w14:paraId="0A9187C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C11E66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5C00D5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53CC0D2E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037DFD" w:rsidRPr="00251898" w14:paraId="3B54F298" w14:textId="77777777" w:rsidTr="004A2015">
        <w:trPr>
          <w:trHeight w:val="300"/>
        </w:trPr>
        <w:tc>
          <w:tcPr>
            <w:tcW w:w="640" w:type="dxa"/>
          </w:tcPr>
          <w:p w14:paraId="0622AD70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7B645622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totalCreditosCD</w:t>
            </w:r>
            <w:proofErr w:type="spellEnd"/>
          </w:p>
        </w:tc>
        <w:tc>
          <w:tcPr>
            <w:tcW w:w="1702" w:type="dxa"/>
          </w:tcPr>
          <w:p w14:paraId="53495C3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</w:t>
            </w:r>
          </w:p>
        </w:tc>
        <w:tc>
          <w:tcPr>
            <w:tcW w:w="1418" w:type="dxa"/>
          </w:tcPr>
          <w:p w14:paraId="4064CD8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62CA7E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A3315A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04D35AF4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037DFD" w:rsidRPr="00251898" w14:paraId="2782ACCC" w14:textId="77777777" w:rsidTr="004A2015">
        <w:trPr>
          <w:trHeight w:val="300"/>
        </w:trPr>
        <w:tc>
          <w:tcPr>
            <w:tcW w:w="640" w:type="dxa"/>
          </w:tcPr>
          <w:p w14:paraId="44EB94A6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1CB27F92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saldoFinalCD</w:t>
            </w:r>
            <w:proofErr w:type="spellEnd"/>
          </w:p>
        </w:tc>
        <w:tc>
          <w:tcPr>
            <w:tcW w:w="1702" w:type="dxa"/>
          </w:tcPr>
          <w:p w14:paraId="06D4C0A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8" w:type="dxa"/>
          </w:tcPr>
          <w:p w14:paraId="2AEFC4D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B5F8E2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BDE29E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04FAE07C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</w:tr>
      <w:tr w:rsidR="00037DFD" w:rsidRPr="00251898" w14:paraId="1976D70A" w14:textId="77777777" w:rsidTr="004A2015">
        <w:trPr>
          <w:trHeight w:val="300"/>
        </w:trPr>
        <w:tc>
          <w:tcPr>
            <w:tcW w:w="640" w:type="dxa"/>
          </w:tcPr>
          <w:p w14:paraId="5B2BC6FB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397D5FDA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naturezaSaldoFinalCD</w:t>
            </w:r>
            <w:proofErr w:type="spellEnd"/>
          </w:p>
        </w:tc>
        <w:tc>
          <w:tcPr>
            <w:tcW w:w="1702" w:type="dxa"/>
          </w:tcPr>
          <w:p w14:paraId="19D311C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</w:t>
            </w:r>
          </w:p>
        </w:tc>
        <w:tc>
          <w:tcPr>
            <w:tcW w:w="1418" w:type="dxa"/>
          </w:tcPr>
          <w:p w14:paraId="515DC22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14ED46B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6DBF262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5926DB04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42ACFB40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012F9514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 – Natureza credora</w:t>
            </w:r>
          </w:p>
        </w:tc>
      </w:tr>
    </w:tbl>
    <w:p w14:paraId="2B5CD37F" w14:textId="77777777" w:rsidR="00037DFD" w:rsidRDefault="00037DFD" w:rsidP="00037DFD"/>
    <w:tbl>
      <w:tblPr>
        <w:tblW w:w="504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418"/>
        <w:gridCol w:w="1844"/>
        <w:gridCol w:w="1418"/>
        <w:gridCol w:w="1134"/>
        <w:gridCol w:w="1417"/>
        <w:gridCol w:w="5464"/>
      </w:tblGrid>
      <w:tr w:rsidR="00037DFD" w:rsidRPr="00251898" w14:paraId="42FB47CD" w14:textId="77777777" w:rsidTr="00037DFD">
        <w:trPr>
          <w:trHeight w:val="300"/>
        </w:trPr>
        <w:tc>
          <w:tcPr>
            <w:tcW w:w="14335" w:type="dxa"/>
            <w:gridSpan w:val="7"/>
            <w:noWrap/>
          </w:tcPr>
          <w:p w14:paraId="0422B80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12 </w:t>
            </w: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Célula da Receita</w:t>
            </w:r>
          </w:p>
        </w:tc>
      </w:tr>
      <w:tr w:rsidR="00037DFD" w:rsidRPr="00251898" w14:paraId="04D2FD4D" w14:textId="77777777" w:rsidTr="00037DFD">
        <w:trPr>
          <w:trHeight w:val="300"/>
        </w:trPr>
        <w:tc>
          <w:tcPr>
            <w:tcW w:w="14335" w:type="dxa"/>
            <w:gridSpan w:val="7"/>
            <w:noWrap/>
          </w:tcPr>
          <w:p w14:paraId="3CFE5A17" w14:textId="52FD9BEF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F9263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  <w:r w:rsidR="00F9263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0E243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naturezaReceita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</w:p>
        </w:tc>
      </w:tr>
      <w:tr w:rsidR="00037DFD" w:rsidRPr="00251898" w14:paraId="498A5C80" w14:textId="77777777" w:rsidTr="00037DFD">
        <w:trPr>
          <w:trHeight w:val="300"/>
        </w:trPr>
        <w:tc>
          <w:tcPr>
            <w:tcW w:w="640" w:type="dxa"/>
            <w:hideMark/>
          </w:tcPr>
          <w:p w14:paraId="2D4C176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18" w:type="dxa"/>
            <w:hideMark/>
          </w:tcPr>
          <w:p w14:paraId="5B2A157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44" w:type="dxa"/>
            <w:hideMark/>
          </w:tcPr>
          <w:p w14:paraId="7885802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3491DB1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5A8EDE7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35FA592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4" w:type="dxa"/>
            <w:hideMark/>
          </w:tcPr>
          <w:p w14:paraId="603AC45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37DFD" w:rsidRPr="00251898" w14:paraId="0D8B118A" w14:textId="77777777" w:rsidTr="00037DFD">
        <w:trPr>
          <w:trHeight w:val="300"/>
        </w:trPr>
        <w:tc>
          <w:tcPr>
            <w:tcW w:w="640" w:type="dxa"/>
          </w:tcPr>
          <w:p w14:paraId="5C0B64C1" w14:textId="77777777" w:rsidR="00037DFD" w:rsidRPr="00251898" w:rsidRDefault="00037DFD" w:rsidP="00745EE9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C251A2D" w14:textId="77777777" w:rsidR="00037DFD" w:rsidRPr="00844346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844" w:type="dxa"/>
          </w:tcPr>
          <w:p w14:paraId="766A16E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5EFE4F1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5D2E4DF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5472310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4" w:type="dxa"/>
          </w:tcPr>
          <w:p w14:paraId="3BCEF49D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 – Célula da Receita</w:t>
            </w:r>
          </w:p>
        </w:tc>
      </w:tr>
      <w:tr w:rsidR="00037DFD" w:rsidRPr="00251898" w14:paraId="25CF48E0" w14:textId="77777777" w:rsidTr="00037DFD">
        <w:trPr>
          <w:trHeight w:val="300"/>
        </w:trPr>
        <w:tc>
          <w:tcPr>
            <w:tcW w:w="640" w:type="dxa"/>
          </w:tcPr>
          <w:p w14:paraId="2B2CA131" w14:textId="77777777" w:rsidR="00037DFD" w:rsidRPr="00CA5C32" w:rsidRDefault="00037DFD" w:rsidP="00745EE9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6A30A845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</w:p>
        </w:tc>
        <w:tc>
          <w:tcPr>
            <w:tcW w:w="1844" w:type="dxa"/>
          </w:tcPr>
          <w:p w14:paraId="67B4463E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8" w:type="dxa"/>
          </w:tcPr>
          <w:p w14:paraId="09F796F0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7A662391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3B6F5C39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4" w:type="dxa"/>
          </w:tcPr>
          <w:p w14:paraId="3A31DBF0" w14:textId="77777777" w:rsidR="00037DFD" w:rsidRPr="00CA5C32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175383" w:rsidRPr="00251898" w14:paraId="368FC14E" w14:textId="77777777" w:rsidTr="00037DFD">
        <w:trPr>
          <w:trHeight w:val="300"/>
        </w:trPr>
        <w:tc>
          <w:tcPr>
            <w:tcW w:w="640" w:type="dxa"/>
          </w:tcPr>
          <w:p w14:paraId="4C04E988" w14:textId="77777777" w:rsidR="00175383" w:rsidRPr="00CA5C32" w:rsidRDefault="00175383" w:rsidP="00175383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737FF12D" w14:textId="31FF432A" w:rsidR="00175383" w:rsidRDefault="00175383" w:rsidP="00175383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</w:p>
        </w:tc>
        <w:tc>
          <w:tcPr>
            <w:tcW w:w="1844" w:type="dxa"/>
          </w:tcPr>
          <w:p w14:paraId="0E544556" w14:textId="28C05F67" w:rsidR="00175383" w:rsidRDefault="00175383" w:rsidP="001753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</w:t>
            </w:r>
          </w:p>
        </w:tc>
        <w:tc>
          <w:tcPr>
            <w:tcW w:w="1418" w:type="dxa"/>
          </w:tcPr>
          <w:p w14:paraId="51F49CA1" w14:textId="66EFE41B" w:rsidR="00175383" w:rsidRDefault="00175383" w:rsidP="001753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134" w:type="dxa"/>
          </w:tcPr>
          <w:p w14:paraId="3029A2A8" w14:textId="08E30562" w:rsidR="00175383" w:rsidRDefault="00175383" w:rsidP="001753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4851DC86" w14:textId="75F1EE59" w:rsidR="00175383" w:rsidRDefault="00175383" w:rsidP="001753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4" w:type="dxa"/>
          </w:tcPr>
          <w:p w14:paraId="4A16F170" w14:textId="77777777" w:rsidR="00175383" w:rsidRDefault="00175383" w:rsidP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 com contabilidade descentralizada.</w:t>
            </w:r>
          </w:p>
          <w:p w14:paraId="6D393AC3" w14:textId="77777777" w:rsidR="00175383" w:rsidRDefault="00175383" w:rsidP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7904C51" w14:textId="77777777" w:rsidR="00175383" w:rsidRDefault="00175383" w:rsidP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as contas contábeis do órgão (exceto Fundo Municipal com contabilidade descentralizada) informar o código “00000000”.</w:t>
            </w:r>
          </w:p>
          <w:p w14:paraId="05CC9479" w14:textId="77777777" w:rsidR="00175383" w:rsidRDefault="00175383" w:rsidP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785E430" w14:textId="14689FA8" w:rsidR="00175383" w:rsidRDefault="00175383" w:rsidP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Salienta-se que as contas dos demais fundos já compõem as contas contábeis do órgão.</w:t>
            </w:r>
          </w:p>
        </w:tc>
      </w:tr>
      <w:tr w:rsidR="00037DFD" w:rsidRPr="00251898" w14:paraId="01C9B14D" w14:textId="77777777" w:rsidTr="00037DFD">
        <w:trPr>
          <w:trHeight w:val="300"/>
        </w:trPr>
        <w:tc>
          <w:tcPr>
            <w:tcW w:w="640" w:type="dxa"/>
          </w:tcPr>
          <w:p w14:paraId="1C2B862E" w14:textId="77777777" w:rsidR="00037DFD" w:rsidRPr="00251898" w:rsidRDefault="00037DFD" w:rsidP="00745EE9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CC74D28" w14:textId="77777777" w:rsidR="00037DFD" w:rsidRPr="00B90BF5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E243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naturezaReceita</w:t>
            </w:r>
            <w:proofErr w:type="spellEnd"/>
          </w:p>
        </w:tc>
        <w:tc>
          <w:tcPr>
            <w:tcW w:w="1844" w:type="dxa"/>
          </w:tcPr>
          <w:p w14:paraId="14E7C516" w14:textId="77777777" w:rsidR="00037DFD" w:rsidRPr="00B90BF5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Natureza </w:t>
            </w:r>
            <w:r w:rsidRPr="00B90B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receita</w:t>
            </w:r>
          </w:p>
        </w:tc>
        <w:tc>
          <w:tcPr>
            <w:tcW w:w="1418" w:type="dxa"/>
          </w:tcPr>
          <w:p w14:paraId="1A809065" w14:textId="77777777" w:rsidR="00037DFD" w:rsidRPr="00B90BF5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0B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134" w:type="dxa"/>
          </w:tcPr>
          <w:p w14:paraId="51303D65" w14:textId="77777777" w:rsidR="00037DFD" w:rsidRPr="00B90BF5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0B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42B02934" w14:textId="77777777" w:rsidR="00037DFD" w:rsidRPr="00B90BF5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0B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4" w:type="dxa"/>
          </w:tcPr>
          <w:p w14:paraId="7B297DBD" w14:textId="77777777" w:rsidR="00037DFD" w:rsidRPr="00B90BF5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0B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Codificação da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natureza </w:t>
            </w:r>
            <w:r w:rsidRPr="00B90B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 receita, conforme Discriminação das Naturezas de Receita </w:t>
            </w:r>
            <w:r w:rsidRPr="00407C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padronizada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B90B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pelo TCEMG</w:t>
            </w:r>
            <w:r w:rsidRPr="00407C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disponível no Portal SICOM.</w:t>
            </w:r>
          </w:p>
        </w:tc>
      </w:tr>
      <w:tr w:rsidR="00037DFD" w:rsidRPr="00251898" w14:paraId="54D8670B" w14:textId="77777777" w:rsidTr="00037DFD">
        <w:trPr>
          <w:trHeight w:val="300"/>
        </w:trPr>
        <w:tc>
          <w:tcPr>
            <w:tcW w:w="640" w:type="dxa"/>
          </w:tcPr>
          <w:p w14:paraId="31A39158" w14:textId="77777777" w:rsidR="00037DFD" w:rsidRPr="00251898" w:rsidRDefault="00037DFD" w:rsidP="00745EE9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6B0BA38D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</w:p>
        </w:tc>
        <w:tc>
          <w:tcPr>
            <w:tcW w:w="1844" w:type="dxa"/>
          </w:tcPr>
          <w:p w14:paraId="388E4D1D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</w:t>
            </w:r>
          </w:p>
        </w:tc>
        <w:tc>
          <w:tcPr>
            <w:tcW w:w="1418" w:type="dxa"/>
          </w:tcPr>
          <w:p w14:paraId="463112CC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134" w:type="dxa"/>
          </w:tcPr>
          <w:p w14:paraId="63AAFDF7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31DDCF1D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4" w:type="dxa"/>
          </w:tcPr>
          <w:p w14:paraId="255F51F8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recursos, conforme Classificação por Fonte e Destinação de Recursos estabelecida pelo TCEMG.</w:t>
            </w:r>
          </w:p>
        </w:tc>
      </w:tr>
      <w:tr w:rsidR="00037DFD" w:rsidRPr="00251898" w14:paraId="0DA6D55E" w14:textId="77777777" w:rsidTr="00037DFD">
        <w:trPr>
          <w:trHeight w:val="300"/>
        </w:trPr>
        <w:tc>
          <w:tcPr>
            <w:tcW w:w="640" w:type="dxa"/>
          </w:tcPr>
          <w:p w14:paraId="0CF5E392" w14:textId="77777777" w:rsidR="00037DFD" w:rsidRPr="00251898" w:rsidRDefault="00037DFD" w:rsidP="00745EE9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502811F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saldoInicialCR</w:t>
            </w:r>
            <w:proofErr w:type="spellEnd"/>
          </w:p>
        </w:tc>
        <w:tc>
          <w:tcPr>
            <w:tcW w:w="1844" w:type="dxa"/>
          </w:tcPr>
          <w:p w14:paraId="2C45CD8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8" w:type="dxa"/>
          </w:tcPr>
          <w:p w14:paraId="0CE99E1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963869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A302B3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4" w:type="dxa"/>
          </w:tcPr>
          <w:p w14:paraId="24F6083D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037DFD" w:rsidRPr="00251898" w14:paraId="73E27178" w14:textId="77777777" w:rsidTr="00037DFD">
        <w:trPr>
          <w:trHeight w:val="300"/>
        </w:trPr>
        <w:tc>
          <w:tcPr>
            <w:tcW w:w="640" w:type="dxa"/>
          </w:tcPr>
          <w:p w14:paraId="54543C62" w14:textId="77777777" w:rsidR="00037DFD" w:rsidRPr="00251898" w:rsidRDefault="00037DFD" w:rsidP="00745EE9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E9D4F2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naturezaSaldoInicialCR</w:t>
            </w:r>
            <w:proofErr w:type="spellEnd"/>
          </w:p>
        </w:tc>
        <w:tc>
          <w:tcPr>
            <w:tcW w:w="1844" w:type="dxa"/>
          </w:tcPr>
          <w:p w14:paraId="33F22C9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</w:t>
            </w:r>
          </w:p>
        </w:tc>
        <w:tc>
          <w:tcPr>
            <w:tcW w:w="1418" w:type="dxa"/>
          </w:tcPr>
          <w:p w14:paraId="6CA550C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1D18DDC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5E00DBF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4" w:type="dxa"/>
          </w:tcPr>
          <w:p w14:paraId="6203167A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2B82234F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3A915123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037DFD" w:rsidRPr="00251898" w14:paraId="05778139" w14:textId="77777777" w:rsidTr="00037DFD">
        <w:trPr>
          <w:trHeight w:val="300"/>
        </w:trPr>
        <w:tc>
          <w:tcPr>
            <w:tcW w:w="640" w:type="dxa"/>
          </w:tcPr>
          <w:p w14:paraId="51280CEB" w14:textId="77777777" w:rsidR="00037DFD" w:rsidRPr="00251898" w:rsidRDefault="00037DFD" w:rsidP="00745EE9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088464D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totalDebitosCR</w:t>
            </w:r>
            <w:proofErr w:type="spellEnd"/>
          </w:p>
        </w:tc>
        <w:tc>
          <w:tcPr>
            <w:tcW w:w="1844" w:type="dxa"/>
          </w:tcPr>
          <w:p w14:paraId="5A1C90C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</w:t>
            </w:r>
          </w:p>
        </w:tc>
        <w:tc>
          <w:tcPr>
            <w:tcW w:w="1418" w:type="dxa"/>
          </w:tcPr>
          <w:p w14:paraId="14EAD68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03476F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47C3F87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4" w:type="dxa"/>
          </w:tcPr>
          <w:p w14:paraId="441F727A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037DFD" w:rsidRPr="00251898" w14:paraId="08C273BB" w14:textId="77777777" w:rsidTr="00037DFD">
        <w:trPr>
          <w:trHeight w:val="300"/>
        </w:trPr>
        <w:tc>
          <w:tcPr>
            <w:tcW w:w="640" w:type="dxa"/>
          </w:tcPr>
          <w:p w14:paraId="54A52572" w14:textId="77777777" w:rsidR="00037DFD" w:rsidRPr="00251898" w:rsidRDefault="00037DFD" w:rsidP="00745EE9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5E9A7A07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totalCreditosCR</w:t>
            </w:r>
            <w:proofErr w:type="spellEnd"/>
          </w:p>
        </w:tc>
        <w:tc>
          <w:tcPr>
            <w:tcW w:w="1844" w:type="dxa"/>
          </w:tcPr>
          <w:p w14:paraId="674842C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</w:t>
            </w:r>
          </w:p>
        </w:tc>
        <w:tc>
          <w:tcPr>
            <w:tcW w:w="1418" w:type="dxa"/>
          </w:tcPr>
          <w:p w14:paraId="5A37674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A82AAA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1D871B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4" w:type="dxa"/>
          </w:tcPr>
          <w:p w14:paraId="078EB500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037DFD" w:rsidRPr="00251898" w14:paraId="5365FB52" w14:textId="77777777" w:rsidTr="00037DFD">
        <w:trPr>
          <w:trHeight w:val="300"/>
        </w:trPr>
        <w:tc>
          <w:tcPr>
            <w:tcW w:w="640" w:type="dxa"/>
          </w:tcPr>
          <w:p w14:paraId="26DE7F4A" w14:textId="77777777" w:rsidR="00037DFD" w:rsidRPr="00251898" w:rsidRDefault="00037DFD" w:rsidP="00745EE9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0C5EFC2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saldoFinalCR</w:t>
            </w:r>
            <w:proofErr w:type="spellEnd"/>
          </w:p>
        </w:tc>
        <w:tc>
          <w:tcPr>
            <w:tcW w:w="1844" w:type="dxa"/>
          </w:tcPr>
          <w:p w14:paraId="048BAFF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8" w:type="dxa"/>
          </w:tcPr>
          <w:p w14:paraId="7DEA129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7D8C4E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206069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4" w:type="dxa"/>
          </w:tcPr>
          <w:p w14:paraId="6C38A02E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</w:tr>
      <w:tr w:rsidR="00037DFD" w:rsidRPr="00251898" w14:paraId="067263A8" w14:textId="77777777" w:rsidTr="00037DFD">
        <w:trPr>
          <w:trHeight w:val="300"/>
        </w:trPr>
        <w:tc>
          <w:tcPr>
            <w:tcW w:w="640" w:type="dxa"/>
          </w:tcPr>
          <w:p w14:paraId="0A676750" w14:textId="77777777" w:rsidR="00037DFD" w:rsidRPr="00251898" w:rsidRDefault="00037DFD" w:rsidP="00745EE9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BF31877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naturezaSaldoFinalCR</w:t>
            </w:r>
            <w:proofErr w:type="spellEnd"/>
          </w:p>
        </w:tc>
        <w:tc>
          <w:tcPr>
            <w:tcW w:w="1844" w:type="dxa"/>
          </w:tcPr>
          <w:p w14:paraId="77FE741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</w:t>
            </w:r>
          </w:p>
        </w:tc>
        <w:tc>
          <w:tcPr>
            <w:tcW w:w="1418" w:type="dxa"/>
          </w:tcPr>
          <w:p w14:paraId="77B918B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12F5BCF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785FD24E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4" w:type="dxa"/>
          </w:tcPr>
          <w:p w14:paraId="0F13F479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0B967C6F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273063D3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</w:tbl>
    <w:p w14:paraId="778AC213" w14:textId="77777777" w:rsidR="00037DFD" w:rsidRDefault="00037DFD" w:rsidP="00037DFD"/>
    <w:tbl>
      <w:tblPr>
        <w:tblW w:w="504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1"/>
        <w:gridCol w:w="2418"/>
        <w:gridCol w:w="1844"/>
        <w:gridCol w:w="1418"/>
        <w:gridCol w:w="1134"/>
        <w:gridCol w:w="1417"/>
        <w:gridCol w:w="5463"/>
      </w:tblGrid>
      <w:tr w:rsidR="00037DFD" w:rsidRPr="00251898" w14:paraId="561AFA35" w14:textId="77777777" w:rsidTr="00F9263D">
        <w:trPr>
          <w:trHeight w:val="300"/>
        </w:trPr>
        <w:tc>
          <w:tcPr>
            <w:tcW w:w="14335" w:type="dxa"/>
            <w:gridSpan w:val="7"/>
            <w:noWrap/>
          </w:tcPr>
          <w:p w14:paraId="2144591A" w14:textId="15A47ECC" w:rsidR="00037DFD" w:rsidRPr="00251898" w:rsidRDefault="00037DFD" w:rsidP="00CC3A1D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13 </w:t>
            </w: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Programa e </w:t>
            </w:r>
            <w:r w:rsidR="00CC3A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ção</w:t>
            </w:r>
          </w:p>
        </w:tc>
      </w:tr>
      <w:tr w:rsidR="00037DFD" w:rsidRPr="00251898" w14:paraId="16D06D3E" w14:textId="77777777" w:rsidTr="00F9263D">
        <w:trPr>
          <w:trHeight w:val="300"/>
        </w:trPr>
        <w:tc>
          <w:tcPr>
            <w:tcW w:w="14335" w:type="dxa"/>
            <w:gridSpan w:val="7"/>
            <w:noWrap/>
          </w:tcPr>
          <w:p w14:paraId="63FDB332" w14:textId="721A1F54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F9263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  <w:r w:rsidR="00F9263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3D074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codPrograma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3D074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idAcao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3D074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idSubAcao</w:t>
            </w:r>
            <w:proofErr w:type="spellEnd"/>
          </w:p>
        </w:tc>
      </w:tr>
      <w:tr w:rsidR="00037DFD" w:rsidRPr="00251898" w14:paraId="528AE9A4" w14:textId="77777777" w:rsidTr="00F9263D">
        <w:trPr>
          <w:trHeight w:val="300"/>
        </w:trPr>
        <w:tc>
          <w:tcPr>
            <w:tcW w:w="641" w:type="dxa"/>
            <w:hideMark/>
          </w:tcPr>
          <w:p w14:paraId="54FBA27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18" w:type="dxa"/>
            <w:hideMark/>
          </w:tcPr>
          <w:p w14:paraId="549478E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44" w:type="dxa"/>
            <w:hideMark/>
          </w:tcPr>
          <w:p w14:paraId="5EEE652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7AAB1D9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119C4D2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3448BCB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657B9EE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37DFD" w:rsidRPr="00251898" w14:paraId="634A621B" w14:textId="77777777" w:rsidTr="00F9263D">
        <w:trPr>
          <w:trHeight w:val="300"/>
        </w:trPr>
        <w:tc>
          <w:tcPr>
            <w:tcW w:w="641" w:type="dxa"/>
          </w:tcPr>
          <w:p w14:paraId="3632127E" w14:textId="77777777" w:rsidR="00037DFD" w:rsidRPr="00251898" w:rsidRDefault="00037DFD" w:rsidP="00745E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9FC446A" w14:textId="77777777" w:rsidR="00037DFD" w:rsidRPr="00844346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844" w:type="dxa"/>
          </w:tcPr>
          <w:p w14:paraId="1DD96BC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39087FE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161F3C6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475DD8F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65984D9" w14:textId="56325794" w:rsidR="00037DFD" w:rsidRPr="00251898" w:rsidRDefault="00037DFD" w:rsidP="00CC3A1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Programa e </w:t>
            </w:r>
            <w:r w:rsidR="00CC3A1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ção</w:t>
            </w:r>
          </w:p>
        </w:tc>
      </w:tr>
      <w:tr w:rsidR="00037DFD" w:rsidRPr="00251898" w14:paraId="13C7513E" w14:textId="77777777" w:rsidTr="00F9263D">
        <w:trPr>
          <w:trHeight w:val="300"/>
        </w:trPr>
        <w:tc>
          <w:tcPr>
            <w:tcW w:w="641" w:type="dxa"/>
          </w:tcPr>
          <w:p w14:paraId="37A28797" w14:textId="77777777" w:rsidR="00037DFD" w:rsidRPr="00CA5C32" w:rsidRDefault="00037DFD" w:rsidP="00745E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71388744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</w:p>
        </w:tc>
        <w:tc>
          <w:tcPr>
            <w:tcW w:w="1844" w:type="dxa"/>
          </w:tcPr>
          <w:p w14:paraId="20AA2C9F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8" w:type="dxa"/>
          </w:tcPr>
          <w:p w14:paraId="3B7E9F69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03B65C36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05FC27A9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358A4008" w14:textId="77777777" w:rsidR="00037DFD" w:rsidRPr="00CA5C32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175383" w:rsidRPr="00251898" w14:paraId="2646F04F" w14:textId="77777777" w:rsidTr="00F9263D">
        <w:trPr>
          <w:trHeight w:val="300"/>
        </w:trPr>
        <w:tc>
          <w:tcPr>
            <w:tcW w:w="641" w:type="dxa"/>
          </w:tcPr>
          <w:p w14:paraId="16913BF9" w14:textId="77777777" w:rsidR="00175383" w:rsidRPr="00CA5C32" w:rsidRDefault="00175383" w:rsidP="00175383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5CB687C3" w14:textId="25809D0A" w:rsidR="00175383" w:rsidRDefault="00175383" w:rsidP="00175383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</w:p>
        </w:tc>
        <w:tc>
          <w:tcPr>
            <w:tcW w:w="1844" w:type="dxa"/>
          </w:tcPr>
          <w:p w14:paraId="6183288B" w14:textId="521547F2" w:rsidR="00175383" w:rsidRDefault="00175383" w:rsidP="001753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</w:t>
            </w:r>
          </w:p>
        </w:tc>
        <w:tc>
          <w:tcPr>
            <w:tcW w:w="1418" w:type="dxa"/>
          </w:tcPr>
          <w:p w14:paraId="7FB73B21" w14:textId="1C0EC32B" w:rsidR="00175383" w:rsidRDefault="00175383" w:rsidP="001753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134" w:type="dxa"/>
          </w:tcPr>
          <w:p w14:paraId="33644AA3" w14:textId="6A3AC595" w:rsidR="00175383" w:rsidRDefault="00175383" w:rsidP="001753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29902D8D" w14:textId="275FEACC" w:rsidR="00175383" w:rsidRDefault="00175383" w:rsidP="001753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AF9B63E" w14:textId="77777777" w:rsidR="00175383" w:rsidRDefault="00175383" w:rsidP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 com contabilidade descentralizada.</w:t>
            </w:r>
          </w:p>
          <w:p w14:paraId="28D13208" w14:textId="77777777" w:rsidR="00175383" w:rsidRDefault="00175383" w:rsidP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C7917A6" w14:textId="77777777" w:rsidR="00175383" w:rsidRDefault="00175383" w:rsidP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as contas contábeis do órgão (exceto Fundo Municipal com contabilidade descentralizada) informar o código “00000000”.</w:t>
            </w:r>
          </w:p>
          <w:p w14:paraId="4C8D24BA" w14:textId="77777777" w:rsidR="00175383" w:rsidRDefault="00175383" w:rsidP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B304800" w14:textId="5DC6E349" w:rsidR="00175383" w:rsidRDefault="00175383" w:rsidP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Salienta-se que as contas dos demais fundos já compõem as contas contábeis do órgão.</w:t>
            </w:r>
          </w:p>
        </w:tc>
      </w:tr>
      <w:tr w:rsidR="00037DFD" w:rsidRPr="00251898" w14:paraId="0C500C6B" w14:textId="77777777" w:rsidTr="00F9263D">
        <w:trPr>
          <w:trHeight w:val="300"/>
        </w:trPr>
        <w:tc>
          <w:tcPr>
            <w:tcW w:w="641" w:type="dxa"/>
          </w:tcPr>
          <w:p w14:paraId="6084854C" w14:textId="77777777" w:rsidR="00037DFD" w:rsidRPr="00251898" w:rsidRDefault="00037DFD" w:rsidP="00745E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56FAA347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D074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codPrograma</w:t>
            </w:r>
            <w:proofErr w:type="spellEnd"/>
          </w:p>
        </w:tc>
        <w:tc>
          <w:tcPr>
            <w:tcW w:w="1844" w:type="dxa"/>
          </w:tcPr>
          <w:p w14:paraId="6856BF7F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programa</w:t>
            </w:r>
          </w:p>
        </w:tc>
        <w:tc>
          <w:tcPr>
            <w:tcW w:w="1418" w:type="dxa"/>
          </w:tcPr>
          <w:p w14:paraId="62FD49C5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34" w:type="dxa"/>
          </w:tcPr>
          <w:p w14:paraId="2A03F438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74BCC02A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824F177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programa.</w:t>
            </w:r>
          </w:p>
        </w:tc>
      </w:tr>
      <w:tr w:rsidR="00037DFD" w:rsidRPr="00251898" w14:paraId="3AFA3ECE" w14:textId="77777777" w:rsidTr="00F9263D">
        <w:trPr>
          <w:trHeight w:val="300"/>
        </w:trPr>
        <w:tc>
          <w:tcPr>
            <w:tcW w:w="641" w:type="dxa"/>
          </w:tcPr>
          <w:p w14:paraId="75F92276" w14:textId="77777777" w:rsidR="00037DFD" w:rsidRPr="00251898" w:rsidRDefault="00037DFD" w:rsidP="00745E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71ABEE8B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D074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idAcao</w:t>
            </w:r>
            <w:proofErr w:type="spellEnd"/>
          </w:p>
        </w:tc>
        <w:tc>
          <w:tcPr>
            <w:tcW w:w="1844" w:type="dxa"/>
          </w:tcPr>
          <w:p w14:paraId="6BEB3711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que identifica a Ação.</w:t>
            </w:r>
          </w:p>
        </w:tc>
        <w:tc>
          <w:tcPr>
            <w:tcW w:w="1418" w:type="dxa"/>
          </w:tcPr>
          <w:p w14:paraId="39AC68A9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34" w:type="dxa"/>
          </w:tcPr>
          <w:p w14:paraId="2637DB03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47D9BDBC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7509F41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que identifica a Ação.</w:t>
            </w:r>
          </w:p>
        </w:tc>
      </w:tr>
      <w:tr w:rsidR="00037DFD" w:rsidRPr="00251898" w14:paraId="7E3BA3E3" w14:textId="77777777" w:rsidTr="00F9263D">
        <w:trPr>
          <w:trHeight w:val="300"/>
        </w:trPr>
        <w:tc>
          <w:tcPr>
            <w:tcW w:w="641" w:type="dxa"/>
          </w:tcPr>
          <w:p w14:paraId="2D483589" w14:textId="77777777" w:rsidR="00037DFD" w:rsidRPr="00251898" w:rsidRDefault="00037DFD" w:rsidP="00745E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63A944C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D074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idSubAcao</w:t>
            </w:r>
            <w:proofErr w:type="spellEnd"/>
          </w:p>
        </w:tc>
        <w:tc>
          <w:tcPr>
            <w:tcW w:w="1844" w:type="dxa"/>
          </w:tcPr>
          <w:p w14:paraId="5058050B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que identifica 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SubAção</w:t>
            </w:r>
            <w:proofErr w:type="spellEnd"/>
          </w:p>
        </w:tc>
        <w:tc>
          <w:tcPr>
            <w:tcW w:w="1418" w:type="dxa"/>
          </w:tcPr>
          <w:p w14:paraId="5BC6643D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34" w:type="dxa"/>
          </w:tcPr>
          <w:p w14:paraId="650071EB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5D1F2494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5463" w:type="dxa"/>
          </w:tcPr>
          <w:p w14:paraId="0ECB244D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que identifica a </w:t>
            </w:r>
            <w:proofErr w:type="spellStart"/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SubAção</w:t>
            </w:r>
            <w:proofErr w:type="spellEnd"/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223C4BFB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Este campo torna-se obrigatório caso a ação possua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subação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cadastrada no módulo Instrumentos de Planejamento.</w:t>
            </w:r>
          </w:p>
        </w:tc>
      </w:tr>
      <w:tr w:rsidR="00037DFD" w:rsidRPr="00251898" w14:paraId="2D721321" w14:textId="77777777" w:rsidTr="00F9263D">
        <w:trPr>
          <w:trHeight w:val="300"/>
        </w:trPr>
        <w:tc>
          <w:tcPr>
            <w:tcW w:w="641" w:type="dxa"/>
          </w:tcPr>
          <w:p w14:paraId="510B3526" w14:textId="77777777" w:rsidR="00037DFD" w:rsidRPr="00251898" w:rsidRDefault="00037DFD" w:rsidP="00745E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602CC0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saldoInicialPA</w:t>
            </w:r>
            <w:proofErr w:type="spellEnd"/>
          </w:p>
        </w:tc>
        <w:tc>
          <w:tcPr>
            <w:tcW w:w="1844" w:type="dxa"/>
          </w:tcPr>
          <w:p w14:paraId="245AA8A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8" w:type="dxa"/>
          </w:tcPr>
          <w:p w14:paraId="4504BC4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1B8A13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30D097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26307E82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037DFD" w:rsidRPr="00251898" w14:paraId="55258384" w14:textId="77777777" w:rsidTr="00F9263D">
        <w:trPr>
          <w:trHeight w:val="300"/>
        </w:trPr>
        <w:tc>
          <w:tcPr>
            <w:tcW w:w="641" w:type="dxa"/>
          </w:tcPr>
          <w:p w14:paraId="0C549190" w14:textId="77777777" w:rsidR="00037DFD" w:rsidRPr="00251898" w:rsidRDefault="00037DFD" w:rsidP="00745E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2360FA1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naturezaSaldoInicialPA</w:t>
            </w:r>
            <w:proofErr w:type="spellEnd"/>
          </w:p>
        </w:tc>
        <w:tc>
          <w:tcPr>
            <w:tcW w:w="1844" w:type="dxa"/>
          </w:tcPr>
          <w:p w14:paraId="5A67D1D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</w:t>
            </w:r>
          </w:p>
        </w:tc>
        <w:tc>
          <w:tcPr>
            <w:tcW w:w="1418" w:type="dxa"/>
          </w:tcPr>
          <w:p w14:paraId="5BEB3FB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6AF811F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49D528C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18B7A86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2EE81AAE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1954614D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037DFD" w:rsidRPr="00251898" w14:paraId="1CD16C4A" w14:textId="77777777" w:rsidTr="00F9263D">
        <w:trPr>
          <w:trHeight w:val="300"/>
        </w:trPr>
        <w:tc>
          <w:tcPr>
            <w:tcW w:w="641" w:type="dxa"/>
          </w:tcPr>
          <w:p w14:paraId="1B332FCE" w14:textId="77777777" w:rsidR="00037DFD" w:rsidRPr="00251898" w:rsidRDefault="00037DFD" w:rsidP="00745E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15BDA4F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totalDebitosPA</w:t>
            </w:r>
            <w:proofErr w:type="spellEnd"/>
          </w:p>
        </w:tc>
        <w:tc>
          <w:tcPr>
            <w:tcW w:w="1844" w:type="dxa"/>
          </w:tcPr>
          <w:p w14:paraId="276D606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</w:t>
            </w:r>
          </w:p>
        </w:tc>
        <w:tc>
          <w:tcPr>
            <w:tcW w:w="1418" w:type="dxa"/>
          </w:tcPr>
          <w:p w14:paraId="2A17573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C7A652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E87402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5B5718A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037DFD" w:rsidRPr="00251898" w14:paraId="281120CE" w14:textId="77777777" w:rsidTr="00F9263D">
        <w:trPr>
          <w:trHeight w:val="300"/>
        </w:trPr>
        <w:tc>
          <w:tcPr>
            <w:tcW w:w="641" w:type="dxa"/>
          </w:tcPr>
          <w:p w14:paraId="29340C5B" w14:textId="77777777" w:rsidR="00037DFD" w:rsidRPr="00251898" w:rsidRDefault="00037DFD" w:rsidP="00745E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CCABEBF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totalCreditosPA</w:t>
            </w:r>
            <w:proofErr w:type="spellEnd"/>
          </w:p>
        </w:tc>
        <w:tc>
          <w:tcPr>
            <w:tcW w:w="1844" w:type="dxa"/>
          </w:tcPr>
          <w:p w14:paraId="19048E5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</w:t>
            </w:r>
          </w:p>
        </w:tc>
        <w:tc>
          <w:tcPr>
            <w:tcW w:w="1418" w:type="dxa"/>
          </w:tcPr>
          <w:p w14:paraId="5ED64B9E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E1FD15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5AE50B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B5A7397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037DFD" w:rsidRPr="00251898" w14:paraId="57D45BC5" w14:textId="77777777" w:rsidTr="00F9263D">
        <w:trPr>
          <w:trHeight w:val="300"/>
        </w:trPr>
        <w:tc>
          <w:tcPr>
            <w:tcW w:w="641" w:type="dxa"/>
          </w:tcPr>
          <w:p w14:paraId="3424341C" w14:textId="77777777" w:rsidR="00037DFD" w:rsidRPr="00251898" w:rsidRDefault="00037DFD" w:rsidP="00745E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6BEFF5A1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saldoFinalPA</w:t>
            </w:r>
            <w:proofErr w:type="spellEnd"/>
          </w:p>
        </w:tc>
        <w:tc>
          <w:tcPr>
            <w:tcW w:w="1844" w:type="dxa"/>
          </w:tcPr>
          <w:p w14:paraId="6FAF0B0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8" w:type="dxa"/>
          </w:tcPr>
          <w:p w14:paraId="29483C1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336A2D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210D89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B51AFDD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</w:tr>
      <w:tr w:rsidR="00037DFD" w:rsidRPr="00251898" w14:paraId="645DADD1" w14:textId="77777777" w:rsidTr="00F9263D">
        <w:trPr>
          <w:trHeight w:val="300"/>
        </w:trPr>
        <w:tc>
          <w:tcPr>
            <w:tcW w:w="641" w:type="dxa"/>
          </w:tcPr>
          <w:p w14:paraId="08D16E09" w14:textId="77777777" w:rsidR="00037DFD" w:rsidRPr="00251898" w:rsidRDefault="00037DFD" w:rsidP="00745E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6576FE19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naturezaSaldoFinalPA</w:t>
            </w:r>
            <w:proofErr w:type="spellEnd"/>
          </w:p>
        </w:tc>
        <w:tc>
          <w:tcPr>
            <w:tcW w:w="1844" w:type="dxa"/>
          </w:tcPr>
          <w:p w14:paraId="20FEF31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</w:t>
            </w:r>
          </w:p>
        </w:tc>
        <w:tc>
          <w:tcPr>
            <w:tcW w:w="1418" w:type="dxa"/>
          </w:tcPr>
          <w:p w14:paraId="6FC0129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369714C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5D043CE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6A14F60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756EC71A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35D9173F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</w:tbl>
    <w:p w14:paraId="78E21446" w14:textId="77777777" w:rsidR="00037DFD" w:rsidRDefault="00037DFD" w:rsidP="00037DFD"/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444"/>
        <w:gridCol w:w="1702"/>
        <w:gridCol w:w="1418"/>
        <w:gridCol w:w="1134"/>
        <w:gridCol w:w="1417"/>
        <w:gridCol w:w="5528"/>
      </w:tblGrid>
      <w:tr w:rsidR="00037DFD" w:rsidRPr="00251898" w14:paraId="29FA9E35" w14:textId="77777777" w:rsidTr="004A2015">
        <w:trPr>
          <w:trHeight w:val="300"/>
        </w:trPr>
        <w:tc>
          <w:tcPr>
            <w:tcW w:w="14283" w:type="dxa"/>
            <w:gridSpan w:val="7"/>
            <w:noWrap/>
          </w:tcPr>
          <w:p w14:paraId="1430AA1C" w14:textId="7D6F12B3" w:rsidR="00037DFD" w:rsidRPr="00251898" w:rsidRDefault="00037DFD" w:rsidP="007F4B53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14</w:t>
            </w: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Restos a </w:t>
            </w:r>
            <w:r w:rsidR="007F4B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agar</w:t>
            </w:r>
          </w:p>
        </w:tc>
      </w:tr>
      <w:tr w:rsidR="00037DFD" w:rsidRPr="00251898" w14:paraId="65999DFC" w14:textId="77777777" w:rsidTr="004A2015">
        <w:trPr>
          <w:trHeight w:val="300"/>
        </w:trPr>
        <w:tc>
          <w:tcPr>
            <w:tcW w:w="14283" w:type="dxa"/>
            <w:gridSpan w:val="7"/>
            <w:noWrap/>
          </w:tcPr>
          <w:p w14:paraId="0E942D46" w14:textId="38FAFAEA" w:rsidR="00037DFD" w:rsidRPr="00251898" w:rsidRDefault="00037DFD" w:rsidP="0025531B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F9263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  <w:r w:rsidR="00F9263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codOrgao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2F4CB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codUnidadeSub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,</w:t>
            </w:r>
            <w:r w:rsidR="0025531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25531B" w:rsidRPr="007A662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codUnidadeSubOrig</w:t>
            </w:r>
            <w:proofErr w:type="spellEnd"/>
            <w:r w:rsidR="0025531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codFuncao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,</w:t>
            </w:r>
            <w:r w:rsidR="00BE45D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BE45D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codSubFuncao</w:t>
            </w:r>
            <w:proofErr w:type="spellEnd"/>
            <w:r w:rsidR="00D74B8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codPrograma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idAcao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idSubAcao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naturezaDespesa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subElemento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BB4C6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nroEmpenho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F347C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anoInscricao</w:t>
            </w:r>
            <w:proofErr w:type="spellEnd"/>
          </w:p>
        </w:tc>
      </w:tr>
      <w:tr w:rsidR="00037DFD" w:rsidRPr="00251898" w14:paraId="6ADED125" w14:textId="77777777" w:rsidTr="004A2015">
        <w:trPr>
          <w:trHeight w:val="300"/>
        </w:trPr>
        <w:tc>
          <w:tcPr>
            <w:tcW w:w="640" w:type="dxa"/>
            <w:hideMark/>
          </w:tcPr>
          <w:p w14:paraId="514EB84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44" w:type="dxa"/>
            <w:hideMark/>
          </w:tcPr>
          <w:p w14:paraId="5400F6B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702" w:type="dxa"/>
            <w:hideMark/>
          </w:tcPr>
          <w:p w14:paraId="4406237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3A8BB3F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1C850BB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371F294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528" w:type="dxa"/>
            <w:hideMark/>
          </w:tcPr>
          <w:p w14:paraId="41801CD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37DFD" w:rsidRPr="00251898" w14:paraId="6166F5AD" w14:textId="77777777" w:rsidTr="004A2015">
        <w:trPr>
          <w:trHeight w:val="300"/>
        </w:trPr>
        <w:tc>
          <w:tcPr>
            <w:tcW w:w="640" w:type="dxa"/>
          </w:tcPr>
          <w:p w14:paraId="010A7A5F" w14:textId="77777777" w:rsidR="00037DFD" w:rsidRPr="00251898" w:rsidRDefault="00037DFD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0A0540CB" w14:textId="77777777" w:rsidR="00037DFD" w:rsidRPr="00844346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702" w:type="dxa"/>
          </w:tcPr>
          <w:p w14:paraId="06935AA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5E0992C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3050667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1777018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4B8250EA" w14:textId="49D4E656" w:rsidR="00037DFD" w:rsidRPr="00251898" w:rsidRDefault="00037DFD" w:rsidP="007F4B5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Restos a </w:t>
            </w:r>
            <w:r w:rsidR="007F4B5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agar</w:t>
            </w:r>
          </w:p>
        </w:tc>
      </w:tr>
      <w:tr w:rsidR="00037DFD" w:rsidRPr="00251898" w14:paraId="7360DD3E" w14:textId="77777777" w:rsidTr="004A2015">
        <w:trPr>
          <w:trHeight w:val="300"/>
        </w:trPr>
        <w:tc>
          <w:tcPr>
            <w:tcW w:w="640" w:type="dxa"/>
          </w:tcPr>
          <w:p w14:paraId="45EBD16D" w14:textId="77777777" w:rsidR="00037DFD" w:rsidRPr="00CA5C32" w:rsidRDefault="00037DFD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02CE2BCD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</w:p>
        </w:tc>
        <w:tc>
          <w:tcPr>
            <w:tcW w:w="1702" w:type="dxa"/>
          </w:tcPr>
          <w:p w14:paraId="3A730BD9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8" w:type="dxa"/>
          </w:tcPr>
          <w:p w14:paraId="6A9A5C66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3ED79A5C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70498513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4F8318F2" w14:textId="77777777" w:rsidR="00037DFD" w:rsidRPr="00CA5C32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175383" w:rsidRPr="00251898" w14:paraId="4D37F822" w14:textId="77777777" w:rsidTr="004A2015">
        <w:trPr>
          <w:trHeight w:val="300"/>
        </w:trPr>
        <w:tc>
          <w:tcPr>
            <w:tcW w:w="640" w:type="dxa"/>
          </w:tcPr>
          <w:p w14:paraId="03D1BCCF" w14:textId="77777777" w:rsidR="00175383" w:rsidRPr="00CA5C32" w:rsidRDefault="00175383" w:rsidP="00175383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2044FA7D" w14:textId="3F5DBE19" w:rsidR="00175383" w:rsidRDefault="00175383" w:rsidP="00175383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</w:p>
        </w:tc>
        <w:tc>
          <w:tcPr>
            <w:tcW w:w="1702" w:type="dxa"/>
          </w:tcPr>
          <w:p w14:paraId="114A441C" w14:textId="0A529602" w:rsidR="00175383" w:rsidRDefault="00175383" w:rsidP="001753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</w:t>
            </w:r>
          </w:p>
        </w:tc>
        <w:tc>
          <w:tcPr>
            <w:tcW w:w="1418" w:type="dxa"/>
          </w:tcPr>
          <w:p w14:paraId="6923B093" w14:textId="7D61F68C" w:rsidR="00175383" w:rsidRDefault="00175383" w:rsidP="001753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134" w:type="dxa"/>
          </w:tcPr>
          <w:p w14:paraId="1939DF68" w14:textId="5B60572E" w:rsidR="00175383" w:rsidRDefault="00175383" w:rsidP="001753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5C3C50C0" w14:textId="225D748C" w:rsidR="00175383" w:rsidRDefault="00175383" w:rsidP="001753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360C5B6A" w14:textId="77777777" w:rsidR="00175383" w:rsidRDefault="00175383" w:rsidP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 com contabilidade descentralizada.</w:t>
            </w:r>
          </w:p>
          <w:p w14:paraId="131BB5D9" w14:textId="77777777" w:rsidR="00175383" w:rsidRDefault="00175383" w:rsidP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91BF796" w14:textId="77777777" w:rsidR="00175383" w:rsidRDefault="00175383" w:rsidP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as contas contábeis do órgão (exceto Fundo Municipal com contabilidade descentralizada) informar o código “00000000”.</w:t>
            </w:r>
          </w:p>
          <w:p w14:paraId="30F60059" w14:textId="77777777" w:rsidR="00175383" w:rsidRDefault="00175383" w:rsidP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0F2C9E4" w14:textId="68781B6A" w:rsidR="00175383" w:rsidRDefault="00175383" w:rsidP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Salienta-se que as contas dos demais fundos já compõem as contas contábeis do órgão.</w:t>
            </w:r>
          </w:p>
        </w:tc>
      </w:tr>
      <w:tr w:rsidR="00037DFD" w:rsidRPr="00251898" w14:paraId="5BD84EE5" w14:textId="77777777" w:rsidTr="004A2015">
        <w:trPr>
          <w:trHeight w:val="300"/>
        </w:trPr>
        <w:tc>
          <w:tcPr>
            <w:tcW w:w="640" w:type="dxa"/>
          </w:tcPr>
          <w:p w14:paraId="661491DA" w14:textId="77777777" w:rsidR="00037DFD" w:rsidRPr="00251898" w:rsidRDefault="00037DFD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3E2C3BA0" w14:textId="77777777" w:rsidR="00037DFD" w:rsidRPr="006D2B7C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codOrgao</w:t>
            </w:r>
            <w:proofErr w:type="spellEnd"/>
          </w:p>
        </w:tc>
        <w:tc>
          <w:tcPr>
            <w:tcW w:w="1702" w:type="dxa"/>
          </w:tcPr>
          <w:p w14:paraId="41F84463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</w:t>
            </w:r>
          </w:p>
        </w:tc>
        <w:tc>
          <w:tcPr>
            <w:tcW w:w="1418" w:type="dxa"/>
          </w:tcPr>
          <w:p w14:paraId="6C646CF1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</w:tcPr>
          <w:p w14:paraId="63B457BA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18967648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5F44575C" w14:textId="77777777" w:rsidR="00037DFD" w:rsidRPr="002F4CBB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 - conforme cadastrado no Portal SICOM.</w:t>
            </w:r>
          </w:p>
        </w:tc>
      </w:tr>
      <w:tr w:rsidR="00037DFD" w:rsidRPr="00251898" w14:paraId="15AE6A6B" w14:textId="77777777" w:rsidTr="004A2015">
        <w:trPr>
          <w:trHeight w:val="300"/>
        </w:trPr>
        <w:tc>
          <w:tcPr>
            <w:tcW w:w="640" w:type="dxa"/>
          </w:tcPr>
          <w:p w14:paraId="1457854E" w14:textId="77777777" w:rsidR="00037DFD" w:rsidRPr="00251898" w:rsidRDefault="00037DFD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7CA1BA34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4CB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codUnidadeSub</w:t>
            </w:r>
            <w:proofErr w:type="spellEnd"/>
          </w:p>
        </w:tc>
        <w:tc>
          <w:tcPr>
            <w:tcW w:w="1702" w:type="dxa"/>
          </w:tcPr>
          <w:p w14:paraId="637157EC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ou subunidade orçamentária</w:t>
            </w:r>
          </w:p>
        </w:tc>
        <w:tc>
          <w:tcPr>
            <w:tcW w:w="1418" w:type="dxa"/>
          </w:tcPr>
          <w:p w14:paraId="0E46DC78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 ou sempre 8</w:t>
            </w:r>
          </w:p>
        </w:tc>
        <w:tc>
          <w:tcPr>
            <w:tcW w:w="1134" w:type="dxa"/>
          </w:tcPr>
          <w:p w14:paraId="4F849201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2BE202DC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11927780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ou subunidade orçamentária.</w:t>
            </w:r>
          </w:p>
          <w:p w14:paraId="0D6B996C" w14:textId="77777777" w:rsidR="0025531B" w:rsidRDefault="0025531B" w:rsidP="002553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B84A56B" w14:textId="77777777" w:rsidR="0025531B" w:rsidRDefault="0025531B" w:rsidP="002553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Deve ser lançado o código da unidade orçamentária atual.</w:t>
            </w:r>
          </w:p>
          <w:p w14:paraId="18948B3D" w14:textId="2ACB0743" w:rsidR="0025531B" w:rsidRPr="002F4CBB" w:rsidRDefault="0025531B" w:rsidP="0025531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OBS: Caso não haja alteração da unidade, os campos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codUnidadeSub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codUnidadeSubOrig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devem ser idênticos.</w:t>
            </w:r>
          </w:p>
        </w:tc>
      </w:tr>
      <w:tr w:rsidR="0025531B" w:rsidRPr="00251898" w14:paraId="7B90FDC1" w14:textId="77777777" w:rsidTr="004A2015">
        <w:trPr>
          <w:trHeight w:val="300"/>
        </w:trPr>
        <w:tc>
          <w:tcPr>
            <w:tcW w:w="640" w:type="dxa"/>
          </w:tcPr>
          <w:p w14:paraId="3CB4E330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027C71F2" w14:textId="79FC8605" w:rsidR="0025531B" w:rsidRPr="006D2B7C" w:rsidRDefault="0025531B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D72E7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codUnidadeSubOrig</w:t>
            </w:r>
            <w:proofErr w:type="spellEnd"/>
          </w:p>
        </w:tc>
        <w:tc>
          <w:tcPr>
            <w:tcW w:w="1702" w:type="dxa"/>
          </w:tcPr>
          <w:p w14:paraId="7B2C0BA8" w14:textId="67AE6DB8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ou subunidade orçamentária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original</w:t>
            </w:r>
          </w:p>
        </w:tc>
        <w:tc>
          <w:tcPr>
            <w:tcW w:w="1418" w:type="dxa"/>
          </w:tcPr>
          <w:p w14:paraId="63C81575" w14:textId="29B40815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 ou sempre 8</w:t>
            </w:r>
          </w:p>
        </w:tc>
        <w:tc>
          <w:tcPr>
            <w:tcW w:w="1134" w:type="dxa"/>
          </w:tcPr>
          <w:p w14:paraId="0DEC09CA" w14:textId="7AA6D81B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33404D85" w14:textId="6DBD72C6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17E91696" w14:textId="77777777" w:rsidR="0025531B" w:rsidRDefault="0025531B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ou subunidade orçamentária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original do empenho inscrito em restos a pagar</w:t>
            </w: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44EAB791" w14:textId="77777777" w:rsidR="0025531B" w:rsidRPr="002F4CBB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5531B" w:rsidRPr="00251898" w14:paraId="2540C391" w14:textId="77777777" w:rsidTr="004A2015">
        <w:trPr>
          <w:trHeight w:val="300"/>
        </w:trPr>
        <w:tc>
          <w:tcPr>
            <w:tcW w:w="640" w:type="dxa"/>
          </w:tcPr>
          <w:p w14:paraId="5F355ABE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1CE71CFE" w14:textId="77777777" w:rsidR="0025531B" w:rsidRPr="006D2B7C" w:rsidRDefault="0025531B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codFuncao</w:t>
            </w:r>
            <w:proofErr w:type="spellEnd"/>
          </w:p>
        </w:tc>
        <w:tc>
          <w:tcPr>
            <w:tcW w:w="1702" w:type="dxa"/>
          </w:tcPr>
          <w:p w14:paraId="694FFA50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função</w:t>
            </w:r>
          </w:p>
        </w:tc>
        <w:tc>
          <w:tcPr>
            <w:tcW w:w="1418" w:type="dxa"/>
          </w:tcPr>
          <w:p w14:paraId="3C42B830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</w:tcPr>
          <w:p w14:paraId="66A0DD35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445316F1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42A3E97A" w14:textId="77777777" w:rsidR="0025531B" w:rsidRPr="002F4CBB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função, conforme Portaria n. 42, de 14/04/1999, expedida pelo Ministério do Orçamento e Gestão.</w:t>
            </w:r>
          </w:p>
        </w:tc>
      </w:tr>
      <w:tr w:rsidR="0025531B" w:rsidRPr="00251898" w14:paraId="26A886EB" w14:textId="77777777" w:rsidTr="004A2015">
        <w:trPr>
          <w:trHeight w:val="300"/>
        </w:trPr>
        <w:tc>
          <w:tcPr>
            <w:tcW w:w="640" w:type="dxa"/>
          </w:tcPr>
          <w:p w14:paraId="409B47C6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201D5651" w14:textId="77777777" w:rsidR="0025531B" w:rsidRPr="006D2B7C" w:rsidRDefault="0025531B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codSubFuncao</w:t>
            </w:r>
            <w:proofErr w:type="spellEnd"/>
          </w:p>
        </w:tc>
        <w:tc>
          <w:tcPr>
            <w:tcW w:w="1702" w:type="dxa"/>
          </w:tcPr>
          <w:p w14:paraId="20851DAC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da </w:t>
            </w: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Subfunção</w:t>
            </w:r>
            <w:proofErr w:type="spellEnd"/>
          </w:p>
        </w:tc>
        <w:tc>
          <w:tcPr>
            <w:tcW w:w="1418" w:type="dxa"/>
          </w:tcPr>
          <w:p w14:paraId="2DD00476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134" w:type="dxa"/>
          </w:tcPr>
          <w:p w14:paraId="2047E674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0160C3D7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7845BE75" w14:textId="77777777" w:rsidR="0025531B" w:rsidRPr="002F4CBB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da </w:t>
            </w: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Subfunção</w:t>
            </w:r>
            <w:proofErr w:type="spellEnd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conforme Portaria n. 42, de 14/04/1999, expedida pelo Ministério do Orçamento e Gestão.</w:t>
            </w:r>
          </w:p>
        </w:tc>
      </w:tr>
      <w:tr w:rsidR="0025531B" w:rsidRPr="00251898" w14:paraId="796BDE1F" w14:textId="77777777" w:rsidTr="004A2015">
        <w:trPr>
          <w:trHeight w:val="300"/>
        </w:trPr>
        <w:tc>
          <w:tcPr>
            <w:tcW w:w="640" w:type="dxa"/>
          </w:tcPr>
          <w:p w14:paraId="2A4CA07E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58B5C150" w14:textId="77777777" w:rsidR="0025531B" w:rsidRPr="006D2B7C" w:rsidRDefault="0025531B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codPrograma</w:t>
            </w:r>
            <w:proofErr w:type="spellEnd"/>
          </w:p>
        </w:tc>
        <w:tc>
          <w:tcPr>
            <w:tcW w:w="1702" w:type="dxa"/>
          </w:tcPr>
          <w:p w14:paraId="4FC5F51A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programa</w:t>
            </w:r>
          </w:p>
        </w:tc>
        <w:tc>
          <w:tcPr>
            <w:tcW w:w="1418" w:type="dxa"/>
          </w:tcPr>
          <w:p w14:paraId="7858B484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34" w:type="dxa"/>
          </w:tcPr>
          <w:p w14:paraId="7E12367E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1BC17A6F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6882B523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programa.</w:t>
            </w:r>
          </w:p>
        </w:tc>
      </w:tr>
      <w:tr w:rsidR="0025531B" w:rsidRPr="00251898" w14:paraId="6803E88D" w14:textId="77777777" w:rsidTr="004A2015">
        <w:trPr>
          <w:trHeight w:val="300"/>
        </w:trPr>
        <w:tc>
          <w:tcPr>
            <w:tcW w:w="640" w:type="dxa"/>
          </w:tcPr>
          <w:p w14:paraId="3A35465F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28D96EC6" w14:textId="77777777" w:rsidR="0025531B" w:rsidRPr="006D2B7C" w:rsidRDefault="0025531B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idAcao</w:t>
            </w:r>
            <w:proofErr w:type="spellEnd"/>
          </w:p>
        </w:tc>
        <w:tc>
          <w:tcPr>
            <w:tcW w:w="1702" w:type="dxa"/>
          </w:tcPr>
          <w:p w14:paraId="387B679D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que identifica a Ação.</w:t>
            </w:r>
          </w:p>
        </w:tc>
        <w:tc>
          <w:tcPr>
            <w:tcW w:w="1418" w:type="dxa"/>
          </w:tcPr>
          <w:p w14:paraId="7142C906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34" w:type="dxa"/>
          </w:tcPr>
          <w:p w14:paraId="2A26E6F6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317747E8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480E4F45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que identifica a Ação.</w:t>
            </w:r>
          </w:p>
        </w:tc>
      </w:tr>
      <w:tr w:rsidR="0025531B" w:rsidRPr="00251898" w14:paraId="5FE05153" w14:textId="77777777" w:rsidTr="004A2015">
        <w:trPr>
          <w:trHeight w:val="300"/>
        </w:trPr>
        <w:tc>
          <w:tcPr>
            <w:tcW w:w="640" w:type="dxa"/>
          </w:tcPr>
          <w:p w14:paraId="78FD44EF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274A6B41" w14:textId="77777777" w:rsidR="0025531B" w:rsidRPr="006D2B7C" w:rsidRDefault="0025531B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idSubAcao</w:t>
            </w:r>
            <w:proofErr w:type="spellEnd"/>
          </w:p>
        </w:tc>
        <w:tc>
          <w:tcPr>
            <w:tcW w:w="1702" w:type="dxa"/>
          </w:tcPr>
          <w:p w14:paraId="6D015BC7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que identifica a </w:t>
            </w: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SubAção</w:t>
            </w:r>
            <w:proofErr w:type="spellEnd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418" w:type="dxa"/>
          </w:tcPr>
          <w:p w14:paraId="682ABFDA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34" w:type="dxa"/>
          </w:tcPr>
          <w:p w14:paraId="4B0EF106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1741636D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5528" w:type="dxa"/>
          </w:tcPr>
          <w:p w14:paraId="429003D2" w14:textId="77777777" w:rsidR="0025531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que identifica a </w:t>
            </w: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SubAção</w:t>
            </w:r>
            <w:proofErr w:type="spellEnd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29EF641C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Este campo torna-se obrigatório caso a ação possua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subação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cadastrada no módulo Instrumentos de Planejamento.</w:t>
            </w:r>
          </w:p>
        </w:tc>
      </w:tr>
      <w:tr w:rsidR="0025531B" w:rsidRPr="00251898" w14:paraId="5191B011" w14:textId="77777777" w:rsidTr="004A2015">
        <w:trPr>
          <w:trHeight w:val="300"/>
        </w:trPr>
        <w:tc>
          <w:tcPr>
            <w:tcW w:w="640" w:type="dxa"/>
          </w:tcPr>
          <w:p w14:paraId="3B9CBE1C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073613AA" w14:textId="77777777" w:rsidR="0025531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09D0BEB" w14:textId="77777777" w:rsidR="0025531B" w:rsidRPr="006D2B7C" w:rsidRDefault="0025531B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naturezaDespesa</w:t>
            </w:r>
            <w:proofErr w:type="spellEnd"/>
          </w:p>
        </w:tc>
        <w:tc>
          <w:tcPr>
            <w:tcW w:w="1702" w:type="dxa"/>
          </w:tcPr>
          <w:p w14:paraId="63DF01D2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natureza da despesa</w:t>
            </w:r>
          </w:p>
        </w:tc>
        <w:tc>
          <w:tcPr>
            <w:tcW w:w="1418" w:type="dxa"/>
          </w:tcPr>
          <w:p w14:paraId="7D55D21E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6</w:t>
            </w:r>
          </w:p>
        </w:tc>
        <w:tc>
          <w:tcPr>
            <w:tcW w:w="1134" w:type="dxa"/>
          </w:tcPr>
          <w:p w14:paraId="606ABA43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797895CC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22179DCF" w14:textId="77777777" w:rsidR="0025531B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Natureza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 Despesa, conforme Discriminação das Naturezas de Despesa </w:t>
            </w:r>
            <w:r w:rsidRPr="00285A0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padronizada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pelo TCEMG</w:t>
            </w:r>
            <w:r w:rsidRPr="00285A0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disponível no Portal SICOM.</w:t>
            </w:r>
          </w:p>
          <w:p w14:paraId="7F0DDAD9" w14:textId="77777777" w:rsidR="0025531B" w:rsidRPr="002F4CBB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Exemplo: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despesa - 319013.</w:t>
            </w:r>
          </w:p>
        </w:tc>
      </w:tr>
      <w:tr w:rsidR="0025531B" w:rsidRPr="00251898" w14:paraId="229F57BC" w14:textId="77777777" w:rsidTr="004A2015">
        <w:trPr>
          <w:trHeight w:val="300"/>
        </w:trPr>
        <w:tc>
          <w:tcPr>
            <w:tcW w:w="640" w:type="dxa"/>
          </w:tcPr>
          <w:p w14:paraId="5D1C521E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22872FDA" w14:textId="77777777" w:rsidR="0025531B" w:rsidRPr="006D2B7C" w:rsidRDefault="0025531B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subElemento</w:t>
            </w:r>
            <w:proofErr w:type="spellEnd"/>
          </w:p>
        </w:tc>
        <w:tc>
          <w:tcPr>
            <w:tcW w:w="1702" w:type="dxa"/>
          </w:tcPr>
          <w:p w14:paraId="374387B3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Subelemento</w:t>
            </w:r>
            <w:proofErr w:type="spellEnd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despesa</w:t>
            </w:r>
          </w:p>
        </w:tc>
        <w:tc>
          <w:tcPr>
            <w:tcW w:w="1418" w:type="dxa"/>
          </w:tcPr>
          <w:p w14:paraId="34B9BF23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</w:tcPr>
          <w:p w14:paraId="54E664C6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25B4EF93" w14:textId="2CAA224F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2957A69B" w14:textId="77777777" w:rsidR="0025531B" w:rsidRPr="002F4CBB" w:rsidRDefault="0025531B" w:rsidP="00876C69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Subelemento</w:t>
            </w:r>
            <w:proofErr w:type="spellEnd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Despesa, conforme Discriminação das Naturezas de Despesa </w:t>
            </w:r>
            <w:r w:rsidRPr="0041710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padronizada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pelo TCEMG</w:t>
            </w:r>
            <w:r w:rsidRPr="0041710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disponível no Portal SICOM.</w:t>
            </w:r>
          </w:p>
        </w:tc>
      </w:tr>
      <w:tr w:rsidR="0025531B" w:rsidRPr="00251898" w14:paraId="2DDCDF6E" w14:textId="77777777" w:rsidTr="004A2015">
        <w:trPr>
          <w:trHeight w:val="300"/>
        </w:trPr>
        <w:tc>
          <w:tcPr>
            <w:tcW w:w="640" w:type="dxa"/>
          </w:tcPr>
          <w:p w14:paraId="55F58F74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488D2BE8" w14:textId="77777777" w:rsidR="0025531B" w:rsidRPr="00445F3F" w:rsidRDefault="0025531B" w:rsidP="00876C69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</w:p>
        </w:tc>
        <w:tc>
          <w:tcPr>
            <w:tcW w:w="1702" w:type="dxa"/>
          </w:tcPr>
          <w:p w14:paraId="6ADA4A28" w14:textId="77777777" w:rsidR="0025531B" w:rsidRPr="00445F3F" w:rsidRDefault="0025531B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</w:t>
            </w:r>
          </w:p>
        </w:tc>
        <w:tc>
          <w:tcPr>
            <w:tcW w:w="1418" w:type="dxa"/>
          </w:tcPr>
          <w:p w14:paraId="535BC96E" w14:textId="77777777" w:rsidR="0025531B" w:rsidRPr="00445F3F" w:rsidRDefault="0025531B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134" w:type="dxa"/>
          </w:tcPr>
          <w:p w14:paraId="034B6631" w14:textId="77777777" w:rsidR="0025531B" w:rsidRPr="00445F3F" w:rsidRDefault="0025531B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7E9C287C" w14:textId="77777777" w:rsidR="0025531B" w:rsidRPr="00445F3F" w:rsidRDefault="0025531B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47CA1037" w14:textId="77777777" w:rsidR="0025531B" w:rsidRPr="00445F3F" w:rsidRDefault="0025531B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recursos, conforme Classificação por Fonte e Destinação de Recursos estabelecida pelo TCEMG.</w:t>
            </w:r>
          </w:p>
        </w:tc>
      </w:tr>
      <w:tr w:rsidR="0025531B" w:rsidRPr="00251898" w14:paraId="06EF3624" w14:textId="77777777" w:rsidTr="004A2015">
        <w:trPr>
          <w:trHeight w:val="300"/>
        </w:trPr>
        <w:tc>
          <w:tcPr>
            <w:tcW w:w="640" w:type="dxa"/>
          </w:tcPr>
          <w:p w14:paraId="0D744373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404C4701" w14:textId="77777777" w:rsidR="0025531B" w:rsidRPr="00BB4C6A" w:rsidRDefault="0025531B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B4C6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nroEmpenho</w:t>
            </w:r>
            <w:proofErr w:type="spellEnd"/>
          </w:p>
        </w:tc>
        <w:tc>
          <w:tcPr>
            <w:tcW w:w="1702" w:type="dxa"/>
          </w:tcPr>
          <w:p w14:paraId="494CBBFE" w14:textId="77777777" w:rsidR="0025531B" w:rsidRPr="00BB4C6A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B4C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empenho</w:t>
            </w:r>
          </w:p>
        </w:tc>
        <w:tc>
          <w:tcPr>
            <w:tcW w:w="1418" w:type="dxa"/>
          </w:tcPr>
          <w:p w14:paraId="1FD4D5D1" w14:textId="77777777" w:rsidR="0025531B" w:rsidRPr="00BB4C6A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B4C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34" w:type="dxa"/>
          </w:tcPr>
          <w:p w14:paraId="431B84E6" w14:textId="77777777" w:rsidR="0025531B" w:rsidRPr="00BB4C6A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B4C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11C63A75" w14:textId="77777777" w:rsidR="0025531B" w:rsidRPr="00BB4C6A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B4C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7CBD583E" w14:textId="77777777" w:rsidR="0025531B" w:rsidRPr="00BB4C6A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B4C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empenho.</w:t>
            </w:r>
          </w:p>
        </w:tc>
      </w:tr>
      <w:tr w:rsidR="0025531B" w:rsidRPr="00251898" w14:paraId="383461A9" w14:textId="77777777" w:rsidTr="004A2015">
        <w:trPr>
          <w:trHeight w:val="300"/>
        </w:trPr>
        <w:tc>
          <w:tcPr>
            <w:tcW w:w="640" w:type="dxa"/>
          </w:tcPr>
          <w:p w14:paraId="21FCC10C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7886A526" w14:textId="77777777" w:rsidR="0025531B" w:rsidRPr="00F347C1" w:rsidRDefault="0025531B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47C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anoInscricao</w:t>
            </w:r>
            <w:proofErr w:type="spellEnd"/>
          </w:p>
        </w:tc>
        <w:tc>
          <w:tcPr>
            <w:tcW w:w="1702" w:type="dxa"/>
          </w:tcPr>
          <w:p w14:paraId="607AA10F" w14:textId="77777777" w:rsidR="0025531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Ano de inscrição</w:t>
            </w:r>
          </w:p>
        </w:tc>
        <w:tc>
          <w:tcPr>
            <w:tcW w:w="1418" w:type="dxa"/>
          </w:tcPr>
          <w:p w14:paraId="5B8198D6" w14:textId="77777777" w:rsidR="0025531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34" w:type="dxa"/>
          </w:tcPr>
          <w:p w14:paraId="15D12229" w14:textId="77777777" w:rsidR="0025531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13183F43" w14:textId="77777777" w:rsidR="0025531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243FA1F1" w14:textId="77777777" w:rsidR="0025531B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Ano de inscrição do resto a pagar.</w:t>
            </w:r>
          </w:p>
        </w:tc>
      </w:tr>
      <w:tr w:rsidR="0025531B" w:rsidRPr="00251898" w14:paraId="5147EDDB" w14:textId="77777777" w:rsidTr="004A2015">
        <w:trPr>
          <w:trHeight w:val="300"/>
        </w:trPr>
        <w:tc>
          <w:tcPr>
            <w:tcW w:w="640" w:type="dxa"/>
          </w:tcPr>
          <w:p w14:paraId="4C935255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4ACA5AB9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saldoInicialRSP</w:t>
            </w:r>
            <w:proofErr w:type="spellEnd"/>
          </w:p>
        </w:tc>
        <w:tc>
          <w:tcPr>
            <w:tcW w:w="1702" w:type="dxa"/>
          </w:tcPr>
          <w:p w14:paraId="50074EDC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8" w:type="dxa"/>
          </w:tcPr>
          <w:p w14:paraId="43693E17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77FCEF9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D33FF66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0ED9B6D6" w14:textId="77777777" w:rsidR="0025531B" w:rsidRPr="00251898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25531B" w:rsidRPr="00251898" w14:paraId="7C15D79B" w14:textId="77777777" w:rsidTr="004A2015">
        <w:trPr>
          <w:trHeight w:val="300"/>
        </w:trPr>
        <w:tc>
          <w:tcPr>
            <w:tcW w:w="640" w:type="dxa"/>
          </w:tcPr>
          <w:p w14:paraId="4F7CDAA7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03DD0852" w14:textId="39BB5E81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naturezaSaldoInicialRSP</w:t>
            </w:r>
            <w:proofErr w:type="spellEnd"/>
          </w:p>
        </w:tc>
        <w:tc>
          <w:tcPr>
            <w:tcW w:w="1702" w:type="dxa"/>
          </w:tcPr>
          <w:p w14:paraId="5194E87C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</w:t>
            </w:r>
          </w:p>
        </w:tc>
        <w:tc>
          <w:tcPr>
            <w:tcW w:w="1418" w:type="dxa"/>
          </w:tcPr>
          <w:p w14:paraId="58A7CDD0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388F8C90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76104EA5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6AA60414" w14:textId="77777777" w:rsidR="0025531B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7DF76215" w14:textId="77777777" w:rsidR="0025531B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167AB246" w14:textId="77777777" w:rsidR="0025531B" w:rsidRPr="00251898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25531B" w:rsidRPr="00251898" w14:paraId="2D32CC9C" w14:textId="77777777" w:rsidTr="004A2015">
        <w:trPr>
          <w:trHeight w:val="300"/>
        </w:trPr>
        <w:tc>
          <w:tcPr>
            <w:tcW w:w="640" w:type="dxa"/>
          </w:tcPr>
          <w:p w14:paraId="6CFD4DA4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4C9881FE" w14:textId="0A360A89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totalDebitosRSP</w:t>
            </w:r>
            <w:proofErr w:type="spellEnd"/>
          </w:p>
        </w:tc>
        <w:tc>
          <w:tcPr>
            <w:tcW w:w="1702" w:type="dxa"/>
          </w:tcPr>
          <w:p w14:paraId="11BFB907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</w:t>
            </w:r>
          </w:p>
        </w:tc>
        <w:tc>
          <w:tcPr>
            <w:tcW w:w="1418" w:type="dxa"/>
          </w:tcPr>
          <w:p w14:paraId="032A0D86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F558832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F56E10D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13047615" w14:textId="77777777" w:rsidR="0025531B" w:rsidRPr="00251898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25531B" w:rsidRPr="00251898" w14:paraId="62F75474" w14:textId="77777777" w:rsidTr="004A2015">
        <w:trPr>
          <w:trHeight w:val="300"/>
        </w:trPr>
        <w:tc>
          <w:tcPr>
            <w:tcW w:w="640" w:type="dxa"/>
          </w:tcPr>
          <w:p w14:paraId="10E0535E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08EAF6B2" w14:textId="45D9FEA0" w:rsidR="0025531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totalCreditosRSP</w:t>
            </w:r>
            <w:proofErr w:type="spellEnd"/>
          </w:p>
        </w:tc>
        <w:tc>
          <w:tcPr>
            <w:tcW w:w="1702" w:type="dxa"/>
          </w:tcPr>
          <w:p w14:paraId="3906D152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</w:t>
            </w:r>
          </w:p>
        </w:tc>
        <w:tc>
          <w:tcPr>
            <w:tcW w:w="1418" w:type="dxa"/>
          </w:tcPr>
          <w:p w14:paraId="55991BA4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DC64F26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BD74636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3CAD648D" w14:textId="77777777" w:rsidR="0025531B" w:rsidRPr="00251898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25531B" w:rsidRPr="00251898" w14:paraId="1CF99EEF" w14:textId="77777777" w:rsidTr="004A2015">
        <w:trPr>
          <w:trHeight w:val="300"/>
        </w:trPr>
        <w:tc>
          <w:tcPr>
            <w:tcW w:w="640" w:type="dxa"/>
          </w:tcPr>
          <w:p w14:paraId="456FE12C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701E3890" w14:textId="3AFD1A1C" w:rsidR="0025531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saldoFinalRSP</w:t>
            </w:r>
            <w:proofErr w:type="spellEnd"/>
          </w:p>
        </w:tc>
        <w:tc>
          <w:tcPr>
            <w:tcW w:w="1702" w:type="dxa"/>
          </w:tcPr>
          <w:p w14:paraId="526CD583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8" w:type="dxa"/>
          </w:tcPr>
          <w:p w14:paraId="3447DD54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402B815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75CCBEE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7E083C2E" w14:textId="77777777" w:rsidR="0025531B" w:rsidRPr="00251898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</w:tr>
      <w:tr w:rsidR="0025531B" w:rsidRPr="00251898" w14:paraId="76A353D0" w14:textId="77777777" w:rsidTr="004A2015">
        <w:trPr>
          <w:trHeight w:val="300"/>
        </w:trPr>
        <w:tc>
          <w:tcPr>
            <w:tcW w:w="640" w:type="dxa"/>
          </w:tcPr>
          <w:p w14:paraId="2F52F1CB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1C12D0B7" w14:textId="07CD2EFA" w:rsidR="0025531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naturezaSaldoFinalRSP</w:t>
            </w:r>
            <w:proofErr w:type="spellEnd"/>
          </w:p>
        </w:tc>
        <w:tc>
          <w:tcPr>
            <w:tcW w:w="1702" w:type="dxa"/>
          </w:tcPr>
          <w:p w14:paraId="18DDB966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</w:t>
            </w:r>
          </w:p>
        </w:tc>
        <w:tc>
          <w:tcPr>
            <w:tcW w:w="1418" w:type="dxa"/>
          </w:tcPr>
          <w:p w14:paraId="0D1E4B62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5E3EB376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26778CF0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53668936" w14:textId="77777777" w:rsidR="0025531B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1FAAB509" w14:textId="77777777" w:rsidR="0025531B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72EFDAA1" w14:textId="77777777" w:rsidR="0025531B" w:rsidRPr="00251898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</w:tbl>
    <w:p w14:paraId="41E387D3" w14:textId="77777777" w:rsidR="00037DFD" w:rsidRDefault="00037DFD" w:rsidP="00037DFD"/>
    <w:tbl>
      <w:tblPr>
        <w:tblW w:w="504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1"/>
        <w:gridCol w:w="2418"/>
        <w:gridCol w:w="1844"/>
        <w:gridCol w:w="1418"/>
        <w:gridCol w:w="1134"/>
        <w:gridCol w:w="1417"/>
        <w:gridCol w:w="5463"/>
      </w:tblGrid>
      <w:tr w:rsidR="00037DFD" w:rsidRPr="00251898" w14:paraId="0569D34D" w14:textId="77777777" w:rsidTr="00F9263D">
        <w:trPr>
          <w:trHeight w:val="300"/>
        </w:trPr>
        <w:tc>
          <w:tcPr>
            <w:tcW w:w="14335" w:type="dxa"/>
            <w:gridSpan w:val="7"/>
            <w:noWrap/>
          </w:tcPr>
          <w:p w14:paraId="50DE90E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15 </w:t>
            </w: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Atributo de Superávit Financeiro</w:t>
            </w:r>
          </w:p>
        </w:tc>
      </w:tr>
      <w:tr w:rsidR="00037DFD" w:rsidRPr="00251898" w14:paraId="5876515B" w14:textId="77777777" w:rsidTr="00F9263D">
        <w:trPr>
          <w:trHeight w:val="300"/>
        </w:trPr>
        <w:tc>
          <w:tcPr>
            <w:tcW w:w="14335" w:type="dxa"/>
            <w:gridSpan w:val="7"/>
            <w:noWrap/>
          </w:tcPr>
          <w:p w14:paraId="47DBDB3B" w14:textId="26023AEB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F9263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  <w:r w:rsidR="00F9263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atributoSF</w:t>
            </w:r>
            <w:proofErr w:type="spellEnd"/>
          </w:p>
        </w:tc>
      </w:tr>
      <w:tr w:rsidR="00037DFD" w:rsidRPr="00251898" w14:paraId="5BB6EA5A" w14:textId="77777777" w:rsidTr="00F9263D">
        <w:trPr>
          <w:trHeight w:val="300"/>
        </w:trPr>
        <w:tc>
          <w:tcPr>
            <w:tcW w:w="641" w:type="dxa"/>
            <w:hideMark/>
          </w:tcPr>
          <w:p w14:paraId="4E1BF19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18" w:type="dxa"/>
            <w:hideMark/>
          </w:tcPr>
          <w:p w14:paraId="211100E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44" w:type="dxa"/>
            <w:hideMark/>
          </w:tcPr>
          <w:p w14:paraId="245C9B3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0FBAC1F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0AB0747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2E71524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4C6F0F9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37DFD" w:rsidRPr="00251898" w14:paraId="33BCDF27" w14:textId="77777777" w:rsidTr="00F9263D">
        <w:trPr>
          <w:trHeight w:val="300"/>
        </w:trPr>
        <w:tc>
          <w:tcPr>
            <w:tcW w:w="641" w:type="dxa"/>
          </w:tcPr>
          <w:p w14:paraId="13496341" w14:textId="77777777" w:rsidR="00037DFD" w:rsidRPr="00251898" w:rsidRDefault="00037DFD" w:rsidP="00745EE9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01715EF4" w14:textId="77777777" w:rsidR="00037DFD" w:rsidRPr="00844346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844" w:type="dxa"/>
          </w:tcPr>
          <w:p w14:paraId="75545BC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4052CB4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434D0EE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7E42736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65270C3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</w:t>
            </w:r>
            <w:r w:rsidRPr="00701E7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de Superávit Financeiro</w:t>
            </w:r>
          </w:p>
        </w:tc>
      </w:tr>
      <w:tr w:rsidR="00037DFD" w:rsidRPr="00251898" w14:paraId="6ECD61EF" w14:textId="77777777" w:rsidTr="00F9263D">
        <w:trPr>
          <w:trHeight w:val="300"/>
        </w:trPr>
        <w:tc>
          <w:tcPr>
            <w:tcW w:w="641" w:type="dxa"/>
          </w:tcPr>
          <w:p w14:paraId="6FC9ADBD" w14:textId="77777777" w:rsidR="00037DFD" w:rsidRPr="00CA5C32" w:rsidRDefault="00037DFD" w:rsidP="00745EE9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271B0BF2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</w:p>
        </w:tc>
        <w:tc>
          <w:tcPr>
            <w:tcW w:w="1844" w:type="dxa"/>
          </w:tcPr>
          <w:p w14:paraId="53A60620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8" w:type="dxa"/>
          </w:tcPr>
          <w:p w14:paraId="2345D0D8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4869B26E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19EEF623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F655DD3" w14:textId="77777777" w:rsidR="00037DFD" w:rsidRPr="00CA5C32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175383" w:rsidRPr="00251898" w14:paraId="40212ABF" w14:textId="77777777" w:rsidTr="00F9263D">
        <w:trPr>
          <w:trHeight w:val="300"/>
        </w:trPr>
        <w:tc>
          <w:tcPr>
            <w:tcW w:w="641" w:type="dxa"/>
          </w:tcPr>
          <w:p w14:paraId="1054F4AA" w14:textId="77777777" w:rsidR="00175383" w:rsidRPr="00CA5C32" w:rsidRDefault="00175383" w:rsidP="00175383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263ADAD4" w14:textId="04042DCB" w:rsidR="00175383" w:rsidRDefault="00175383" w:rsidP="00175383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</w:p>
        </w:tc>
        <w:tc>
          <w:tcPr>
            <w:tcW w:w="1844" w:type="dxa"/>
          </w:tcPr>
          <w:p w14:paraId="3AE9ABEA" w14:textId="2F5D75E7" w:rsidR="00175383" w:rsidRDefault="00175383" w:rsidP="001753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</w:t>
            </w:r>
          </w:p>
        </w:tc>
        <w:tc>
          <w:tcPr>
            <w:tcW w:w="1418" w:type="dxa"/>
          </w:tcPr>
          <w:p w14:paraId="317512FD" w14:textId="323C6653" w:rsidR="00175383" w:rsidRDefault="00175383" w:rsidP="001753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134" w:type="dxa"/>
          </w:tcPr>
          <w:p w14:paraId="73664BB9" w14:textId="7CFA3404" w:rsidR="00175383" w:rsidRDefault="00175383" w:rsidP="001753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3673F3EA" w14:textId="7021517F" w:rsidR="00175383" w:rsidRDefault="00175383" w:rsidP="001753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29491CDD" w14:textId="77777777" w:rsidR="00175383" w:rsidRDefault="00175383" w:rsidP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 com contabilidade descentralizada.</w:t>
            </w:r>
          </w:p>
          <w:p w14:paraId="74E5124A" w14:textId="77777777" w:rsidR="00175383" w:rsidRDefault="00175383" w:rsidP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2FB9014" w14:textId="77777777" w:rsidR="00175383" w:rsidRDefault="00175383" w:rsidP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as contas contábeis do órgão (exceto Fundo Municipal com contabilidade descentralizada) informar o código “00000000”.</w:t>
            </w:r>
          </w:p>
          <w:p w14:paraId="57D31805" w14:textId="77777777" w:rsidR="00175383" w:rsidRDefault="00175383" w:rsidP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9612DA7" w14:textId="584D5FF7" w:rsidR="00175383" w:rsidRDefault="00175383" w:rsidP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Salienta-se que as contas dos demais fundos já compõem as contas contábeis do órgão.</w:t>
            </w:r>
          </w:p>
        </w:tc>
      </w:tr>
      <w:tr w:rsidR="00037DFD" w:rsidRPr="00251898" w14:paraId="7F0712D7" w14:textId="77777777" w:rsidTr="00F9263D">
        <w:trPr>
          <w:trHeight w:val="300"/>
        </w:trPr>
        <w:tc>
          <w:tcPr>
            <w:tcW w:w="641" w:type="dxa"/>
          </w:tcPr>
          <w:p w14:paraId="5832F872" w14:textId="77777777" w:rsidR="00037DFD" w:rsidRPr="00251898" w:rsidRDefault="00037DFD" w:rsidP="00745EE9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6721989" w14:textId="77777777" w:rsidR="00037DFD" w:rsidRPr="00D01259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0125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atributoSF</w:t>
            </w:r>
            <w:proofErr w:type="spellEnd"/>
          </w:p>
        </w:tc>
        <w:tc>
          <w:tcPr>
            <w:tcW w:w="1844" w:type="dxa"/>
          </w:tcPr>
          <w:p w14:paraId="524A7ABB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Superávit Financeiro</w:t>
            </w:r>
          </w:p>
        </w:tc>
        <w:tc>
          <w:tcPr>
            <w:tcW w:w="1418" w:type="dxa"/>
          </w:tcPr>
          <w:p w14:paraId="0E53293C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</w:t>
            </w:r>
          </w:p>
        </w:tc>
        <w:tc>
          <w:tcPr>
            <w:tcW w:w="1134" w:type="dxa"/>
          </w:tcPr>
          <w:p w14:paraId="27619959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6644A7CC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2E62D59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Superávit Financeiro</w:t>
            </w:r>
          </w:p>
          <w:p w14:paraId="0366B349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 – Financeiro</w:t>
            </w:r>
          </w:p>
          <w:p w14:paraId="15F8A60E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 – Permanente</w:t>
            </w:r>
          </w:p>
        </w:tc>
      </w:tr>
      <w:tr w:rsidR="00037DFD" w:rsidRPr="00251898" w14:paraId="29B043F7" w14:textId="77777777" w:rsidTr="00F9263D">
        <w:trPr>
          <w:trHeight w:val="300"/>
        </w:trPr>
        <w:tc>
          <w:tcPr>
            <w:tcW w:w="641" w:type="dxa"/>
          </w:tcPr>
          <w:p w14:paraId="4D6AC54E" w14:textId="77777777" w:rsidR="00037DFD" w:rsidRPr="00251898" w:rsidRDefault="00037DFD" w:rsidP="00745EE9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14201D4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saldoInicialSF</w:t>
            </w:r>
            <w:proofErr w:type="spellEnd"/>
          </w:p>
        </w:tc>
        <w:tc>
          <w:tcPr>
            <w:tcW w:w="1844" w:type="dxa"/>
          </w:tcPr>
          <w:p w14:paraId="2F0FDB6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8" w:type="dxa"/>
          </w:tcPr>
          <w:p w14:paraId="0E60B12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E78B12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73127C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63CF7B0B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037DFD" w:rsidRPr="00251898" w14:paraId="29FBAE58" w14:textId="77777777" w:rsidTr="00F9263D">
        <w:trPr>
          <w:trHeight w:val="300"/>
        </w:trPr>
        <w:tc>
          <w:tcPr>
            <w:tcW w:w="641" w:type="dxa"/>
          </w:tcPr>
          <w:p w14:paraId="6A2C34F1" w14:textId="77777777" w:rsidR="00037DFD" w:rsidRPr="00251898" w:rsidRDefault="00037DFD" w:rsidP="00745EE9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CF7F61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naturezaSaldoInicialSF</w:t>
            </w:r>
            <w:proofErr w:type="spellEnd"/>
          </w:p>
        </w:tc>
        <w:tc>
          <w:tcPr>
            <w:tcW w:w="1844" w:type="dxa"/>
          </w:tcPr>
          <w:p w14:paraId="0FA7AEF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</w:t>
            </w:r>
          </w:p>
        </w:tc>
        <w:tc>
          <w:tcPr>
            <w:tcW w:w="1418" w:type="dxa"/>
          </w:tcPr>
          <w:p w14:paraId="2EEFE37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43F62CB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561F26B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41C8B48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5617EBFF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6EC5813B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037DFD" w:rsidRPr="00251898" w14:paraId="0C0043D9" w14:textId="77777777" w:rsidTr="00F9263D">
        <w:trPr>
          <w:trHeight w:val="300"/>
        </w:trPr>
        <w:tc>
          <w:tcPr>
            <w:tcW w:w="641" w:type="dxa"/>
          </w:tcPr>
          <w:p w14:paraId="375C2DD3" w14:textId="77777777" w:rsidR="00037DFD" w:rsidRPr="00251898" w:rsidRDefault="00037DFD" w:rsidP="00745EE9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6656D8E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totalDebitosSF</w:t>
            </w:r>
            <w:proofErr w:type="spellEnd"/>
          </w:p>
        </w:tc>
        <w:tc>
          <w:tcPr>
            <w:tcW w:w="1844" w:type="dxa"/>
          </w:tcPr>
          <w:p w14:paraId="2CCC33A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</w:t>
            </w:r>
          </w:p>
        </w:tc>
        <w:tc>
          <w:tcPr>
            <w:tcW w:w="1418" w:type="dxa"/>
          </w:tcPr>
          <w:p w14:paraId="30E601F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2E6C72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A72521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3EC44E65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037DFD" w:rsidRPr="00251898" w14:paraId="382A330A" w14:textId="77777777" w:rsidTr="00F9263D">
        <w:trPr>
          <w:trHeight w:val="300"/>
        </w:trPr>
        <w:tc>
          <w:tcPr>
            <w:tcW w:w="641" w:type="dxa"/>
          </w:tcPr>
          <w:p w14:paraId="0137966E" w14:textId="77777777" w:rsidR="00037DFD" w:rsidRPr="00251898" w:rsidRDefault="00037DFD" w:rsidP="00745EE9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C92AF16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totalCreditosSF</w:t>
            </w:r>
            <w:proofErr w:type="spellEnd"/>
          </w:p>
        </w:tc>
        <w:tc>
          <w:tcPr>
            <w:tcW w:w="1844" w:type="dxa"/>
          </w:tcPr>
          <w:p w14:paraId="3253B08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</w:t>
            </w:r>
          </w:p>
        </w:tc>
        <w:tc>
          <w:tcPr>
            <w:tcW w:w="1418" w:type="dxa"/>
          </w:tcPr>
          <w:p w14:paraId="4FA78ED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A20CF7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7C3C28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C0A74A7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037DFD" w:rsidRPr="00251898" w14:paraId="0B172487" w14:textId="77777777" w:rsidTr="00F9263D">
        <w:trPr>
          <w:trHeight w:val="300"/>
        </w:trPr>
        <w:tc>
          <w:tcPr>
            <w:tcW w:w="641" w:type="dxa"/>
          </w:tcPr>
          <w:p w14:paraId="45F4D096" w14:textId="77777777" w:rsidR="00037DFD" w:rsidRPr="00251898" w:rsidRDefault="00037DFD" w:rsidP="00745EE9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5BF2EF0B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saldoFinalSF</w:t>
            </w:r>
            <w:proofErr w:type="spellEnd"/>
          </w:p>
        </w:tc>
        <w:tc>
          <w:tcPr>
            <w:tcW w:w="1844" w:type="dxa"/>
          </w:tcPr>
          <w:p w14:paraId="11C9700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8" w:type="dxa"/>
          </w:tcPr>
          <w:p w14:paraId="77DCBAF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9FDE64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4C7738E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4D00331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</w:tr>
      <w:tr w:rsidR="00037DFD" w:rsidRPr="00251898" w14:paraId="7E6F8000" w14:textId="77777777" w:rsidTr="00F9263D">
        <w:trPr>
          <w:trHeight w:val="300"/>
        </w:trPr>
        <w:tc>
          <w:tcPr>
            <w:tcW w:w="641" w:type="dxa"/>
          </w:tcPr>
          <w:p w14:paraId="11E10B97" w14:textId="77777777" w:rsidR="00037DFD" w:rsidRPr="00251898" w:rsidRDefault="00037DFD" w:rsidP="00745EE9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01864A58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naturezaSaldoFinalSF</w:t>
            </w:r>
            <w:proofErr w:type="spellEnd"/>
          </w:p>
        </w:tc>
        <w:tc>
          <w:tcPr>
            <w:tcW w:w="1844" w:type="dxa"/>
          </w:tcPr>
          <w:p w14:paraId="17DEC51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</w:t>
            </w:r>
          </w:p>
        </w:tc>
        <w:tc>
          <w:tcPr>
            <w:tcW w:w="1418" w:type="dxa"/>
          </w:tcPr>
          <w:p w14:paraId="583B18B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6E30B76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5DF9D1E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3F7385B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4E39CAEE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1A2AFE6E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</w:tbl>
    <w:p w14:paraId="2C704835" w14:textId="77777777" w:rsidR="00037DFD" w:rsidRDefault="00037DFD" w:rsidP="00037DFD"/>
    <w:tbl>
      <w:tblPr>
        <w:tblW w:w="504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1"/>
        <w:gridCol w:w="2418"/>
        <w:gridCol w:w="1844"/>
        <w:gridCol w:w="1418"/>
        <w:gridCol w:w="1134"/>
        <w:gridCol w:w="1417"/>
        <w:gridCol w:w="5463"/>
      </w:tblGrid>
      <w:tr w:rsidR="00037DFD" w:rsidRPr="00251898" w14:paraId="04EC011E" w14:textId="77777777" w:rsidTr="00F9263D">
        <w:trPr>
          <w:trHeight w:val="300"/>
        </w:trPr>
        <w:tc>
          <w:tcPr>
            <w:tcW w:w="14335" w:type="dxa"/>
            <w:gridSpan w:val="7"/>
            <w:noWrap/>
          </w:tcPr>
          <w:p w14:paraId="6A8ED771" w14:textId="68E1D925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16 </w:t>
            </w: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7A7DB6" w:rsidRPr="007A7D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Controle por Fonte de Recursos e Atributo SF</w:t>
            </w:r>
          </w:p>
        </w:tc>
      </w:tr>
      <w:tr w:rsidR="00037DFD" w:rsidRPr="00251898" w14:paraId="54AB203F" w14:textId="77777777" w:rsidTr="00F9263D">
        <w:trPr>
          <w:trHeight w:val="300"/>
        </w:trPr>
        <w:tc>
          <w:tcPr>
            <w:tcW w:w="14335" w:type="dxa"/>
            <w:gridSpan w:val="7"/>
            <w:noWrap/>
          </w:tcPr>
          <w:p w14:paraId="6CF3810F" w14:textId="40E6AB8D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F9263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  <w:r w:rsidR="00F9263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atributoSF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</w:p>
        </w:tc>
      </w:tr>
      <w:tr w:rsidR="00037DFD" w:rsidRPr="00251898" w14:paraId="1FFF4C0B" w14:textId="77777777" w:rsidTr="00F9263D">
        <w:trPr>
          <w:trHeight w:val="300"/>
        </w:trPr>
        <w:tc>
          <w:tcPr>
            <w:tcW w:w="641" w:type="dxa"/>
            <w:hideMark/>
          </w:tcPr>
          <w:p w14:paraId="4400FE3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18" w:type="dxa"/>
            <w:hideMark/>
          </w:tcPr>
          <w:p w14:paraId="7525119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44" w:type="dxa"/>
            <w:hideMark/>
          </w:tcPr>
          <w:p w14:paraId="2A21B67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6A62960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6322625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392438C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3DA28CC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37DFD" w:rsidRPr="00251898" w14:paraId="476907D2" w14:textId="77777777" w:rsidTr="00F9263D">
        <w:trPr>
          <w:trHeight w:val="300"/>
        </w:trPr>
        <w:tc>
          <w:tcPr>
            <w:tcW w:w="641" w:type="dxa"/>
          </w:tcPr>
          <w:p w14:paraId="2014F9BF" w14:textId="77777777" w:rsidR="00037DFD" w:rsidRPr="00251898" w:rsidRDefault="00037DFD" w:rsidP="00745E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5FBDCD41" w14:textId="77777777" w:rsidR="00037DFD" w:rsidRPr="00844346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844" w:type="dxa"/>
          </w:tcPr>
          <w:p w14:paraId="0F7831A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11156A8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7DA4598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250AF7B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30CD19F1" w14:textId="25771536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</w:t>
            </w:r>
            <w:r w:rsidR="007A7DB6" w:rsidRPr="007A7D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 por Fonte de Recursos e Atributo SF</w:t>
            </w:r>
          </w:p>
        </w:tc>
      </w:tr>
      <w:tr w:rsidR="00037DFD" w:rsidRPr="00251898" w14:paraId="16312DA6" w14:textId="77777777" w:rsidTr="00F9263D">
        <w:trPr>
          <w:trHeight w:val="300"/>
        </w:trPr>
        <w:tc>
          <w:tcPr>
            <w:tcW w:w="641" w:type="dxa"/>
          </w:tcPr>
          <w:p w14:paraId="235DD1E4" w14:textId="77777777" w:rsidR="00037DFD" w:rsidRPr="00CA5C32" w:rsidRDefault="00037DFD" w:rsidP="00745E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6149E00F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</w:p>
        </w:tc>
        <w:tc>
          <w:tcPr>
            <w:tcW w:w="1844" w:type="dxa"/>
          </w:tcPr>
          <w:p w14:paraId="6A257D2F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8" w:type="dxa"/>
          </w:tcPr>
          <w:p w14:paraId="3B4056D5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2E4FEC4B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4B28B497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3A4D94C" w14:textId="77777777" w:rsidR="00037DFD" w:rsidRPr="00CA5C32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175383" w:rsidRPr="00251898" w14:paraId="1BBC4455" w14:textId="77777777" w:rsidTr="00F9263D">
        <w:trPr>
          <w:trHeight w:val="300"/>
        </w:trPr>
        <w:tc>
          <w:tcPr>
            <w:tcW w:w="641" w:type="dxa"/>
          </w:tcPr>
          <w:p w14:paraId="724D5548" w14:textId="77777777" w:rsidR="00175383" w:rsidRPr="00CA5C32" w:rsidRDefault="00175383" w:rsidP="00175383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1BCDA897" w14:textId="1D8F5CEC" w:rsidR="00175383" w:rsidRDefault="00175383" w:rsidP="00175383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</w:p>
        </w:tc>
        <w:tc>
          <w:tcPr>
            <w:tcW w:w="1844" w:type="dxa"/>
          </w:tcPr>
          <w:p w14:paraId="3BC95F07" w14:textId="1FEC9A0F" w:rsidR="00175383" w:rsidRDefault="00175383" w:rsidP="001753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</w:t>
            </w:r>
          </w:p>
        </w:tc>
        <w:tc>
          <w:tcPr>
            <w:tcW w:w="1418" w:type="dxa"/>
          </w:tcPr>
          <w:p w14:paraId="374F75E5" w14:textId="522E5598" w:rsidR="00175383" w:rsidRDefault="00175383" w:rsidP="001753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134" w:type="dxa"/>
          </w:tcPr>
          <w:p w14:paraId="7E6AB0AC" w14:textId="5022FA2D" w:rsidR="00175383" w:rsidRDefault="00175383" w:rsidP="001753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5E08B88F" w14:textId="3E7BDF27" w:rsidR="00175383" w:rsidRDefault="00175383" w:rsidP="001753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D908283" w14:textId="77777777" w:rsidR="00175383" w:rsidRDefault="00175383" w:rsidP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 com contabilidade descentralizada.</w:t>
            </w:r>
          </w:p>
          <w:p w14:paraId="4BEBA8EA" w14:textId="77777777" w:rsidR="00175383" w:rsidRDefault="00175383" w:rsidP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ABC043B" w14:textId="77777777" w:rsidR="00175383" w:rsidRDefault="00175383" w:rsidP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as contas contábeis do órgão (exceto Fundo Municipal com contabilidade descentralizada) informar o código “00000000”.</w:t>
            </w:r>
          </w:p>
          <w:p w14:paraId="09FB2281" w14:textId="77777777" w:rsidR="00175383" w:rsidRDefault="00175383" w:rsidP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F9D2C61" w14:textId="026764E4" w:rsidR="00175383" w:rsidRDefault="00175383" w:rsidP="001753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Salienta-se que as contas dos demais fundos já compõem as contas contábeis do órgão.</w:t>
            </w:r>
          </w:p>
        </w:tc>
      </w:tr>
      <w:tr w:rsidR="00037DFD" w:rsidRPr="00251898" w14:paraId="28352D08" w14:textId="77777777" w:rsidTr="00F9263D">
        <w:trPr>
          <w:trHeight w:val="300"/>
        </w:trPr>
        <w:tc>
          <w:tcPr>
            <w:tcW w:w="641" w:type="dxa"/>
          </w:tcPr>
          <w:p w14:paraId="77B108A7" w14:textId="77777777" w:rsidR="00037DFD" w:rsidRPr="00251898" w:rsidRDefault="00037DFD" w:rsidP="00745E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5DA5D638" w14:textId="77777777" w:rsidR="00037DFD" w:rsidRPr="00D01259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0125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atributoSF</w:t>
            </w:r>
            <w:proofErr w:type="spellEnd"/>
          </w:p>
        </w:tc>
        <w:tc>
          <w:tcPr>
            <w:tcW w:w="1844" w:type="dxa"/>
          </w:tcPr>
          <w:p w14:paraId="3E17FD62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Superávit Financeiro</w:t>
            </w:r>
          </w:p>
        </w:tc>
        <w:tc>
          <w:tcPr>
            <w:tcW w:w="1418" w:type="dxa"/>
          </w:tcPr>
          <w:p w14:paraId="396066AD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</w:t>
            </w:r>
          </w:p>
        </w:tc>
        <w:tc>
          <w:tcPr>
            <w:tcW w:w="1134" w:type="dxa"/>
          </w:tcPr>
          <w:p w14:paraId="424FDF07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0D2BE3C4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67CD8FF9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Superávit Financeiro</w:t>
            </w:r>
          </w:p>
          <w:p w14:paraId="54191F05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 – Financeiro</w:t>
            </w:r>
          </w:p>
          <w:p w14:paraId="62C7DB4E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 – Permanente</w:t>
            </w:r>
          </w:p>
        </w:tc>
      </w:tr>
      <w:tr w:rsidR="00037DFD" w:rsidRPr="00251898" w14:paraId="771D4984" w14:textId="77777777" w:rsidTr="00F9263D">
        <w:trPr>
          <w:trHeight w:val="300"/>
        </w:trPr>
        <w:tc>
          <w:tcPr>
            <w:tcW w:w="641" w:type="dxa"/>
          </w:tcPr>
          <w:p w14:paraId="1B0D62C0" w14:textId="77777777" w:rsidR="00037DFD" w:rsidRPr="00251898" w:rsidRDefault="00037DFD" w:rsidP="00745E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6B92273B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</w:p>
        </w:tc>
        <w:tc>
          <w:tcPr>
            <w:tcW w:w="1844" w:type="dxa"/>
          </w:tcPr>
          <w:p w14:paraId="60F7E736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</w:t>
            </w:r>
          </w:p>
        </w:tc>
        <w:tc>
          <w:tcPr>
            <w:tcW w:w="1418" w:type="dxa"/>
          </w:tcPr>
          <w:p w14:paraId="216DE84C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134" w:type="dxa"/>
          </w:tcPr>
          <w:p w14:paraId="107571BF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04996077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B1671ED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recursos, conforme Classificação por Fonte e Destinação de Recursos estabelecida pelo TCEMG.</w:t>
            </w:r>
          </w:p>
        </w:tc>
      </w:tr>
      <w:tr w:rsidR="00037DFD" w:rsidRPr="00251898" w14:paraId="5F2BAE33" w14:textId="77777777" w:rsidTr="00F9263D">
        <w:trPr>
          <w:trHeight w:val="300"/>
        </w:trPr>
        <w:tc>
          <w:tcPr>
            <w:tcW w:w="641" w:type="dxa"/>
          </w:tcPr>
          <w:p w14:paraId="399A448A" w14:textId="77777777" w:rsidR="00037DFD" w:rsidRPr="00251898" w:rsidRDefault="00037DFD" w:rsidP="00745E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6E44381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saldoInicialFontSF</w:t>
            </w:r>
            <w:proofErr w:type="spellEnd"/>
          </w:p>
        </w:tc>
        <w:tc>
          <w:tcPr>
            <w:tcW w:w="1844" w:type="dxa"/>
          </w:tcPr>
          <w:p w14:paraId="4A2817D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8" w:type="dxa"/>
          </w:tcPr>
          <w:p w14:paraId="7F27F63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B1D64A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1AB88B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CA91F89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037DFD" w:rsidRPr="00251898" w14:paraId="757CA696" w14:textId="77777777" w:rsidTr="00F9263D">
        <w:trPr>
          <w:trHeight w:val="300"/>
        </w:trPr>
        <w:tc>
          <w:tcPr>
            <w:tcW w:w="641" w:type="dxa"/>
          </w:tcPr>
          <w:p w14:paraId="29C6B5CB" w14:textId="77777777" w:rsidR="00037DFD" w:rsidRPr="00251898" w:rsidRDefault="00037DFD" w:rsidP="00745E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738E95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naturezaSaldoInicialFontSF</w:t>
            </w:r>
            <w:proofErr w:type="spellEnd"/>
          </w:p>
        </w:tc>
        <w:tc>
          <w:tcPr>
            <w:tcW w:w="1844" w:type="dxa"/>
          </w:tcPr>
          <w:p w14:paraId="6D5D6C9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</w:t>
            </w:r>
          </w:p>
        </w:tc>
        <w:tc>
          <w:tcPr>
            <w:tcW w:w="1418" w:type="dxa"/>
          </w:tcPr>
          <w:p w14:paraId="341C254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36CF5D8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4C43CF1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606DB240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6B5C20DB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48656912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037DFD" w:rsidRPr="00251898" w14:paraId="360DB80E" w14:textId="77777777" w:rsidTr="00F9263D">
        <w:trPr>
          <w:trHeight w:val="300"/>
        </w:trPr>
        <w:tc>
          <w:tcPr>
            <w:tcW w:w="641" w:type="dxa"/>
          </w:tcPr>
          <w:p w14:paraId="4A0FBA88" w14:textId="77777777" w:rsidR="00037DFD" w:rsidRPr="00251898" w:rsidRDefault="00037DFD" w:rsidP="00745E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5873DEE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totalDebitosFontSF</w:t>
            </w:r>
            <w:proofErr w:type="spellEnd"/>
          </w:p>
        </w:tc>
        <w:tc>
          <w:tcPr>
            <w:tcW w:w="1844" w:type="dxa"/>
          </w:tcPr>
          <w:p w14:paraId="703C1D0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</w:t>
            </w:r>
          </w:p>
        </w:tc>
        <w:tc>
          <w:tcPr>
            <w:tcW w:w="1418" w:type="dxa"/>
          </w:tcPr>
          <w:p w14:paraId="4D32D48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21065C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A1CA31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7A95423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037DFD" w:rsidRPr="00251898" w14:paraId="11FDAAE6" w14:textId="77777777" w:rsidTr="00F9263D">
        <w:trPr>
          <w:trHeight w:val="300"/>
        </w:trPr>
        <w:tc>
          <w:tcPr>
            <w:tcW w:w="641" w:type="dxa"/>
          </w:tcPr>
          <w:p w14:paraId="475AB5F2" w14:textId="77777777" w:rsidR="00037DFD" w:rsidRPr="00251898" w:rsidRDefault="00037DFD" w:rsidP="00745E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7E02DBFA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totalCreditosFontSF</w:t>
            </w:r>
            <w:proofErr w:type="spellEnd"/>
          </w:p>
        </w:tc>
        <w:tc>
          <w:tcPr>
            <w:tcW w:w="1844" w:type="dxa"/>
          </w:tcPr>
          <w:p w14:paraId="4EBE089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</w:t>
            </w:r>
          </w:p>
        </w:tc>
        <w:tc>
          <w:tcPr>
            <w:tcW w:w="1418" w:type="dxa"/>
          </w:tcPr>
          <w:p w14:paraId="6B5BA18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550A5B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1F31A8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64C8E59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037DFD" w:rsidRPr="00251898" w14:paraId="4F9B9B78" w14:textId="77777777" w:rsidTr="00F9263D">
        <w:trPr>
          <w:trHeight w:val="300"/>
        </w:trPr>
        <w:tc>
          <w:tcPr>
            <w:tcW w:w="641" w:type="dxa"/>
          </w:tcPr>
          <w:p w14:paraId="4B9206BB" w14:textId="77777777" w:rsidR="00037DFD" w:rsidRPr="00251898" w:rsidRDefault="00037DFD" w:rsidP="00745E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C191138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saldoFinalFontSF</w:t>
            </w:r>
            <w:proofErr w:type="spellEnd"/>
          </w:p>
        </w:tc>
        <w:tc>
          <w:tcPr>
            <w:tcW w:w="1844" w:type="dxa"/>
          </w:tcPr>
          <w:p w14:paraId="28B670A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8" w:type="dxa"/>
          </w:tcPr>
          <w:p w14:paraId="7A0C924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F5599C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1F9EA7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BA4E2C0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</w:tr>
      <w:tr w:rsidR="00037DFD" w:rsidRPr="00251898" w14:paraId="1F62870C" w14:textId="77777777" w:rsidTr="00F9263D">
        <w:trPr>
          <w:trHeight w:val="300"/>
        </w:trPr>
        <w:tc>
          <w:tcPr>
            <w:tcW w:w="641" w:type="dxa"/>
          </w:tcPr>
          <w:p w14:paraId="1FA81B85" w14:textId="77777777" w:rsidR="00037DFD" w:rsidRPr="00251898" w:rsidRDefault="00037DFD" w:rsidP="00745E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0F347764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naturezaSaldoFinalFontSF</w:t>
            </w:r>
            <w:proofErr w:type="spellEnd"/>
          </w:p>
        </w:tc>
        <w:tc>
          <w:tcPr>
            <w:tcW w:w="1844" w:type="dxa"/>
          </w:tcPr>
          <w:p w14:paraId="6AD4E20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</w:t>
            </w:r>
          </w:p>
        </w:tc>
        <w:tc>
          <w:tcPr>
            <w:tcW w:w="1418" w:type="dxa"/>
          </w:tcPr>
          <w:p w14:paraId="03F061A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37DE997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71B2F9C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A24DE98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737C59F0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04933B9C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</w:tbl>
    <w:p w14:paraId="32A81606" w14:textId="77777777" w:rsidR="00037DFD" w:rsidRDefault="00037DFD" w:rsidP="00037DFD"/>
    <w:tbl>
      <w:tblPr>
        <w:tblW w:w="504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1"/>
        <w:gridCol w:w="2418"/>
        <w:gridCol w:w="1844"/>
        <w:gridCol w:w="1418"/>
        <w:gridCol w:w="1134"/>
        <w:gridCol w:w="1417"/>
        <w:gridCol w:w="5463"/>
      </w:tblGrid>
      <w:tr w:rsidR="00037DFD" w:rsidRPr="00251898" w14:paraId="42F169E9" w14:textId="77777777" w:rsidTr="00F9263D">
        <w:trPr>
          <w:trHeight w:val="300"/>
        </w:trPr>
        <w:tc>
          <w:tcPr>
            <w:tcW w:w="14335" w:type="dxa"/>
            <w:gridSpan w:val="7"/>
            <w:noWrap/>
          </w:tcPr>
          <w:p w14:paraId="7561C5E2" w14:textId="36921194" w:rsidR="00037DFD" w:rsidRPr="005423CF" w:rsidRDefault="00037DFD" w:rsidP="00F820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17 </w:t>
            </w: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286793" w:rsidRPr="002867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Controle por Fonte de Recursos, Atributo SF e Conta Bancária</w:t>
            </w:r>
          </w:p>
        </w:tc>
      </w:tr>
      <w:tr w:rsidR="00037DFD" w:rsidRPr="00251898" w14:paraId="31F89EDC" w14:textId="77777777" w:rsidTr="00F9263D">
        <w:trPr>
          <w:trHeight w:val="300"/>
        </w:trPr>
        <w:tc>
          <w:tcPr>
            <w:tcW w:w="14335" w:type="dxa"/>
            <w:gridSpan w:val="7"/>
            <w:noWrap/>
          </w:tcPr>
          <w:p w14:paraId="4278DE65" w14:textId="20F60E35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F9263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  <w:r w:rsidR="00F9263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atributoSF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codCTB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</w:p>
        </w:tc>
      </w:tr>
      <w:tr w:rsidR="00037DFD" w:rsidRPr="00251898" w14:paraId="7AAC973A" w14:textId="77777777" w:rsidTr="00F9263D">
        <w:trPr>
          <w:trHeight w:val="300"/>
        </w:trPr>
        <w:tc>
          <w:tcPr>
            <w:tcW w:w="641" w:type="dxa"/>
            <w:hideMark/>
          </w:tcPr>
          <w:p w14:paraId="29F3336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18" w:type="dxa"/>
            <w:hideMark/>
          </w:tcPr>
          <w:p w14:paraId="72084D0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44" w:type="dxa"/>
            <w:hideMark/>
          </w:tcPr>
          <w:p w14:paraId="437F4E5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05EC7EB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5CC65E5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411F09D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5EC9B18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37DFD" w:rsidRPr="00251898" w14:paraId="2525A3EC" w14:textId="77777777" w:rsidTr="00F9263D">
        <w:trPr>
          <w:trHeight w:val="300"/>
        </w:trPr>
        <w:tc>
          <w:tcPr>
            <w:tcW w:w="641" w:type="dxa"/>
          </w:tcPr>
          <w:p w14:paraId="4A3290B1" w14:textId="77777777" w:rsidR="00037DFD" w:rsidRPr="00251898" w:rsidRDefault="00037DFD" w:rsidP="00745EE9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10E5C3A0" w14:textId="77777777" w:rsidR="00037DFD" w:rsidRPr="00844346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844" w:type="dxa"/>
          </w:tcPr>
          <w:p w14:paraId="598E852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4B95F8B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5373410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0792540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3AE6A03" w14:textId="5B21ABBA" w:rsidR="00037DFD" w:rsidRPr="00251898" w:rsidRDefault="00037DFD" w:rsidP="00F820F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</w:t>
            </w:r>
            <w:r w:rsidR="002E3103" w:rsidRPr="002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 por Fonte de Recursos, Atributo SF e Conta Bancária</w:t>
            </w:r>
          </w:p>
        </w:tc>
      </w:tr>
      <w:tr w:rsidR="00037DFD" w:rsidRPr="00251898" w14:paraId="53DD7826" w14:textId="77777777" w:rsidTr="00F9263D">
        <w:trPr>
          <w:trHeight w:val="300"/>
        </w:trPr>
        <w:tc>
          <w:tcPr>
            <w:tcW w:w="641" w:type="dxa"/>
          </w:tcPr>
          <w:p w14:paraId="300E5C5E" w14:textId="77777777" w:rsidR="00037DFD" w:rsidRPr="00CA5C32" w:rsidRDefault="00037DFD" w:rsidP="00745EE9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1FA4E80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</w:p>
        </w:tc>
        <w:tc>
          <w:tcPr>
            <w:tcW w:w="1844" w:type="dxa"/>
          </w:tcPr>
          <w:p w14:paraId="6AA261DC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8" w:type="dxa"/>
          </w:tcPr>
          <w:p w14:paraId="72911B32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43CD4B0B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35C4C4D5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8BFDF11" w14:textId="77777777" w:rsidR="00037DFD" w:rsidRPr="00CA5C32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DD327B" w:rsidRPr="00251898" w14:paraId="0494F3FD" w14:textId="77777777" w:rsidTr="00F9263D">
        <w:trPr>
          <w:trHeight w:val="300"/>
        </w:trPr>
        <w:tc>
          <w:tcPr>
            <w:tcW w:w="641" w:type="dxa"/>
          </w:tcPr>
          <w:p w14:paraId="791AADE8" w14:textId="77777777" w:rsidR="00DD327B" w:rsidRPr="00CA5C32" w:rsidRDefault="00DD327B" w:rsidP="00DD327B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0F8EA13C" w14:textId="1DA1C525" w:rsidR="00DD327B" w:rsidRDefault="00DD327B" w:rsidP="00DD327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</w:p>
        </w:tc>
        <w:tc>
          <w:tcPr>
            <w:tcW w:w="1844" w:type="dxa"/>
          </w:tcPr>
          <w:p w14:paraId="6DCC2953" w14:textId="6214DE87" w:rsidR="00DD327B" w:rsidRDefault="00DD327B" w:rsidP="00DD327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</w:t>
            </w:r>
          </w:p>
        </w:tc>
        <w:tc>
          <w:tcPr>
            <w:tcW w:w="1418" w:type="dxa"/>
          </w:tcPr>
          <w:p w14:paraId="4C5A4DA3" w14:textId="56968115" w:rsidR="00DD327B" w:rsidRDefault="00DD327B" w:rsidP="00DD327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134" w:type="dxa"/>
          </w:tcPr>
          <w:p w14:paraId="3F61430D" w14:textId="6CA3F410" w:rsidR="00DD327B" w:rsidRDefault="00DD327B" w:rsidP="00DD327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11562597" w14:textId="48A96732" w:rsidR="00DD327B" w:rsidRDefault="00DD327B" w:rsidP="00DD327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281E34A" w14:textId="77777777" w:rsidR="00DD327B" w:rsidRDefault="00DD327B" w:rsidP="00DD327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 com contabilidade descentralizada.</w:t>
            </w:r>
          </w:p>
          <w:p w14:paraId="5BF974C2" w14:textId="77777777" w:rsidR="00DD327B" w:rsidRDefault="00DD327B" w:rsidP="00DD327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C011F61" w14:textId="77777777" w:rsidR="00DD327B" w:rsidRDefault="00DD327B" w:rsidP="00DD327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as contas contábeis do órgão (exceto Fundo Municipal com contabilidade descentralizada) informar o código “00000000”.</w:t>
            </w:r>
          </w:p>
          <w:p w14:paraId="221D8B1B" w14:textId="77777777" w:rsidR="00DD327B" w:rsidRDefault="00DD327B" w:rsidP="00DD327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0ECB97E" w14:textId="626E4D7E" w:rsidR="00DD327B" w:rsidRDefault="00DD327B" w:rsidP="00DD327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Salienta-se que as contas dos demais fundos já compõem as contas contábeis do órgão.</w:t>
            </w:r>
          </w:p>
        </w:tc>
      </w:tr>
      <w:tr w:rsidR="00037DFD" w:rsidRPr="00251898" w14:paraId="63B9C8F4" w14:textId="77777777" w:rsidTr="00F9263D">
        <w:trPr>
          <w:trHeight w:val="300"/>
        </w:trPr>
        <w:tc>
          <w:tcPr>
            <w:tcW w:w="641" w:type="dxa"/>
          </w:tcPr>
          <w:p w14:paraId="72573600" w14:textId="77777777" w:rsidR="00037DFD" w:rsidRPr="00251898" w:rsidRDefault="00037DFD" w:rsidP="00745EE9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16BF82EE" w14:textId="77777777" w:rsidR="00037DFD" w:rsidRPr="00D01259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0125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atributoSF</w:t>
            </w:r>
            <w:proofErr w:type="spellEnd"/>
          </w:p>
        </w:tc>
        <w:tc>
          <w:tcPr>
            <w:tcW w:w="1844" w:type="dxa"/>
          </w:tcPr>
          <w:p w14:paraId="4C0EB1B6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Superávit Financeiro</w:t>
            </w:r>
          </w:p>
        </w:tc>
        <w:tc>
          <w:tcPr>
            <w:tcW w:w="1418" w:type="dxa"/>
          </w:tcPr>
          <w:p w14:paraId="6AC4775E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</w:t>
            </w:r>
          </w:p>
        </w:tc>
        <w:tc>
          <w:tcPr>
            <w:tcW w:w="1134" w:type="dxa"/>
          </w:tcPr>
          <w:p w14:paraId="0E2452B4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2285791E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5843070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Superávit Financeiro</w:t>
            </w:r>
          </w:p>
          <w:p w14:paraId="6B432FE5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 – Financeiro</w:t>
            </w:r>
          </w:p>
          <w:p w14:paraId="0B916419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 – Permanente</w:t>
            </w:r>
          </w:p>
        </w:tc>
      </w:tr>
      <w:tr w:rsidR="00037DFD" w:rsidRPr="00251898" w14:paraId="3E413423" w14:textId="77777777" w:rsidTr="00F9263D">
        <w:trPr>
          <w:trHeight w:val="300"/>
        </w:trPr>
        <w:tc>
          <w:tcPr>
            <w:tcW w:w="641" w:type="dxa"/>
          </w:tcPr>
          <w:p w14:paraId="695F297B" w14:textId="77777777" w:rsidR="00037DFD" w:rsidRPr="00251898" w:rsidRDefault="00037DFD" w:rsidP="00745EE9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02C742A8" w14:textId="77777777" w:rsidR="00037DFD" w:rsidRPr="002B7E97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B7E97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codCTB</w:t>
            </w:r>
            <w:proofErr w:type="spellEnd"/>
          </w:p>
        </w:tc>
        <w:tc>
          <w:tcPr>
            <w:tcW w:w="1844" w:type="dxa"/>
          </w:tcPr>
          <w:p w14:paraId="3154DAE2" w14:textId="77777777" w:rsidR="00037DFD" w:rsidRPr="002B7E97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B7E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Identificador da Conta Bancária</w:t>
            </w:r>
          </w:p>
        </w:tc>
        <w:tc>
          <w:tcPr>
            <w:tcW w:w="1418" w:type="dxa"/>
          </w:tcPr>
          <w:p w14:paraId="1F5DDE42" w14:textId="77777777" w:rsidR="00037DFD" w:rsidRPr="002B7E97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B7E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34" w:type="dxa"/>
          </w:tcPr>
          <w:p w14:paraId="6F243F66" w14:textId="77777777" w:rsidR="00037DFD" w:rsidRPr="002B7E97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B7E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5CA11973" w14:textId="77777777" w:rsidR="00037DFD" w:rsidRPr="002B7E97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B7E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2B5A321C" w14:textId="77777777" w:rsidR="00037DFD" w:rsidRPr="002B7E97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único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criado pelo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órgão que identifica a conta bancária.</w:t>
            </w:r>
          </w:p>
        </w:tc>
      </w:tr>
      <w:tr w:rsidR="00037DFD" w:rsidRPr="00251898" w14:paraId="6439AABB" w14:textId="77777777" w:rsidTr="00F9263D">
        <w:trPr>
          <w:trHeight w:val="300"/>
        </w:trPr>
        <w:tc>
          <w:tcPr>
            <w:tcW w:w="641" w:type="dxa"/>
          </w:tcPr>
          <w:p w14:paraId="667A05FE" w14:textId="77777777" w:rsidR="00037DFD" w:rsidRPr="00251898" w:rsidRDefault="00037DFD" w:rsidP="00745EE9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7244D4F6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</w:p>
        </w:tc>
        <w:tc>
          <w:tcPr>
            <w:tcW w:w="1844" w:type="dxa"/>
          </w:tcPr>
          <w:p w14:paraId="55AACC97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</w:t>
            </w:r>
          </w:p>
        </w:tc>
        <w:tc>
          <w:tcPr>
            <w:tcW w:w="1418" w:type="dxa"/>
          </w:tcPr>
          <w:p w14:paraId="14779400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134" w:type="dxa"/>
          </w:tcPr>
          <w:p w14:paraId="4A7580FE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18E26492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038F5C7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recursos, conforme Classificação por Fonte e Destinação de Recursos estabelecida pelo TCEMG.</w:t>
            </w:r>
          </w:p>
        </w:tc>
      </w:tr>
      <w:tr w:rsidR="00037DFD" w:rsidRPr="00251898" w14:paraId="639A9D46" w14:textId="77777777" w:rsidTr="00F9263D">
        <w:trPr>
          <w:trHeight w:val="300"/>
        </w:trPr>
        <w:tc>
          <w:tcPr>
            <w:tcW w:w="641" w:type="dxa"/>
          </w:tcPr>
          <w:p w14:paraId="1357C72A" w14:textId="77777777" w:rsidR="00037DFD" w:rsidRPr="00251898" w:rsidRDefault="00037DFD" w:rsidP="00745EE9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29805A1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saldoInicialCTB</w:t>
            </w:r>
            <w:proofErr w:type="spellEnd"/>
          </w:p>
        </w:tc>
        <w:tc>
          <w:tcPr>
            <w:tcW w:w="1844" w:type="dxa"/>
          </w:tcPr>
          <w:p w14:paraId="3C0C26C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8" w:type="dxa"/>
          </w:tcPr>
          <w:p w14:paraId="393869A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439D87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A328B9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02341A9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037DFD" w:rsidRPr="00251898" w14:paraId="4A7131ED" w14:textId="77777777" w:rsidTr="00F9263D">
        <w:trPr>
          <w:trHeight w:val="300"/>
        </w:trPr>
        <w:tc>
          <w:tcPr>
            <w:tcW w:w="641" w:type="dxa"/>
          </w:tcPr>
          <w:p w14:paraId="3D907F11" w14:textId="77777777" w:rsidR="00037DFD" w:rsidRPr="00251898" w:rsidRDefault="00037DFD" w:rsidP="00745EE9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6B6781F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naturezaSaldoInicialCTB</w:t>
            </w:r>
            <w:proofErr w:type="spellEnd"/>
          </w:p>
        </w:tc>
        <w:tc>
          <w:tcPr>
            <w:tcW w:w="1844" w:type="dxa"/>
          </w:tcPr>
          <w:p w14:paraId="7CF1FC4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</w:t>
            </w:r>
          </w:p>
        </w:tc>
        <w:tc>
          <w:tcPr>
            <w:tcW w:w="1418" w:type="dxa"/>
          </w:tcPr>
          <w:p w14:paraId="6A68334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3A8495B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0B6F922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2469664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79046B51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3995FF55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037DFD" w:rsidRPr="00251898" w14:paraId="03943914" w14:textId="77777777" w:rsidTr="00F9263D">
        <w:trPr>
          <w:trHeight w:val="300"/>
        </w:trPr>
        <w:tc>
          <w:tcPr>
            <w:tcW w:w="641" w:type="dxa"/>
          </w:tcPr>
          <w:p w14:paraId="739526F6" w14:textId="77777777" w:rsidR="00037DFD" w:rsidRPr="00251898" w:rsidRDefault="00037DFD" w:rsidP="00745EE9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C04B1B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totalDebitosCTB</w:t>
            </w:r>
            <w:proofErr w:type="spellEnd"/>
          </w:p>
        </w:tc>
        <w:tc>
          <w:tcPr>
            <w:tcW w:w="1844" w:type="dxa"/>
          </w:tcPr>
          <w:p w14:paraId="1B22872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</w:t>
            </w:r>
          </w:p>
        </w:tc>
        <w:tc>
          <w:tcPr>
            <w:tcW w:w="1418" w:type="dxa"/>
          </w:tcPr>
          <w:p w14:paraId="16A8D76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65CBFF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F3D6B5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24C48DE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037DFD" w:rsidRPr="00251898" w14:paraId="6544E339" w14:textId="77777777" w:rsidTr="00F9263D">
        <w:trPr>
          <w:trHeight w:val="300"/>
        </w:trPr>
        <w:tc>
          <w:tcPr>
            <w:tcW w:w="641" w:type="dxa"/>
          </w:tcPr>
          <w:p w14:paraId="685E723B" w14:textId="77777777" w:rsidR="00037DFD" w:rsidRPr="00251898" w:rsidRDefault="00037DFD" w:rsidP="00745EE9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0A512398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totalCreditosCTB</w:t>
            </w:r>
            <w:proofErr w:type="spellEnd"/>
          </w:p>
        </w:tc>
        <w:tc>
          <w:tcPr>
            <w:tcW w:w="1844" w:type="dxa"/>
          </w:tcPr>
          <w:p w14:paraId="65CF2FB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</w:t>
            </w:r>
          </w:p>
        </w:tc>
        <w:tc>
          <w:tcPr>
            <w:tcW w:w="1418" w:type="dxa"/>
          </w:tcPr>
          <w:p w14:paraId="58678EB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7DA3A7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A021ECE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2E649F6D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037DFD" w:rsidRPr="00251898" w14:paraId="523B83E7" w14:textId="77777777" w:rsidTr="00F9263D">
        <w:trPr>
          <w:trHeight w:val="300"/>
        </w:trPr>
        <w:tc>
          <w:tcPr>
            <w:tcW w:w="641" w:type="dxa"/>
          </w:tcPr>
          <w:p w14:paraId="1ECDFE9D" w14:textId="77777777" w:rsidR="00037DFD" w:rsidRPr="00251898" w:rsidRDefault="00037DFD" w:rsidP="00745EE9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5FAD9F01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saldoFinalCTB</w:t>
            </w:r>
            <w:proofErr w:type="spellEnd"/>
          </w:p>
        </w:tc>
        <w:tc>
          <w:tcPr>
            <w:tcW w:w="1844" w:type="dxa"/>
          </w:tcPr>
          <w:p w14:paraId="22B9DEA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8" w:type="dxa"/>
          </w:tcPr>
          <w:p w14:paraId="4F9E843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F4398B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F4555D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1FA8135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</w:tr>
      <w:tr w:rsidR="00037DFD" w:rsidRPr="00251898" w14:paraId="380916B7" w14:textId="77777777" w:rsidTr="00F9263D">
        <w:trPr>
          <w:trHeight w:val="300"/>
        </w:trPr>
        <w:tc>
          <w:tcPr>
            <w:tcW w:w="641" w:type="dxa"/>
          </w:tcPr>
          <w:p w14:paraId="504010DB" w14:textId="77777777" w:rsidR="00037DFD" w:rsidRPr="00251898" w:rsidRDefault="00037DFD" w:rsidP="00745EE9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4D37687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naturezaSaldoFinalCTB</w:t>
            </w:r>
            <w:proofErr w:type="spellEnd"/>
          </w:p>
        </w:tc>
        <w:tc>
          <w:tcPr>
            <w:tcW w:w="1844" w:type="dxa"/>
          </w:tcPr>
          <w:p w14:paraId="7F76F22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</w:t>
            </w:r>
          </w:p>
        </w:tc>
        <w:tc>
          <w:tcPr>
            <w:tcW w:w="1418" w:type="dxa"/>
          </w:tcPr>
          <w:p w14:paraId="1133DB1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0D67F76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688B67F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7211D84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5C762B2A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3C62DEC6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</w:tbl>
    <w:p w14:paraId="4FB93A94" w14:textId="77777777" w:rsidR="00037DFD" w:rsidRDefault="00037DFD" w:rsidP="00037DFD"/>
    <w:tbl>
      <w:tblPr>
        <w:tblW w:w="504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1"/>
        <w:gridCol w:w="2418"/>
        <w:gridCol w:w="1844"/>
        <w:gridCol w:w="1418"/>
        <w:gridCol w:w="1134"/>
        <w:gridCol w:w="1417"/>
        <w:gridCol w:w="5463"/>
      </w:tblGrid>
      <w:tr w:rsidR="00037DFD" w:rsidRPr="00251898" w14:paraId="4927F578" w14:textId="77777777" w:rsidTr="00F9263D">
        <w:trPr>
          <w:trHeight w:val="300"/>
        </w:trPr>
        <w:tc>
          <w:tcPr>
            <w:tcW w:w="14335" w:type="dxa"/>
            <w:gridSpan w:val="7"/>
            <w:noWrap/>
          </w:tcPr>
          <w:p w14:paraId="10092047" w14:textId="77777777" w:rsidR="00037DFD" w:rsidRPr="005423CF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18 </w:t>
            </w: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C863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Controle por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Fonte de Recursos</w:t>
            </w:r>
          </w:p>
        </w:tc>
      </w:tr>
      <w:tr w:rsidR="00037DFD" w:rsidRPr="00251898" w14:paraId="46A4B5AC" w14:textId="77777777" w:rsidTr="00F9263D">
        <w:trPr>
          <w:trHeight w:val="300"/>
        </w:trPr>
        <w:tc>
          <w:tcPr>
            <w:tcW w:w="14335" w:type="dxa"/>
            <w:gridSpan w:val="7"/>
            <w:noWrap/>
          </w:tcPr>
          <w:p w14:paraId="1D00E6D8" w14:textId="5B42D002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F9263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  <w:r w:rsidR="00F9263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</w:p>
        </w:tc>
      </w:tr>
      <w:tr w:rsidR="00037DFD" w:rsidRPr="00251898" w14:paraId="44E5DCFD" w14:textId="77777777" w:rsidTr="00F9263D">
        <w:trPr>
          <w:trHeight w:val="300"/>
        </w:trPr>
        <w:tc>
          <w:tcPr>
            <w:tcW w:w="641" w:type="dxa"/>
            <w:hideMark/>
          </w:tcPr>
          <w:p w14:paraId="37DA731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18" w:type="dxa"/>
            <w:hideMark/>
          </w:tcPr>
          <w:p w14:paraId="527DC02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44" w:type="dxa"/>
            <w:hideMark/>
          </w:tcPr>
          <w:p w14:paraId="3D42462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32893A4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558D8AE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3216F3A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358EDDF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37DFD" w:rsidRPr="00251898" w14:paraId="264AB7B9" w14:textId="77777777" w:rsidTr="00F9263D">
        <w:trPr>
          <w:trHeight w:val="300"/>
        </w:trPr>
        <w:tc>
          <w:tcPr>
            <w:tcW w:w="641" w:type="dxa"/>
          </w:tcPr>
          <w:p w14:paraId="415BBFB6" w14:textId="77777777" w:rsidR="00037DFD" w:rsidRPr="00251898" w:rsidRDefault="00037DFD" w:rsidP="00745EE9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77D66EDF" w14:textId="77777777" w:rsidR="00037DFD" w:rsidRPr="00844346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844" w:type="dxa"/>
          </w:tcPr>
          <w:p w14:paraId="7868655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580465B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3BBDFBD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0274087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38761D31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</w:t>
            </w:r>
            <w:r w:rsidRPr="000B37F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Controle por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Fonte de Recursos</w:t>
            </w:r>
          </w:p>
        </w:tc>
      </w:tr>
      <w:tr w:rsidR="00037DFD" w:rsidRPr="00251898" w14:paraId="79BAB69F" w14:textId="77777777" w:rsidTr="00F9263D">
        <w:trPr>
          <w:trHeight w:val="300"/>
        </w:trPr>
        <w:tc>
          <w:tcPr>
            <w:tcW w:w="641" w:type="dxa"/>
          </w:tcPr>
          <w:p w14:paraId="1B76F34D" w14:textId="77777777" w:rsidR="00037DFD" w:rsidRPr="00CA5C32" w:rsidRDefault="00037DFD" w:rsidP="00745EE9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D608233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</w:p>
        </w:tc>
        <w:tc>
          <w:tcPr>
            <w:tcW w:w="1844" w:type="dxa"/>
          </w:tcPr>
          <w:p w14:paraId="3A6FC554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8" w:type="dxa"/>
          </w:tcPr>
          <w:p w14:paraId="6CF20972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1C6143C4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5A7178AA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E2EF004" w14:textId="77777777" w:rsidR="00037DFD" w:rsidRPr="00CA5C32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DD327B" w:rsidRPr="00251898" w14:paraId="3393AE5E" w14:textId="77777777" w:rsidTr="00F9263D">
        <w:trPr>
          <w:trHeight w:val="300"/>
        </w:trPr>
        <w:tc>
          <w:tcPr>
            <w:tcW w:w="641" w:type="dxa"/>
          </w:tcPr>
          <w:p w14:paraId="6E5A8CF3" w14:textId="77777777" w:rsidR="00DD327B" w:rsidRPr="00CA5C32" w:rsidRDefault="00DD327B" w:rsidP="00DD327B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22DE29A2" w14:textId="13480813" w:rsidR="00DD327B" w:rsidRDefault="00DD327B" w:rsidP="00DD327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</w:p>
        </w:tc>
        <w:tc>
          <w:tcPr>
            <w:tcW w:w="1844" w:type="dxa"/>
          </w:tcPr>
          <w:p w14:paraId="3FF0004C" w14:textId="4D6A6CCF" w:rsidR="00DD327B" w:rsidRDefault="00DD327B" w:rsidP="00DD327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</w:t>
            </w:r>
          </w:p>
        </w:tc>
        <w:tc>
          <w:tcPr>
            <w:tcW w:w="1418" w:type="dxa"/>
          </w:tcPr>
          <w:p w14:paraId="75483248" w14:textId="66E2ECCD" w:rsidR="00DD327B" w:rsidRDefault="00DD327B" w:rsidP="00DD327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134" w:type="dxa"/>
          </w:tcPr>
          <w:p w14:paraId="6DBDE9B7" w14:textId="6DECC313" w:rsidR="00DD327B" w:rsidRDefault="00DD327B" w:rsidP="00DD327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29BC1189" w14:textId="7C93CCBA" w:rsidR="00DD327B" w:rsidRDefault="00DD327B" w:rsidP="00DD327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71F1AB3" w14:textId="77777777" w:rsidR="00DD327B" w:rsidRDefault="00DD327B" w:rsidP="00DD327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 com contabilidade descentralizada.</w:t>
            </w:r>
          </w:p>
          <w:p w14:paraId="0F501FEB" w14:textId="77777777" w:rsidR="00DD327B" w:rsidRDefault="00DD327B" w:rsidP="00DD327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FE53A83" w14:textId="77777777" w:rsidR="00DD327B" w:rsidRDefault="00DD327B" w:rsidP="00DD327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as contas contábeis do órgão (exceto Fundo Municipal com contabilidade descentralizada) informar o código “00000000”.</w:t>
            </w:r>
          </w:p>
          <w:p w14:paraId="680279A5" w14:textId="77777777" w:rsidR="00DD327B" w:rsidRDefault="00DD327B" w:rsidP="00DD327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EF97895" w14:textId="4201A8C6" w:rsidR="00DD327B" w:rsidRDefault="00DD327B" w:rsidP="00DD327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Salienta-se que as contas dos demais fundos já compõem as contas contábeis do órgão.</w:t>
            </w:r>
          </w:p>
        </w:tc>
      </w:tr>
      <w:tr w:rsidR="00037DFD" w:rsidRPr="00251898" w14:paraId="6131A6A2" w14:textId="77777777" w:rsidTr="00F9263D">
        <w:trPr>
          <w:trHeight w:val="300"/>
        </w:trPr>
        <w:tc>
          <w:tcPr>
            <w:tcW w:w="641" w:type="dxa"/>
          </w:tcPr>
          <w:p w14:paraId="0AFCE48E" w14:textId="77777777" w:rsidR="00037DFD" w:rsidRPr="00251898" w:rsidRDefault="00037DFD" w:rsidP="00745EE9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22D8D98E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</w:p>
        </w:tc>
        <w:tc>
          <w:tcPr>
            <w:tcW w:w="1844" w:type="dxa"/>
          </w:tcPr>
          <w:p w14:paraId="741ED860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</w:t>
            </w:r>
          </w:p>
        </w:tc>
        <w:tc>
          <w:tcPr>
            <w:tcW w:w="1418" w:type="dxa"/>
          </w:tcPr>
          <w:p w14:paraId="5E5FD921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134" w:type="dxa"/>
          </w:tcPr>
          <w:p w14:paraId="1E19A361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589D724A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2B36679C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recursos, conforme Classificação por Fonte e Destinação de Recursos estabelecida pelo TCEMG.</w:t>
            </w:r>
          </w:p>
        </w:tc>
      </w:tr>
      <w:tr w:rsidR="00037DFD" w:rsidRPr="00251898" w14:paraId="46E6DAC7" w14:textId="77777777" w:rsidTr="00F9263D">
        <w:trPr>
          <w:trHeight w:val="300"/>
        </w:trPr>
        <w:tc>
          <w:tcPr>
            <w:tcW w:w="641" w:type="dxa"/>
          </w:tcPr>
          <w:p w14:paraId="48D28252" w14:textId="77777777" w:rsidR="00037DFD" w:rsidRPr="00251898" w:rsidRDefault="00037DFD" w:rsidP="00745EE9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EDE6C1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saldoInicialFR</w:t>
            </w:r>
            <w:proofErr w:type="spellEnd"/>
          </w:p>
        </w:tc>
        <w:tc>
          <w:tcPr>
            <w:tcW w:w="1844" w:type="dxa"/>
          </w:tcPr>
          <w:p w14:paraId="45E5823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8" w:type="dxa"/>
          </w:tcPr>
          <w:p w14:paraId="10C0C22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DE64EE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176CE45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7815000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037DFD" w:rsidRPr="00251898" w14:paraId="62A766C9" w14:textId="77777777" w:rsidTr="00F9263D">
        <w:trPr>
          <w:trHeight w:val="300"/>
        </w:trPr>
        <w:tc>
          <w:tcPr>
            <w:tcW w:w="641" w:type="dxa"/>
          </w:tcPr>
          <w:p w14:paraId="2163E8C6" w14:textId="77777777" w:rsidR="00037DFD" w:rsidRPr="00251898" w:rsidRDefault="00037DFD" w:rsidP="00745EE9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10E5BDAA" w14:textId="5F09FF06" w:rsidR="00037DFD" w:rsidRPr="00251898" w:rsidRDefault="00E56982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="00037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aturezaSaldoInicialFR</w:t>
            </w:r>
            <w:proofErr w:type="spellEnd"/>
          </w:p>
        </w:tc>
        <w:tc>
          <w:tcPr>
            <w:tcW w:w="1844" w:type="dxa"/>
          </w:tcPr>
          <w:p w14:paraId="58A9CC0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</w:t>
            </w:r>
          </w:p>
        </w:tc>
        <w:tc>
          <w:tcPr>
            <w:tcW w:w="1418" w:type="dxa"/>
          </w:tcPr>
          <w:p w14:paraId="05059F1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43B3CCD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63C6AF3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83BEF7F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0E5FCF47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0C9F9F1A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037DFD" w:rsidRPr="00251898" w14:paraId="75EA3F9A" w14:textId="77777777" w:rsidTr="00F9263D">
        <w:trPr>
          <w:trHeight w:val="300"/>
        </w:trPr>
        <w:tc>
          <w:tcPr>
            <w:tcW w:w="641" w:type="dxa"/>
          </w:tcPr>
          <w:p w14:paraId="4B1F0BA7" w14:textId="77777777" w:rsidR="00037DFD" w:rsidRPr="00251898" w:rsidRDefault="00037DFD" w:rsidP="00745EE9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010EEF52" w14:textId="3E06E1B1" w:rsidR="00037DFD" w:rsidRPr="00251898" w:rsidRDefault="00E56982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</w:t>
            </w:r>
            <w:r w:rsidR="00037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otalDebitosFR</w:t>
            </w:r>
            <w:proofErr w:type="spellEnd"/>
          </w:p>
        </w:tc>
        <w:tc>
          <w:tcPr>
            <w:tcW w:w="1844" w:type="dxa"/>
          </w:tcPr>
          <w:p w14:paraId="34FFD49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</w:t>
            </w:r>
          </w:p>
        </w:tc>
        <w:tc>
          <w:tcPr>
            <w:tcW w:w="1418" w:type="dxa"/>
          </w:tcPr>
          <w:p w14:paraId="558C4AE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2214F6E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2F0D4E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C236BC4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037DFD" w:rsidRPr="00251898" w14:paraId="51216D8B" w14:textId="77777777" w:rsidTr="00F9263D">
        <w:trPr>
          <w:trHeight w:val="300"/>
        </w:trPr>
        <w:tc>
          <w:tcPr>
            <w:tcW w:w="641" w:type="dxa"/>
          </w:tcPr>
          <w:p w14:paraId="3696EB76" w14:textId="77777777" w:rsidR="00037DFD" w:rsidRPr="00251898" w:rsidRDefault="00037DFD" w:rsidP="00745EE9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56D3D2BA" w14:textId="75C50F86" w:rsidR="00037DFD" w:rsidRDefault="00E56982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</w:t>
            </w:r>
            <w:r w:rsidR="00037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otalCreditosFR</w:t>
            </w:r>
            <w:proofErr w:type="spellEnd"/>
          </w:p>
        </w:tc>
        <w:tc>
          <w:tcPr>
            <w:tcW w:w="1844" w:type="dxa"/>
          </w:tcPr>
          <w:p w14:paraId="174800A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</w:t>
            </w:r>
          </w:p>
        </w:tc>
        <w:tc>
          <w:tcPr>
            <w:tcW w:w="1418" w:type="dxa"/>
          </w:tcPr>
          <w:p w14:paraId="404D499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00D715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4EC2BD2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FDF35D8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037DFD" w:rsidRPr="00251898" w14:paraId="6D3732BD" w14:textId="77777777" w:rsidTr="00F9263D">
        <w:trPr>
          <w:trHeight w:val="300"/>
        </w:trPr>
        <w:tc>
          <w:tcPr>
            <w:tcW w:w="641" w:type="dxa"/>
          </w:tcPr>
          <w:p w14:paraId="0A7451AE" w14:textId="77777777" w:rsidR="00037DFD" w:rsidRPr="00251898" w:rsidRDefault="00037DFD" w:rsidP="00745EE9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2B6E2E12" w14:textId="0480B4A5" w:rsidR="00037DFD" w:rsidRDefault="00E56982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="00037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aldoFinalFR</w:t>
            </w:r>
            <w:proofErr w:type="spellEnd"/>
          </w:p>
        </w:tc>
        <w:tc>
          <w:tcPr>
            <w:tcW w:w="1844" w:type="dxa"/>
          </w:tcPr>
          <w:p w14:paraId="3CEA224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8" w:type="dxa"/>
          </w:tcPr>
          <w:p w14:paraId="7D330C4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A6A3ED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48F938C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C0454D5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</w:tr>
      <w:tr w:rsidR="00037DFD" w:rsidRPr="00251898" w14:paraId="2FADA57C" w14:textId="77777777" w:rsidTr="00F9263D">
        <w:trPr>
          <w:trHeight w:val="300"/>
        </w:trPr>
        <w:tc>
          <w:tcPr>
            <w:tcW w:w="641" w:type="dxa"/>
          </w:tcPr>
          <w:p w14:paraId="79A261CF" w14:textId="77777777" w:rsidR="00037DFD" w:rsidRPr="00251898" w:rsidRDefault="00037DFD" w:rsidP="00745EE9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658F4ACB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naturezaSaldoFinalFR</w:t>
            </w:r>
            <w:proofErr w:type="spellEnd"/>
          </w:p>
        </w:tc>
        <w:tc>
          <w:tcPr>
            <w:tcW w:w="1844" w:type="dxa"/>
          </w:tcPr>
          <w:p w14:paraId="45352CAE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</w:t>
            </w:r>
          </w:p>
        </w:tc>
        <w:tc>
          <w:tcPr>
            <w:tcW w:w="1418" w:type="dxa"/>
          </w:tcPr>
          <w:p w14:paraId="23FFEE5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2C68803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400B7F5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4202F41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31C18883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689ED065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</w:tbl>
    <w:p w14:paraId="58B78DC7" w14:textId="77777777" w:rsidR="00037DFD" w:rsidRDefault="00037DFD" w:rsidP="00037DFD"/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444"/>
        <w:gridCol w:w="1702"/>
        <w:gridCol w:w="1418"/>
        <w:gridCol w:w="1134"/>
        <w:gridCol w:w="1417"/>
        <w:gridCol w:w="5528"/>
      </w:tblGrid>
      <w:tr w:rsidR="00037DFD" w:rsidRPr="00251898" w14:paraId="2DAFF6C2" w14:textId="77777777" w:rsidTr="004A2015">
        <w:trPr>
          <w:trHeight w:val="300"/>
        </w:trPr>
        <w:tc>
          <w:tcPr>
            <w:tcW w:w="14283" w:type="dxa"/>
            <w:gridSpan w:val="7"/>
            <w:noWrap/>
          </w:tcPr>
          <w:p w14:paraId="14C6E79C" w14:textId="718F66BA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19</w:t>
            </w: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94624D" w:rsidRPr="009462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Identificação do Consórcio</w:t>
            </w:r>
          </w:p>
        </w:tc>
      </w:tr>
      <w:tr w:rsidR="00037DFD" w:rsidRPr="00251898" w14:paraId="00EE9BF6" w14:textId="77777777" w:rsidTr="004A2015">
        <w:trPr>
          <w:trHeight w:val="300"/>
        </w:trPr>
        <w:tc>
          <w:tcPr>
            <w:tcW w:w="14283" w:type="dxa"/>
            <w:gridSpan w:val="7"/>
            <w:noWrap/>
          </w:tcPr>
          <w:p w14:paraId="529A34F6" w14:textId="3A9D1885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F9263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  <w:r w:rsidR="00F9263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CNPJConsorcio</w:t>
            </w:r>
            <w:proofErr w:type="spellEnd"/>
          </w:p>
        </w:tc>
      </w:tr>
      <w:tr w:rsidR="00037DFD" w:rsidRPr="00251898" w14:paraId="703B0F6B" w14:textId="77777777" w:rsidTr="004A2015">
        <w:trPr>
          <w:trHeight w:val="300"/>
        </w:trPr>
        <w:tc>
          <w:tcPr>
            <w:tcW w:w="640" w:type="dxa"/>
            <w:hideMark/>
          </w:tcPr>
          <w:p w14:paraId="5CE1D0A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44" w:type="dxa"/>
            <w:hideMark/>
          </w:tcPr>
          <w:p w14:paraId="5E0DAD6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702" w:type="dxa"/>
            <w:hideMark/>
          </w:tcPr>
          <w:p w14:paraId="4DC1D92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20B38DD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2356776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472FB0F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528" w:type="dxa"/>
            <w:hideMark/>
          </w:tcPr>
          <w:p w14:paraId="0BA5BC7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37DFD" w:rsidRPr="00251898" w14:paraId="213B5483" w14:textId="77777777" w:rsidTr="004A2015">
        <w:trPr>
          <w:trHeight w:val="300"/>
        </w:trPr>
        <w:tc>
          <w:tcPr>
            <w:tcW w:w="640" w:type="dxa"/>
          </w:tcPr>
          <w:p w14:paraId="24CB69F1" w14:textId="77777777" w:rsidR="00037DFD" w:rsidRPr="00251898" w:rsidRDefault="00037DFD" w:rsidP="00745EE9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2AAC15F3" w14:textId="77777777" w:rsidR="00037DFD" w:rsidRPr="00844346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702" w:type="dxa"/>
          </w:tcPr>
          <w:p w14:paraId="26D2C52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7EE118C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1C80F81E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1ABB5EC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212EF35F" w14:textId="758ADFD4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19 </w:t>
            </w: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</w:t>
            </w:r>
            <w:r w:rsidR="0094624D" w:rsidRPr="0094624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Identificação do Consórcio</w:t>
            </w:r>
          </w:p>
        </w:tc>
      </w:tr>
      <w:tr w:rsidR="00037DFD" w:rsidRPr="00251898" w14:paraId="3B180A10" w14:textId="77777777" w:rsidTr="004A2015">
        <w:trPr>
          <w:trHeight w:val="300"/>
        </w:trPr>
        <w:tc>
          <w:tcPr>
            <w:tcW w:w="640" w:type="dxa"/>
          </w:tcPr>
          <w:p w14:paraId="7C25E6A0" w14:textId="77777777" w:rsidR="00037DFD" w:rsidRPr="00CA5C32" w:rsidRDefault="00037DFD" w:rsidP="00745EE9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550D7B70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</w:p>
        </w:tc>
        <w:tc>
          <w:tcPr>
            <w:tcW w:w="1702" w:type="dxa"/>
          </w:tcPr>
          <w:p w14:paraId="01456683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8" w:type="dxa"/>
          </w:tcPr>
          <w:p w14:paraId="5E7A5581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162F0C42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25F60F7A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6BBC8A71" w14:textId="77777777" w:rsidR="00037DFD" w:rsidRPr="00CA5C32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DD327B" w:rsidRPr="00251898" w14:paraId="056E5D78" w14:textId="77777777" w:rsidTr="004A2015">
        <w:trPr>
          <w:trHeight w:val="300"/>
        </w:trPr>
        <w:tc>
          <w:tcPr>
            <w:tcW w:w="640" w:type="dxa"/>
          </w:tcPr>
          <w:p w14:paraId="0519EE75" w14:textId="77777777" w:rsidR="00DD327B" w:rsidRPr="00CA5C32" w:rsidRDefault="00DD327B" w:rsidP="00DD327B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4EDDB3C7" w14:textId="642D8722" w:rsidR="00DD327B" w:rsidRDefault="00DD327B" w:rsidP="00DD327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</w:p>
        </w:tc>
        <w:tc>
          <w:tcPr>
            <w:tcW w:w="1702" w:type="dxa"/>
          </w:tcPr>
          <w:p w14:paraId="2A46B8C1" w14:textId="41A60056" w:rsidR="00DD327B" w:rsidRDefault="00DD327B" w:rsidP="00DD327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</w:t>
            </w:r>
          </w:p>
        </w:tc>
        <w:tc>
          <w:tcPr>
            <w:tcW w:w="1418" w:type="dxa"/>
          </w:tcPr>
          <w:p w14:paraId="762A8752" w14:textId="58366B42" w:rsidR="00DD327B" w:rsidRDefault="00DD327B" w:rsidP="00DD327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134" w:type="dxa"/>
          </w:tcPr>
          <w:p w14:paraId="5896525E" w14:textId="6131E4C1" w:rsidR="00DD327B" w:rsidRDefault="00DD327B" w:rsidP="00DD327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19E2CA79" w14:textId="18A6258D" w:rsidR="00DD327B" w:rsidRDefault="00DD327B" w:rsidP="00DD327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0CED0FAD" w14:textId="77777777" w:rsidR="00DD327B" w:rsidRDefault="00DD327B" w:rsidP="00DD327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 com contabilidade descentralizada.</w:t>
            </w:r>
          </w:p>
          <w:p w14:paraId="7D7F15F1" w14:textId="77777777" w:rsidR="00DD327B" w:rsidRDefault="00DD327B" w:rsidP="00DD327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F79C44D" w14:textId="77777777" w:rsidR="00DD327B" w:rsidRDefault="00DD327B" w:rsidP="00DD327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as contas contábeis do órgão (exceto Fundo Municipal com contabilidade descentralizada) informar o código “00000000”.</w:t>
            </w:r>
          </w:p>
          <w:p w14:paraId="4D6C7A4A" w14:textId="77777777" w:rsidR="00DD327B" w:rsidRDefault="00DD327B" w:rsidP="00DD327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C7E5422" w14:textId="559C4B30" w:rsidR="00DD327B" w:rsidRDefault="00DD327B" w:rsidP="00DD327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Salienta-se que as contas dos demais fundos já compõem as contas contábeis do órgão.</w:t>
            </w:r>
          </w:p>
        </w:tc>
      </w:tr>
      <w:tr w:rsidR="00037DFD" w:rsidRPr="00251898" w14:paraId="5BD56086" w14:textId="77777777" w:rsidTr="004A2015">
        <w:trPr>
          <w:trHeight w:val="300"/>
        </w:trPr>
        <w:tc>
          <w:tcPr>
            <w:tcW w:w="640" w:type="dxa"/>
          </w:tcPr>
          <w:p w14:paraId="2446C8C7" w14:textId="77777777" w:rsidR="00037DFD" w:rsidRPr="00CA5C32" w:rsidRDefault="00037DFD" w:rsidP="00745EE9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4A914047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CNPJConsorcio</w:t>
            </w:r>
            <w:proofErr w:type="spellEnd"/>
          </w:p>
        </w:tc>
        <w:tc>
          <w:tcPr>
            <w:tcW w:w="1702" w:type="dxa"/>
          </w:tcPr>
          <w:p w14:paraId="415BB04C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CNPJ do Consórcio</w:t>
            </w:r>
          </w:p>
        </w:tc>
        <w:tc>
          <w:tcPr>
            <w:tcW w:w="1418" w:type="dxa"/>
          </w:tcPr>
          <w:p w14:paraId="7587188A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14</w:t>
            </w:r>
          </w:p>
        </w:tc>
        <w:tc>
          <w:tcPr>
            <w:tcW w:w="1134" w:type="dxa"/>
          </w:tcPr>
          <w:p w14:paraId="5AC56A88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6294BBBF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7EF36E24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CNPJ do Consórcio.</w:t>
            </w:r>
          </w:p>
        </w:tc>
      </w:tr>
      <w:tr w:rsidR="00037DFD" w:rsidRPr="00251898" w14:paraId="1CBC6F7B" w14:textId="77777777" w:rsidTr="004A2015">
        <w:trPr>
          <w:trHeight w:val="300"/>
        </w:trPr>
        <w:tc>
          <w:tcPr>
            <w:tcW w:w="640" w:type="dxa"/>
          </w:tcPr>
          <w:p w14:paraId="23E4E1DA" w14:textId="77777777" w:rsidR="00037DFD" w:rsidRPr="00251898" w:rsidRDefault="00037DFD" w:rsidP="00745EE9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1EB934A0" w14:textId="06B43D6A" w:rsidR="00037DFD" w:rsidRPr="00251898" w:rsidRDefault="00E45B29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="00037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aldoInicialCONSOR</w:t>
            </w:r>
            <w:proofErr w:type="spellEnd"/>
          </w:p>
        </w:tc>
        <w:tc>
          <w:tcPr>
            <w:tcW w:w="1702" w:type="dxa"/>
          </w:tcPr>
          <w:p w14:paraId="42249C1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8" w:type="dxa"/>
          </w:tcPr>
          <w:p w14:paraId="1185008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671797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A4E3FF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66F9EB15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037DFD" w:rsidRPr="00251898" w14:paraId="26266457" w14:textId="77777777" w:rsidTr="004A2015">
        <w:trPr>
          <w:trHeight w:val="300"/>
        </w:trPr>
        <w:tc>
          <w:tcPr>
            <w:tcW w:w="640" w:type="dxa"/>
          </w:tcPr>
          <w:p w14:paraId="040D75EA" w14:textId="77777777" w:rsidR="00037DFD" w:rsidRPr="00251898" w:rsidRDefault="00037DFD" w:rsidP="00745EE9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1371364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naturezaSaldoInicialCONSOR</w:t>
            </w:r>
            <w:proofErr w:type="spellEnd"/>
          </w:p>
        </w:tc>
        <w:tc>
          <w:tcPr>
            <w:tcW w:w="1702" w:type="dxa"/>
          </w:tcPr>
          <w:p w14:paraId="793BF1F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</w:t>
            </w:r>
          </w:p>
        </w:tc>
        <w:tc>
          <w:tcPr>
            <w:tcW w:w="1418" w:type="dxa"/>
          </w:tcPr>
          <w:p w14:paraId="0BBEAF6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2D5CDE0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5EBDE4C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35FE1E94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70E7D267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087FB3EE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037DFD" w:rsidRPr="00251898" w14:paraId="392FE142" w14:textId="77777777" w:rsidTr="004A2015">
        <w:trPr>
          <w:trHeight w:val="300"/>
        </w:trPr>
        <w:tc>
          <w:tcPr>
            <w:tcW w:w="640" w:type="dxa"/>
          </w:tcPr>
          <w:p w14:paraId="29E41DE5" w14:textId="77777777" w:rsidR="00037DFD" w:rsidRPr="00251898" w:rsidRDefault="00037DFD" w:rsidP="00745EE9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2F5BAE3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totalDebitosCONSOR</w:t>
            </w:r>
            <w:proofErr w:type="spellEnd"/>
          </w:p>
        </w:tc>
        <w:tc>
          <w:tcPr>
            <w:tcW w:w="1702" w:type="dxa"/>
          </w:tcPr>
          <w:p w14:paraId="6B3632A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</w:t>
            </w:r>
          </w:p>
        </w:tc>
        <w:tc>
          <w:tcPr>
            <w:tcW w:w="1418" w:type="dxa"/>
          </w:tcPr>
          <w:p w14:paraId="19428BB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8F5900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FA2C25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52058799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037DFD" w:rsidRPr="00251898" w14:paraId="21161098" w14:textId="77777777" w:rsidTr="004A2015">
        <w:trPr>
          <w:trHeight w:val="300"/>
        </w:trPr>
        <w:tc>
          <w:tcPr>
            <w:tcW w:w="640" w:type="dxa"/>
          </w:tcPr>
          <w:p w14:paraId="7CE1714C" w14:textId="77777777" w:rsidR="00037DFD" w:rsidRPr="00251898" w:rsidRDefault="00037DFD" w:rsidP="00745EE9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6FC46605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totalCreditosCONSOR</w:t>
            </w:r>
            <w:proofErr w:type="spellEnd"/>
          </w:p>
        </w:tc>
        <w:tc>
          <w:tcPr>
            <w:tcW w:w="1702" w:type="dxa"/>
          </w:tcPr>
          <w:p w14:paraId="5C8ABFEE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</w:t>
            </w:r>
          </w:p>
        </w:tc>
        <w:tc>
          <w:tcPr>
            <w:tcW w:w="1418" w:type="dxa"/>
          </w:tcPr>
          <w:p w14:paraId="51F1FFE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BF21C3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231AD7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66D8AA9C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037DFD" w:rsidRPr="00251898" w14:paraId="71B8ACA0" w14:textId="77777777" w:rsidTr="004A2015">
        <w:trPr>
          <w:trHeight w:val="300"/>
        </w:trPr>
        <w:tc>
          <w:tcPr>
            <w:tcW w:w="640" w:type="dxa"/>
          </w:tcPr>
          <w:p w14:paraId="66875C9A" w14:textId="77777777" w:rsidR="00037DFD" w:rsidRPr="00251898" w:rsidRDefault="00037DFD" w:rsidP="00745EE9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71F8616D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saldoFinalCONSOR</w:t>
            </w:r>
            <w:proofErr w:type="spellEnd"/>
          </w:p>
        </w:tc>
        <w:tc>
          <w:tcPr>
            <w:tcW w:w="1702" w:type="dxa"/>
          </w:tcPr>
          <w:p w14:paraId="60BE788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8" w:type="dxa"/>
          </w:tcPr>
          <w:p w14:paraId="0621A18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33EF93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1EB4A6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2A93588C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</w:tr>
      <w:tr w:rsidR="00037DFD" w:rsidRPr="00251898" w14:paraId="15327681" w14:textId="77777777" w:rsidTr="004A2015">
        <w:trPr>
          <w:trHeight w:val="300"/>
        </w:trPr>
        <w:tc>
          <w:tcPr>
            <w:tcW w:w="640" w:type="dxa"/>
          </w:tcPr>
          <w:p w14:paraId="54C3780D" w14:textId="77777777" w:rsidR="00037DFD" w:rsidRPr="00251898" w:rsidRDefault="00037DFD" w:rsidP="00745EE9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69E1635C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naturezaSaldoFinalCONSOR</w:t>
            </w:r>
            <w:proofErr w:type="spellEnd"/>
          </w:p>
        </w:tc>
        <w:tc>
          <w:tcPr>
            <w:tcW w:w="1702" w:type="dxa"/>
          </w:tcPr>
          <w:p w14:paraId="06ADBC0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</w:t>
            </w:r>
          </w:p>
        </w:tc>
        <w:tc>
          <w:tcPr>
            <w:tcW w:w="1418" w:type="dxa"/>
          </w:tcPr>
          <w:p w14:paraId="521433A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6C0FAF2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30BFE25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528" w:type="dxa"/>
          </w:tcPr>
          <w:p w14:paraId="4C5B9FE3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7211B7B4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2CC17857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</w:tbl>
    <w:p w14:paraId="4BF8DE9F" w14:textId="34AEE7E7" w:rsidR="00037DFD" w:rsidRDefault="00037DFD" w:rsidP="00037DFD"/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445"/>
        <w:gridCol w:w="1843"/>
        <w:gridCol w:w="1417"/>
        <w:gridCol w:w="1134"/>
        <w:gridCol w:w="1418"/>
        <w:gridCol w:w="5386"/>
      </w:tblGrid>
      <w:tr w:rsidR="00037DFD" w:rsidRPr="00251898" w14:paraId="5FFE6E6A" w14:textId="77777777" w:rsidTr="00B321F2">
        <w:trPr>
          <w:trHeight w:val="300"/>
        </w:trPr>
        <w:tc>
          <w:tcPr>
            <w:tcW w:w="14283" w:type="dxa"/>
            <w:gridSpan w:val="7"/>
            <w:noWrap/>
          </w:tcPr>
          <w:p w14:paraId="6DE40771" w14:textId="0D80C0CF" w:rsidR="00037DFD" w:rsidRPr="00251898" w:rsidRDefault="00037DFD" w:rsidP="000826FB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20</w:t>
            </w: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033447" w:rsidRPr="00033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Controle por Consórcio e Classificação por Função, Natureza da Despesa e Fonte de Recursos</w:t>
            </w:r>
          </w:p>
        </w:tc>
      </w:tr>
      <w:tr w:rsidR="00037DFD" w:rsidRPr="00251898" w14:paraId="00F10C0F" w14:textId="77777777" w:rsidTr="00B321F2">
        <w:trPr>
          <w:trHeight w:val="300"/>
        </w:trPr>
        <w:tc>
          <w:tcPr>
            <w:tcW w:w="14283" w:type="dxa"/>
            <w:gridSpan w:val="7"/>
            <w:noWrap/>
          </w:tcPr>
          <w:p w14:paraId="3EDEB5CB" w14:textId="43B49833" w:rsidR="00037DFD" w:rsidRPr="00251898" w:rsidRDefault="00037DFD" w:rsidP="00C92E5A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F9263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  <w:r w:rsidR="00F9263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CNPJConsorcio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C92E5A" w:rsidRPr="00C92E5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tipoRecurso</w:t>
            </w:r>
            <w:proofErr w:type="spellEnd"/>
            <w:r w:rsidR="00C92E5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codFuncao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</w:t>
            </w: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SubF</w:t>
            </w:r>
            <w:r w:rsidR="00471480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u</w:t>
            </w: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ncao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naturezaDespesa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subElemento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</w:p>
        </w:tc>
      </w:tr>
      <w:tr w:rsidR="00037DFD" w:rsidRPr="00251898" w14:paraId="0EEFFCB1" w14:textId="77777777" w:rsidTr="00B321F2">
        <w:trPr>
          <w:trHeight w:val="300"/>
        </w:trPr>
        <w:tc>
          <w:tcPr>
            <w:tcW w:w="640" w:type="dxa"/>
            <w:hideMark/>
          </w:tcPr>
          <w:p w14:paraId="3A6850B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45" w:type="dxa"/>
            <w:hideMark/>
          </w:tcPr>
          <w:p w14:paraId="4EEDA8A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43" w:type="dxa"/>
            <w:hideMark/>
          </w:tcPr>
          <w:p w14:paraId="0E6C76C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7" w:type="dxa"/>
            <w:hideMark/>
          </w:tcPr>
          <w:p w14:paraId="72163F4E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5A87935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8" w:type="dxa"/>
            <w:hideMark/>
          </w:tcPr>
          <w:p w14:paraId="1E2B473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386" w:type="dxa"/>
            <w:hideMark/>
          </w:tcPr>
          <w:p w14:paraId="7D57088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37DFD" w:rsidRPr="00251898" w14:paraId="7238CBBA" w14:textId="77777777" w:rsidTr="00B321F2">
        <w:trPr>
          <w:trHeight w:val="300"/>
        </w:trPr>
        <w:tc>
          <w:tcPr>
            <w:tcW w:w="640" w:type="dxa"/>
          </w:tcPr>
          <w:p w14:paraId="27BDC255" w14:textId="77777777" w:rsidR="00037DFD" w:rsidRPr="00251898" w:rsidRDefault="00037DFD" w:rsidP="00745EE9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5" w:type="dxa"/>
          </w:tcPr>
          <w:p w14:paraId="35D4FAEA" w14:textId="77777777" w:rsidR="00037DFD" w:rsidRPr="00844346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843" w:type="dxa"/>
          </w:tcPr>
          <w:p w14:paraId="46AABA2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7" w:type="dxa"/>
          </w:tcPr>
          <w:p w14:paraId="1EB4272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</w:tcPr>
          <w:p w14:paraId="004F243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8" w:type="dxa"/>
          </w:tcPr>
          <w:p w14:paraId="772C2C8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86" w:type="dxa"/>
          </w:tcPr>
          <w:p w14:paraId="74B58193" w14:textId="710968A4" w:rsidR="00037DFD" w:rsidRPr="00251898" w:rsidRDefault="00037DFD" w:rsidP="000826F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</w:t>
            </w:r>
            <w:r w:rsidR="00033447" w:rsidRPr="000334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 por Consórcio e Classificação por Função, Natureza da Despesa e Fonte de Recursos</w:t>
            </w:r>
          </w:p>
        </w:tc>
      </w:tr>
      <w:tr w:rsidR="00037DFD" w:rsidRPr="00251898" w14:paraId="3142BA1B" w14:textId="77777777" w:rsidTr="00B321F2">
        <w:trPr>
          <w:trHeight w:val="300"/>
        </w:trPr>
        <w:tc>
          <w:tcPr>
            <w:tcW w:w="640" w:type="dxa"/>
          </w:tcPr>
          <w:p w14:paraId="07EC8AFF" w14:textId="77777777" w:rsidR="00037DFD" w:rsidRPr="00CA5C32" w:rsidRDefault="00037DFD" w:rsidP="00745EE9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5" w:type="dxa"/>
          </w:tcPr>
          <w:p w14:paraId="189D05D2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</w:p>
        </w:tc>
        <w:tc>
          <w:tcPr>
            <w:tcW w:w="1843" w:type="dxa"/>
          </w:tcPr>
          <w:p w14:paraId="5AF51112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7" w:type="dxa"/>
          </w:tcPr>
          <w:p w14:paraId="069CB9D5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4591CF22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8" w:type="dxa"/>
          </w:tcPr>
          <w:p w14:paraId="05C43262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86" w:type="dxa"/>
          </w:tcPr>
          <w:p w14:paraId="52CD83B6" w14:textId="77777777" w:rsidR="00037DFD" w:rsidRPr="00CA5C32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DD327B" w:rsidRPr="00251898" w14:paraId="1A147BC9" w14:textId="77777777" w:rsidTr="00B321F2">
        <w:trPr>
          <w:trHeight w:val="300"/>
        </w:trPr>
        <w:tc>
          <w:tcPr>
            <w:tcW w:w="640" w:type="dxa"/>
          </w:tcPr>
          <w:p w14:paraId="4575D4FD" w14:textId="77777777" w:rsidR="00DD327B" w:rsidRPr="00CA5C32" w:rsidRDefault="00DD327B" w:rsidP="00DD327B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5" w:type="dxa"/>
          </w:tcPr>
          <w:p w14:paraId="5478D071" w14:textId="12418B10" w:rsidR="00DD327B" w:rsidRDefault="00DD327B" w:rsidP="00DD327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</w:p>
        </w:tc>
        <w:tc>
          <w:tcPr>
            <w:tcW w:w="1843" w:type="dxa"/>
          </w:tcPr>
          <w:p w14:paraId="39E1536C" w14:textId="77809510" w:rsidR="00DD327B" w:rsidRDefault="00DD327B" w:rsidP="00DD327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</w:t>
            </w:r>
          </w:p>
        </w:tc>
        <w:tc>
          <w:tcPr>
            <w:tcW w:w="1417" w:type="dxa"/>
          </w:tcPr>
          <w:p w14:paraId="144A1DF2" w14:textId="3ABD9626" w:rsidR="00DD327B" w:rsidRDefault="00DD327B" w:rsidP="00DD327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134" w:type="dxa"/>
          </w:tcPr>
          <w:p w14:paraId="7A6B79DE" w14:textId="259CF7C1" w:rsidR="00DD327B" w:rsidRDefault="00DD327B" w:rsidP="00DD327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8" w:type="dxa"/>
          </w:tcPr>
          <w:p w14:paraId="082F3941" w14:textId="56D817A8" w:rsidR="00DD327B" w:rsidRDefault="00DD327B" w:rsidP="00DD327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86" w:type="dxa"/>
          </w:tcPr>
          <w:p w14:paraId="792745A2" w14:textId="77777777" w:rsidR="00DD327B" w:rsidRDefault="00DD327B" w:rsidP="00DD327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 com contabilidade descentralizada.</w:t>
            </w:r>
          </w:p>
          <w:p w14:paraId="72A74D90" w14:textId="77777777" w:rsidR="00DD327B" w:rsidRDefault="00DD327B" w:rsidP="00DD327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75774F1" w14:textId="77777777" w:rsidR="00DD327B" w:rsidRDefault="00DD327B" w:rsidP="00DD327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as contas contábeis do órgão (exceto Fundo Municipal com contabilidade descentralizada) informar o código “00000000”.</w:t>
            </w:r>
          </w:p>
          <w:p w14:paraId="112DFD1F" w14:textId="77777777" w:rsidR="00DD327B" w:rsidRDefault="00DD327B" w:rsidP="00DD327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6B432FB" w14:textId="2C545140" w:rsidR="00DD327B" w:rsidRDefault="00DD327B" w:rsidP="00DD327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Salienta-se que as contas dos demais fundos já compõem as contas contábeis do órgão.</w:t>
            </w:r>
          </w:p>
        </w:tc>
      </w:tr>
      <w:tr w:rsidR="00037DFD" w:rsidRPr="00251898" w14:paraId="78C94003" w14:textId="77777777" w:rsidTr="00B321F2">
        <w:trPr>
          <w:trHeight w:val="300"/>
        </w:trPr>
        <w:tc>
          <w:tcPr>
            <w:tcW w:w="640" w:type="dxa"/>
          </w:tcPr>
          <w:p w14:paraId="67EA613E" w14:textId="77777777" w:rsidR="00037DFD" w:rsidRPr="00CA5C32" w:rsidRDefault="00037DFD" w:rsidP="00745EE9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5" w:type="dxa"/>
          </w:tcPr>
          <w:p w14:paraId="25A173A6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CNPJConsorcio</w:t>
            </w:r>
            <w:proofErr w:type="spellEnd"/>
          </w:p>
        </w:tc>
        <w:tc>
          <w:tcPr>
            <w:tcW w:w="1843" w:type="dxa"/>
          </w:tcPr>
          <w:p w14:paraId="3DDE5EE7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CNPJ do Consórcio</w:t>
            </w:r>
          </w:p>
        </w:tc>
        <w:tc>
          <w:tcPr>
            <w:tcW w:w="1417" w:type="dxa"/>
          </w:tcPr>
          <w:p w14:paraId="16EB9538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14</w:t>
            </w:r>
          </w:p>
        </w:tc>
        <w:tc>
          <w:tcPr>
            <w:tcW w:w="1134" w:type="dxa"/>
          </w:tcPr>
          <w:p w14:paraId="66C83BE4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8" w:type="dxa"/>
          </w:tcPr>
          <w:p w14:paraId="2AAE7CA9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86" w:type="dxa"/>
          </w:tcPr>
          <w:p w14:paraId="02F12947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CNPJ do Consórcio.</w:t>
            </w:r>
          </w:p>
        </w:tc>
      </w:tr>
      <w:tr w:rsidR="00037DFD" w:rsidRPr="00251898" w14:paraId="790C7CC4" w14:textId="77777777" w:rsidTr="00B321F2">
        <w:trPr>
          <w:trHeight w:val="300"/>
        </w:trPr>
        <w:tc>
          <w:tcPr>
            <w:tcW w:w="640" w:type="dxa"/>
          </w:tcPr>
          <w:p w14:paraId="5BA9AE46" w14:textId="77777777" w:rsidR="00037DFD" w:rsidRPr="00F9384A" w:rsidRDefault="00037DFD" w:rsidP="00745EE9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5" w:type="dxa"/>
          </w:tcPr>
          <w:p w14:paraId="178F95AA" w14:textId="77777777" w:rsidR="00037DFD" w:rsidRPr="00F9384A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9384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tipoRecurso</w:t>
            </w:r>
            <w:proofErr w:type="spellEnd"/>
          </w:p>
        </w:tc>
        <w:tc>
          <w:tcPr>
            <w:tcW w:w="1843" w:type="dxa"/>
          </w:tcPr>
          <w:p w14:paraId="7A6D5340" w14:textId="77777777" w:rsidR="00037DFD" w:rsidRPr="00F9384A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recurso</w:t>
            </w:r>
          </w:p>
        </w:tc>
        <w:tc>
          <w:tcPr>
            <w:tcW w:w="1417" w:type="dxa"/>
          </w:tcPr>
          <w:p w14:paraId="4F1FBCCE" w14:textId="3765CBD6" w:rsidR="00037DFD" w:rsidRPr="00F9384A" w:rsidRDefault="00037DFD" w:rsidP="001D38B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1D38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34" w:type="dxa"/>
          </w:tcPr>
          <w:p w14:paraId="0F9AFCBC" w14:textId="29ABFDBA" w:rsidR="00037DFD" w:rsidRPr="00F9384A" w:rsidRDefault="00401CE4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8" w:type="dxa"/>
          </w:tcPr>
          <w:p w14:paraId="47DE803A" w14:textId="77777777" w:rsidR="00037DFD" w:rsidRPr="00F9384A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86" w:type="dxa"/>
          </w:tcPr>
          <w:p w14:paraId="3DEA194C" w14:textId="5749AE67" w:rsidR="00037DFD" w:rsidRPr="0058672B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8672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10000 - Orçamento do Exercício</w:t>
            </w:r>
          </w:p>
          <w:p w14:paraId="58D9457C" w14:textId="40B48135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8672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2XXXX - Restos a Pagar + Ano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inscrição</w:t>
            </w:r>
          </w:p>
          <w:p w14:paraId="224B8DD3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C5A3742" w14:textId="22BD22DC" w:rsidR="00A255FD" w:rsidRDefault="00037DFD" w:rsidP="00A255F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Exemplo: Para restos a pagar, caso o ano de inscrição seja 2014</w:t>
            </w:r>
            <w:r w:rsidR="00AB65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informar 22014.</w:t>
            </w:r>
          </w:p>
          <w:p w14:paraId="4CEF0C4A" w14:textId="77777777" w:rsidR="00A255FD" w:rsidRDefault="00A255FD" w:rsidP="00A255F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78CA115" w14:textId="7C068F87" w:rsidR="00A255FD" w:rsidRPr="00BC60DD" w:rsidRDefault="00A255FD" w:rsidP="00A255F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OBS: Para inscrição de restos a pagar no exercício informar “</w:t>
            </w:r>
            <w:r w:rsidRPr="00552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10000 - Orçamento do Exercício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”.</w:t>
            </w:r>
          </w:p>
        </w:tc>
      </w:tr>
      <w:tr w:rsidR="00037DFD" w:rsidRPr="00251898" w14:paraId="73EC1030" w14:textId="77777777" w:rsidTr="00B321F2">
        <w:trPr>
          <w:trHeight w:val="300"/>
        </w:trPr>
        <w:tc>
          <w:tcPr>
            <w:tcW w:w="640" w:type="dxa"/>
          </w:tcPr>
          <w:p w14:paraId="6F1B58BF" w14:textId="77777777" w:rsidR="00037DFD" w:rsidRPr="00251898" w:rsidRDefault="00037DFD" w:rsidP="00745EE9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5" w:type="dxa"/>
          </w:tcPr>
          <w:p w14:paraId="072886CF" w14:textId="77777777" w:rsidR="00037DFD" w:rsidRPr="006D2B7C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codFuncao</w:t>
            </w:r>
            <w:proofErr w:type="spellEnd"/>
          </w:p>
        </w:tc>
        <w:tc>
          <w:tcPr>
            <w:tcW w:w="1843" w:type="dxa"/>
          </w:tcPr>
          <w:p w14:paraId="38C86A92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função</w:t>
            </w:r>
          </w:p>
        </w:tc>
        <w:tc>
          <w:tcPr>
            <w:tcW w:w="1417" w:type="dxa"/>
          </w:tcPr>
          <w:p w14:paraId="7BAD45CB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</w:tcPr>
          <w:p w14:paraId="415B6605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8" w:type="dxa"/>
          </w:tcPr>
          <w:p w14:paraId="6A65AF98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86" w:type="dxa"/>
          </w:tcPr>
          <w:p w14:paraId="5A0E5BFE" w14:textId="77777777" w:rsidR="00037DFD" w:rsidRPr="002F4CBB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função, conforme Portaria n. 42, de 14/04/1999, expedida pelo Ministério do Orçamento e Gestão.</w:t>
            </w:r>
          </w:p>
        </w:tc>
      </w:tr>
      <w:tr w:rsidR="00037DFD" w:rsidRPr="00251898" w14:paraId="53A5E1B4" w14:textId="77777777" w:rsidTr="00B321F2">
        <w:trPr>
          <w:trHeight w:val="300"/>
        </w:trPr>
        <w:tc>
          <w:tcPr>
            <w:tcW w:w="640" w:type="dxa"/>
          </w:tcPr>
          <w:p w14:paraId="4235F760" w14:textId="77777777" w:rsidR="00037DFD" w:rsidRPr="00251898" w:rsidRDefault="00037DFD" w:rsidP="00745EE9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5" w:type="dxa"/>
          </w:tcPr>
          <w:p w14:paraId="2B5FF41E" w14:textId="77777777" w:rsidR="00037DFD" w:rsidRPr="006D2B7C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codSubFuncao</w:t>
            </w:r>
            <w:proofErr w:type="spellEnd"/>
          </w:p>
        </w:tc>
        <w:tc>
          <w:tcPr>
            <w:tcW w:w="1843" w:type="dxa"/>
          </w:tcPr>
          <w:p w14:paraId="1B24FF5D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da </w:t>
            </w: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Subfunção</w:t>
            </w:r>
            <w:proofErr w:type="spellEnd"/>
          </w:p>
        </w:tc>
        <w:tc>
          <w:tcPr>
            <w:tcW w:w="1417" w:type="dxa"/>
          </w:tcPr>
          <w:p w14:paraId="75654BCD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134" w:type="dxa"/>
          </w:tcPr>
          <w:p w14:paraId="4A1A0071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8" w:type="dxa"/>
          </w:tcPr>
          <w:p w14:paraId="628FCA63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86" w:type="dxa"/>
          </w:tcPr>
          <w:p w14:paraId="415421EA" w14:textId="77777777" w:rsidR="00037DFD" w:rsidRPr="002F4CBB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da </w:t>
            </w: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Subfunção</w:t>
            </w:r>
            <w:proofErr w:type="spellEnd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conforme Portaria n. 42, de 14/04/1999, expedida pelo Ministério do Orçamento e Gestão.</w:t>
            </w:r>
          </w:p>
        </w:tc>
      </w:tr>
      <w:tr w:rsidR="00037DFD" w:rsidRPr="00251898" w14:paraId="6027DB56" w14:textId="77777777" w:rsidTr="00B321F2">
        <w:trPr>
          <w:trHeight w:val="300"/>
        </w:trPr>
        <w:tc>
          <w:tcPr>
            <w:tcW w:w="640" w:type="dxa"/>
          </w:tcPr>
          <w:p w14:paraId="1DD08C1C" w14:textId="77777777" w:rsidR="00037DFD" w:rsidRPr="00251898" w:rsidRDefault="00037DFD" w:rsidP="00745EE9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5" w:type="dxa"/>
          </w:tcPr>
          <w:p w14:paraId="649BE037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AF59A36" w14:textId="77777777" w:rsidR="00037DFD" w:rsidRPr="006D2B7C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naturezaDespesa</w:t>
            </w:r>
            <w:proofErr w:type="spellEnd"/>
          </w:p>
        </w:tc>
        <w:tc>
          <w:tcPr>
            <w:tcW w:w="1843" w:type="dxa"/>
          </w:tcPr>
          <w:p w14:paraId="4B29E99A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natureza da despesa</w:t>
            </w:r>
          </w:p>
        </w:tc>
        <w:tc>
          <w:tcPr>
            <w:tcW w:w="1417" w:type="dxa"/>
          </w:tcPr>
          <w:p w14:paraId="21F38693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6</w:t>
            </w:r>
          </w:p>
        </w:tc>
        <w:tc>
          <w:tcPr>
            <w:tcW w:w="1134" w:type="dxa"/>
          </w:tcPr>
          <w:p w14:paraId="167E6FC6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8" w:type="dxa"/>
          </w:tcPr>
          <w:p w14:paraId="0B92C584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86" w:type="dxa"/>
          </w:tcPr>
          <w:p w14:paraId="18B0107A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Natureza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 Despesa, conforme Discriminação das Naturezas de Despesa </w:t>
            </w:r>
            <w:r w:rsidRPr="00285A0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padronizada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pelo TCEMG</w:t>
            </w:r>
            <w:r w:rsidRPr="00285A0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disponível no Portal SICOM.</w:t>
            </w:r>
          </w:p>
          <w:p w14:paraId="3574E2A6" w14:textId="77777777" w:rsidR="00037DFD" w:rsidRPr="002F4CBB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Exemplo: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despesa - 319013.</w:t>
            </w:r>
          </w:p>
        </w:tc>
      </w:tr>
      <w:tr w:rsidR="00037DFD" w:rsidRPr="00251898" w14:paraId="292FD732" w14:textId="77777777" w:rsidTr="00B321F2">
        <w:trPr>
          <w:trHeight w:val="300"/>
        </w:trPr>
        <w:tc>
          <w:tcPr>
            <w:tcW w:w="640" w:type="dxa"/>
          </w:tcPr>
          <w:p w14:paraId="741654B2" w14:textId="77777777" w:rsidR="00037DFD" w:rsidRPr="00251898" w:rsidRDefault="00037DFD" w:rsidP="00745EE9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5" w:type="dxa"/>
          </w:tcPr>
          <w:p w14:paraId="17BC246E" w14:textId="77777777" w:rsidR="00037DFD" w:rsidRPr="006D2B7C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subElemento</w:t>
            </w:r>
            <w:proofErr w:type="spellEnd"/>
          </w:p>
        </w:tc>
        <w:tc>
          <w:tcPr>
            <w:tcW w:w="1843" w:type="dxa"/>
          </w:tcPr>
          <w:p w14:paraId="27CE5BDD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Subelemento</w:t>
            </w:r>
            <w:proofErr w:type="spellEnd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despesa</w:t>
            </w:r>
          </w:p>
        </w:tc>
        <w:tc>
          <w:tcPr>
            <w:tcW w:w="1417" w:type="dxa"/>
          </w:tcPr>
          <w:p w14:paraId="32A70733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</w:tcPr>
          <w:p w14:paraId="4CCC082B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8" w:type="dxa"/>
          </w:tcPr>
          <w:p w14:paraId="4A622EE4" w14:textId="73EC692B" w:rsidR="00037DFD" w:rsidRPr="002F4CBB" w:rsidRDefault="00631360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86" w:type="dxa"/>
          </w:tcPr>
          <w:p w14:paraId="33ADAF6E" w14:textId="77777777" w:rsidR="00037DFD" w:rsidRPr="002F4CBB" w:rsidRDefault="00037DFD" w:rsidP="00876C69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Subelemento</w:t>
            </w:r>
            <w:proofErr w:type="spellEnd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Despesa, conforme Discriminação das Naturezas de Despesa </w:t>
            </w:r>
            <w:r w:rsidRPr="0041710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padronizada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pelo TCEMG</w:t>
            </w:r>
            <w:r w:rsidRPr="0041710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disponível no Portal SICOM.</w:t>
            </w:r>
          </w:p>
        </w:tc>
      </w:tr>
      <w:tr w:rsidR="00037DFD" w:rsidRPr="00251898" w14:paraId="587AB2D1" w14:textId="77777777" w:rsidTr="00B321F2">
        <w:trPr>
          <w:trHeight w:val="300"/>
        </w:trPr>
        <w:tc>
          <w:tcPr>
            <w:tcW w:w="640" w:type="dxa"/>
          </w:tcPr>
          <w:p w14:paraId="2B5F508A" w14:textId="77777777" w:rsidR="00037DFD" w:rsidRPr="00251898" w:rsidRDefault="00037DFD" w:rsidP="00745EE9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5" w:type="dxa"/>
          </w:tcPr>
          <w:p w14:paraId="02A17A87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</w:p>
        </w:tc>
        <w:tc>
          <w:tcPr>
            <w:tcW w:w="1843" w:type="dxa"/>
          </w:tcPr>
          <w:p w14:paraId="07E64FF5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</w:t>
            </w:r>
          </w:p>
        </w:tc>
        <w:tc>
          <w:tcPr>
            <w:tcW w:w="1417" w:type="dxa"/>
          </w:tcPr>
          <w:p w14:paraId="2996255A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134" w:type="dxa"/>
          </w:tcPr>
          <w:p w14:paraId="0023B2C6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8" w:type="dxa"/>
          </w:tcPr>
          <w:p w14:paraId="748E0C4A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86" w:type="dxa"/>
          </w:tcPr>
          <w:p w14:paraId="087A577B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recursos, conforme Classificação por Fonte e Destinação de Recursos estabelecida pelo TCEMG.</w:t>
            </w:r>
          </w:p>
        </w:tc>
      </w:tr>
      <w:tr w:rsidR="00037DFD" w:rsidRPr="00251898" w14:paraId="41DAB273" w14:textId="77777777" w:rsidTr="00B321F2">
        <w:trPr>
          <w:trHeight w:val="300"/>
        </w:trPr>
        <w:tc>
          <w:tcPr>
            <w:tcW w:w="640" w:type="dxa"/>
          </w:tcPr>
          <w:p w14:paraId="762AF169" w14:textId="77777777" w:rsidR="00037DFD" w:rsidRPr="00251898" w:rsidRDefault="00037DFD" w:rsidP="00745EE9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5" w:type="dxa"/>
          </w:tcPr>
          <w:p w14:paraId="687C4227" w14:textId="0787FA85" w:rsidR="00037DFD" w:rsidRPr="00251898" w:rsidRDefault="00E45B29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="00037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aldoInicialConsCF</w:t>
            </w:r>
            <w:proofErr w:type="spellEnd"/>
          </w:p>
        </w:tc>
        <w:tc>
          <w:tcPr>
            <w:tcW w:w="1843" w:type="dxa"/>
          </w:tcPr>
          <w:p w14:paraId="0202B98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7" w:type="dxa"/>
          </w:tcPr>
          <w:p w14:paraId="3D93031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BEB88C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8" w:type="dxa"/>
          </w:tcPr>
          <w:p w14:paraId="25EAA32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86" w:type="dxa"/>
          </w:tcPr>
          <w:p w14:paraId="3581710C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037DFD" w:rsidRPr="00251898" w14:paraId="2692EC6E" w14:textId="77777777" w:rsidTr="00B321F2">
        <w:trPr>
          <w:trHeight w:val="300"/>
        </w:trPr>
        <w:tc>
          <w:tcPr>
            <w:tcW w:w="640" w:type="dxa"/>
          </w:tcPr>
          <w:p w14:paraId="7DFCBE7D" w14:textId="77777777" w:rsidR="00037DFD" w:rsidRPr="00251898" w:rsidRDefault="00037DFD" w:rsidP="00745EE9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5" w:type="dxa"/>
          </w:tcPr>
          <w:p w14:paraId="6424C402" w14:textId="212A0574" w:rsidR="00037DFD" w:rsidRPr="00251898" w:rsidRDefault="00E45B29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="00037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aturezaSaldoInicialConsCF</w:t>
            </w:r>
            <w:proofErr w:type="spellEnd"/>
          </w:p>
        </w:tc>
        <w:tc>
          <w:tcPr>
            <w:tcW w:w="1843" w:type="dxa"/>
          </w:tcPr>
          <w:p w14:paraId="718071A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</w:t>
            </w:r>
          </w:p>
        </w:tc>
        <w:tc>
          <w:tcPr>
            <w:tcW w:w="1417" w:type="dxa"/>
          </w:tcPr>
          <w:p w14:paraId="6794968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4A5F1C3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8" w:type="dxa"/>
          </w:tcPr>
          <w:p w14:paraId="3DC986A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86" w:type="dxa"/>
          </w:tcPr>
          <w:p w14:paraId="773E8781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34E168D5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467F8EB7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037DFD" w:rsidRPr="00251898" w14:paraId="16D3829B" w14:textId="77777777" w:rsidTr="00B321F2">
        <w:trPr>
          <w:trHeight w:val="300"/>
        </w:trPr>
        <w:tc>
          <w:tcPr>
            <w:tcW w:w="640" w:type="dxa"/>
          </w:tcPr>
          <w:p w14:paraId="6D850BA7" w14:textId="77777777" w:rsidR="00037DFD" w:rsidRPr="00251898" w:rsidRDefault="00037DFD" w:rsidP="00745EE9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5" w:type="dxa"/>
          </w:tcPr>
          <w:p w14:paraId="241D01C0" w14:textId="3BBE94F2" w:rsidR="00037DFD" w:rsidRPr="00251898" w:rsidRDefault="00E45B29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</w:t>
            </w:r>
            <w:r w:rsidR="00037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otalDebitosConsCF</w:t>
            </w:r>
            <w:proofErr w:type="spellEnd"/>
          </w:p>
        </w:tc>
        <w:tc>
          <w:tcPr>
            <w:tcW w:w="1843" w:type="dxa"/>
          </w:tcPr>
          <w:p w14:paraId="07D8F4C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</w:t>
            </w:r>
          </w:p>
        </w:tc>
        <w:tc>
          <w:tcPr>
            <w:tcW w:w="1417" w:type="dxa"/>
          </w:tcPr>
          <w:p w14:paraId="29340BF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CBC55CE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8" w:type="dxa"/>
          </w:tcPr>
          <w:p w14:paraId="70348D7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86" w:type="dxa"/>
          </w:tcPr>
          <w:p w14:paraId="2B23C89A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037DFD" w:rsidRPr="00251898" w14:paraId="5C78C397" w14:textId="77777777" w:rsidTr="00B321F2">
        <w:trPr>
          <w:trHeight w:val="300"/>
        </w:trPr>
        <w:tc>
          <w:tcPr>
            <w:tcW w:w="640" w:type="dxa"/>
          </w:tcPr>
          <w:p w14:paraId="4B4632CC" w14:textId="77777777" w:rsidR="00037DFD" w:rsidRPr="00251898" w:rsidRDefault="00037DFD" w:rsidP="00745EE9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5" w:type="dxa"/>
          </w:tcPr>
          <w:p w14:paraId="5F17A8AE" w14:textId="4A9224B0" w:rsidR="00037DFD" w:rsidRDefault="00E45B29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</w:t>
            </w:r>
            <w:r w:rsidR="00037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otalCreditosConsCF</w:t>
            </w:r>
            <w:proofErr w:type="spellEnd"/>
          </w:p>
        </w:tc>
        <w:tc>
          <w:tcPr>
            <w:tcW w:w="1843" w:type="dxa"/>
          </w:tcPr>
          <w:p w14:paraId="29AEFC9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</w:t>
            </w:r>
          </w:p>
        </w:tc>
        <w:tc>
          <w:tcPr>
            <w:tcW w:w="1417" w:type="dxa"/>
          </w:tcPr>
          <w:p w14:paraId="391E185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298540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8" w:type="dxa"/>
          </w:tcPr>
          <w:p w14:paraId="38DCD15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86" w:type="dxa"/>
          </w:tcPr>
          <w:p w14:paraId="0A579195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037DFD" w:rsidRPr="00251898" w14:paraId="05CDA979" w14:textId="77777777" w:rsidTr="00B321F2">
        <w:trPr>
          <w:trHeight w:val="300"/>
        </w:trPr>
        <w:tc>
          <w:tcPr>
            <w:tcW w:w="640" w:type="dxa"/>
          </w:tcPr>
          <w:p w14:paraId="1FF4561E" w14:textId="77777777" w:rsidR="00037DFD" w:rsidRPr="00251898" w:rsidRDefault="00037DFD" w:rsidP="00745EE9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5" w:type="dxa"/>
          </w:tcPr>
          <w:p w14:paraId="7B9883B4" w14:textId="1701EAAD" w:rsidR="00037DFD" w:rsidRDefault="00E45B29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="00037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aldoFinalConsCF</w:t>
            </w:r>
            <w:proofErr w:type="spellEnd"/>
          </w:p>
        </w:tc>
        <w:tc>
          <w:tcPr>
            <w:tcW w:w="1843" w:type="dxa"/>
          </w:tcPr>
          <w:p w14:paraId="2501832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7" w:type="dxa"/>
          </w:tcPr>
          <w:p w14:paraId="4612600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9FB41C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8" w:type="dxa"/>
          </w:tcPr>
          <w:p w14:paraId="4717BA4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86" w:type="dxa"/>
          </w:tcPr>
          <w:p w14:paraId="7451EBBD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</w:tr>
      <w:tr w:rsidR="00037DFD" w:rsidRPr="00251898" w14:paraId="1172E146" w14:textId="77777777" w:rsidTr="00B321F2">
        <w:trPr>
          <w:trHeight w:val="300"/>
        </w:trPr>
        <w:tc>
          <w:tcPr>
            <w:tcW w:w="640" w:type="dxa"/>
          </w:tcPr>
          <w:p w14:paraId="3DEB4B84" w14:textId="77777777" w:rsidR="00037DFD" w:rsidRPr="00251898" w:rsidRDefault="00037DFD" w:rsidP="00745EE9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5" w:type="dxa"/>
          </w:tcPr>
          <w:p w14:paraId="06BCE883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naturezaSaldoFinalConsCF</w:t>
            </w:r>
            <w:proofErr w:type="spellEnd"/>
          </w:p>
        </w:tc>
        <w:tc>
          <w:tcPr>
            <w:tcW w:w="1843" w:type="dxa"/>
          </w:tcPr>
          <w:p w14:paraId="1830B01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</w:t>
            </w:r>
          </w:p>
        </w:tc>
        <w:tc>
          <w:tcPr>
            <w:tcW w:w="1417" w:type="dxa"/>
          </w:tcPr>
          <w:p w14:paraId="1EE0860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26817C7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8" w:type="dxa"/>
          </w:tcPr>
          <w:p w14:paraId="5090286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86" w:type="dxa"/>
          </w:tcPr>
          <w:p w14:paraId="456C104D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5DBA3BFA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4C9BD623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</w:tbl>
    <w:p w14:paraId="7F38E4C3" w14:textId="77777777" w:rsidR="00037DFD" w:rsidRDefault="00037DFD" w:rsidP="00037DFD"/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444"/>
        <w:gridCol w:w="1844"/>
        <w:gridCol w:w="1417"/>
        <w:gridCol w:w="1134"/>
        <w:gridCol w:w="1418"/>
        <w:gridCol w:w="5386"/>
      </w:tblGrid>
      <w:tr w:rsidR="00037DFD" w:rsidRPr="00251898" w14:paraId="2DE03E17" w14:textId="77777777" w:rsidTr="00B321F2">
        <w:trPr>
          <w:trHeight w:val="300"/>
        </w:trPr>
        <w:tc>
          <w:tcPr>
            <w:tcW w:w="14283" w:type="dxa"/>
            <w:gridSpan w:val="7"/>
            <w:noWrap/>
          </w:tcPr>
          <w:p w14:paraId="3000E865" w14:textId="32E9AA42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21</w:t>
            </w: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0B0073" w:rsidRPr="000B00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Identificação do Consórcio e Fonte de Recursos</w:t>
            </w:r>
          </w:p>
        </w:tc>
      </w:tr>
      <w:tr w:rsidR="00037DFD" w:rsidRPr="00251898" w14:paraId="2B53310F" w14:textId="77777777" w:rsidTr="00B321F2">
        <w:trPr>
          <w:trHeight w:val="300"/>
        </w:trPr>
        <w:tc>
          <w:tcPr>
            <w:tcW w:w="14283" w:type="dxa"/>
            <w:gridSpan w:val="7"/>
            <w:noWrap/>
          </w:tcPr>
          <w:p w14:paraId="0EBAB234" w14:textId="0C381F12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F9263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  <w:r w:rsidR="00F9263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CNPJConsorcio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</w:p>
        </w:tc>
      </w:tr>
      <w:tr w:rsidR="00037DFD" w:rsidRPr="00251898" w14:paraId="4E37C08D" w14:textId="77777777" w:rsidTr="00B321F2">
        <w:trPr>
          <w:trHeight w:val="300"/>
        </w:trPr>
        <w:tc>
          <w:tcPr>
            <w:tcW w:w="640" w:type="dxa"/>
            <w:hideMark/>
          </w:tcPr>
          <w:p w14:paraId="318DE0D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44" w:type="dxa"/>
            <w:hideMark/>
          </w:tcPr>
          <w:p w14:paraId="2AF69FF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44" w:type="dxa"/>
            <w:hideMark/>
          </w:tcPr>
          <w:p w14:paraId="5264CCF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7" w:type="dxa"/>
            <w:hideMark/>
          </w:tcPr>
          <w:p w14:paraId="0017AC3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2737AD2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8" w:type="dxa"/>
            <w:hideMark/>
          </w:tcPr>
          <w:p w14:paraId="1DFB6B5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386" w:type="dxa"/>
            <w:hideMark/>
          </w:tcPr>
          <w:p w14:paraId="5151E7D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37DFD" w:rsidRPr="00251898" w14:paraId="66538791" w14:textId="77777777" w:rsidTr="00B321F2">
        <w:trPr>
          <w:trHeight w:val="300"/>
        </w:trPr>
        <w:tc>
          <w:tcPr>
            <w:tcW w:w="640" w:type="dxa"/>
          </w:tcPr>
          <w:p w14:paraId="4BE2C9D2" w14:textId="77777777" w:rsidR="00037DFD" w:rsidRPr="00251898" w:rsidRDefault="00037DFD" w:rsidP="00745EE9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56656D02" w14:textId="77777777" w:rsidR="00037DFD" w:rsidRPr="00844346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844" w:type="dxa"/>
          </w:tcPr>
          <w:p w14:paraId="0C13B8E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7" w:type="dxa"/>
          </w:tcPr>
          <w:p w14:paraId="6BA91AD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5178327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8" w:type="dxa"/>
          </w:tcPr>
          <w:p w14:paraId="0B345F6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86" w:type="dxa"/>
          </w:tcPr>
          <w:p w14:paraId="733C2B3C" w14:textId="600CBCF2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21 </w:t>
            </w: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– </w:t>
            </w:r>
            <w:r w:rsidR="000B0073" w:rsidRPr="000B00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Identificação do Consórcio e Fonte de Recursos</w:t>
            </w:r>
          </w:p>
        </w:tc>
      </w:tr>
      <w:tr w:rsidR="00037DFD" w:rsidRPr="00251898" w14:paraId="7D5F743D" w14:textId="77777777" w:rsidTr="00B321F2">
        <w:trPr>
          <w:trHeight w:val="300"/>
        </w:trPr>
        <w:tc>
          <w:tcPr>
            <w:tcW w:w="640" w:type="dxa"/>
          </w:tcPr>
          <w:p w14:paraId="2D84BFBC" w14:textId="77777777" w:rsidR="00037DFD" w:rsidRPr="00CA5C32" w:rsidRDefault="00037DFD" w:rsidP="00745EE9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58BC6503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</w:p>
        </w:tc>
        <w:tc>
          <w:tcPr>
            <w:tcW w:w="1844" w:type="dxa"/>
          </w:tcPr>
          <w:p w14:paraId="4E7C1C80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7" w:type="dxa"/>
          </w:tcPr>
          <w:p w14:paraId="0A5E305F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5A726621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8" w:type="dxa"/>
          </w:tcPr>
          <w:p w14:paraId="71C4F3F9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86" w:type="dxa"/>
          </w:tcPr>
          <w:p w14:paraId="2BD09E8E" w14:textId="77777777" w:rsidR="00037DFD" w:rsidRPr="00CA5C32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DD327B" w:rsidRPr="00251898" w14:paraId="4302DF4A" w14:textId="77777777" w:rsidTr="00B321F2">
        <w:trPr>
          <w:trHeight w:val="300"/>
        </w:trPr>
        <w:tc>
          <w:tcPr>
            <w:tcW w:w="640" w:type="dxa"/>
          </w:tcPr>
          <w:p w14:paraId="79395C03" w14:textId="77777777" w:rsidR="00DD327B" w:rsidRPr="00CA5C32" w:rsidRDefault="00DD327B" w:rsidP="00DD327B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288BD58E" w14:textId="6D3534F3" w:rsidR="00DD327B" w:rsidRDefault="00DD327B" w:rsidP="00DD327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</w:p>
        </w:tc>
        <w:tc>
          <w:tcPr>
            <w:tcW w:w="1844" w:type="dxa"/>
          </w:tcPr>
          <w:p w14:paraId="178C62CF" w14:textId="2D3D2DE3" w:rsidR="00DD327B" w:rsidRDefault="00DD327B" w:rsidP="00DD327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</w:t>
            </w:r>
          </w:p>
        </w:tc>
        <w:tc>
          <w:tcPr>
            <w:tcW w:w="1417" w:type="dxa"/>
          </w:tcPr>
          <w:p w14:paraId="7FB757D7" w14:textId="1635FB1C" w:rsidR="00DD327B" w:rsidRDefault="00DD327B" w:rsidP="00DD327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134" w:type="dxa"/>
          </w:tcPr>
          <w:p w14:paraId="37B1DF99" w14:textId="31070C03" w:rsidR="00DD327B" w:rsidRDefault="00DD327B" w:rsidP="00DD327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8" w:type="dxa"/>
          </w:tcPr>
          <w:p w14:paraId="3DDBBA3D" w14:textId="3E6F63AD" w:rsidR="00DD327B" w:rsidRDefault="00DD327B" w:rsidP="00DD327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86" w:type="dxa"/>
          </w:tcPr>
          <w:p w14:paraId="0EE3FC60" w14:textId="77777777" w:rsidR="00DD327B" w:rsidRDefault="00DD327B" w:rsidP="00DD327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 com contabilidade descentralizada.</w:t>
            </w:r>
          </w:p>
          <w:p w14:paraId="5B55A0A0" w14:textId="77777777" w:rsidR="00DD327B" w:rsidRDefault="00DD327B" w:rsidP="00DD327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F000B57" w14:textId="77777777" w:rsidR="00DD327B" w:rsidRDefault="00DD327B" w:rsidP="00DD327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as contas contábeis do órgão (exceto Fundo Municipal com contabilidade descentralizada) informar o código “00000000”.</w:t>
            </w:r>
          </w:p>
          <w:p w14:paraId="3FBFF40E" w14:textId="77777777" w:rsidR="00DD327B" w:rsidRDefault="00DD327B" w:rsidP="00DD327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1847ED8" w14:textId="420282D8" w:rsidR="00DD327B" w:rsidRDefault="00DD327B" w:rsidP="00DD327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Salienta-se que as contas dos demais fundos já compõem as contas contábeis do órgão.</w:t>
            </w:r>
          </w:p>
        </w:tc>
      </w:tr>
      <w:tr w:rsidR="00037DFD" w:rsidRPr="00251898" w14:paraId="45FE1456" w14:textId="77777777" w:rsidTr="00B321F2">
        <w:trPr>
          <w:trHeight w:val="300"/>
        </w:trPr>
        <w:tc>
          <w:tcPr>
            <w:tcW w:w="640" w:type="dxa"/>
          </w:tcPr>
          <w:p w14:paraId="51FB5360" w14:textId="77777777" w:rsidR="00037DFD" w:rsidRPr="00CA5C32" w:rsidRDefault="00037DFD" w:rsidP="00745EE9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31BA7699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CNPJConsorcio</w:t>
            </w:r>
            <w:proofErr w:type="spellEnd"/>
          </w:p>
        </w:tc>
        <w:tc>
          <w:tcPr>
            <w:tcW w:w="1844" w:type="dxa"/>
          </w:tcPr>
          <w:p w14:paraId="59649490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CNPJ do Consórcio</w:t>
            </w:r>
          </w:p>
        </w:tc>
        <w:tc>
          <w:tcPr>
            <w:tcW w:w="1417" w:type="dxa"/>
          </w:tcPr>
          <w:p w14:paraId="02A42F02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14</w:t>
            </w:r>
          </w:p>
        </w:tc>
        <w:tc>
          <w:tcPr>
            <w:tcW w:w="1134" w:type="dxa"/>
          </w:tcPr>
          <w:p w14:paraId="6FAC1945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8" w:type="dxa"/>
          </w:tcPr>
          <w:p w14:paraId="38525917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86" w:type="dxa"/>
          </w:tcPr>
          <w:p w14:paraId="4A309CD9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CNPJ do Consórcio.</w:t>
            </w:r>
          </w:p>
        </w:tc>
      </w:tr>
      <w:tr w:rsidR="00037DFD" w:rsidRPr="00251898" w14:paraId="1C6C6685" w14:textId="77777777" w:rsidTr="00B321F2">
        <w:trPr>
          <w:trHeight w:val="300"/>
        </w:trPr>
        <w:tc>
          <w:tcPr>
            <w:tcW w:w="640" w:type="dxa"/>
          </w:tcPr>
          <w:p w14:paraId="3F5F0979" w14:textId="77777777" w:rsidR="00037DFD" w:rsidRPr="00251898" w:rsidRDefault="00037DFD" w:rsidP="00745EE9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3BFB45D1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</w:p>
        </w:tc>
        <w:tc>
          <w:tcPr>
            <w:tcW w:w="1844" w:type="dxa"/>
          </w:tcPr>
          <w:p w14:paraId="31B23B1E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</w:t>
            </w:r>
          </w:p>
        </w:tc>
        <w:tc>
          <w:tcPr>
            <w:tcW w:w="1417" w:type="dxa"/>
          </w:tcPr>
          <w:p w14:paraId="1D92BFB9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134" w:type="dxa"/>
          </w:tcPr>
          <w:p w14:paraId="21D1DD2C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8" w:type="dxa"/>
          </w:tcPr>
          <w:p w14:paraId="0B1EA6F9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86" w:type="dxa"/>
          </w:tcPr>
          <w:p w14:paraId="31F84499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recursos, conforme Classificação por Fonte e Destinação de Recursos estabelecida pelo TCEMG.</w:t>
            </w:r>
          </w:p>
        </w:tc>
      </w:tr>
      <w:tr w:rsidR="00037DFD" w:rsidRPr="00251898" w14:paraId="45B511C0" w14:textId="77777777" w:rsidTr="00B321F2">
        <w:trPr>
          <w:trHeight w:val="300"/>
        </w:trPr>
        <w:tc>
          <w:tcPr>
            <w:tcW w:w="640" w:type="dxa"/>
          </w:tcPr>
          <w:p w14:paraId="05A5B3FE" w14:textId="77777777" w:rsidR="00037DFD" w:rsidRPr="00251898" w:rsidRDefault="00037DFD" w:rsidP="00745EE9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40F6C92D" w14:textId="15475DE2" w:rsidR="00037DFD" w:rsidRPr="00251898" w:rsidRDefault="001A5A89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="00037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aldoInicialConsorFR</w:t>
            </w:r>
            <w:proofErr w:type="spellEnd"/>
          </w:p>
        </w:tc>
        <w:tc>
          <w:tcPr>
            <w:tcW w:w="1844" w:type="dxa"/>
          </w:tcPr>
          <w:p w14:paraId="56909C2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7" w:type="dxa"/>
          </w:tcPr>
          <w:p w14:paraId="04C2CDE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0629D1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8" w:type="dxa"/>
          </w:tcPr>
          <w:p w14:paraId="22316AB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86" w:type="dxa"/>
          </w:tcPr>
          <w:p w14:paraId="5CD72BB8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037DFD" w:rsidRPr="00251898" w14:paraId="3E235C30" w14:textId="77777777" w:rsidTr="00B321F2">
        <w:trPr>
          <w:trHeight w:val="300"/>
        </w:trPr>
        <w:tc>
          <w:tcPr>
            <w:tcW w:w="640" w:type="dxa"/>
          </w:tcPr>
          <w:p w14:paraId="4E76DFC5" w14:textId="77777777" w:rsidR="00037DFD" w:rsidRPr="00251898" w:rsidRDefault="00037DFD" w:rsidP="00745EE9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41736D6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naturezaSaldoInicialConsorFR</w:t>
            </w:r>
            <w:proofErr w:type="spellEnd"/>
          </w:p>
        </w:tc>
        <w:tc>
          <w:tcPr>
            <w:tcW w:w="1844" w:type="dxa"/>
          </w:tcPr>
          <w:p w14:paraId="04398E7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</w:t>
            </w:r>
          </w:p>
        </w:tc>
        <w:tc>
          <w:tcPr>
            <w:tcW w:w="1417" w:type="dxa"/>
          </w:tcPr>
          <w:p w14:paraId="2F1A667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22D9757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8" w:type="dxa"/>
          </w:tcPr>
          <w:p w14:paraId="0B7B28D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86" w:type="dxa"/>
          </w:tcPr>
          <w:p w14:paraId="0EDADA89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7CFE7B1B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49C5A3A2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037DFD" w:rsidRPr="00251898" w14:paraId="753F5421" w14:textId="77777777" w:rsidTr="00B321F2">
        <w:trPr>
          <w:trHeight w:val="300"/>
        </w:trPr>
        <w:tc>
          <w:tcPr>
            <w:tcW w:w="640" w:type="dxa"/>
          </w:tcPr>
          <w:p w14:paraId="6D946B36" w14:textId="77777777" w:rsidR="00037DFD" w:rsidRPr="00251898" w:rsidRDefault="00037DFD" w:rsidP="00745EE9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71E1E54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totalDebitosConsorFR</w:t>
            </w:r>
            <w:proofErr w:type="spellEnd"/>
          </w:p>
        </w:tc>
        <w:tc>
          <w:tcPr>
            <w:tcW w:w="1844" w:type="dxa"/>
          </w:tcPr>
          <w:p w14:paraId="0226064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</w:t>
            </w:r>
          </w:p>
        </w:tc>
        <w:tc>
          <w:tcPr>
            <w:tcW w:w="1417" w:type="dxa"/>
          </w:tcPr>
          <w:p w14:paraId="07CC774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A09180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8" w:type="dxa"/>
          </w:tcPr>
          <w:p w14:paraId="59EB42E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86" w:type="dxa"/>
          </w:tcPr>
          <w:p w14:paraId="3171C92B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037DFD" w:rsidRPr="00251898" w14:paraId="7EA58AD3" w14:textId="77777777" w:rsidTr="00B321F2">
        <w:trPr>
          <w:trHeight w:val="300"/>
        </w:trPr>
        <w:tc>
          <w:tcPr>
            <w:tcW w:w="640" w:type="dxa"/>
          </w:tcPr>
          <w:p w14:paraId="198B6A34" w14:textId="77777777" w:rsidR="00037DFD" w:rsidRPr="00251898" w:rsidRDefault="00037DFD" w:rsidP="00745EE9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14761C3E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totalCreditosConsorFR</w:t>
            </w:r>
            <w:proofErr w:type="spellEnd"/>
          </w:p>
        </w:tc>
        <w:tc>
          <w:tcPr>
            <w:tcW w:w="1844" w:type="dxa"/>
          </w:tcPr>
          <w:p w14:paraId="122637B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</w:t>
            </w:r>
          </w:p>
        </w:tc>
        <w:tc>
          <w:tcPr>
            <w:tcW w:w="1417" w:type="dxa"/>
          </w:tcPr>
          <w:p w14:paraId="5F341C0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D2338D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8" w:type="dxa"/>
          </w:tcPr>
          <w:p w14:paraId="7B4962B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86" w:type="dxa"/>
          </w:tcPr>
          <w:p w14:paraId="495C8D4C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037DFD" w:rsidRPr="00251898" w14:paraId="23E3F438" w14:textId="77777777" w:rsidTr="00B321F2">
        <w:trPr>
          <w:trHeight w:val="300"/>
        </w:trPr>
        <w:tc>
          <w:tcPr>
            <w:tcW w:w="640" w:type="dxa"/>
          </w:tcPr>
          <w:p w14:paraId="2FCBC846" w14:textId="77777777" w:rsidR="00037DFD" w:rsidRPr="00251898" w:rsidRDefault="00037DFD" w:rsidP="00745EE9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37CEF694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saldoFinalConsorFR</w:t>
            </w:r>
            <w:proofErr w:type="spellEnd"/>
          </w:p>
        </w:tc>
        <w:tc>
          <w:tcPr>
            <w:tcW w:w="1844" w:type="dxa"/>
          </w:tcPr>
          <w:p w14:paraId="19D65ABE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7" w:type="dxa"/>
          </w:tcPr>
          <w:p w14:paraId="4F63EFB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7F0C86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8" w:type="dxa"/>
          </w:tcPr>
          <w:p w14:paraId="7B45E23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86" w:type="dxa"/>
          </w:tcPr>
          <w:p w14:paraId="4304A2BD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</w:tr>
      <w:tr w:rsidR="00037DFD" w:rsidRPr="00251898" w14:paraId="58152421" w14:textId="77777777" w:rsidTr="00B321F2">
        <w:trPr>
          <w:trHeight w:val="300"/>
        </w:trPr>
        <w:tc>
          <w:tcPr>
            <w:tcW w:w="640" w:type="dxa"/>
          </w:tcPr>
          <w:p w14:paraId="7B1CCDB9" w14:textId="77777777" w:rsidR="00037DFD" w:rsidRPr="00251898" w:rsidRDefault="00037DFD" w:rsidP="00745EE9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1B0D3A0E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naturezaSaldoFinalConsorFR</w:t>
            </w:r>
            <w:proofErr w:type="spellEnd"/>
          </w:p>
        </w:tc>
        <w:tc>
          <w:tcPr>
            <w:tcW w:w="1844" w:type="dxa"/>
          </w:tcPr>
          <w:p w14:paraId="6578EAB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</w:t>
            </w:r>
          </w:p>
        </w:tc>
        <w:tc>
          <w:tcPr>
            <w:tcW w:w="1417" w:type="dxa"/>
          </w:tcPr>
          <w:p w14:paraId="6AD0B70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640A9E3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8" w:type="dxa"/>
          </w:tcPr>
          <w:p w14:paraId="0664D55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86" w:type="dxa"/>
          </w:tcPr>
          <w:p w14:paraId="65591BE8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2690810E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10B3AD89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</w:tbl>
    <w:p w14:paraId="7EC71BBF" w14:textId="77777777" w:rsidR="005945C6" w:rsidRDefault="005945C6" w:rsidP="005945C6"/>
    <w:tbl>
      <w:tblPr>
        <w:tblW w:w="504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1"/>
        <w:gridCol w:w="2418"/>
        <w:gridCol w:w="1844"/>
        <w:gridCol w:w="1418"/>
        <w:gridCol w:w="1134"/>
        <w:gridCol w:w="1417"/>
        <w:gridCol w:w="5463"/>
      </w:tblGrid>
      <w:tr w:rsidR="005945C6" w:rsidRPr="00251898" w14:paraId="54EE8AE0" w14:textId="77777777" w:rsidTr="00D037B4">
        <w:trPr>
          <w:trHeight w:val="300"/>
        </w:trPr>
        <w:tc>
          <w:tcPr>
            <w:tcW w:w="14335" w:type="dxa"/>
            <w:gridSpan w:val="7"/>
            <w:noWrap/>
          </w:tcPr>
          <w:p w14:paraId="37806D51" w14:textId="67629730" w:rsidR="005945C6" w:rsidRPr="005423CF" w:rsidRDefault="005945C6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22 </w:t>
            </w: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5945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Conta Bancária e Atributo SF</w:t>
            </w:r>
          </w:p>
        </w:tc>
      </w:tr>
      <w:tr w:rsidR="005945C6" w:rsidRPr="00251898" w14:paraId="2105DCE3" w14:textId="77777777" w:rsidTr="00D037B4">
        <w:trPr>
          <w:trHeight w:val="300"/>
        </w:trPr>
        <w:tc>
          <w:tcPr>
            <w:tcW w:w="14335" w:type="dxa"/>
            <w:gridSpan w:val="7"/>
            <w:noWrap/>
          </w:tcPr>
          <w:p w14:paraId="5E529408" w14:textId="41BBD6AB" w:rsidR="005945C6" w:rsidRPr="00251898" w:rsidRDefault="005945C6" w:rsidP="00350108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F9263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  <w:r w:rsidR="00F9263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350108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atributoSF</w:t>
            </w:r>
            <w:proofErr w:type="spellEnd"/>
            <w:r w:rsidR="00350108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350108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codCTB</w:t>
            </w:r>
            <w:proofErr w:type="spellEnd"/>
          </w:p>
        </w:tc>
      </w:tr>
      <w:tr w:rsidR="005945C6" w:rsidRPr="00251898" w14:paraId="6FB14C97" w14:textId="77777777" w:rsidTr="00D037B4">
        <w:trPr>
          <w:trHeight w:val="300"/>
        </w:trPr>
        <w:tc>
          <w:tcPr>
            <w:tcW w:w="641" w:type="dxa"/>
            <w:hideMark/>
          </w:tcPr>
          <w:p w14:paraId="78F7AC1B" w14:textId="77777777" w:rsidR="005945C6" w:rsidRPr="00251898" w:rsidRDefault="005945C6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18" w:type="dxa"/>
            <w:hideMark/>
          </w:tcPr>
          <w:p w14:paraId="50927820" w14:textId="77777777" w:rsidR="005945C6" w:rsidRPr="00251898" w:rsidRDefault="005945C6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44" w:type="dxa"/>
            <w:hideMark/>
          </w:tcPr>
          <w:p w14:paraId="1E174842" w14:textId="77777777" w:rsidR="005945C6" w:rsidRPr="00251898" w:rsidRDefault="005945C6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7E3BBD47" w14:textId="77777777" w:rsidR="005945C6" w:rsidRPr="00251898" w:rsidRDefault="005945C6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54D93A90" w14:textId="77777777" w:rsidR="005945C6" w:rsidRPr="00251898" w:rsidRDefault="005945C6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2CA88433" w14:textId="77777777" w:rsidR="005945C6" w:rsidRPr="00251898" w:rsidRDefault="005945C6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57E462DB" w14:textId="77777777" w:rsidR="005945C6" w:rsidRPr="00251898" w:rsidRDefault="005945C6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5945C6" w:rsidRPr="00251898" w14:paraId="0937D346" w14:textId="77777777" w:rsidTr="00D037B4">
        <w:trPr>
          <w:trHeight w:val="300"/>
        </w:trPr>
        <w:tc>
          <w:tcPr>
            <w:tcW w:w="641" w:type="dxa"/>
          </w:tcPr>
          <w:p w14:paraId="7FD41F4F" w14:textId="77777777" w:rsidR="005945C6" w:rsidRPr="00251898" w:rsidRDefault="005945C6" w:rsidP="00245F0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07C20D9E" w14:textId="77777777" w:rsidR="005945C6" w:rsidRPr="00844346" w:rsidRDefault="005945C6" w:rsidP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844" w:type="dxa"/>
          </w:tcPr>
          <w:p w14:paraId="3A9119E0" w14:textId="77777777" w:rsidR="005945C6" w:rsidRPr="00251898" w:rsidRDefault="005945C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6B9A780B" w14:textId="77777777" w:rsidR="005945C6" w:rsidRPr="00251898" w:rsidRDefault="005945C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1FFC3DC0" w14:textId="77777777" w:rsidR="005945C6" w:rsidRPr="00251898" w:rsidRDefault="005945C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2AD9BD0D" w14:textId="77777777" w:rsidR="005945C6" w:rsidRPr="00251898" w:rsidRDefault="005945C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E366E71" w14:textId="3605F669" w:rsidR="005945C6" w:rsidRPr="00251898" w:rsidRDefault="005945C6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</w:t>
            </w:r>
            <w:r w:rsidR="00294CE8" w:rsidRPr="00294C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Conta Bancária e Atributo SF</w:t>
            </w:r>
          </w:p>
        </w:tc>
      </w:tr>
      <w:tr w:rsidR="005945C6" w:rsidRPr="00251898" w14:paraId="6A37C77D" w14:textId="77777777" w:rsidTr="00D037B4">
        <w:trPr>
          <w:trHeight w:val="300"/>
        </w:trPr>
        <w:tc>
          <w:tcPr>
            <w:tcW w:w="641" w:type="dxa"/>
          </w:tcPr>
          <w:p w14:paraId="3DB0DF66" w14:textId="77777777" w:rsidR="005945C6" w:rsidRPr="00CA5C32" w:rsidRDefault="005945C6" w:rsidP="00245F0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5772405" w14:textId="77777777" w:rsidR="005945C6" w:rsidRPr="00CA5C32" w:rsidRDefault="005945C6" w:rsidP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</w:p>
        </w:tc>
        <w:tc>
          <w:tcPr>
            <w:tcW w:w="1844" w:type="dxa"/>
          </w:tcPr>
          <w:p w14:paraId="06ADB71A" w14:textId="77777777" w:rsidR="005945C6" w:rsidRPr="00CA5C32" w:rsidRDefault="005945C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8" w:type="dxa"/>
          </w:tcPr>
          <w:p w14:paraId="51560768" w14:textId="77777777" w:rsidR="005945C6" w:rsidRPr="00CA5C32" w:rsidRDefault="005945C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6C670C00" w14:textId="77777777" w:rsidR="005945C6" w:rsidRPr="00CA5C32" w:rsidRDefault="005945C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4844596E" w14:textId="77777777" w:rsidR="005945C6" w:rsidRPr="00CA5C32" w:rsidRDefault="005945C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127AD80" w14:textId="77777777" w:rsidR="005945C6" w:rsidRPr="00CA5C32" w:rsidRDefault="005945C6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DD327B" w:rsidRPr="00251898" w14:paraId="412E02A0" w14:textId="77777777" w:rsidTr="00D037B4">
        <w:trPr>
          <w:trHeight w:val="300"/>
        </w:trPr>
        <w:tc>
          <w:tcPr>
            <w:tcW w:w="641" w:type="dxa"/>
          </w:tcPr>
          <w:p w14:paraId="1387362A" w14:textId="77777777" w:rsidR="00DD327B" w:rsidRPr="00CA5C32" w:rsidRDefault="00DD327B" w:rsidP="00DD327B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535B217" w14:textId="667375F1" w:rsidR="00DD327B" w:rsidRDefault="00DD327B" w:rsidP="00DD327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</w:p>
        </w:tc>
        <w:tc>
          <w:tcPr>
            <w:tcW w:w="1844" w:type="dxa"/>
          </w:tcPr>
          <w:p w14:paraId="37FDE51D" w14:textId="7680923D" w:rsidR="00DD327B" w:rsidRDefault="00DD327B" w:rsidP="00DD327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</w:t>
            </w:r>
          </w:p>
        </w:tc>
        <w:tc>
          <w:tcPr>
            <w:tcW w:w="1418" w:type="dxa"/>
          </w:tcPr>
          <w:p w14:paraId="224B4B53" w14:textId="2FEF29B4" w:rsidR="00DD327B" w:rsidRDefault="00DD327B" w:rsidP="00DD327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134" w:type="dxa"/>
          </w:tcPr>
          <w:p w14:paraId="3D957510" w14:textId="1D159BBF" w:rsidR="00DD327B" w:rsidRDefault="00DD327B" w:rsidP="00DD327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29B8AC59" w14:textId="27687C33" w:rsidR="00DD327B" w:rsidRDefault="00DD327B" w:rsidP="00DD327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6E86F24" w14:textId="77777777" w:rsidR="00DD327B" w:rsidRDefault="00DD327B" w:rsidP="00DD327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 com contabilidade descentralizada.</w:t>
            </w:r>
          </w:p>
          <w:p w14:paraId="2DFCA852" w14:textId="77777777" w:rsidR="00DD327B" w:rsidRDefault="00DD327B" w:rsidP="00DD327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0D22F60" w14:textId="77777777" w:rsidR="00DD327B" w:rsidRDefault="00DD327B" w:rsidP="00DD327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as contas contábeis do órgão (exceto Fundo Municipal com contabilidade descentralizada) informar o código “00000000”.</w:t>
            </w:r>
          </w:p>
          <w:p w14:paraId="2A704AB2" w14:textId="77777777" w:rsidR="00DD327B" w:rsidRDefault="00DD327B" w:rsidP="00DD327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CB89B63" w14:textId="30EE59D2" w:rsidR="00DD327B" w:rsidRDefault="00DD327B" w:rsidP="00DD327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Salienta-se que as contas dos demais fundos já compõem as contas contábeis do órgão.</w:t>
            </w:r>
          </w:p>
        </w:tc>
      </w:tr>
      <w:tr w:rsidR="00A92CAA" w:rsidRPr="00251898" w14:paraId="6786FA88" w14:textId="77777777" w:rsidTr="00D037B4">
        <w:trPr>
          <w:trHeight w:val="300"/>
        </w:trPr>
        <w:tc>
          <w:tcPr>
            <w:tcW w:w="641" w:type="dxa"/>
          </w:tcPr>
          <w:p w14:paraId="4B54E0C4" w14:textId="77777777" w:rsidR="00A92CAA" w:rsidRPr="00CA5C32" w:rsidRDefault="00A92CAA" w:rsidP="00245F0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123FA0D6" w14:textId="6D258DB4" w:rsidR="00A92CAA" w:rsidRPr="002B7E97" w:rsidRDefault="00A92CAA" w:rsidP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0125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atributoSF</w:t>
            </w:r>
            <w:proofErr w:type="spellEnd"/>
          </w:p>
        </w:tc>
        <w:tc>
          <w:tcPr>
            <w:tcW w:w="1844" w:type="dxa"/>
          </w:tcPr>
          <w:p w14:paraId="2E09FF38" w14:textId="54BA1F69" w:rsidR="00A92CAA" w:rsidRPr="002B7E97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Superávit Financeiro</w:t>
            </w:r>
          </w:p>
        </w:tc>
        <w:tc>
          <w:tcPr>
            <w:tcW w:w="1418" w:type="dxa"/>
          </w:tcPr>
          <w:p w14:paraId="5090DA24" w14:textId="0353E414" w:rsidR="00A92CAA" w:rsidRPr="002B7E97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</w:t>
            </w:r>
          </w:p>
        </w:tc>
        <w:tc>
          <w:tcPr>
            <w:tcW w:w="1134" w:type="dxa"/>
          </w:tcPr>
          <w:p w14:paraId="600D65E7" w14:textId="44617A14" w:rsidR="00A92CAA" w:rsidRPr="002B7E97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7D0B2C0D" w14:textId="6A952E8D" w:rsidR="00A92CAA" w:rsidRPr="002B7E97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827CD88" w14:textId="77777777" w:rsidR="00A92CAA" w:rsidRDefault="00A92CAA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Superávit Financeiro</w:t>
            </w:r>
          </w:p>
          <w:p w14:paraId="2A04D358" w14:textId="77777777" w:rsidR="00A92CAA" w:rsidRDefault="00A92CAA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 – Financeiro</w:t>
            </w:r>
          </w:p>
          <w:p w14:paraId="30A5E676" w14:textId="162C910B" w:rsidR="00A92CAA" w:rsidRPr="00EA144A" w:rsidRDefault="00A92CAA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 – Permanente</w:t>
            </w:r>
          </w:p>
        </w:tc>
      </w:tr>
      <w:tr w:rsidR="00A92CAA" w:rsidRPr="00251898" w14:paraId="53078E8B" w14:textId="77777777" w:rsidTr="00D037B4">
        <w:trPr>
          <w:trHeight w:val="300"/>
        </w:trPr>
        <w:tc>
          <w:tcPr>
            <w:tcW w:w="641" w:type="dxa"/>
          </w:tcPr>
          <w:p w14:paraId="76ABEB9C" w14:textId="77777777" w:rsidR="00A92CAA" w:rsidRPr="00CA5C32" w:rsidRDefault="00A92CAA" w:rsidP="00245F0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C7AC472" w14:textId="1740C6F2" w:rsidR="00A92CAA" w:rsidRDefault="00A92CAA" w:rsidP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B7E97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codCTB</w:t>
            </w:r>
            <w:proofErr w:type="spellEnd"/>
          </w:p>
        </w:tc>
        <w:tc>
          <w:tcPr>
            <w:tcW w:w="1844" w:type="dxa"/>
          </w:tcPr>
          <w:p w14:paraId="4CCF1E28" w14:textId="2B1CEB63" w:rsidR="00A92CAA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B7E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Identificador da Conta Bancária</w:t>
            </w:r>
          </w:p>
        </w:tc>
        <w:tc>
          <w:tcPr>
            <w:tcW w:w="1418" w:type="dxa"/>
          </w:tcPr>
          <w:p w14:paraId="40C4CF14" w14:textId="0F7EF4A8" w:rsidR="00A92CAA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B7E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34" w:type="dxa"/>
          </w:tcPr>
          <w:p w14:paraId="59491758" w14:textId="147C93A5" w:rsidR="00A92CAA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B7E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64116614" w14:textId="0A38E6C7" w:rsidR="00A92CAA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B7E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A8608AD" w14:textId="43FA1EDC" w:rsidR="00A92CAA" w:rsidRDefault="00A92CAA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único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criado pelo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órgão que identifica a conta bancária.</w:t>
            </w:r>
          </w:p>
        </w:tc>
      </w:tr>
      <w:tr w:rsidR="00A92CAA" w:rsidRPr="00251898" w14:paraId="286E9531" w14:textId="77777777" w:rsidTr="00D037B4">
        <w:trPr>
          <w:trHeight w:val="300"/>
        </w:trPr>
        <w:tc>
          <w:tcPr>
            <w:tcW w:w="641" w:type="dxa"/>
          </w:tcPr>
          <w:p w14:paraId="16F4DCF0" w14:textId="77777777" w:rsidR="00A92CAA" w:rsidRPr="00251898" w:rsidRDefault="00A92CAA" w:rsidP="00245F0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ACC91F1" w14:textId="47978861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saldoInicialCTBSF</w:t>
            </w:r>
            <w:proofErr w:type="spellEnd"/>
          </w:p>
        </w:tc>
        <w:tc>
          <w:tcPr>
            <w:tcW w:w="1844" w:type="dxa"/>
          </w:tcPr>
          <w:p w14:paraId="2507B194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8" w:type="dxa"/>
          </w:tcPr>
          <w:p w14:paraId="33344B3D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8374025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AA4B53D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BC9D149" w14:textId="77777777" w:rsidR="00A92CAA" w:rsidRPr="00251898" w:rsidRDefault="00A92CAA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A92CAA" w:rsidRPr="00251898" w14:paraId="594248C5" w14:textId="77777777" w:rsidTr="00D037B4">
        <w:trPr>
          <w:trHeight w:val="300"/>
        </w:trPr>
        <w:tc>
          <w:tcPr>
            <w:tcW w:w="641" w:type="dxa"/>
          </w:tcPr>
          <w:p w14:paraId="355E5111" w14:textId="77777777" w:rsidR="00A92CAA" w:rsidRPr="00251898" w:rsidRDefault="00A92CAA" w:rsidP="00245F0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7E58D1F6" w14:textId="11F9D13C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naturezaSaldoInicialCTBSF</w:t>
            </w:r>
            <w:proofErr w:type="spellEnd"/>
          </w:p>
        </w:tc>
        <w:tc>
          <w:tcPr>
            <w:tcW w:w="1844" w:type="dxa"/>
          </w:tcPr>
          <w:p w14:paraId="307BD3F0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</w:t>
            </w:r>
          </w:p>
        </w:tc>
        <w:tc>
          <w:tcPr>
            <w:tcW w:w="1418" w:type="dxa"/>
          </w:tcPr>
          <w:p w14:paraId="197E648C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20E417D7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697369CC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BAE9705" w14:textId="77777777" w:rsidR="00A92CAA" w:rsidRDefault="00A92CAA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43E46179" w14:textId="77777777" w:rsidR="00A92CAA" w:rsidRDefault="00A92CAA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2B7C43D0" w14:textId="77777777" w:rsidR="00A92CAA" w:rsidRPr="00251898" w:rsidRDefault="00A92CAA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A92CAA" w:rsidRPr="00251898" w14:paraId="3B987C6D" w14:textId="77777777" w:rsidTr="00D037B4">
        <w:trPr>
          <w:trHeight w:val="300"/>
        </w:trPr>
        <w:tc>
          <w:tcPr>
            <w:tcW w:w="641" w:type="dxa"/>
          </w:tcPr>
          <w:p w14:paraId="5EEE8EF9" w14:textId="77777777" w:rsidR="00A92CAA" w:rsidRPr="00251898" w:rsidRDefault="00A92CAA" w:rsidP="00245F0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00EFC565" w14:textId="260CB0F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totalDebitosCTBSF</w:t>
            </w:r>
            <w:proofErr w:type="spellEnd"/>
          </w:p>
        </w:tc>
        <w:tc>
          <w:tcPr>
            <w:tcW w:w="1844" w:type="dxa"/>
          </w:tcPr>
          <w:p w14:paraId="09746C7E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</w:t>
            </w:r>
          </w:p>
        </w:tc>
        <w:tc>
          <w:tcPr>
            <w:tcW w:w="1418" w:type="dxa"/>
          </w:tcPr>
          <w:p w14:paraId="5272C51C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800B660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E6151F2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26919F49" w14:textId="77777777" w:rsidR="00A92CAA" w:rsidRPr="00251898" w:rsidRDefault="00A92CAA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A92CAA" w:rsidRPr="00251898" w14:paraId="673A6CF9" w14:textId="77777777" w:rsidTr="00D037B4">
        <w:trPr>
          <w:trHeight w:val="300"/>
        </w:trPr>
        <w:tc>
          <w:tcPr>
            <w:tcW w:w="641" w:type="dxa"/>
          </w:tcPr>
          <w:p w14:paraId="63EA3152" w14:textId="77777777" w:rsidR="00A92CAA" w:rsidRPr="00251898" w:rsidRDefault="00A92CAA" w:rsidP="00245F0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2A72FAD2" w14:textId="6E5F0974" w:rsidR="00A92CAA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totalCreditosCTBSF</w:t>
            </w:r>
            <w:proofErr w:type="spellEnd"/>
          </w:p>
        </w:tc>
        <w:tc>
          <w:tcPr>
            <w:tcW w:w="1844" w:type="dxa"/>
          </w:tcPr>
          <w:p w14:paraId="180D1093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</w:t>
            </w:r>
          </w:p>
        </w:tc>
        <w:tc>
          <w:tcPr>
            <w:tcW w:w="1418" w:type="dxa"/>
          </w:tcPr>
          <w:p w14:paraId="4841996A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7A75253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90DF354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73C8154" w14:textId="77777777" w:rsidR="00A92CAA" w:rsidRPr="00251898" w:rsidRDefault="00A92CAA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A92CAA" w:rsidRPr="00251898" w14:paraId="68CFAE43" w14:textId="77777777" w:rsidTr="00D037B4">
        <w:trPr>
          <w:trHeight w:val="300"/>
        </w:trPr>
        <w:tc>
          <w:tcPr>
            <w:tcW w:w="641" w:type="dxa"/>
          </w:tcPr>
          <w:p w14:paraId="4773773B" w14:textId="77777777" w:rsidR="00A92CAA" w:rsidRPr="00251898" w:rsidRDefault="00A92CAA" w:rsidP="00245F0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3B1E60E" w14:textId="7F3240E3" w:rsidR="00A92CAA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saldoFinalCTBSF</w:t>
            </w:r>
            <w:proofErr w:type="spellEnd"/>
          </w:p>
        </w:tc>
        <w:tc>
          <w:tcPr>
            <w:tcW w:w="1844" w:type="dxa"/>
          </w:tcPr>
          <w:p w14:paraId="4AD375D6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8" w:type="dxa"/>
          </w:tcPr>
          <w:p w14:paraId="2D5C68E9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D318823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0408A39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7036893" w14:textId="77777777" w:rsidR="00A92CAA" w:rsidRPr="00251898" w:rsidRDefault="00A92CAA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</w:tr>
      <w:tr w:rsidR="00A92CAA" w:rsidRPr="00251898" w14:paraId="07748540" w14:textId="77777777" w:rsidTr="00D037B4">
        <w:trPr>
          <w:trHeight w:val="300"/>
        </w:trPr>
        <w:tc>
          <w:tcPr>
            <w:tcW w:w="641" w:type="dxa"/>
          </w:tcPr>
          <w:p w14:paraId="025D26EC" w14:textId="77777777" w:rsidR="00A92CAA" w:rsidRPr="00251898" w:rsidRDefault="00A92CAA" w:rsidP="00245F0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AAAD266" w14:textId="2D1CCABB" w:rsidR="00A92CAA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naturezaSaldoFinalCTBSF</w:t>
            </w:r>
            <w:proofErr w:type="spellEnd"/>
          </w:p>
        </w:tc>
        <w:tc>
          <w:tcPr>
            <w:tcW w:w="1844" w:type="dxa"/>
          </w:tcPr>
          <w:p w14:paraId="16566269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</w:t>
            </w:r>
          </w:p>
        </w:tc>
        <w:tc>
          <w:tcPr>
            <w:tcW w:w="1418" w:type="dxa"/>
          </w:tcPr>
          <w:p w14:paraId="0B0A07FA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1AE0AD48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3864641F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E61BF3E" w14:textId="77777777" w:rsidR="00A92CAA" w:rsidRDefault="00A92CAA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06F2A064" w14:textId="77777777" w:rsidR="00A92CAA" w:rsidRDefault="00A92CAA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24FFE157" w14:textId="77777777" w:rsidR="00A92CAA" w:rsidRPr="00251898" w:rsidRDefault="00A92CAA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</w:tbl>
    <w:p w14:paraId="50D76A83" w14:textId="731E0957" w:rsidR="008D6C30" w:rsidRDefault="008D6C3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  <w:bookmarkStart w:id="120" w:name="_Toc394322472"/>
    </w:p>
    <w:p w14:paraId="23CED6D0" w14:textId="77777777" w:rsidR="00B26468" w:rsidRDefault="00B2646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</w:p>
    <w:tbl>
      <w:tblPr>
        <w:tblW w:w="504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1"/>
        <w:gridCol w:w="2418"/>
        <w:gridCol w:w="1844"/>
        <w:gridCol w:w="1418"/>
        <w:gridCol w:w="1134"/>
        <w:gridCol w:w="1417"/>
        <w:gridCol w:w="5463"/>
      </w:tblGrid>
      <w:tr w:rsidR="000C2377" w:rsidRPr="00251898" w14:paraId="74359393" w14:textId="77777777" w:rsidTr="000C2377">
        <w:trPr>
          <w:trHeight w:val="300"/>
        </w:trPr>
        <w:tc>
          <w:tcPr>
            <w:tcW w:w="14335" w:type="dxa"/>
            <w:gridSpan w:val="7"/>
            <w:noWrap/>
          </w:tcPr>
          <w:p w14:paraId="191FCE2F" w14:textId="009B34A4" w:rsidR="000C2377" w:rsidRPr="005423CF" w:rsidRDefault="000C2377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23 </w:t>
            </w: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Natureza da Receita</w:t>
            </w:r>
          </w:p>
        </w:tc>
      </w:tr>
      <w:tr w:rsidR="000C2377" w:rsidRPr="00251898" w14:paraId="1F31E814" w14:textId="77777777" w:rsidTr="000C2377">
        <w:trPr>
          <w:trHeight w:val="300"/>
        </w:trPr>
        <w:tc>
          <w:tcPr>
            <w:tcW w:w="14335" w:type="dxa"/>
            <w:gridSpan w:val="7"/>
            <w:noWrap/>
          </w:tcPr>
          <w:p w14:paraId="466B5893" w14:textId="6979CABC" w:rsidR="000C2377" w:rsidRPr="003D0546" w:rsidRDefault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 w:rsidR="00AD0018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AD0018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r w:rsidR="00F9263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F9263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  <w:r w:rsidR="00F9263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naturezaReceita</w:t>
            </w:r>
            <w:proofErr w:type="spellEnd"/>
          </w:p>
        </w:tc>
      </w:tr>
      <w:tr w:rsidR="000C2377" w:rsidRPr="00251898" w14:paraId="7C187062" w14:textId="77777777" w:rsidTr="000C2377">
        <w:trPr>
          <w:trHeight w:val="300"/>
        </w:trPr>
        <w:tc>
          <w:tcPr>
            <w:tcW w:w="641" w:type="dxa"/>
            <w:hideMark/>
          </w:tcPr>
          <w:p w14:paraId="58A11796" w14:textId="77777777" w:rsidR="000C2377" w:rsidRPr="00251898" w:rsidRDefault="000C2377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18" w:type="dxa"/>
            <w:hideMark/>
          </w:tcPr>
          <w:p w14:paraId="3712CAE8" w14:textId="77777777" w:rsidR="000C2377" w:rsidRPr="00251898" w:rsidRDefault="000C2377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44" w:type="dxa"/>
            <w:hideMark/>
          </w:tcPr>
          <w:p w14:paraId="66FEF1F5" w14:textId="77777777" w:rsidR="000C2377" w:rsidRPr="00251898" w:rsidRDefault="000C2377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5D952F60" w14:textId="77777777" w:rsidR="000C2377" w:rsidRPr="00251898" w:rsidRDefault="000C2377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3F475AE1" w14:textId="77777777" w:rsidR="000C2377" w:rsidRPr="00251898" w:rsidRDefault="000C2377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2F763DE2" w14:textId="77777777" w:rsidR="000C2377" w:rsidRPr="00251898" w:rsidRDefault="000C2377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6630E044" w14:textId="77777777" w:rsidR="000C2377" w:rsidRPr="00251898" w:rsidRDefault="000C2377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C2377" w:rsidRPr="00251898" w14:paraId="5EEEF1F1" w14:textId="77777777" w:rsidTr="000C2377">
        <w:trPr>
          <w:trHeight w:val="300"/>
        </w:trPr>
        <w:tc>
          <w:tcPr>
            <w:tcW w:w="641" w:type="dxa"/>
          </w:tcPr>
          <w:p w14:paraId="509C5E14" w14:textId="77777777" w:rsidR="000C2377" w:rsidRPr="00251898" w:rsidRDefault="000C2377" w:rsidP="003D0546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19D2167C" w14:textId="77777777" w:rsidR="000C2377" w:rsidRPr="00844346" w:rsidRDefault="000C2377" w:rsidP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844" w:type="dxa"/>
          </w:tcPr>
          <w:p w14:paraId="2BB55822" w14:textId="77777777" w:rsidR="000C2377" w:rsidRPr="00251898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6702D5F5" w14:textId="77777777" w:rsidR="000C2377" w:rsidRPr="00251898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72D70E63" w14:textId="77777777" w:rsidR="000C2377" w:rsidRPr="00251898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3F4FEBDE" w14:textId="77777777" w:rsidR="000C2377" w:rsidRPr="00251898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8187FE2" w14:textId="6FEC2BF8" w:rsidR="000C2377" w:rsidRPr="00251898" w:rsidRDefault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</w:t>
            </w:r>
            <w:r w:rsidRPr="000C23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da Receita</w:t>
            </w:r>
          </w:p>
        </w:tc>
      </w:tr>
      <w:tr w:rsidR="000C2377" w:rsidRPr="00251898" w14:paraId="7717BAA2" w14:textId="77777777" w:rsidTr="000C2377">
        <w:trPr>
          <w:trHeight w:val="300"/>
        </w:trPr>
        <w:tc>
          <w:tcPr>
            <w:tcW w:w="641" w:type="dxa"/>
          </w:tcPr>
          <w:p w14:paraId="604FBBBB" w14:textId="77777777" w:rsidR="000C2377" w:rsidRPr="00251898" w:rsidRDefault="000C2377" w:rsidP="000C2377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6DE1DECE" w14:textId="58062258" w:rsidR="000C2377" w:rsidRPr="00844346" w:rsidRDefault="000C2377" w:rsidP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</w:p>
        </w:tc>
        <w:tc>
          <w:tcPr>
            <w:tcW w:w="1844" w:type="dxa"/>
          </w:tcPr>
          <w:p w14:paraId="0D2D77EE" w14:textId="7E6063E1" w:rsidR="000C2377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8" w:type="dxa"/>
          </w:tcPr>
          <w:p w14:paraId="245E98F0" w14:textId="52E4ADBE" w:rsidR="000C2377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5C1E00DC" w14:textId="29EA275E" w:rsidR="000C2377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0613D151" w14:textId="16F516B8" w:rsidR="000C2377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151B84A" w14:textId="537554F4" w:rsidR="000C2377" w:rsidRDefault="000C2377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F540C6" w:rsidRPr="00251898" w14:paraId="55EAB84C" w14:textId="77777777" w:rsidTr="000C2377">
        <w:trPr>
          <w:trHeight w:val="300"/>
        </w:trPr>
        <w:tc>
          <w:tcPr>
            <w:tcW w:w="641" w:type="dxa"/>
          </w:tcPr>
          <w:p w14:paraId="0EFFADB1" w14:textId="77777777" w:rsidR="00F540C6" w:rsidRPr="00251898" w:rsidRDefault="00F540C6" w:rsidP="00F540C6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01B710FB" w14:textId="078F1657" w:rsidR="00F540C6" w:rsidRDefault="00F540C6" w:rsidP="00F540C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</w:p>
        </w:tc>
        <w:tc>
          <w:tcPr>
            <w:tcW w:w="1844" w:type="dxa"/>
          </w:tcPr>
          <w:p w14:paraId="67133111" w14:textId="1758CD5E" w:rsidR="00F540C6" w:rsidRDefault="00F540C6" w:rsidP="00F540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</w:t>
            </w:r>
          </w:p>
        </w:tc>
        <w:tc>
          <w:tcPr>
            <w:tcW w:w="1418" w:type="dxa"/>
          </w:tcPr>
          <w:p w14:paraId="664E48BF" w14:textId="051FB1A4" w:rsidR="00F540C6" w:rsidRDefault="00F540C6" w:rsidP="00F540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134" w:type="dxa"/>
          </w:tcPr>
          <w:p w14:paraId="6449A39F" w14:textId="4565DEAF" w:rsidR="00F540C6" w:rsidRDefault="00F540C6" w:rsidP="00F540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7816FB9A" w14:textId="6D22CE98" w:rsidR="00F540C6" w:rsidRDefault="00F540C6" w:rsidP="00F540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64E29681" w14:textId="77777777" w:rsidR="00F540C6" w:rsidRDefault="00F540C6" w:rsidP="00F540C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 com contabilidade descentralizada.</w:t>
            </w:r>
          </w:p>
          <w:p w14:paraId="63B4BFA8" w14:textId="77777777" w:rsidR="00F540C6" w:rsidRDefault="00F540C6" w:rsidP="00F540C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8298658" w14:textId="77777777" w:rsidR="00F540C6" w:rsidRDefault="00F540C6" w:rsidP="00F540C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as contas contábeis do órgão (exceto Fundo Municipal com contabilidade descentralizada) informar o código “00000000”.</w:t>
            </w:r>
          </w:p>
          <w:p w14:paraId="5C13B08A" w14:textId="77777777" w:rsidR="00F540C6" w:rsidRDefault="00F540C6" w:rsidP="00F540C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4BF31EB" w14:textId="7A687E6A" w:rsidR="00F540C6" w:rsidRDefault="00F540C6" w:rsidP="00F540C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Salienta-se que as contas dos demais fundos já compõem as contas contábeis do órgão.</w:t>
            </w:r>
          </w:p>
        </w:tc>
      </w:tr>
      <w:tr w:rsidR="000C2377" w:rsidRPr="00251898" w14:paraId="18C4D8EA" w14:textId="77777777" w:rsidTr="000C2377">
        <w:trPr>
          <w:trHeight w:val="300"/>
        </w:trPr>
        <w:tc>
          <w:tcPr>
            <w:tcW w:w="641" w:type="dxa"/>
          </w:tcPr>
          <w:p w14:paraId="522C35C5" w14:textId="77777777" w:rsidR="000C2377" w:rsidRPr="00CA5C32" w:rsidRDefault="000C2377" w:rsidP="003D0546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05179A6A" w14:textId="7AB59F16" w:rsidR="000C2377" w:rsidRPr="002B7E97" w:rsidRDefault="000C2377" w:rsidP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93BF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naturezaReceita</w:t>
            </w:r>
            <w:proofErr w:type="spellEnd"/>
          </w:p>
        </w:tc>
        <w:tc>
          <w:tcPr>
            <w:tcW w:w="1844" w:type="dxa"/>
          </w:tcPr>
          <w:p w14:paraId="758B91CC" w14:textId="7F837FF3" w:rsidR="000C2377" w:rsidRPr="002B7E97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Natureza </w:t>
            </w: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receita</w:t>
            </w:r>
          </w:p>
        </w:tc>
        <w:tc>
          <w:tcPr>
            <w:tcW w:w="1418" w:type="dxa"/>
          </w:tcPr>
          <w:p w14:paraId="06652F48" w14:textId="42D3DBD5" w:rsidR="000C2377" w:rsidRPr="002B7E97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134" w:type="dxa"/>
          </w:tcPr>
          <w:p w14:paraId="72D38D7B" w14:textId="64270AD3" w:rsidR="000C2377" w:rsidRPr="002B7E97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38E7ADF5" w14:textId="049AE657" w:rsidR="000C2377" w:rsidRPr="002B7E97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D1B3B74" w14:textId="46878DFF" w:rsidR="000C2377" w:rsidRPr="00EA144A" w:rsidRDefault="000C2377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Codificação da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natureza </w:t>
            </w: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 receita, conforme Discriminação das Naturezas de Receita </w:t>
            </w:r>
            <w:r w:rsidRPr="00D62BB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padronizada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pelo TCEMG</w:t>
            </w:r>
            <w:r w:rsidRPr="00D62BB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disponível no Portal SICOM.</w:t>
            </w:r>
          </w:p>
        </w:tc>
      </w:tr>
      <w:tr w:rsidR="000C2377" w:rsidRPr="00251898" w14:paraId="787B9DD9" w14:textId="77777777" w:rsidTr="000C2377">
        <w:trPr>
          <w:trHeight w:val="300"/>
        </w:trPr>
        <w:tc>
          <w:tcPr>
            <w:tcW w:w="641" w:type="dxa"/>
          </w:tcPr>
          <w:p w14:paraId="6CFCBA85" w14:textId="77777777" w:rsidR="000C2377" w:rsidRPr="00CA5C32" w:rsidRDefault="000C2377" w:rsidP="000C2377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68C689E" w14:textId="28FF4F24" w:rsidR="000C2377" w:rsidRPr="00A93BF1" w:rsidRDefault="000C2377" w:rsidP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saldoInicialNatReceita</w:t>
            </w:r>
            <w:proofErr w:type="spellEnd"/>
          </w:p>
        </w:tc>
        <w:tc>
          <w:tcPr>
            <w:tcW w:w="1844" w:type="dxa"/>
          </w:tcPr>
          <w:p w14:paraId="4396493E" w14:textId="0EB3B94C" w:rsidR="000C2377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8" w:type="dxa"/>
          </w:tcPr>
          <w:p w14:paraId="7784B32D" w14:textId="1FD85933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8DAB584" w14:textId="49E2C308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9725FA5" w14:textId="1B60EB04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3CC1CD9" w14:textId="7024BB83" w:rsidR="000C2377" w:rsidRPr="007F5041" w:rsidRDefault="000C2377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0C2377" w:rsidRPr="00251898" w14:paraId="4C0BBCA7" w14:textId="77777777" w:rsidTr="000C2377">
        <w:trPr>
          <w:trHeight w:val="300"/>
        </w:trPr>
        <w:tc>
          <w:tcPr>
            <w:tcW w:w="641" w:type="dxa"/>
          </w:tcPr>
          <w:p w14:paraId="1D9733CA" w14:textId="77777777" w:rsidR="000C2377" w:rsidRPr="00CA5C32" w:rsidRDefault="000C2377" w:rsidP="000C2377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CAAA0FA" w14:textId="4DA05C0F" w:rsidR="000C2377" w:rsidRPr="00A93BF1" w:rsidRDefault="000C2377" w:rsidP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naturezaSaldoInicial</w:t>
            </w:r>
            <w:r w:rsidR="006130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NatReceita</w:t>
            </w:r>
            <w:proofErr w:type="spellEnd"/>
          </w:p>
        </w:tc>
        <w:tc>
          <w:tcPr>
            <w:tcW w:w="1844" w:type="dxa"/>
          </w:tcPr>
          <w:p w14:paraId="48EE736E" w14:textId="7B564A25" w:rsidR="000C2377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</w:t>
            </w:r>
          </w:p>
        </w:tc>
        <w:tc>
          <w:tcPr>
            <w:tcW w:w="1418" w:type="dxa"/>
          </w:tcPr>
          <w:p w14:paraId="7ECF3047" w14:textId="3867712B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6D7C1484" w14:textId="736D3EAF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4C2C0E8D" w14:textId="410AA507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069D549" w14:textId="77777777" w:rsidR="000C2377" w:rsidRDefault="000C2377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07281FE6" w14:textId="77777777" w:rsidR="000C2377" w:rsidRDefault="000C2377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51372824" w14:textId="295C6DE2" w:rsidR="000C2377" w:rsidRPr="007F5041" w:rsidRDefault="000C2377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0C2377" w:rsidRPr="00251898" w14:paraId="7BF85BB8" w14:textId="77777777" w:rsidTr="000C2377">
        <w:trPr>
          <w:trHeight w:val="300"/>
        </w:trPr>
        <w:tc>
          <w:tcPr>
            <w:tcW w:w="641" w:type="dxa"/>
          </w:tcPr>
          <w:p w14:paraId="44452BEA" w14:textId="77777777" w:rsidR="000C2377" w:rsidRPr="00CA5C32" w:rsidRDefault="000C2377" w:rsidP="000C2377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2CB2904B" w14:textId="29EFE49B" w:rsidR="000C2377" w:rsidRPr="00A93BF1" w:rsidRDefault="000C2377" w:rsidP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totalDebitos</w:t>
            </w:r>
            <w:r w:rsidR="006130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NatReceita</w:t>
            </w:r>
            <w:proofErr w:type="spellEnd"/>
          </w:p>
        </w:tc>
        <w:tc>
          <w:tcPr>
            <w:tcW w:w="1844" w:type="dxa"/>
          </w:tcPr>
          <w:p w14:paraId="59565061" w14:textId="700E055F" w:rsidR="000C2377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</w:t>
            </w:r>
          </w:p>
        </w:tc>
        <w:tc>
          <w:tcPr>
            <w:tcW w:w="1418" w:type="dxa"/>
          </w:tcPr>
          <w:p w14:paraId="5F568FD9" w14:textId="64F10159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6D96647" w14:textId="0CCDACA5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D358198" w14:textId="4964EC57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8B968DA" w14:textId="3FCB9A80" w:rsidR="000C2377" w:rsidRPr="007F5041" w:rsidRDefault="000C2377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0C2377" w:rsidRPr="00251898" w14:paraId="5B948267" w14:textId="77777777" w:rsidTr="000C2377">
        <w:trPr>
          <w:trHeight w:val="300"/>
        </w:trPr>
        <w:tc>
          <w:tcPr>
            <w:tcW w:w="641" w:type="dxa"/>
          </w:tcPr>
          <w:p w14:paraId="257A72D2" w14:textId="77777777" w:rsidR="000C2377" w:rsidRPr="00CA5C32" w:rsidRDefault="000C2377" w:rsidP="000C2377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6593B1B6" w14:textId="747266E4" w:rsidR="000C2377" w:rsidRPr="00A93BF1" w:rsidRDefault="000C2377" w:rsidP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totalCreditos</w:t>
            </w:r>
            <w:r w:rsidR="006130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NatReceita</w:t>
            </w:r>
            <w:proofErr w:type="spellEnd"/>
          </w:p>
        </w:tc>
        <w:tc>
          <w:tcPr>
            <w:tcW w:w="1844" w:type="dxa"/>
          </w:tcPr>
          <w:p w14:paraId="6E1581A2" w14:textId="03529A9A" w:rsidR="000C2377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</w:t>
            </w:r>
          </w:p>
        </w:tc>
        <w:tc>
          <w:tcPr>
            <w:tcW w:w="1418" w:type="dxa"/>
          </w:tcPr>
          <w:p w14:paraId="4A1B20FB" w14:textId="1301BB73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DCD2437" w14:textId="4480DDEA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11F2FC18" w14:textId="1ECE2EDE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31BDDB58" w14:textId="66E8B624" w:rsidR="000C2377" w:rsidRPr="007F5041" w:rsidRDefault="000C2377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0C2377" w:rsidRPr="00251898" w14:paraId="5E204D25" w14:textId="77777777" w:rsidTr="000C2377">
        <w:trPr>
          <w:trHeight w:val="300"/>
        </w:trPr>
        <w:tc>
          <w:tcPr>
            <w:tcW w:w="641" w:type="dxa"/>
          </w:tcPr>
          <w:p w14:paraId="34B0A6F2" w14:textId="77777777" w:rsidR="000C2377" w:rsidRPr="00CA5C32" w:rsidRDefault="000C2377" w:rsidP="000C2377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780167C7" w14:textId="7759C92B" w:rsidR="000C2377" w:rsidRPr="00A93BF1" w:rsidRDefault="000C2377" w:rsidP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saldoFinal</w:t>
            </w:r>
            <w:r w:rsidR="006130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NatReceita</w:t>
            </w:r>
            <w:proofErr w:type="spellEnd"/>
          </w:p>
        </w:tc>
        <w:tc>
          <w:tcPr>
            <w:tcW w:w="1844" w:type="dxa"/>
          </w:tcPr>
          <w:p w14:paraId="68F743A3" w14:textId="0C61264E" w:rsidR="000C2377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8" w:type="dxa"/>
          </w:tcPr>
          <w:p w14:paraId="70EAB847" w14:textId="060727ED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7AC637E" w14:textId="5B935B4E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B71C19A" w14:textId="3F229F9F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61CE8EB" w14:textId="2E5259E6" w:rsidR="000C2377" w:rsidRPr="007F5041" w:rsidRDefault="000C2377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</w:tr>
      <w:tr w:rsidR="000C2377" w:rsidRPr="00251898" w14:paraId="0FD43A44" w14:textId="77777777" w:rsidTr="000C2377">
        <w:trPr>
          <w:trHeight w:val="300"/>
        </w:trPr>
        <w:tc>
          <w:tcPr>
            <w:tcW w:w="641" w:type="dxa"/>
          </w:tcPr>
          <w:p w14:paraId="2D9A8A57" w14:textId="77777777" w:rsidR="000C2377" w:rsidRPr="00CA5C32" w:rsidRDefault="000C2377" w:rsidP="000C2377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1CBA0A3E" w14:textId="4A3F6A77" w:rsidR="000C2377" w:rsidRPr="00A93BF1" w:rsidRDefault="000C2377" w:rsidP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</w:t>
            </w:r>
            <w:r w:rsidR="006130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NatReceita</w:t>
            </w:r>
            <w:proofErr w:type="spellEnd"/>
          </w:p>
        </w:tc>
        <w:tc>
          <w:tcPr>
            <w:tcW w:w="1844" w:type="dxa"/>
          </w:tcPr>
          <w:p w14:paraId="2827AFD0" w14:textId="113F52EC" w:rsidR="000C2377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</w:t>
            </w:r>
          </w:p>
        </w:tc>
        <w:tc>
          <w:tcPr>
            <w:tcW w:w="1418" w:type="dxa"/>
          </w:tcPr>
          <w:p w14:paraId="15907663" w14:textId="455CD12B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621A73CD" w14:textId="14D1499F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2BD97663" w14:textId="3C021AED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37CFB87C" w14:textId="77777777" w:rsidR="000C2377" w:rsidRDefault="000C2377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36E54457" w14:textId="77777777" w:rsidR="000C2377" w:rsidRDefault="000C2377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509F718E" w14:textId="147B8889" w:rsidR="000C2377" w:rsidRPr="007F5041" w:rsidRDefault="000C2377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</w:tbl>
    <w:p w14:paraId="19D3CEDD" w14:textId="77777777" w:rsidR="008D6C30" w:rsidRDefault="008D6C3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</w:p>
    <w:p w14:paraId="10F1B58F" w14:textId="77777777" w:rsidR="00B26468" w:rsidRDefault="00B2646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</w:p>
    <w:tbl>
      <w:tblPr>
        <w:tblW w:w="504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1"/>
        <w:gridCol w:w="2418"/>
        <w:gridCol w:w="1844"/>
        <w:gridCol w:w="1418"/>
        <w:gridCol w:w="1134"/>
        <w:gridCol w:w="1417"/>
        <w:gridCol w:w="5463"/>
      </w:tblGrid>
      <w:tr w:rsidR="00AD0018" w:rsidRPr="00251898" w14:paraId="38061164" w14:textId="77777777" w:rsidTr="003D0546">
        <w:trPr>
          <w:trHeight w:val="300"/>
        </w:trPr>
        <w:tc>
          <w:tcPr>
            <w:tcW w:w="14335" w:type="dxa"/>
            <w:gridSpan w:val="7"/>
            <w:noWrap/>
          </w:tcPr>
          <w:p w14:paraId="5FA0D486" w14:textId="1E997B21" w:rsidR="00AD0018" w:rsidRPr="005423CF" w:rsidRDefault="00AD0018" w:rsidP="003D054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24 </w:t>
            </w: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Órgão</w:t>
            </w:r>
          </w:p>
        </w:tc>
      </w:tr>
      <w:tr w:rsidR="00AD0018" w:rsidRPr="00251898" w14:paraId="3D8C0B8D" w14:textId="77777777" w:rsidTr="003D0546">
        <w:trPr>
          <w:trHeight w:val="300"/>
        </w:trPr>
        <w:tc>
          <w:tcPr>
            <w:tcW w:w="14335" w:type="dxa"/>
            <w:gridSpan w:val="7"/>
            <w:noWrap/>
          </w:tcPr>
          <w:p w14:paraId="5BD60BB5" w14:textId="0F77848D" w:rsidR="00AD0018" w:rsidRPr="00F82301" w:rsidRDefault="00AD001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r w:rsidR="003006A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3006A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  <w:r w:rsidR="003006A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,</w:t>
            </w:r>
            <w:r w:rsidR="00D32465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C136D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codOrgao</w:t>
            </w:r>
            <w:proofErr w:type="spellEnd"/>
            <w:r w:rsidR="00800EB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800EB4" w:rsidRPr="0080022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codUnidadeSub</w:t>
            </w:r>
            <w:proofErr w:type="spellEnd"/>
          </w:p>
        </w:tc>
      </w:tr>
      <w:tr w:rsidR="00AD0018" w:rsidRPr="00251898" w14:paraId="2C1A4E3D" w14:textId="77777777" w:rsidTr="003D0546">
        <w:trPr>
          <w:trHeight w:val="300"/>
        </w:trPr>
        <w:tc>
          <w:tcPr>
            <w:tcW w:w="641" w:type="dxa"/>
            <w:hideMark/>
          </w:tcPr>
          <w:p w14:paraId="40A3F02C" w14:textId="77777777" w:rsidR="00AD0018" w:rsidRPr="00251898" w:rsidRDefault="00AD0018" w:rsidP="003D054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18" w:type="dxa"/>
            <w:hideMark/>
          </w:tcPr>
          <w:p w14:paraId="6C419A8E" w14:textId="77777777" w:rsidR="00AD0018" w:rsidRPr="00251898" w:rsidRDefault="00AD0018" w:rsidP="003D054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44" w:type="dxa"/>
            <w:hideMark/>
          </w:tcPr>
          <w:p w14:paraId="2BD319DF" w14:textId="77777777" w:rsidR="00AD0018" w:rsidRPr="00251898" w:rsidRDefault="00AD0018" w:rsidP="003D054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5C944339" w14:textId="77777777" w:rsidR="00AD0018" w:rsidRPr="00251898" w:rsidRDefault="00AD0018" w:rsidP="003D054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3EE3B8ED" w14:textId="77777777" w:rsidR="00AD0018" w:rsidRPr="00251898" w:rsidRDefault="00AD0018" w:rsidP="003D054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413A200F" w14:textId="77777777" w:rsidR="00AD0018" w:rsidRPr="00251898" w:rsidRDefault="00AD0018" w:rsidP="003D054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6DECAF9F" w14:textId="77777777" w:rsidR="00AD0018" w:rsidRPr="00251898" w:rsidRDefault="00AD0018" w:rsidP="003D054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AD0018" w:rsidRPr="00251898" w14:paraId="13A748B8" w14:textId="77777777" w:rsidTr="003D0546">
        <w:trPr>
          <w:trHeight w:val="300"/>
        </w:trPr>
        <w:tc>
          <w:tcPr>
            <w:tcW w:w="641" w:type="dxa"/>
          </w:tcPr>
          <w:p w14:paraId="08384E29" w14:textId="77777777" w:rsidR="00AD0018" w:rsidRPr="00251898" w:rsidRDefault="00AD0018" w:rsidP="003D0546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731B1FC2" w14:textId="77777777" w:rsidR="00AD0018" w:rsidRPr="00844346" w:rsidRDefault="00AD0018" w:rsidP="003D054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844" w:type="dxa"/>
          </w:tcPr>
          <w:p w14:paraId="729E3D66" w14:textId="77777777" w:rsidR="00AD0018" w:rsidRPr="00251898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3BA66FDC" w14:textId="77777777" w:rsidR="00AD0018" w:rsidRPr="00251898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7B1E23DC" w14:textId="77777777" w:rsidR="00AD0018" w:rsidRPr="00251898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4E52A010" w14:textId="77777777" w:rsidR="00AD0018" w:rsidRPr="00251898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2D36A71" w14:textId="2C3ED4EB" w:rsidR="00AD0018" w:rsidRPr="00251898" w:rsidRDefault="00AD0018" w:rsidP="003D054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Órgão</w:t>
            </w:r>
          </w:p>
        </w:tc>
      </w:tr>
      <w:tr w:rsidR="00AD0018" w:rsidRPr="00251898" w14:paraId="5AC7E195" w14:textId="77777777" w:rsidTr="003D0546">
        <w:trPr>
          <w:trHeight w:val="300"/>
        </w:trPr>
        <w:tc>
          <w:tcPr>
            <w:tcW w:w="641" w:type="dxa"/>
          </w:tcPr>
          <w:p w14:paraId="139D8241" w14:textId="77777777" w:rsidR="00AD0018" w:rsidRPr="00251898" w:rsidRDefault="00AD0018" w:rsidP="003D0546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1C9AAF10" w14:textId="77777777" w:rsidR="00AD0018" w:rsidRPr="00844346" w:rsidRDefault="00AD0018" w:rsidP="003D054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</w:p>
        </w:tc>
        <w:tc>
          <w:tcPr>
            <w:tcW w:w="1844" w:type="dxa"/>
          </w:tcPr>
          <w:p w14:paraId="753ABC2C" w14:textId="77777777" w:rsidR="00AD0018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8" w:type="dxa"/>
          </w:tcPr>
          <w:p w14:paraId="6951C923" w14:textId="77777777" w:rsidR="00AD0018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019E25F3" w14:textId="77777777" w:rsidR="00AD0018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2B2293C6" w14:textId="77777777" w:rsidR="00AD0018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688BEB1F" w14:textId="77777777" w:rsidR="00AD0018" w:rsidRDefault="00AD0018" w:rsidP="003D054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F540C6" w:rsidRPr="00251898" w14:paraId="1E409930" w14:textId="77777777" w:rsidTr="003D0546">
        <w:trPr>
          <w:trHeight w:val="300"/>
        </w:trPr>
        <w:tc>
          <w:tcPr>
            <w:tcW w:w="641" w:type="dxa"/>
          </w:tcPr>
          <w:p w14:paraId="3520A4FA" w14:textId="77777777" w:rsidR="00F540C6" w:rsidRPr="00251898" w:rsidRDefault="00F540C6" w:rsidP="00F540C6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065DB4B" w14:textId="7161464B" w:rsidR="00F540C6" w:rsidRDefault="00F540C6" w:rsidP="00F540C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</w:p>
        </w:tc>
        <w:tc>
          <w:tcPr>
            <w:tcW w:w="1844" w:type="dxa"/>
          </w:tcPr>
          <w:p w14:paraId="1E9AA93C" w14:textId="3BD2B1BE" w:rsidR="00F540C6" w:rsidRDefault="00F540C6" w:rsidP="00F540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</w:t>
            </w:r>
          </w:p>
        </w:tc>
        <w:tc>
          <w:tcPr>
            <w:tcW w:w="1418" w:type="dxa"/>
          </w:tcPr>
          <w:p w14:paraId="2E5B263C" w14:textId="79905BD1" w:rsidR="00F540C6" w:rsidRDefault="00F540C6" w:rsidP="00F540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134" w:type="dxa"/>
          </w:tcPr>
          <w:p w14:paraId="79D6918D" w14:textId="2FBBAFDB" w:rsidR="00F540C6" w:rsidRDefault="00F540C6" w:rsidP="00F540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379AD28C" w14:textId="776387A0" w:rsidR="00F540C6" w:rsidRDefault="00F540C6" w:rsidP="00F540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EFA0614" w14:textId="77777777" w:rsidR="00F540C6" w:rsidRDefault="00F540C6" w:rsidP="00F540C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 com contabilidade descentralizada.</w:t>
            </w:r>
          </w:p>
          <w:p w14:paraId="78C7F1F9" w14:textId="77777777" w:rsidR="00F540C6" w:rsidRDefault="00F540C6" w:rsidP="00F540C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99ACCF4" w14:textId="77777777" w:rsidR="00F540C6" w:rsidRDefault="00F540C6" w:rsidP="00F540C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as contas contábeis do órgão (exceto Fundo Municipal com contabilidade descentralizada) informar o código “00000000”.</w:t>
            </w:r>
          </w:p>
          <w:p w14:paraId="32B56AE8" w14:textId="77777777" w:rsidR="00F540C6" w:rsidRDefault="00F540C6" w:rsidP="00F540C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98C164E" w14:textId="74D31DF2" w:rsidR="00F540C6" w:rsidRDefault="00F540C6" w:rsidP="00F540C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Salienta-se que as contas dos demais fundos já compõem as contas contábeis do órgão.</w:t>
            </w:r>
          </w:p>
        </w:tc>
      </w:tr>
      <w:tr w:rsidR="00AD0018" w:rsidRPr="00251898" w14:paraId="0D8549EB" w14:textId="77777777" w:rsidTr="003D0546">
        <w:trPr>
          <w:trHeight w:val="300"/>
        </w:trPr>
        <w:tc>
          <w:tcPr>
            <w:tcW w:w="641" w:type="dxa"/>
          </w:tcPr>
          <w:p w14:paraId="41260711" w14:textId="77777777" w:rsidR="00AD0018" w:rsidRPr="00CA5C32" w:rsidRDefault="00AD0018" w:rsidP="003D0546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6AE9ED44" w14:textId="32C18A6E" w:rsidR="00AD0018" w:rsidRPr="002B7E97" w:rsidRDefault="00AD0018" w:rsidP="00AD001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136D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codOrgao</w:t>
            </w:r>
            <w:proofErr w:type="spellEnd"/>
          </w:p>
        </w:tc>
        <w:tc>
          <w:tcPr>
            <w:tcW w:w="1844" w:type="dxa"/>
          </w:tcPr>
          <w:p w14:paraId="2B403E98" w14:textId="095AFA77" w:rsidR="00AD0018" w:rsidRPr="002B7E97" w:rsidRDefault="00AD0018" w:rsidP="00AD001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136D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</w:t>
            </w:r>
          </w:p>
        </w:tc>
        <w:tc>
          <w:tcPr>
            <w:tcW w:w="1418" w:type="dxa"/>
          </w:tcPr>
          <w:p w14:paraId="5AAE0E7B" w14:textId="04C91671" w:rsidR="00AD0018" w:rsidRPr="002B7E97" w:rsidRDefault="00AD0018" w:rsidP="00AD001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136D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</w:tcPr>
          <w:p w14:paraId="626E668A" w14:textId="7ACC7252" w:rsidR="00AD0018" w:rsidRPr="002B7E97" w:rsidRDefault="00AD0018" w:rsidP="00AD001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136D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40609E84" w14:textId="19FDFA8C" w:rsidR="00AD0018" w:rsidRPr="002B7E97" w:rsidRDefault="00AD0018" w:rsidP="00AD001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136D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3B2CA284" w14:textId="77777777" w:rsidR="002E4487" w:rsidRDefault="00AD0018" w:rsidP="00AD001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136D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 – conforme cadastrado no Portal SICOM.</w:t>
            </w:r>
          </w:p>
          <w:p w14:paraId="55ADF462" w14:textId="3A637CB1" w:rsidR="00AD0018" w:rsidRPr="00EA144A" w:rsidRDefault="00AD0018" w:rsidP="00AD001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136D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800EB4" w:rsidRPr="00251898" w14:paraId="497071F7" w14:textId="77777777" w:rsidTr="003D0546">
        <w:trPr>
          <w:trHeight w:val="300"/>
        </w:trPr>
        <w:tc>
          <w:tcPr>
            <w:tcW w:w="641" w:type="dxa"/>
          </w:tcPr>
          <w:p w14:paraId="38A71645" w14:textId="77777777" w:rsidR="00800EB4" w:rsidRPr="00CA5C32" w:rsidRDefault="00800EB4" w:rsidP="00800EB4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7D0E2430" w14:textId="66091E8E" w:rsidR="00800EB4" w:rsidRPr="00C136D1" w:rsidRDefault="00800EB4" w:rsidP="00800EB4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0022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codUnidadeSub</w:t>
            </w:r>
            <w:proofErr w:type="spellEnd"/>
          </w:p>
        </w:tc>
        <w:tc>
          <w:tcPr>
            <w:tcW w:w="1844" w:type="dxa"/>
          </w:tcPr>
          <w:p w14:paraId="228F3E73" w14:textId="7F8D35D0" w:rsidR="00800EB4" w:rsidRPr="00C136D1" w:rsidRDefault="00800EB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0224">
              <w:rPr>
                <w:rFonts w:ascii="Arial" w:hAnsi="Arial" w:cs="Arial"/>
                <w:color w:val="000000"/>
                <w:sz w:val="20"/>
                <w:szCs w:val="20"/>
              </w:rPr>
              <w:t xml:space="preserve">Código da unidade </w:t>
            </w: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ou subunidade </w:t>
            </w:r>
            <w:r w:rsidRPr="00800224">
              <w:rPr>
                <w:rFonts w:ascii="Arial" w:hAnsi="Arial" w:cs="Arial"/>
                <w:color w:val="000000"/>
                <w:sz w:val="20"/>
                <w:szCs w:val="20"/>
              </w:rPr>
              <w:t xml:space="preserve">orçamentária </w:t>
            </w:r>
          </w:p>
        </w:tc>
        <w:tc>
          <w:tcPr>
            <w:tcW w:w="1418" w:type="dxa"/>
          </w:tcPr>
          <w:p w14:paraId="6C5B82BD" w14:textId="41CBD15D" w:rsidR="00800EB4" w:rsidRPr="00C136D1" w:rsidRDefault="00800EB4" w:rsidP="00800EB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 ou sempre 8</w:t>
            </w:r>
          </w:p>
        </w:tc>
        <w:tc>
          <w:tcPr>
            <w:tcW w:w="1134" w:type="dxa"/>
          </w:tcPr>
          <w:p w14:paraId="0DB37903" w14:textId="432BBFB1" w:rsidR="00800EB4" w:rsidRPr="00C136D1" w:rsidRDefault="00800EB4" w:rsidP="00800EB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39360E61" w14:textId="0065BA27" w:rsidR="00800EB4" w:rsidRPr="00C136D1" w:rsidRDefault="00800EB4" w:rsidP="00800EB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69D2721B" w14:textId="222F0DFB" w:rsidR="00800EB4" w:rsidRPr="00C136D1" w:rsidRDefault="00800EB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0224">
              <w:rPr>
                <w:rFonts w:ascii="Arial" w:hAnsi="Arial" w:cs="Arial"/>
                <w:color w:val="000000"/>
                <w:sz w:val="20"/>
                <w:szCs w:val="20"/>
              </w:rPr>
              <w:t xml:space="preserve">Código da unidade </w:t>
            </w: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ou subunidade </w:t>
            </w:r>
            <w:r w:rsidRPr="00800224">
              <w:rPr>
                <w:rFonts w:ascii="Arial" w:hAnsi="Arial" w:cs="Arial"/>
                <w:color w:val="000000"/>
                <w:sz w:val="20"/>
                <w:szCs w:val="20"/>
              </w:rPr>
              <w:t>orçamentária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D0018" w:rsidRPr="00251898" w14:paraId="7251CBAA" w14:textId="77777777" w:rsidTr="003D0546">
        <w:trPr>
          <w:trHeight w:val="300"/>
        </w:trPr>
        <w:tc>
          <w:tcPr>
            <w:tcW w:w="641" w:type="dxa"/>
          </w:tcPr>
          <w:p w14:paraId="4D716894" w14:textId="77777777" w:rsidR="00AD0018" w:rsidRPr="00CA5C32" w:rsidRDefault="00AD0018" w:rsidP="003D0546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12C5D60D" w14:textId="685727E5" w:rsidR="00AD0018" w:rsidRPr="00A93BF1" w:rsidRDefault="00AD0018" w:rsidP="003D054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saldoInicialOrgao</w:t>
            </w:r>
            <w:proofErr w:type="spellEnd"/>
          </w:p>
        </w:tc>
        <w:tc>
          <w:tcPr>
            <w:tcW w:w="1844" w:type="dxa"/>
          </w:tcPr>
          <w:p w14:paraId="4AB173DC" w14:textId="77777777" w:rsidR="00AD0018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8" w:type="dxa"/>
          </w:tcPr>
          <w:p w14:paraId="14B68F2C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A9F5311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D4282FA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BA77574" w14:textId="77777777" w:rsidR="00AD0018" w:rsidRPr="007F5041" w:rsidRDefault="00AD0018" w:rsidP="003D054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AD0018" w:rsidRPr="00251898" w14:paraId="7BA51A02" w14:textId="77777777" w:rsidTr="003D0546">
        <w:trPr>
          <w:trHeight w:val="300"/>
        </w:trPr>
        <w:tc>
          <w:tcPr>
            <w:tcW w:w="641" w:type="dxa"/>
          </w:tcPr>
          <w:p w14:paraId="46FF2182" w14:textId="77777777" w:rsidR="00AD0018" w:rsidRPr="00CA5C32" w:rsidRDefault="00AD0018" w:rsidP="003D0546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4B54FAB" w14:textId="41562A53" w:rsidR="00AD0018" w:rsidRPr="00A93BF1" w:rsidRDefault="00AD0018" w:rsidP="003D054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naturezaSaldoInicialOrgao</w:t>
            </w:r>
            <w:proofErr w:type="spellEnd"/>
          </w:p>
        </w:tc>
        <w:tc>
          <w:tcPr>
            <w:tcW w:w="1844" w:type="dxa"/>
          </w:tcPr>
          <w:p w14:paraId="7ABE2BFC" w14:textId="77777777" w:rsidR="00AD0018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</w:t>
            </w:r>
          </w:p>
        </w:tc>
        <w:tc>
          <w:tcPr>
            <w:tcW w:w="1418" w:type="dxa"/>
          </w:tcPr>
          <w:p w14:paraId="6CAA4CB8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5C4E1784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3AE919B7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B8C5780" w14:textId="77777777" w:rsidR="00AD0018" w:rsidRDefault="00AD0018" w:rsidP="003D054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7205910E" w14:textId="77777777" w:rsidR="00AD0018" w:rsidRDefault="00AD0018" w:rsidP="003D054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5A9AB1D5" w14:textId="77777777" w:rsidR="00AD0018" w:rsidRPr="007F5041" w:rsidRDefault="00AD0018" w:rsidP="003D054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AD0018" w:rsidRPr="00251898" w14:paraId="719954ED" w14:textId="77777777" w:rsidTr="003D0546">
        <w:trPr>
          <w:trHeight w:val="300"/>
        </w:trPr>
        <w:tc>
          <w:tcPr>
            <w:tcW w:w="641" w:type="dxa"/>
          </w:tcPr>
          <w:p w14:paraId="07E3B292" w14:textId="77777777" w:rsidR="00AD0018" w:rsidRPr="00CA5C32" w:rsidRDefault="00AD0018" w:rsidP="003D0546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546379F" w14:textId="72B0AEA7" w:rsidR="00AD0018" w:rsidRPr="00A93BF1" w:rsidRDefault="00AD0018" w:rsidP="003D054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totalDebitosOrgao</w:t>
            </w:r>
            <w:proofErr w:type="spellEnd"/>
          </w:p>
        </w:tc>
        <w:tc>
          <w:tcPr>
            <w:tcW w:w="1844" w:type="dxa"/>
          </w:tcPr>
          <w:p w14:paraId="31D0AB86" w14:textId="77777777" w:rsidR="00AD0018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</w:t>
            </w:r>
          </w:p>
        </w:tc>
        <w:tc>
          <w:tcPr>
            <w:tcW w:w="1418" w:type="dxa"/>
          </w:tcPr>
          <w:p w14:paraId="2D510893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8C2C187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2870E85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244B9D1" w14:textId="77777777" w:rsidR="00AD0018" w:rsidRPr="007F5041" w:rsidRDefault="00AD0018" w:rsidP="003D054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AD0018" w:rsidRPr="00251898" w14:paraId="1ED82B0E" w14:textId="77777777" w:rsidTr="003D0546">
        <w:trPr>
          <w:trHeight w:val="300"/>
        </w:trPr>
        <w:tc>
          <w:tcPr>
            <w:tcW w:w="641" w:type="dxa"/>
          </w:tcPr>
          <w:p w14:paraId="225BFC50" w14:textId="77777777" w:rsidR="00AD0018" w:rsidRPr="00CA5C32" w:rsidRDefault="00AD0018" w:rsidP="003D0546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DEB5869" w14:textId="68793224" w:rsidR="00AD0018" w:rsidRPr="00A93BF1" w:rsidRDefault="00AD0018" w:rsidP="003D054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totalCreditosOrgao</w:t>
            </w:r>
            <w:proofErr w:type="spellEnd"/>
          </w:p>
        </w:tc>
        <w:tc>
          <w:tcPr>
            <w:tcW w:w="1844" w:type="dxa"/>
          </w:tcPr>
          <w:p w14:paraId="08AB9BB3" w14:textId="77777777" w:rsidR="00AD0018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</w:t>
            </w:r>
          </w:p>
        </w:tc>
        <w:tc>
          <w:tcPr>
            <w:tcW w:w="1418" w:type="dxa"/>
          </w:tcPr>
          <w:p w14:paraId="3A80D68E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BB3C5B9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AB536A1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4FD9208" w14:textId="77777777" w:rsidR="00AD0018" w:rsidRPr="007F5041" w:rsidRDefault="00AD0018" w:rsidP="003D054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AD0018" w:rsidRPr="00251898" w14:paraId="01791E2B" w14:textId="77777777" w:rsidTr="003D0546">
        <w:trPr>
          <w:trHeight w:val="300"/>
        </w:trPr>
        <w:tc>
          <w:tcPr>
            <w:tcW w:w="641" w:type="dxa"/>
          </w:tcPr>
          <w:p w14:paraId="65F86C02" w14:textId="77777777" w:rsidR="00AD0018" w:rsidRPr="00CA5C32" w:rsidRDefault="00AD0018" w:rsidP="003D0546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06548436" w14:textId="783BACD4" w:rsidR="00AD0018" w:rsidRPr="00A93BF1" w:rsidRDefault="00AD0018" w:rsidP="003D054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saldoFinalOrgao</w:t>
            </w:r>
            <w:proofErr w:type="spellEnd"/>
          </w:p>
        </w:tc>
        <w:tc>
          <w:tcPr>
            <w:tcW w:w="1844" w:type="dxa"/>
          </w:tcPr>
          <w:p w14:paraId="7360CC47" w14:textId="77777777" w:rsidR="00AD0018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8" w:type="dxa"/>
          </w:tcPr>
          <w:p w14:paraId="6389B6A1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5301BA0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11A09A80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953DE04" w14:textId="77777777" w:rsidR="00AD0018" w:rsidRPr="007F5041" w:rsidRDefault="00AD0018" w:rsidP="003D054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</w:tr>
      <w:tr w:rsidR="00AD0018" w:rsidRPr="00251898" w14:paraId="7F5304C4" w14:textId="77777777" w:rsidTr="003D0546">
        <w:trPr>
          <w:trHeight w:val="300"/>
        </w:trPr>
        <w:tc>
          <w:tcPr>
            <w:tcW w:w="641" w:type="dxa"/>
          </w:tcPr>
          <w:p w14:paraId="1E86FB84" w14:textId="77777777" w:rsidR="00AD0018" w:rsidRPr="00CA5C32" w:rsidRDefault="00AD0018" w:rsidP="003D0546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B6BAAA8" w14:textId="67E8990A" w:rsidR="00AD0018" w:rsidRPr="00A93BF1" w:rsidRDefault="00AD0018" w:rsidP="003D054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naturezaSaldoFinalOrgao</w:t>
            </w:r>
            <w:proofErr w:type="spellEnd"/>
          </w:p>
        </w:tc>
        <w:tc>
          <w:tcPr>
            <w:tcW w:w="1844" w:type="dxa"/>
          </w:tcPr>
          <w:p w14:paraId="2C7EBABF" w14:textId="77777777" w:rsidR="00AD0018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</w:t>
            </w:r>
          </w:p>
        </w:tc>
        <w:tc>
          <w:tcPr>
            <w:tcW w:w="1418" w:type="dxa"/>
          </w:tcPr>
          <w:p w14:paraId="14CF0D1A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66365E82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4ED486AE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A3F98CD" w14:textId="77777777" w:rsidR="00AD0018" w:rsidRDefault="00AD0018" w:rsidP="003D054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04D5D747" w14:textId="77777777" w:rsidR="00AD0018" w:rsidRDefault="00AD0018" w:rsidP="003D054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1AB07A5D" w14:textId="77777777" w:rsidR="00AD0018" w:rsidRPr="007F5041" w:rsidRDefault="00AD0018" w:rsidP="003D054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</w:tbl>
    <w:p w14:paraId="5A6FBBDB" w14:textId="77777777" w:rsidR="000C2377" w:rsidRDefault="000C237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</w:p>
    <w:tbl>
      <w:tblPr>
        <w:tblW w:w="502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418"/>
        <w:gridCol w:w="1844"/>
        <w:gridCol w:w="1418"/>
        <w:gridCol w:w="1134"/>
        <w:gridCol w:w="1417"/>
        <w:gridCol w:w="5415"/>
      </w:tblGrid>
      <w:tr w:rsidR="009B776A" w:rsidRPr="00251898" w14:paraId="185E6557" w14:textId="77777777" w:rsidTr="00D32465">
        <w:trPr>
          <w:trHeight w:val="501"/>
        </w:trPr>
        <w:tc>
          <w:tcPr>
            <w:tcW w:w="14283" w:type="dxa"/>
            <w:gridSpan w:val="7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56B9E" w14:textId="7A80B415" w:rsidR="009B776A" w:rsidRPr="009B776A" w:rsidRDefault="009B776A" w:rsidP="00D3246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25</w:t>
            </w:r>
            <w:r w:rsidRPr="009B776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 –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 Natureza da Receita e Atributo SF</w:t>
            </w:r>
          </w:p>
        </w:tc>
      </w:tr>
      <w:tr w:rsidR="009B776A" w:rsidRPr="00251898" w14:paraId="76A3E514" w14:textId="77777777" w:rsidTr="00D32465">
        <w:trPr>
          <w:trHeight w:val="20"/>
        </w:trPr>
        <w:tc>
          <w:tcPr>
            <w:tcW w:w="14287" w:type="dxa"/>
            <w:gridSpan w:val="7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28561" w14:textId="663DCB9C" w:rsidR="009B776A" w:rsidRPr="009B776A" w:rsidRDefault="009B776A" w:rsidP="00D3246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9B776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 w:rsidRPr="009B776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 w:rsidRPr="009B776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9B776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r w:rsidRPr="009B776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9B776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  <w:r w:rsidRPr="009B776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,</w:t>
            </w:r>
            <w:r w:rsidRPr="00D0125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0125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atributoSF</w:t>
            </w:r>
            <w:proofErr w:type="spellEnd"/>
            <w:r w:rsidRPr="009B776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A93BF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naturezaReceita</w:t>
            </w:r>
            <w:proofErr w:type="spellEnd"/>
          </w:p>
        </w:tc>
      </w:tr>
      <w:tr w:rsidR="009B776A" w:rsidRPr="00251898" w14:paraId="355B61DD" w14:textId="77777777" w:rsidTr="00D32465">
        <w:trPr>
          <w:trHeight w:val="300"/>
        </w:trPr>
        <w:tc>
          <w:tcPr>
            <w:tcW w:w="641" w:type="dxa"/>
            <w:hideMark/>
          </w:tcPr>
          <w:p w14:paraId="08982070" w14:textId="77777777" w:rsidR="009B776A" w:rsidRPr="00251898" w:rsidRDefault="009B776A" w:rsidP="009B776A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18" w:type="dxa"/>
            <w:hideMark/>
          </w:tcPr>
          <w:p w14:paraId="4F211904" w14:textId="77777777" w:rsidR="009B776A" w:rsidRPr="00251898" w:rsidRDefault="009B776A" w:rsidP="009B776A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44" w:type="dxa"/>
            <w:hideMark/>
          </w:tcPr>
          <w:p w14:paraId="43C98E5D" w14:textId="77777777" w:rsidR="009B776A" w:rsidRPr="00251898" w:rsidRDefault="009B776A" w:rsidP="009B776A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26674C72" w14:textId="77777777" w:rsidR="009B776A" w:rsidRPr="00251898" w:rsidRDefault="009B776A" w:rsidP="009B776A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63EC6FE7" w14:textId="77777777" w:rsidR="009B776A" w:rsidRPr="00251898" w:rsidRDefault="009B776A" w:rsidP="009B776A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008DDD7E" w14:textId="77777777" w:rsidR="009B776A" w:rsidRPr="00251898" w:rsidRDefault="009B776A" w:rsidP="009B776A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11" w:type="dxa"/>
            <w:hideMark/>
          </w:tcPr>
          <w:p w14:paraId="5D76E5D1" w14:textId="77777777" w:rsidR="009B776A" w:rsidRPr="00251898" w:rsidRDefault="009B776A" w:rsidP="009B776A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9B776A" w:rsidRPr="00251898" w14:paraId="63F4DF40" w14:textId="77777777" w:rsidTr="00D32465">
        <w:trPr>
          <w:trHeight w:val="300"/>
        </w:trPr>
        <w:tc>
          <w:tcPr>
            <w:tcW w:w="641" w:type="dxa"/>
          </w:tcPr>
          <w:p w14:paraId="0DC61F8C" w14:textId="77777777" w:rsidR="009B776A" w:rsidRPr="00251898" w:rsidRDefault="009B776A" w:rsidP="00D32465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04B5038C" w14:textId="77777777" w:rsidR="009B776A" w:rsidRPr="00844346" w:rsidRDefault="009B776A" w:rsidP="009B776A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844" w:type="dxa"/>
          </w:tcPr>
          <w:p w14:paraId="2F55C27D" w14:textId="77777777" w:rsidR="009B776A" w:rsidRPr="00251898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08130AD5" w14:textId="77777777" w:rsidR="009B776A" w:rsidRPr="00251898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5D93438D" w14:textId="77777777" w:rsidR="009B776A" w:rsidRPr="00251898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75935E92" w14:textId="77777777" w:rsidR="009B776A" w:rsidRPr="00251898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1" w:type="dxa"/>
          </w:tcPr>
          <w:p w14:paraId="31A00BE3" w14:textId="6E3F0B2B" w:rsidR="009B776A" w:rsidRPr="00251898" w:rsidRDefault="009B776A" w:rsidP="009B776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B77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 – Natureza da Receita e Atributo SF</w:t>
            </w:r>
          </w:p>
        </w:tc>
      </w:tr>
      <w:tr w:rsidR="009B776A" w:rsidRPr="00251898" w14:paraId="51DF182A" w14:textId="77777777" w:rsidTr="00D32465">
        <w:trPr>
          <w:trHeight w:val="300"/>
        </w:trPr>
        <w:tc>
          <w:tcPr>
            <w:tcW w:w="641" w:type="dxa"/>
          </w:tcPr>
          <w:p w14:paraId="442587A5" w14:textId="77777777" w:rsidR="009B776A" w:rsidRPr="00251898" w:rsidRDefault="009B776A" w:rsidP="00D32465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6ED1A645" w14:textId="77777777" w:rsidR="009B776A" w:rsidRPr="00844346" w:rsidRDefault="009B776A" w:rsidP="009B776A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</w:p>
        </w:tc>
        <w:tc>
          <w:tcPr>
            <w:tcW w:w="1844" w:type="dxa"/>
          </w:tcPr>
          <w:p w14:paraId="7BE4A364" w14:textId="77777777" w:rsidR="009B776A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8" w:type="dxa"/>
          </w:tcPr>
          <w:p w14:paraId="0D5D3D20" w14:textId="77777777" w:rsidR="009B776A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4CFEA999" w14:textId="77777777" w:rsidR="009B776A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60BD3C87" w14:textId="77777777" w:rsidR="009B776A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1" w:type="dxa"/>
          </w:tcPr>
          <w:p w14:paraId="56C8011A" w14:textId="77777777" w:rsidR="009B776A" w:rsidRDefault="009B776A" w:rsidP="009B776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9B776A" w:rsidRPr="00251898" w14:paraId="726EA2EB" w14:textId="77777777" w:rsidTr="00D32465">
        <w:trPr>
          <w:trHeight w:val="300"/>
        </w:trPr>
        <w:tc>
          <w:tcPr>
            <w:tcW w:w="641" w:type="dxa"/>
          </w:tcPr>
          <w:p w14:paraId="76AED54D" w14:textId="77777777" w:rsidR="009B776A" w:rsidRPr="00251898" w:rsidRDefault="009B776A" w:rsidP="00D32465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2C39E735" w14:textId="77777777" w:rsidR="009B776A" w:rsidRDefault="009B776A" w:rsidP="009B776A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codFundo</w:t>
            </w:r>
            <w:proofErr w:type="spellEnd"/>
          </w:p>
        </w:tc>
        <w:tc>
          <w:tcPr>
            <w:tcW w:w="1844" w:type="dxa"/>
          </w:tcPr>
          <w:p w14:paraId="44679606" w14:textId="77777777" w:rsidR="009B776A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</w:t>
            </w:r>
          </w:p>
        </w:tc>
        <w:tc>
          <w:tcPr>
            <w:tcW w:w="1418" w:type="dxa"/>
          </w:tcPr>
          <w:p w14:paraId="54F33FBE" w14:textId="77777777" w:rsidR="009B776A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134" w:type="dxa"/>
          </w:tcPr>
          <w:p w14:paraId="12E13484" w14:textId="77777777" w:rsidR="009B776A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64A87348" w14:textId="77777777" w:rsidR="009B776A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1" w:type="dxa"/>
          </w:tcPr>
          <w:p w14:paraId="2D5B8E5D" w14:textId="77777777" w:rsidR="009B776A" w:rsidRDefault="009B776A" w:rsidP="009B776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dentificador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Fundo Municipal com contabilidade descentralizada.</w:t>
            </w:r>
          </w:p>
          <w:p w14:paraId="2C714D45" w14:textId="77777777" w:rsidR="009B776A" w:rsidRDefault="009B776A" w:rsidP="009B776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1AE0E7C" w14:textId="77777777" w:rsidR="009B776A" w:rsidRDefault="009B776A" w:rsidP="009B776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as contas contábeis do órgão (exceto Fundo Municipal com contabilidade descentralizada) informar o código “00000000”.</w:t>
            </w:r>
          </w:p>
          <w:p w14:paraId="5D6E6A49" w14:textId="77777777" w:rsidR="009B776A" w:rsidRDefault="009B776A" w:rsidP="009B776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FF0580B" w14:textId="77777777" w:rsidR="009B776A" w:rsidRDefault="009B776A" w:rsidP="009B776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Salienta-se que as contas dos demais fundos já compõem as contas contábeis do órgão.</w:t>
            </w:r>
          </w:p>
        </w:tc>
      </w:tr>
      <w:tr w:rsidR="009B776A" w:rsidRPr="00251898" w14:paraId="0310261E" w14:textId="77777777" w:rsidTr="00D32465">
        <w:trPr>
          <w:trHeight w:val="300"/>
        </w:trPr>
        <w:tc>
          <w:tcPr>
            <w:tcW w:w="641" w:type="dxa"/>
          </w:tcPr>
          <w:p w14:paraId="2A9FCD70" w14:textId="77777777" w:rsidR="009B776A" w:rsidRPr="00CA5C32" w:rsidRDefault="009B776A" w:rsidP="009B776A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F991A67" w14:textId="0741DB8A" w:rsidR="009B776A" w:rsidRPr="00A93BF1" w:rsidRDefault="009B776A" w:rsidP="009B776A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0125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atributoSF</w:t>
            </w:r>
            <w:proofErr w:type="spellEnd"/>
          </w:p>
        </w:tc>
        <w:tc>
          <w:tcPr>
            <w:tcW w:w="1844" w:type="dxa"/>
          </w:tcPr>
          <w:p w14:paraId="3F96BDA8" w14:textId="0490024C" w:rsidR="009B776A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Superávit Financeiro</w:t>
            </w:r>
          </w:p>
        </w:tc>
        <w:tc>
          <w:tcPr>
            <w:tcW w:w="1418" w:type="dxa"/>
          </w:tcPr>
          <w:p w14:paraId="14F6A083" w14:textId="23B4C3D3" w:rsidR="009B776A" w:rsidRPr="007F5041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</w:t>
            </w:r>
          </w:p>
        </w:tc>
        <w:tc>
          <w:tcPr>
            <w:tcW w:w="1134" w:type="dxa"/>
          </w:tcPr>
          <w:p w14:paraId="54788A32" w14:textId="68C9418D" w:rsidR="009B776A" w:rsidRPr="007F5041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2F5A7A61" w14:textId="0BE4BE81" w:rsidR="009B776A" w:rsidRPr="007F5041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1" w:type="dxa"/>
          </w:tcPr>
          <w:p w14:paraId="616D0D23" w14:textId="77777777" w:rsidR="009B776A" w:rsidRDefault="009B776A" w:rsidP="009B776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Superávit Financeiro</w:t>
            </w:r>
          </w:p>
          <w:p w14:paraId="2F9DF359" w14:textId="77777777" w:rsidR="009B776A" w:rsidRDefault="009B776A" w:rsidP="009B776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 – Financeiro</w:t>
            </w:r>
          </w:p>
          <w:p w14:paraId="3D15A964" w14:textId="598D6BEE" w:rsidR="009B776A" w:rsidRPr="007F5041" w:rsidRDefault="009B776A" w:rsidP="009B776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 – Permanente</w:t>
            </w:r>
          </w:p>
        </w:tc>
      </w:tr>
      <w:tr w:rsidR="009B776A" w:rsidRPr="00251898" w14:paraId="5F055D49" w14:textId="77777777" w:rsidTr="00D32465">
        <w:trPr>
          <w:trHeight w:val="300"/>
        </w:trPr>
        <w:tc>
          <w:tcPr>
            <w:tcW w:w="641" w:type="dxa"/>
          </w:tcPr>
          <w:p w14:paraId="196CF434" w14:textId="77777777" w:rsidR="009B776A" w:rsidRPr="00CA5C32" w:rsidRDefault="009B776A" w:rsidP="00DD58EF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03E138D9" w14:textId="493E3441" w:rsidR="009B776A" w:rsidRPr="002B7E97" w:rsidRDefault="009B776A" w:rsidP="009B776A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93BF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naturezaReceita</w:t>
            </w:r>
            <w:proofErr w:type="spellEnd"/>
          </w:p>
        </w:tc>
        <w:tc>
          <w:tcPr>
            <w:tcW w:w="1844" w:type="dxa"/>
          </w:tcPr>
          <w:p w14:paraId="724E9B05" w14:textId="09D4E1D7" w:rsidR="009B776A" w:rsidRPr="002B7E97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Natureza </w:t>
            </w: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receita</w:t>
            </w:r>
          </w:p>
        </w:tc>
        <w:tc>
          <w:tcPr>
            <w:tcW w:w="1418" w:type="dxa"/>
          </w:tcPr>
          <w:p w14:paraId="4C9E05E1" w14:textId="64480871" w:rsidR="009B776A" w:rsidRPr="002B7E97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134" w:type="dxa"/>
          </w:tcPr>
          <w:p w14:paraId="65545457" w14:textId="43D364BE" w:rsidR="009B776A" w:rsidRPr="002B7E97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6F347202" w14:textId="06899C39" w:rsidR="009B776A" w:rsidRPr="002B7E97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1" w:type="dxa"/>
          </w:tcPr>
          <w:p w14:paraId="7B2F4209" w14:textId="60A697C7" w:rsidR="009B776A" w:rsidRPr="00EA144A" w:rsidRDefault="009B776A" w:rsidP="009B776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Codificação da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natureza </w:t>
            </w: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 receita, conforme Discriminação das Naturezas de Receita </w:t>
            </w:r>
            <w:r w:rsidRPr="00D62BB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padronizada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pelo TCEMG</w:t>
            </w:r>
            <w:r w:rsidRPr="00D62BB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disponível no Portal SICOM.</w:t>
            </w:r>
          </w:p>
        </w:tc>
      </w:tr>
      <w:tr w:rsidR="009B776A" w:rsidRPr="00251898" w14:paraId="7FF9AA10" w14:textId="77777777" w:rsidTr="00D32465">
        <w:trPr>
          <w:trHeight w:val="300"/>
        </w:trPr>
        <w:tc>
          <w:tcPr>
            <w:tcW w:w="641" w:type="dxa"/>
          </w:tcPr>
          <w:p w14:paraId="6BD8A9D6" w14:textId="77777777" w:rsidR="009B776A" w:rsidRPr="00CA5C32" w:rsidRDefault="009B776A" w:rsidP="00DD58EF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71F85B4B" w14:textId="04EF26DC" w:rsidR="009B776A" w:rsidRPr="00C136D1" w:rsidRDefault="009B776A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saldoInicialN</w:t>
            </w:r>
            <w:r w:rsidR="007D5A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RSF</w:t>
            </w:r>
            <w:proofErr w:type="spellEnd"/>
          </w:p>
        </w:tc>
        <w:tc>
          <w:tcPr>
            <w:tcW w:w="1844" w:type="dxa"/>
          </w:tcPr>
          <w:p w14:paraId="5FD34375" w14:textId="668C773F" w:rsidR="009B776A" w:rsidRPr="00C136D1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8" w:type="dxa"/>
          </w:tcPr>
          <w:p w14:paraId="46CFB90B" w14:textId="433C786A" w:rsidR="009B776A" w:rsidRPr="00C136D1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9FAB729" w14:textId="2E81F7A5" w:rsidR="009B776A" w:rsidRPr="00C136D1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12516368" w14:textId="4A0F4E18" w:rsidR="009B776A" w:rsidRPr="00C136D1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1" w:type="dxa"/>
          </w:tcPr>
          <w:p w14:paraId="575F5982" w14:textId="21B95ADF" w:rsidR="009B776A" w:rsidRPr="00C136D1" w:rsidRDefault="009B776A" w:rsidP="009B776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9B776A" w:rsidRPr="00251898" w14:paraId="369F9193" w14:textId="77777777" w:rsidTr="00D32465">
        <w:trPr>
          <w:trHeight w:val="300"/>
        </w:trPr>
        <w:tc>
          <w:tcPr>
            <w:tcW w:w="641" w:type="dxa"/>
          </w:tcPr>
          <w:p w14:paraId="27FE1FD9" w14:textId="77777777" w:rsidR="009B776A" w:rsidRPr="00CA5C32" w:rsidRDefault="009B776A" w:rsidP="00DD58EF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5B18A15F" w14:textId="7705D08B" w:rsidR="009B776A" w:rsidRPr="00A93BF1" w:rsidRDefault="009B776A" w:rsidP="009B776A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naturezaSaldoInicial</w:t>
            </w:r>
            <w:r w:rsidR="007D5A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NRSF</w:t>
            </w:r>
            <w:proofErr w:type="spellEnd"/>
          </w:p>
        </w:tc>
        <w:tc>
          <w:tcPr>
            <w:tcW w:w="1844" w:type="dxa"/>
          </w:tcPr>
          <w:p w14:paraId="5AF395AC" w14:textId="6B0A77BC" w:rsidR="009B776A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</w:t>
            </w:r>
          </w:p>
        </w:tc>
        <w:tc>
          <w:tcPr>
            <w:tcW w:w="1418" w:type="dxa"/>
          </w:tcPr>
          <w:p w14:paraId="4DC1D15C" w14:textId="230E727E" w:rsidR="009B776A" w:rsidRPr="007F5041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1F898327" w14:textId="65401FA2" w:rsidR="009B776A" w:rsidRPr="007F5041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797922A4" w14:textId="7622DAFB" w:rsidR="009B776A" w:rsidRPr="007F5041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1" w:type="dxa"/>
          </w:tcPr>
          <w:p w14:paraId="20FC67A5" w14:textId="77777777" w:rsidR="009B776A" w:rsidRDefault="009B776A" w:rsidP="009B776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0E20FB69" w14:textId="77777777" w:rsidR="009B776A" w:rsidRDefault="009B776A" w:rsidP="009B776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3732E59D" w14:textId="2259B626" w:rsidR="009B776A" w:rsidRPr="007F5041" w:rsidRDefault="009B776A" w:rsidP="009B776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9B776A" w:rsidRPr="00251898" w14:paraId="19A925AC" w14:textId="77777777" w:rsidTr="00D32465">
        <w:trPr>
          <w:trHeight w:val="300"/>
        </w:trPr>
        <w:tc>
          <w:tcPr>
            <w:tcW w:w="641" w:type="dxa"/>
          </w:tcPr>
          <w:p w14:paraId="22A09091" w14:textId="77777777" w:rsidR="009B776A" w:rsidRPr="00CA5C32" w:rsidRDefault="009B776A" w:rsidP="00DD58EF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04D6CE31" w14:textId="71B6F718" w:rsidR="009B776A" w:rsidRPr="00A93BF1" w:rsidRDefault="007D5AC7" w:rsidP="009B776A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totalDebitosNRSF</w:t>
            </w:r>
            <w:proofErr w:type="spellEnd"/>
          </w:p>
        </w:tc>
        <w:tc>
          <w:tcPr>
            <w:tcW w:w="1844" w:type="dxa"/>
          </w:tcPr>
          <w:p w14:paraId="3FB0D42A" w14:textId="66F8F15E" w:rsidR="009B776A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</w:t>
            </w:r>
          </w:p>
        </w:tc>
        <w:tc>
          <w:tcPr>
            <w:tcW w:w="1418" w:type="dxa"/>
          </w:tcPr>
          <w:p w14:paraId="7DC82918" w14:textId="6B836645" w:rsidR="009B776A" w:rsidRPr="007F5041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2DD75C2" w14:textId="6E796AE2" w:rsidR="009B776A" w:rsidRPr="007F5041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4FB46A8" w14:textId="62EC2D39" w:rsidR="009B776A" w:rsidRPr="007F5041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1" w:type="dxa"/>
          </w:tcPr>
          <w:p w14:paraId="1FE119D8" w14:textId="3C3D0C1C" w:rsidR="009B776A" w:rsidRPr="007F5041" w:rsidRDefault="009B776A" w:rsidP="009B776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9B776A" w:rsidRPr="00251898" w14:paraId="043F300F" w14:textId="77777777" w:rsidTr="00D32465">
        <w:trPr>
          <w:trHeight w:val="300"/>
        </w:trPr>
        <w:tc>
          <w:tcPr>
            <w:tcW w:w="641" w:type="dxa"/>
          </w:tcPr>
          <w:p w14:paraId="091705CA" w14:textId="77777777" w:rsidR="009B776A" w:rsidRPr="00CA5C32" w:rsidRDefault="009B776A" w:rsidP="00DD58EF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5345C2BD" w14:textId="57FDC9A9" w:rsidR="009B776A" w:rsidRPr="00A93BF1" w:rsidRDefault="009B776A" w:rsidP="009B776A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totalCreditos</w:t>
            </w:r>
            <w:r w:rsidR="007D5A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NRSF</w:t>
            </w:r>
            <w:proofErr w:type="spellEnd"/>
          </w:p>
        </w:tc>
        <w:tc>
          <w:tcPr>
            <w:tcW w:w="1844" w:type="dxa"/>
          </w:tcPr>
          <w:p w14:paraId="364CBAE1" w14:textId="79147C0B" w:rsidR="009B776A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</w:t>
            </w:r>
          </w:p>
        </w:tc>
        <w:tc>
          <w:tcPr>
            <w:tcW w:w="1418" w:type="dxa"/>
          </w:tcPr>
          <w:p w14:paraId="38AA2AFF" w14:textId="4EF45423" w:rsidR="009B776A" w:rsidRPr="007F5041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34049A2" w14:textId="2AE5735B" w:rsidR="009B776A" w:rsidRPr="007F5041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455B342" w14:textId="41871446" w:rsidR="009B776A" w:rsidRPr="007F5041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1" w:type="dxa"/>
          </w:tcPr>
          <w:p w14:paraId="66CA9190" w14:textId="003AAFAB" w:rsidR="009B776A" w:rsidRPr="007F5041" w:rsidRDefault="009B776A" w:rsidP="009B776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9B776A" w:rsidRPr="00251898" w14:paraId="161208EB" w14:textId="77777777" w:rsidTr="00D32465">
        <w:trPr>
          <w:trHeight w:val="300"/>
        </w:trPr>
        <w:tc>
          <w:tcPr>
            <w:tcW w:w="641" w:type="dxa"/>
          </w:tcPr>
          <w:p w14:paraId="072374C3" w14:textId="77777777" w:rsidR="009B776A" w:rsidRPr="00CA5C32" w:rsidRDefault="009B776A" w:rsidP="00DD58EF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764310FD" w14:textId="24F63325" w:rsidR="009B776A" w:rsidRPr="00A93BF1" w:rsidRDefault="009B776A" w:rsidP="009B776A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saldoFinal</w:t>
            </w:r>
            <w:r w:rsidR="007D5A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NRSF</w:t>
            </w:r>
            <w:proofErr w:type="spellEnd"/>
          </w:p>
        </w:tc>
        <w:tc>
          <w:tcPr>
            <w:tcW w:w="1844" w:type="dxa"/>
          </w:tcPr>
          <w:p w14:paraId="05EFA3F0" w14:textId="29F33D91" w:rsidR="009B776A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8" w:type="dxa"/>
          </w:tcPr>
          <w:p w14:paraId="5570E290" w14:textId="1C6AA822" w:rsidR="009B776A" w:rsidRPr="007F5041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6B086E0" w14:textId="7B5A345F" w:rsidR="009B776A" w:rsidRPr="007F5041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1D33340A" w14:textId="3EA18D6A" w:rsidR="009B776A" w:rsidRPr="007F5041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1" w:type="dxa"/>
          </w:tcPr>
          <w:p w14:paraId="5060365A" w14:textId="520E1EA6" w:rsidR="009B776A" w:rsidRPr="007F5041" w:rsidRDefault="009B776A" w:rsidP="009B776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  <w:ins w:id="121" w:author="RICARDO NOGUEIRA DE ALMEIDA" w:date="2017-08-22T10:40:00Z">
              <w:r w:rsidR="00ED6E62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.</w:t>
              </w:r>
            </w:ins>
          </w:p>
        </w:tc>
      </w:tr>
      <w:tr w:rsidR="009B776A" w:rsidRPr="00251898" w14:paraId="72FE4F97" w14:textId="77777777" w:rsidTr="00D32465">
        <w:trPr>
          <w:trHeight w:val="300"/>
        </w:trPr>
        <w:tc>
          <w:tcPr>
            <w:tcW w:w="641" w:type="dxa"/>
          </w:tcPr>
          <w:p w14:paraId="4CECDA44" w14:textId="77777777" w:rsidR="009B776A" w:rsidRPr="00CA5C32" w:rsidRDefault="009B776A" w:rsidP="00DD58EF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57E33B4" w14:textId="51F704C9" w:rsidR="009B776A" w:rsidRPr="00A93BF1" w:rsidRDefault="009B776A" w:rsidP="009B776A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</w:t>
            </w:r>
            <w:r w:rsidR="007D5A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NRSF</w:t>
            </w:r>
            <w:proofErr w:type="spellEnd"/>
          </w:p>
        </w:tc>
        <w:tc>
          <w:tcPr>
            <w:tcW w:w="1844" w:type="dxa"/>
          </w:tcPr>
          <w:p w14:paraId="4592416E" w14:textId="0210C573" w:rsidR="009B776A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</w:t>
            </w:r>
          </w:p>
        </w:tc>
        <w:tc>
          <w:tcPr>
            <w:tcW w:w="1418" w:type="dxa"/>
          </w:tcPr>
          <w:p w14:paraId="16E4E5EA" w14:textId="633701D6" w:rsidR="009B776A" w:rsidRPr="007F5041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66550A63" w14:textId="68A79241" w:rsidR="009B776A" w:rsidRPr="007F5041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677C63A2" w14:textId="1DB6C9B4" w:rsidR="009B776A" w:rsidRPr="007F5041" w:rsidRDefault="009B776A" w:rsidP="009B77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1" w:type="dxa"/>
          </w:tcPr>
          <w:p w14:paraId="1A811DE4" w14:textId="77777777" w:rsidR="009B776A" w:rsidRDefault="009B776A" w:rsidP="009B776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66647996" w14:textId="77777777" w:rsidR="009B776A" w:rsidRDefault="009B776A" w:rsidP="009B776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2A073EBB" w14:textId="37994D74" w:rsidR="009B776A" w:rsidRPr="007F5041" w:rsidRDefault="009B776A" w:rsidP="009B776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</w:tbl>
    <w:p w14:paraId="260ED58A" w14:textId="12DD6EE8" w:rsidR="00A5030A" w:rsidRDefault="00A5030A">
      <w:pPr>
        <w:rPr>
          <w:ins w:id="122" w:author="RICARDO NOGUEIRA DE ALMEIDA" w:date="2017-08-22T10:26:00Z"/>
        </w:rPr>
        <w:pPrChange w:id="123" w:author="RICARDO NOGUEIRA DE ALMEIDA" w:date="2017-08-22T10:33:00Z">
          <w:pPr>
            <w:pStyle w:val="Ttulo2"/>
          </w:pPr>
        </w:pPrChange>
      </w:pPr>
    </w:p>
    <w:tbl>
      <w:tblPr>
        <w:tblW w:w="504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1"/>
        <w:gridCol w:w="2418"/>
        <w:gridCol w:w="1844"/>
        <w:gridCol w:w="1418"/>
        <w:gridCol w:w="1134"/>
        <w:gridCol w:w="1417"/>
        <w:gridCol w:w="5463"/>
      </w:tblGrid>
      <w:tr w:rsidR="00A5030A" w:rsidRPr="00251898" w14:paraId="547C5776" w14:textId="77777777" w:rsidTr="00A5030A">
        <w:trPr>
          <w:trHeight w:val="300"/>
          <w:ins w:id="124" w:author="RICARDO NOGUEIRA DE ALMEIDA" w:date="2017-08-22T10:26:00Z"/>
        </w:trPr>
        <w:tc>
          <w:tcPr>
            <w:tcW w:w="14335" w:type="dxa"/>
            <w:gridSpan w:val="7"/>
            <w:noWrap/>
          </w:tcPr>
          <w:p w14:paraId="463403A3" w14:textId="50E8E606" w:rsidR="00A5030A" w:rsidRPr="00251898" w:rsidRDefault="00A5030A">
            <w:pPr>
              <w:spacing w:after="0"/>
              <w:rPr>
                <w:ins w:id="125" w:author="RICARDO NOGUEIRA DE ALMEIDA" w:date="2017-08-22T10:26:00Z"/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ins w:id="126" w:author="RICARDO NOGUEIRA DE ALMEIDA" w:date="2017-08-22T10:26:00Z"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26 </w:t>
              </w:r>
              <w:r w:rsidRPr="00445F3F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–</w:t>
              </w:r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 </w:t>
              </w:r>
            </w:ins>
            <w:ins w:id="127" w:author="RICARDO NOGUEIRA DE ALMEIDA" w:date="2017-08-25T15:24:00Z">
              <w:r w:rsidR="00AC735C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Pessoa</w:t>
              </w:r>
            </w:ins>
            <w:ins w:id="128" w:author="RICARDO NOGUEIRA DE ALMEIDA" w:date="2017-08-22T10:33:00Z"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 e Atributo SF</w:t>
              </w:r>
            </w:ins>
          </w:p>
        </w:tc>
      </w:tr>
      <w:tr w:rsidR="00A5030A" w:rsidRPr="00251898" w14:paraId="0728557E" w14:textId="77777777" w:rsidTr="00A5030A">
        <w:trPr>
          <w:trHeight w:val="300"/>
          <w:ins w:id="129" w:author="RICARDO NOGUEIRA DE ALMEIDA" w:date="2017-08-22T10:26:00Z"/>
        </w:trPr>
        <w:tc>
          <w:tcPr>
            <w:tcW w:w="14335" w:type="dxa"/>
            <w:gridSpan w:val="7"/>
            <w:noWrap/>
          </w:tcPr>
          <w:p w14:paraId="41341C24" w14:textId="587AD285" w:rsidR="00A5030A" w:rsidRPr="00251898" w:rsidRDefault="00A5030A" w:rsidP="00A5030A">
            <w:pPr>
              <w:spacing w:after="0"/>
              <w:rPr>
                <w:ins w:id="130" w:author="RICARDO NOGUEIRA DE ALMEIDA" w:date="2017-08-22T10:26:00Z"/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ins w:id="131" w:author="RICARDO NOGUEIRA DE ALMEIDA" w:date="2017-08-22T10:26:00Z">
              <w:r w:rsidRPr="00384C37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Campos que determinam a chave do registro:</w:t>
              </w:r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 </w:t>
              </w:r>
              <w:proofErr w:type="spellStart"/>
              <w:r w:rsidRPr="00844346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tipoRegistro</w:t>
              </w:r>
              <w:proofErr w:type="spellEnd"/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  <w:proofErr w:type="spellStart"/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contaContabil</w:t>
              </w:r>
              <w:proofErr w:type="spellEnd"/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  <w:proofErr w:type="spellStart"/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</w:ins>
            <w:proofErr w:type="spellStart"/>
            <w:ins w:id="132" w:author="RICARDO NOGUEIRA DE ALMEIDA" w:date="2017-09-15T19:00:00Z">
              <w:r w:rsidR="00403DED" w:rsidRPr="004513BB">
                <w:rPr>
                  <w:rFonts w:ascii="Arial" w:eastAsia="Times New Roman" w:hAnsi="Arial" w:cs="Arial"/>
                  <w:b/>
                  <w:bCs/>
                  <w:i/>
                  <w:color w:val="000000"/>
                  <w:sz w:val="20"/>
                  <w:szCs w:val="20"/>
                  <w:lang w:eastAsia="pt-BR"/>
                </w:rPr>
                <w:t>tipoDocumento</w:t>
              </w:r>
              <w:r w:rsidR="00403DED" w:rsidRPr="00AC735C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PessoaAtributoSF</w:t>
              </w:r>
            </w:ins>
            <w:proofErr w:type="spellEnd"/>
            <w:ins w:id="133" w:author="RICARDO NOGUEIRA DE ALMEIDA" w:date="2017-08-22T10:55:00Z">
              <w:r w:rsidR="00287204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 </w:t>
              </w:r>
            </w:ins>
            <w:proofErr w:type="spellStart"/>
            <w:ins w:id="134" w:author="RICARDO NOGUEIRA DE ALMEIDA" w:date="2017-09-15T19:00:00Z">
              <w:r w:rsidR="00403DED" w:rsidRPr="00CA417B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nroDocumento</w:t>
              </w:r>
              <w:r w:rsidR="00403DED" w:rsidRPr="00AC735C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PessoaAtributoSF</w:t>
              </w:r>
            </w:ins>
            <w:proofErr w:type="spellEnd"/>
            <w:ins w:id="135" w:author="RICARDO NOGUEIRA DE ALMEIDA" w:date="2017-08-22T10:55:00Z">
              <w:r w:rsidR="00287204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</w:ins>
            <w:proofErr w:type="spellStart"/>
            <w:ins w:id="136" w:author="RICARDO NOGUEIRA DE ALMEIDA" w:date="2017-08-22T10:26:00Z"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atributoSF</w:t>
              </w:r>
              <w:proofErr w:type="spellEnd"/>
            </w:ins>
          </w:p>
        </w:tc>
      </w:tr>
      <w:tr w:rsidR="00A5030A" w:rsidRPr="00251898" w14:paraId="3D493B36" w14:textId="77777777" w:rsidTr="00A5030A">
        <w:trPr>
          <w:trHeight w:val="300"/>
          <w:ins w:id="137" w:author="RICARDO NOGUEIRA DE ALMEIDA" w:date="2017-08-22T10:26:00Z"/>
        </w:trPr>
        <w:tc>
          <w:tcPr>
            <w:tcW w:w="641" w:type="dxa"/>
            <w:hideMark/>
          </w:tcPr>
          <w:p w14:paraId="31647008" w14:textId="77777777" w:rsidR="00A5030A" w:rsidRPr="00251898" w:rsidRDefault="00A5030A" w:rsidP="00A5030A">
            <w:pPr>
              <w:spacing w:after="0"/>
              <w:rPr>
                <w:ins w:id="138" w:author="RICARDO NOGUEIRA DE ALMEIDA" w:date="2017-08-22T10:26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139" w:author="RICARDO NOGUEIRA DE ALMEIDA" w:date="2017-08-22T10:26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lastRenderedPageBreak/>
                <w:t>Seq.</w:t>
              </w:r>
            </w:ins>
          </w:p>
        </w:tc>
        <w:tc>
          <w:tcPr>
            <w:tcW w:w="2418" w:type="dxa"/>
            <w:hideMark/>
          </w:tcPr>
          <w:p w14:paraId="752AB1A7" w14:textId="77777777" w:rsidR="00A5030A" w:rsidRPr="00251898" w:rsidRDefault="00A5030A" w:rsidP="00A5030A">
            <w:pPr>
              <w:spacing w:after="0"/>
              <w:rPr>
                <w:ins w:id="140" w:author="RICARDO NOGUEIRA DE ALMEIDA" w:date="2017-08-22T10:26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141" w:author="RICARDO NOGUEIRA DE ALMEIDA" w:date="2017-08-22T10:26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Nome do Campo</w:t>
              </w:r>
            </w:ins>
          </w:p>
        </w:tc>
        <w:tc>
          <w:tcPr>
            <w:tcW w:w="1844" w:type="dxa"/>
            <w:hideMark/>
          </w:tcPr>
          <w:p w14:paraId="01EE5034" w14:textId="77777777" w:rsidR="00A5030A" w:rsidRPr="00251898" w:rsidRDefault="00A5030A" w:rsidP="00A5030A">
            <w:pPr>
              <w:spacing w:after="0"/>
              <w:rPr>
                <w:ins w:id="142" w:author="RICARDO NOGUEIRA DE ALMEIDA" w:date="2017-08-22T10:26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143" w:author="RICARDO NOGUEIRA DE ALMEIDA" w:date="2017-08-22T10:26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Descrição</w:t>
              </w:r>
            </w:ins>
          </w:p>
        </w:tc>
        <w:tc>
          <w:tcPr>
            <w:tcW w:w="1418" w:type="dxa"/>
            <w:hideMark/>
          </w:tcPr>
          <w:p w14:paraId="2E878A2C" w14:textId="77777777" w:rsidR="00A5030A" w:rsidRPr="00251898" w:rsidRDefault="00A5030A" w:rsidP="00A5030A">
            <w:pPr>
              <w:spacing w:after="0"/>
              <w:rPr>
                <w:ins w:id="144" w:author="RICARDO NOGUEIRA DE ALMEIDA" w:date="2017-08-22T10:26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145" w:author="RICARDO NOGUEIRA DE ALMEIDA" w:date="2017-08-22T10:26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Tamanho máximo</w:t>
              </w:r>
            </w:ins>
          </w:p>
        </w:tc>
        <w:tc>
          <w:tcPr>
            <w:tcW w:w="1134" w:type="dxa"/>
            <w:hideMark/>
          </w:tcPr>
          <w:p w14:paraId="20CC8511" w14:textId="77777777" w:rsidR="00A5030A" w:rsidRPr="00251898" w:rsidRDefault="00A5030A" w:rsidP="00A5030A">
            <w:pPr>
              <w:spacing w:after="0"/>
              <w:rPr>
                <w:ins w:id="146" w:author="RICARDO NOGUEIRA DE ALMEIDA" w:date="2017-08-22T10:26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147" w:author="RICARDO NOGUEIRA DE ALMEIDA" w:date="2017-08-22T10:26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Formato</w:t>
              </w:r>
            </w:ins>
          </w:p>
        </w:tc>
        <w:tc>
          <w:tcPr>
            <w:tcW w:w="1417" w:type="dxa"/>
            <w:hideMark/>
          </w:tcPr>
          <w:p w14:paraId="6119A7CD" w14:textId="77777777" w:rsidR="00A5030A" w:rsidRPr="00251898" w:rsidRDefault="00A5030A" w:rsidP="00A5030A">
            <w:pPr>
              <w:spacing w:after="0"/>
              <w:rPr>
                <w:ins w:id="148" w:author="RICARDO NOGUEIRA DE ALMEIDA" w:date="2017-08-22T10:26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149" w:author="RICARDO NOGUEIRA DE ALMEIDA" w:date="2017-08-22T10:26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Obrigatório</w:t>
              </w:r>
            </w:ins>
          </w:p>
        </w:tc>
        <w:tc>
          <w:tcPr>
            <w:tcW w:w="5463" w:type="dxa"/>
            <w:hideMark/>
          </w:tcPr>
          <w:p w14:paraId="30476061" w14:textId="77777777" w:rsidR="00A5030A" w:rsidRPr="00251898" w:rsidRDefault="00A5030A" w:rsidP="00A5030A">
            <w:pPr>
              <w:spacing w:after="0"/>
              <w:rPr>
                <w:ins w:id="150" w:author="RICARDO NOGUEIRA DE ALMEIDA" w:date="2017-08-22T10:26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151" w:author="RICARDO NOGUEIRA DE ALMEIDA" w:date="2017-08-22T10:26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Conteúdo</w:t>
              </w:r>
            </w:ins>
          </w:p>
        </w:tc>
      </w:tr>
      <w:tr w:rsidR="00A5030A" w:rsidRPr="00251898" w14:paraId="0990934F" w14:textId="77777777" w:rsidTr="00A5030A">
        <w:trPr>
          <w:trHeight w:val="300"/>
          <w:ins w:id="152" w:author="RICARDO NOGUEIRA DE ALMEIDA" w:date="2017-08-22T10:26:00Z"/>
        </w:trPr>
        <w:tc>
          <w:tcPr>
            <w:tcW w:w="641" w:type="dxa"/>
          </w:tcPr>
          <w:p w14:paraId="3D715584" w14:textId="77777777" w:rsidR="00A5030A" w:rsidRPr="00251898" w:rsidRDefault="00A5030A">
            <w:pPr>
              <w:numPr>
                <w:ilvl w:val="0"/>
                <w:numId w:val="32"/>
              </w:numPr>
              <w:spacing w:after="0"/>
              <w:rPr>
                <w:ins w:id="153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154" w:author="RICARDO NOGUEIRA DE ALMEIDA" w:date="2017-08-22T10:26:00Z">
                <w:pPr>
                  <w:numPr>
                    <w:numId w:val="10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18" w:type="dxa"/>
          </w:tcPr>
          <w:p w14:paraId="3FEA8D0F" w14:textId="77777777" w:rsidR="00A5030A" w:rsidRPr="00844346" w:rsidRDefault="00A5030A" w:rsidP="00A5030A">
            <w:pPr>
              <w:spacing w:after="0"/>
              <w:rPr>
                <w:ins w:id="155" w:author="RICARDO NOGUEIRA DE ALMEIDA" w:date="2017-08-22T10:26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ins w:id="156" w:author="RICARDO NOGUEIRA DE ALMEIDA" w:date="2017-08-22T10:26:00Z">
              <w:r w:rsidRPr="00844346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tipoRegistro</w:t>
              </w:r>
              <w:proofErr w:type="spellEnd"/>
            </w:ins>
          </w:p>
        </w:tc>
        <w:tc>
          <w:tcPr>
            <w:tcW w:w="1844" w:type="dxa"/>
          </w:tcPr>
          <w:p w14:paraId="243245B4" w14:textId="77777777" w:rsidR="00A5030A" w:rsidRPr="00251898" w:rsidRDefault="00A5030A" w:rsidP="00A5030A">
            <w:pPr>
              <w:spacing w:after="0"/>
              <w:rPr>
                <w:ins w:id="157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58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Tipo de registro</w:t>
              </w:r>
            </w:ins>
          </w:p>
        </w:tc>
        <w:tc>
          <w:tcPr>
            <w:tcW w:w="1418" w:type="dxa"/>
          </w:tcPr>
          <w:p w14:paraId="37A8C848" w14:textId="77777777" w:rsidR="00A5030A" w:rsidRPr="00251898" w:rsidRDefault="00A5030A" w:rsidP="00A5030A">
            <w:pPr>
              <w:spacing w:after="0"/>
              <w:rPr>
                <w:ins w:id="159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60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2</w:t>
              </w:r>
            </w:ins>
          </w:p>
        </w:tc>
        <w:tc>
          <w:tcPr>
            <w:tcW w:w="1134" w:type="dxa"/>
          </w:tcPr>
          <w:p w14:paraId="61184D58" w14:textId="77777777" w:rsidR="00A5030A" w:rsidRPr="00251898" w:rsidRDefault="00A5030A" w:rsidP="00A5030A">
            <w:pPr>
              <w:spacing w:after="0"/>
              <w:rPr>
                <w:ins w:id="161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62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17" w:type="dxa"/>
          </w:tcPr>
          <w:p w14:paraId="7C5C04FA" w14:textId="77777777" w:rsidR="00A5030A" w:rsidRPr="00251898" w:rsidRDefault="00A5030A" w:rsidP="00A5030A">
            <w:pPr>
              <w:spacing w:after="0"/>
              <w:rPr>
                <w:ins w:id="163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64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7137ED1E" w14:textId="6BA1EA95" w:rsidR="00A5030A" w:rsidRPr="00251898" w:rsidRDefault="00A5030A">
            <w:pPr>
              <w:spacing w:after="0"/>
              <w:jc w:val="both"/>
              <w:rPr>
                <w:ins w:id="165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66" w:author="RICARDO NOGUEIRA DE ALMEIDA" w:date="2017-08-22T10:30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26</w:t>
              </w:r>
            </w:ins>
            <w:ins w:id="167" w:author="RICARDO NOGUEIRA DE ALMEIDA" w:date="2017-08-22T10:26:00Z">
              <w:r w:rsidRPr="002207E5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– </w:t>
              </w:r>
            </w:ins>
            <w:ins w:id="168" w:author="RICARDO NOGUEIRA DE ALMEIDA" w:date="2017-08-25T15:25:00Z">
              <w:r w:rsidR="00AC735C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Pessoa</w:t>
              </w:r>
            </w:ins>
            <w:ins w:id="169" w:author="RICARDO NOGUEIRA DE ALMEIDA" w:date="2017-08-22T10:34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e Atributo SF</w:t>
              </w:r>
            </w:ins>
          </w:p>
        </w:tc>
      </w:tr>
      <w:tr w:rsidR="00A5030A" w:rsidRPr="00251898" w14:paraId="1B770088" w14:textId="77777777" w:rsidTr="00A5030A">
        <w:trPr>
          <w:trHeight w:val="300"/>
          <w:ins w:id="170" w:author="RICARDO NOGUEIRA DE ALMEIDA" w:date="2017-08-22T10:26:00Z"/>
        </w:trPr>
        <w:tc>
          <w:tcPr>
            <w:tcW w:w="641" w:type="dxa"/>
          </w:tcPr>
          <w:p w14:paraId="0A6FF779" w14:textId="77777777" w:rsidR="00A5030A" w:rsidRPr="00CA5C32" w:rsidRDefault="00A5030A">
            <w:pPr>
              <w:numPr>
                <w:ilvl w:val="0"/>
                <w:numId w:val="32"/>
              </w:numPr>
              <w:spacing w:after="0"/>
              <w:rPr>
                <w:ins w:id="171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172" w:author="RICARDO NOGUEIRA DE ALMEIDA" w:date="2017-08-22T10:26:00Z">
                <w:pPr>
                  <w:numPr>
                    <w:numId w:val="10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18" w:type="dxa"/>
          </w:tcPr>
          <w:p w14:paraId="04759229" w14:textId="77777777" w:rsidR="00A5030A" w:rsidRPr="00CA5C32" w:rsidRDefault="00A5030A" w:rsidP="00A5030A">
            <w:pPr>
              <w:spacing w:after="0"/>
              <w:rPr>
                <w:ins w:id="173" w:author="RICARDO NOGUEIRA DE ALMEIDA" w:date="2017-08-22T10:26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ins w:id="174" w:author="RICARDO NOGUEIRA DE ALMEIDA" w:date="2017-08-22T10:26:00Z"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contaContabil</w:t>
              </w:r>
              <w:proofErr w:type="spellEnd"/>
            </w:ins>
          </w:p>
        </w:tc>
        <w:tc>
          <w:tcPr>
            <w:tcW w:w="1844" w:type="dxa"/>
          </w:tcPr>
          <w:p w14:paraId="2D74E106" w14:textId="77777777" w:rsidR="00A5030A" w:rsidRPr="00CA5C32" w:rsidRDefault="00A5030A" w:rsidP="00A5030A">
            <w:pPr>
              <w:spacing w:after="0"/>
              <w:rPr>
                <w:ins w:id="175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76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da conta contábil</w:t>
              </w:r>
            </w:ins>
          </w:p>
        </w:tc>
        <w:tc>
          <w:tcPr>
            <w:tcW w:w="1418" w:type="dxa"/>
          </w:tcPr>
          <w:p w14:paraId="77E96A82" w14:textId="77777777" w:rsidR="00A5030A" w:rsidRPr="00CA5C32" w:rsidRDefault="00A5030A" w:rsidP="00A5030A">
            <w:pPr>
              <w:spacing w:after="0"/>
              <w:rPr>
                <w:ins w:id="177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78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9</w:t>
              </w:r>
            </w:ins>
          </w:p>
        </w:tc>
        <w:tc>
          <w:tcPr>
            <w:tcW w:w="1134" w:type="dxa"/>
          </w:tcPr>
          <w:p w14:paraId="50A7FA6E" w14:textId="77777777" w:rsidR="00A5030A" w:rsidRPr="00CA5C32" w:rsidRDefault="00A5030A" w:rsidP="00A5030A">
            <w:pPr>
              <w:spacing w:after="0"/>
              <w:rPr>
                <w:ins w:id="179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80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17" w:type="dxa"/>
          </w:tcPr>
          <w:p w14:paraId="573F3BE1" w14:textId="77777777" w:rsidR="00A5030A" w:rsidRPr="00CA5C32" w:rsidRDefault="00A5030A" w:rsidP="00A5030A">
            <w:pPr>
              <w:spacing w:after="0"/>
              <w:rPr>
                <w:ins w:id="181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82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2FE9127D" w14:textId="77777777" w:rsidR="00A5030A" w:rsidRPr="00CA5C32" w:rsidRDefault="00A5030A" w:rsidP="00A5030A">
            <w:pPr>
              <w:spacing w:after="0"/>
              <w:jc w:val="both"/>
              <w:rPr>
                <w:ins w:id="183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84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da conta contábil, conforme Plano de Contas estabelecido pelo TCEMG</w:t>
              </w:r>
              <w:r w:rsidRPr="00CA5C32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.</w:t>
              </w:r>
            </w:ins>
          </w:p>
        </w:tc>
      </w:tr>
      <w:tr w:rsidR="00A5030A" w:rsidRPr="00251898" w14:paraId="3487C1F7" w14:textId="77777777" w:rsidTr="00A5030A">
        <w:trPr>
          <w:trHeight w:val="300"/>
          <w:ins w:id="185" w:author="RICARDO NOGUEIRA DE ALMEIDA" w:date="2017-08-22T10:26:00Z"/>
        </w:trPr>
        <w:tc>
          <w:tcPr>
            <w:tcW w:w="641" w:type="dxa"/>
          </w:tcPr>
          <w:p w14:paraId="3F5C20F2" w14:textId="77777777" w:rsidR="00A5030A" w:rsidRPr="00CA5C32" w:rsidRDefault="00A5030A">
            <w:pPr>
              <w:numPr>
                <w:ilvl w:val="0"/>
                <w:numId w:val="32"/>
              </w:numPr>
              <w:spacing w:after="0"/>
              <w:rPr>
                <w:ins w:id="186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187" w:author="RICARDO NOGUEIRA DE ALMEIDA" w:date="2017-08-22T10:26:00Z">
                <w:pPr>
                  <w:numPr>
                    <w:numId w:val="10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18" w:type="dxa"/>
          </w:tcPr>
          <w:p w14:paraId="4C68BEF4" w14:textId="77777777" w:rsidR="00A5030A" w:rsidRDefault="00A5030A" w:rsidP="00A5030A">
            <w:pPr>
              <w:spacing w:after="0"/>
              <w:rPr>
                <w:ins w:id="188" w:author="RICARDO NOGUEIRA DE ALMEIDA" w:date="2017-08-22T10:26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ins w:id="189" w:author="RICARDO NOGUEIRA DE ALMEIDA" w:date="2017-08-22T10:26:00Z"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</w:ins>
          </w:p>
        </w:tc>
        <w:tc>
          <w:tcPr>
            <w:tcW w:w="1844" w:type="dxa"/>
          </w:tcPr>
          <w:p w14:paraId="697264B7" w14:textId="77777777" w:rsidR="00A5030A" w:rsidRDefault="00A5030A" w:rsidP="00A5030A">
            <w:pPr>
              <w:spacing w:after="0"/>
              <w:rPr>
                <w:ins w:id="190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91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</w:t>
              </w:r>
            </w:ins>
          </w:p>
        </w:tc>
        <w:tc>
          <w:tcPr>
            <w:tcW w:w="1418" w:type="dxa"/>
          </w:tcPr>
          <w:p w14:paraId="648EA4A8" w14:textId="77777777" w:rsidR="00A5030A" w:rsidRDefault="00A5030A" w:rsidP="00A5030A">
            <w:pPr>
              <w:spacing w:after="0"/>
              <w:rPr>
                <w:ins w:id="192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93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8</w:t>
              </w:r>
            </w:ins>
          </w:p>
        </w:tc>
        <w:tc>
          <w:tcPr>
            <w:tcW w:w="1134" w:type="dxa"/>
          </w:tcPr>
          <w:p w14:paraId="4F4FBB9D" w14:textId="77777777" w:rsidR="00A5030A" w:rsidRDefault="00A5030A" w:rsidP="00A5030A">
            <w:pPr>
              <w:spacing w:after="0"/>
              <w:rPr>
                <w:ins w:id="194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95" w:author="RICARDO NOGUEIRA DE ALMEIDA" w:date="2017-08-22T10:26:00Z">
              <w:r w:rsidRPr="002F4CB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</w:tcPr>
          <w:p w14:paraId="40DD562B" w14:textId="77777777" w:rsidR="00A5030A" w:rsidRDefault="00A5030A" w:rsidP="00A5030A">
            <w:pPr>
              <w:spacing w:after="0"/>
              <w:rPr>
                <w:ins w:id="196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97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063F8B30" w14:textId="77777777" w:rsidR="00A5030A" w:rsidRDefault="00A5030A" w:rsidP="00A5030A">
            <w:pPr>
              <w:spacing w:after="0"/>
              <w:jc w:val="both"/>
              <w:rPr>
                <w:ins w:id="198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99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 com contabilidade descentralizada.</w:t>
              </w:r>
            </w:ins>
          </w:p>
          <w:p w14:paraId="4ECB6290" w14:textId="77777777" w:rsidR="00A5030A" w:rsidRDefault="00A5030A" w:rsidP="00A5030A">
            <w:pPr>
              <w:spacing w:after="0"/>
              <w:jc w:val="both"/>
              <w:rPr>
                <w:ins w:id="200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B911C01" w14:textId="77777777" w:rsidR="00A5030A" w:rsidRDefault="00A5030A" w:rsidP="00A5030A">
            <w:pPr>
              <w:spacing w:after="0"/>
              <w:jc w:val="both"/>
              <w:rPr>
                <w:ins w:id="201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02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Para as contas contábeis do órgão (exceto Fundo Municipal com contabilidade descentralizada) informar o código “00000000”.</w:t>
              </w:r>
            </w:ins>
          </w:p>
          <w:p w14:paraId="38EC4F92" w14:textId="77777777" w:rsidR="00A5030A" w:rsidRDefault="00A5030A" w:rsidP="00A5030A">
            <w:pPr>
              <w:spacing w:after="0"/>
              <w:jc w:val="both"/>
              <w:rPr>
                <w:ins w:id="203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CB55B98" w14:textId="77777777" w:rsidR="00A5030A" w:rsidRDefault="00A5030A" w:rsidP="00A5030A">
            <w:pPr>
              <w:spacing w:after="0"/>
              <w:jc w:val="both"/>
              <w:rPr>
                <w:ins w:id="204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05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Salienta-se que as contas dos demais fundos já compõem as contas contábeis do órgão.</w:t>
              </w:r>
            </w:ins>
          </w:p>
        </w:tc>
      </w:tr>
      <w:tr w:rsidR="00287204" w:rsidRPr="00251898" w14:paraId="7FB76004" w14:textId="77777777" w:rsidTr="00A5030A">
        <w:trPr>
          <w:trHeight w:val="300"/>
          <w:ins w:id="206" w:author="RICARDO NOGUEIRA DE ALMEIDA" w:date="2017-08-22T10:44:00Z"/>
        </w:trPr>
        <w:tc>
          <w:tcPr>
            <w:tcW w:w="641" w:type="dxa"/>
          </w:tcPr>
          <w:p w14:paraId="0F41F644" w14:textId="77777777" w:rsidR="00287204" w:rsidRPr="00251898" w:rsidRDefault="00287204" w:rsidP="00287204">
            <w:pPr>
              <w:numPr>
                <w:ilvl w:val="0"/>
                <w:numId w:val="32"/>
              </w:numPr>
              <w:spacing w:after="0"/>
              <w:rPr>
                <w:ins w:id="207" w:author="RICARDO NOGUEIRA DE ALMEIDA" w:date="2017-08-22T10:4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70913776" w14:textId="7C71256B" w:rsidR="00287204" w:rsidRDefault="00287204" w:rsidP="00287204">
            <w:pPr>
              <w:spacing w:after="0"/>
              <w:rPr>
                <w:ins w:id="208" w:author="RICARDO NOGUEIRA DE ALMEIDA" w:date="2017-08-22T10:44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ins w:id="209" w:author="RICARDO NOGUEIRA DE ALMEIDA" w:date="2017-08-22T10:48:00Z">
              <w:r w:rsidRPr="004513BB">
                <w:rPr>
                  <w:rFonts w:ascii="Arial" w:eastAsia="Times New Roman" w:hAnsi="Arial" w:cs="Arial"/>
                  <w:b/>
                  <w:bCs/>
                  <w:i/>
                  <w:color w:val="000000"/>
                  <w:sz w:val="20"/>
                  <w:szCs w:val="20"/>
                  <w:lang w:eastAsia="pt-BR"/>
                </w:rPr>
                <w:t>tipoDocumento</w:t>
              </w:r>
            </w:ins>
            <w:ins w:id="210" w:author="RICARDO NOGUEIRA DE ALMEIDA" w:date="2017-08-25T15:28:00Z">
              <w:r w:rsidR="00AC735C" w:rsidRPr="00AC735C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PessoaAtributoSF</w:t>
              </w:r>
            </w:ins>
            <w:proofErr w:type="spellEnd"/>
          </w:p>
        </w:tc>
        <w:tc>
          <w:tcPr>
            <w:tcW w:w="1844" w:type="dxa"/>
          </w:tcPr>
          <w:p w14:paraId="0E09A2E1" w14:textId="0867FFAC" w:rsidR="00287204" w:rsidRDefault="00287204" w:rsidP="00287204">
            <w:pPr>
              <w:spacing w:after="0"/>
              <w:rPr>
                <w:ins w:id="211" w:author="RICARDO NOGUEIRA DE ALMEIDA" w:date="2017-08-22T10:4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12" w:author="RICARDO NOGUEIRA DE ALMEIDA" w:date="2017-08-22T10:48:00Z">
              <w:r w:rsidRPr="00247B6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Tipo do documento</w:t>
              </w:r>
            </w:ins>
          </w:p>
        </w:tc>
        <w:tc>
          <w:tcPr>
            <w:tcW w:w="1418" w:type="dxa"/>
          </w:tcPr>
          <w:p w14:paraId="22BA52B4" w14:textId="18C81C70" w:rsidR="00287204" w:rsidRDefault="00287204" w:rsidP="00287204">
            <w:pPr>
              <w:spacing w:after="0"/>
              <w:rPr>
                <w:ins w:id="213" w:author="RICARDO NOGUEIRA DE ALMEIDA" w:date="2017-08-22T10:4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14" w:author="RICARDO NOGUEIRA DE ALMEIDA" w:date="2017-08-22T10:48:00Z">
              <w:r w:rsidRPr="00247B6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1</w:t>
              </w:r>
            </w:ins>
          </w:p>
        </w:tc>
        <w:tc>
          <w:tcPr>
            <w:tcW w:w="1134" w:type="dxa"/>
          </w:tcPr>
          <w:p w14:paraId="6103895F" w14:textId="4FF7BBF2" w:rsidR="00287204" w:rsidRDefault="00287204" w:rsidP="00287204">
            <w:pPr>
              <w:spacing w:after="0"/>
              <w:rPr>
                <w:ins w:id="215" w:author="RICARDO NOGUEIRA DE ALMEIDA" w:date="2017-08-22T10:4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16" w:author="RICARDO NOGUEIRA DE ALMEIDA" w:date="2017-08-22T10:48:00Z">
              <w:r w:rsidRPr="00247B6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17" w:type="dxa"/>
          </w:tcPr>
          <w:p w14:paraId="5FB9F460" w14:textId="6DF202C9" w:rsidR="00287204" w:rsidRDefault="00287204" w:rsidP="00287204">
            <w:pPr>
              <w:spacing w:after="0"/>
              <w:rPr>
                <w:ins w:id="217" w:author="RICARDO NOGUEIRA DE ALMEIDA" w:date="2017-08-22T10:4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18" w:author="RICARDO NOGUEIRA DE ALMEIDA" w:date="2017-08-22T10:48:00Z">
              <w:r w:rsidRPr="00247B6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7BE0F22B" w14:textId="52F166ED" w:rsidR="00287204" w:rsidRDefault="00287204">
            <w:pPr>
              <w:spacing w:after="0"/>
              <w:rPr>
                <w:ins w:id="219" w:author="RICARDO NOGUEIRA DE ALMEIDA" w:date="2017-08-22T10:4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220" w:author="RICARDO NOGUEIRA DE ALMEIDA" w:date="2017-08-22T10:49:00Z">
                <w:pPr>
                  <w:spacing w:after="0"/>
                  <w:jc w:val="both"/>
                </w:pPr>
              </w:pPrChange>
            </w:pPr>
            <w:ins w:id="221" w:author="RICARDO NOGUEIRA DE ALMEIDA" w:date="2017-08-22T10:48:00Z">
              <w:r w:rsidRPr="00C167D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Tipo de documento:</w:t>
              </w:r>
              <w:r w:rsidRPr="00C167D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br/>
                <w:t>1 - CPF;</w:t>
              </w:r>
              <w:r w:rsidRPr="00C167D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br/>
                <w:t>2 - CNPJ;</w:t>
              </w:r>
            </w:ins>
          </w:p>
        </w:tc>
      </w:tr>
      <w:tr w:rsidR="00287204" w:rsidRPr="00251898" w14:paraId="09A73DE2" w14:textId="77777777" w:rsidTr="00A5030A">
        <w:trPr>
          <w:trHeight w:val="300"/>
          <w:ins w:id="222" w:author="RICARDO NOGUEIRA DE ALMEIDA" w:date="2017-08-22T10:44:00Z"/>
        </w:trPr>
        <w:tc>
          <w:tcPr>
            <w:tcW w:w="641" w:type="dxa"/>
          </w:tcPr>
          <w:p w14:paraId="38EB7828" w14:textId="77777777" w:rsidR="00287204" w:rsidRPr="00251898" w:rsidRDefault="00287204" w:rsidP="00287204">
            <w:pPr>
              <w:numPr>
                <w:ilvl w:val="0"/>
                <w:numId w:val="32"/>
              </w:numPr>
              <w:spacing w:after="0"/>
              <w:rPr>
                <w:ins w:id="223" w:author="RICARDO NOGUEIRA DE ALMEIDA" w:date="2017-08-22T10:4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C6D765D" w14:textId="77D528F9" w:rsidR="00287204" w:rsidRDefault="00287204" w:rsidP="00287204">
            <w:pPr>
              <w:spacing w:after="0"/>
              <w:rPr>
                <w:ins w:id="224" w:author="RICARDO NOGUEIRA DE ALMEIDA" w:date="2017-08-22T10:44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ins w:id="225" w:author="RICARDO NOGUEIRA DE ALMEIDA" w:date="2017-08-22T10:48:00Z">
              <w:r w:rsidRPr="00CA417B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nroDocumento</w:t>
              </w:r>
            </w:ins>
            <w:ins w:id="226" w:author="RICARDO NOGUEIRA DE ALMEIDA" w:date="2017-08-25T15:28:00Z">
              <w:r w:rsidR="00AC735C" w:rsidRPr="00AC735C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PessoaAtributoSF</w:t>
              </w:r>
            </w:ins>
            <w:proofErr w:type="spellEnd"/>
          </w:p>
        </w:tc>
        <w:tc>
          <w:tcPr>
            <w:tcW w:w="1844" w:type="dxa"/>
          </w:tcPr>
          <w:p w14:paraId="4E62B3D6" w14:textId="6E4E7858" w:rsidR="00287204" w:rsidRDefault="00287204" w:rsidP="00287204">
            <w:pPr>
              <w:spacing w:after="0"/>
              <w:rPr>
                <w:ins w:id="227" w:author="RICARDO NOGUEIRA DE ALMEIDA" w:date="2017-08-22T10:4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28" w:author="RICARDO NOGUEIRA DE ALMEIDA" w:date="2017-08-22T10:4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Número do documento da pessoa</w:t>
              </w:r>
            </w:ins>
          </w:p>
        </w:tc>
        <w:tc>
          <w:tcPr>
            <w:tcW w:w="1418" w:type="dxa"/>
          </w:tcPr>
          <w:p w14:paraId="3B9A01B8" w14:textId="536BC4F3" w:rsidR="00287204" w:rsidRDefault="00287204" w:rsidP="00287204">
            <w:pPr>
              <w:spacing w:after="0"/>
              <w:rPr>
                <w:ins w:id="229" w:author="RICARDO NOGUEIRA DE ALMEIDA" w:date="2017-08-22T10:4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30" w:author="RICARDO NOGUEIRA DE ALMEIDA" w:date="2017-08-22T10:4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14</w:t>
              </w:r>
            </w:ins>
          </w:p>
        </w:tc>
        <w:tc>
          <w:tcPr>
            <w:tcW w:w="1134" w:type="dxa"/>
          </w:tcPr>
          <w:p w14:paraId="1E40B5AE" w14:textId="686F7737" w:rsidR="00287204" w:rsidRDefault="00287204" w:rsidP="00287204">
            <w:pPr>
              <w:spacing w:after="0"/>
              <w:rPr>
                <w:ins w:id="231" w:author="RICARDO NOGUEIRA DE ALMEIDA" w:date="2017-08-22T10:4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32" w:author="RICARDO NOGUEIRA DE ALMEIDA" w:date="2017-08-22T10:48:00Z"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</w:tcPr>
          <w:p w14:paraId="338692C7" w14:textId="173D6A20" w:rsidR="00287204" w:rsidRDefault="00287204" w:rsidP="00287204">
            <w:pPr>
              <w:spacing w:after="0"/>
              <w:rPr>
                <w:ins w:id="233" w:author="RICARDO NOGUEIRA DE ALMEIDA" w:date="2017-08-22T10:4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34" w:author="RICARDO NOGUEIRA DE ALMEIDA" w:date="2017-08-22T10:48:00Z"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4CB9A978" w14:textId="15F2D5C9" w:rsidR="00287204" w:rsidRDefault="00287204">
            <w:pPr>
              <w:spacing w:after="0"/>
              <w:jc w:val="both"/>
              <w:rPr>
                <w:ins w:id="235" w:author="RICARDO NOGUEIRA DE ALMEIDA" w:date="2017-08-22T10:4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36" w:author="RICARDO NOGUEIRA DE ALMEIDA" w:date="2017-08-22T10:48:00Z">
              <w:r w:rsidRPr="00C167D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Número do documento da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pessoa física ou jurídica (CPF ou</w:t>
              </w:r>
              <w:r w:rsidRPr="00C167D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CNPJ).</w:t>
              </w:r>
            </w:ins>
          </w:p>
        </w:tc>
      </w:tr>
      <w:tr w:rsidR="00287204" w:rsidRPr="00251898" w14:paraId="4CF3020C" w14:textId="77777777" w:rsidTr="00A5030A">
        <w:trPr>
          <w:trHeight w:val="300"/>
          <w:ins w:id="237" w:author="RICARDO NOGUEIRA DE ALMEIDA" w:date="2017-08-22T10:55:00Z"/>
        </w:trPr>
        <w:tc>
          <w:tcPr>
            <w:tcW w:w="641" w:type="dxa"/>
          </w:tcPr>
          <w:p w14:paraId="1F2D970C" w14:textId="77777777" w:rsidR="00287204" w:rsidRPr="00251898" w:rsidRDefault="00287204" w:rsidP="00287204">
            <w:pPr>
              <w:numPr>
                <w:ilvl w:val="0"/>
                <w:numId w:val="32"/>
              </w:numPr>
              <w:spacing w:after="0"/>
              <w:rPr>
                <w:ins w:id="238" w:author="RICARDO NOGUEIRA DE ALMEIDA" w:date="2017-08-22T10:5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308585D" w14:textId="06A1FD6A" w:rsidR="00287204" w:rsidRPr="00CA417B" w:rsidRDefault="00287204" w:rsidP="00287204">
            <w:pPr>
              <w:spacing w:after="0"/>
              <w:rPr>
                <w:ins w:id="239" w:author="RICARDO NOGUEIRA DE ALMEIDA" w:date="2017-08-22T10:55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ins w:id="240" w:author="RICARDO NOGUEIRA DE ALMEIDA" w:date="2017-08-22T10:55:00Z"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a</w:t>
              </w:r>
              <w:r w:rsidRPr="00D01259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tributoSF</w:t>
              </w:r>
              <w:proofErr w:type="spellEnd"/>
            </w:ins>
          </w:p>
        </w:tc>
        <w:tc>
          <w:tcPr>
            <w:tcW w:w="1844" w:type="dxa"/>
          </w:tcPr>
          <w:p w14:paraId="6232B9AE" w14:textId="0F837DCA" w:rsidR="00287204" w:rsidRDefault="00287204" w:rsidP="00287204">
            <w:pPr>
              <w:spacing w:after="0"/>
              <w:rPr>
                <w:ins w:id="241" w:author="RICARDO NOGUEIRA DE ALMEIDA" w:date="2017-08-22T10:5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42" w:author="RICARDO NOGUEIRA DE ALMEIDA" w:date="2017-08-22T10:5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Atributo Superávit Financeiro</w:t>
              </w:r>
            </w:ins>
          </w:p>
        </w:tc>
        <w:tc>
          <w:tcPr>
            <w:tcW w:w="1418" w:type="dxa"/>
          </w:tcPr>
          <w:p w14:paraId="4F0A3681" w14:textId="427D5D4A" w:rsidR="00287204" w:rsidRDefault="00287204" w:rsidP="00287204">
            <w:pPr>
              <w:spacing w:after="0"/>
              <w:rPr>
                <w:ins w:id="243" w:author="RICARDO NOGUEIRA DE ALMEIDA" w:date="2017-08-22T10:5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44" w:author="RICARDO NOGUEIRA DE ALMEIDA" w:date="2017-08-22T10:5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1</w:t>
              </w:r>
            </w:ins>
          </w:p>
        </w:tc>
        <w:tc>
          <w:tcPr>
            <w:tcW w:w="1134" w:type="dxa"/>
          </w:tcPr>
          <w:p w14:paraId="55D9DB16" w14:textId="5E70AE7B" w:rsidR="00287204" w:rsidRPr="00251898" w:rsidRDefault="00287204" w:rsidP="00287204">
            <w:pPr>
              <w:spacing w:after="0"/>
              <w:rPr>
                <w:ins w:id="245" w:author="RICARDO NOGUEIRA DE ALMEIDA" w:date="2017-08-22T10:5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46" w:author="RICARDO NOGUEIRA DE ALMEIDA" w:date="2017-08-22T10:5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</w:tcPr>
          <w:p w14:paraId="21B6CE3C" w14:textId="23E29348" w:rsidR="00287204" w:rsidRPr="00251898" w:rsidRDefault="00287204" w:rsidP="00287204">
            <w:pPr>
              <w:spacing w:after="0"/>
              <w:rPr>
                <w:ins w:id="247" w:author="RICARDO NOGUEIRA DE ALMEIDA" w:date="2017-08-22T10:5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48" w:author="RICARDO NOGUEIRA DE ALMEIDA" w:date="2017-08-22T10:5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4638E887" w14:textId="77777777" w:rsidR="00287204" w:rsidRDefault="00287204" w:rsidP="00287204">
            <w:pPr>
              <w:spacing w:after="0"/>
              <w:jc w:val="both"/>
              <w:rPr>
                <w:ins w:id="249" w:author="RICARDO NOGUEIRA DE ALMEIDA" w:date="2017-08-22T10:5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50" w:author="RICARDO NOGUEIRA DE ALMEIDA" w:date="2017-08-22T10:5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Atributo Superávit Financeiro</w:t>
              </w:r>
            </w:ins>
          </w:p>
          <w:p w14:paraId="103D65CD" w14:textId="77777777" w:rsidR="00287204" w:rsidRDefault="00287204" w:rsidP="00287204">
            <w:pPr>
              <w:spacing w:after="0"/>
              <w:jc w:val="both"/>
              <w:rPr>
                <w:ins w:id="251" w:author="RICARDO NOGUEIRA DE ALMEIDA" w:date="2017-08-22T10:5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52" w:author="RICARDO NOGUEIRA DE ALMEIDA" w:date="2017-08-22T10:5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F – Financeiro</w:t>
              </w:r>
            </w:ins>
          </w:p>
          <w:p w14:paraId="7D129535" w14:textId="1E772C63" w:rsidR="00287204" w:rsidRPr="00C167D0" w:rsidRDefault="00287204" w:rsidP="00287204">
            <w:pPr>
              <w:spacing w:after="0"/>
              <w:jc w:val="both"/>
              <w:rPr>
                <w:ins w:id="253" w:author="RICARDO NOGUEIRA DE ALMEIDA" w:date="2017-08-22T10:5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54" w:author="RICARDO NOGUEIRA DE ALMEIDA" w:date="2017-08-22T10:5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 – Permanente</w:t>
              </w:r>
            </w:ins>
          </w:p>
        </w:tc>
      </w:tr>
      <w:tr w:rsidR="00A5030A" w:rsidRPr="00251898" w14:paraId="364BCF38" w14:textId="77777777" w:rsidTr="00A5030A">
        <w:trPr>
          <w:trHeight w:val="300"/>
          <w:ins w:id="255" w:author="RICARDO NOGUEIRA DE ALMEIDA" w:date="2017-08-22T10:26:00Z"/>
        </w:trPr>
        <w:tc>
          <w:tcPr>
            <w:tcW w:w="641" w:type="dxa"/>
          </w:tcPr>
          <w:p w14:paraId="45701D59" w14:textId="77777777" w:rsidR="00A5030A" w:rsidRPr="00251898" w:rsidRDefault="00A5030A">
            <w:pPr>
              <w:numPr>
                <w:ilvl w:val="0"/>
                <w:numId w:val="32"/>
              </w:numPr>
              <w:spacing w:after="0"/>
              <w:rPr>
                <w:ins w:id="256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257" w:author="RICARDO NOGUEIRA DE ALMEIDA" w:date="2017-08-22T10:26:00Z">
                <w:pPr>
                  <w:numPr>
                    <w:numId w:val="10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18" w:type="dxa"/>
          </w:tcPr>
          <w:p w14:paraId="7922A6CF" w14:textId="0AA8576E" w:rsidR="00A5030A" w:rsidRPr="00251898" w:rsidRDefault="00ED6E62">
            <w:pPr>
              <w:spacing w:after="0"/>
              <w:rPr>
                <w:ins w:id="258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ins w:id="259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saldoInicial</w:t>
              </w:r>
            </w:ins>
            <w:ins w:id="260" w:author="RICARDO NOGUEIRA DE ALMEIDA" w:date="2017-08-25T15:26:00Z">
              <w:r w:rsidR="00AC735C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PessoaAtributoSF</w:t>
              </w:r>
            </w:ins>
            <w:proofErr w:type="spellEnd"/>
          </w:p>
        </w:tc>
        <w:tc>
          <w:tcPr>
            <w:tcW w:w="1844" w:type="dxa"/>
          </w:tcPr>
          <w:p w14:paraId="41665E57" w14:textId="77777777" w:rsidR="00A5030A" w:rsidRPr="00251898" w:rsidRDefault="00A5030A" w:rsidP="00A5030A">
            <w:pPr>
              <w:spacing w:after="0"/>
              <w:rPr>
                <w:ins w:id="261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62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Saldo no início do mês</w:t>
              </w:r>
            </w:ins>
          </w:p>
        </w:tc>
        <w:tc>
          <w:tcPr>
            <w:tcW w:w="1418" w:type="dxa"/>
          </w:tcPr>
          <w:p w14:paraId="0F3E1549" w14:textId="77777777" w:rsidR="00A5030A" w:rsidRPr="00251898" w:rsidRDefault="00A5030A" w:rsidP="00A5030A">
            <w:pPr>
              <w:spacing w:after="0"/>
              <w:rPr>
                <w:ins w:id="263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64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14</w:t>
              </w:r>
            </w:ins>
          </w:p>
        </w:tc>
        <w:tc>
          <w:tcPr>
            <w:tcW w:w="1134" w:type="dxa"/>
          </w:tcPr>
          <w:p w14:paraId="5BC357A7" w14:textId="77777777" w:rsidR="00A5030A" w:rsidRPr="00251898" w:rsidRDefault="00A5030A" w:rsidP="00A5030A">
            <w:pPr>
              <w:spacing w:after="0"/>
              <w:rPr>
                <w:ins w:id="265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66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Real</w:t>
              </w:r>
            </w:ins>
          </w:p>
        </w:tc>
        <w:tc>
          <w:tcPr>
            <w:tcW w:w="1417" w:type="dxa"/>
          </w:tcPr>
          <w:p w14:paraId="70067C1B" w14:textId="77777777" w:rsidR="00A5030A" w:rsidRPr="00251898" w:rsidRDefault="00A5030A" w:rsidP="00A5030A">
            <w:pPr>
              <w:spacing w:after="0"/>
              <w:rPr>
                <w:ins w:id="267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68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43D3FADD" w14:textId="77777777" w:rsidR="00A5030A" w:rsidRPr="00251898" w:rsidRDefault="00A5030A" w:rsidP="00A5030A">
            <w:pPr>
              <w:spacing w:after="0"/>
              <w:jc w:val="both"/>
              <w:rPr>
                <w:ins w:id="269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70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Saldo no início do mês.</w:t>
              </w:r>
            </w:ins>
          </w:p>
        </w:tc>
      </w:tr>
      <w:tr w:rsidR="00A5030A" w:rsidRPr="00251898" w14:paraId="5F393661" w14:textId="77777777" w:rsidTr="00A5030A">
        <w:trPr>
          <w:trHeight w:val="300"/>
          <w:ins w:id="271" w:author="RICARDO NOGUEIRA DE ALMEIDA" w:date="2017-08-22T10:26:00Z"/>
        </w:trPr>
        <w:tc>
          <w:tcPr>
            <w:tcW w:w="641" w:type="dxa"/>
          </w:tcPr>
          <w:p w14:paraId="15597681" w14:textId="77777777" w:rsidR="00A5030A" w:rsidRPr="00251898" w:rsidRDefault="00A5030A">
            <w:pPr>
              <w:numPr>
                <w:ilvl w:val="0"/>
                <w:numId w:val="32"/>
              </w:numPr>
              <w:spacing w:after="0"/>
              <w:rPr>
                <w:ins w:id="272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273" w:author="RICARDO NOGUEIRA DE ALMEIDA" w:date="2017-08-22T10:26:00Z">
                <w:pPr>
                  <w:numPr>
                    <w:numId w:val="10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18" w:type="dxa"/>
          </w:tcPr>
          <w:p w14:paraId="24240091" w14:textId="33AE453E" w:rsidR="00A5030A" w:rsidRPr="00251898" w:rsidRDefault="00A5030A" w:rsidP="00A5030A">
            <w:pPr>
              <w:spacing w:after="0"/>
              <w:rPr>
                <w:ins w:id="274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ins w:id="275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naturezaSaldoInicial</w:t>
              </w:r>
            </w:ins>
            <w:ins w:id="276" w:author="RICARDO NOGUEIRA DE ALMEIDA" w:date="2017-08-25T15:26:00Z">
              <w:r w:rsidR="00AC735C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PessoaAtributoSF</w:t>
              </w:r>
            </w:ins>
            <w:proofErr w:type="spellEnd"/>
          </w:p>
        </w:tc>
        <w:tc>
          <w:tcPr>
            <w:tcW w:w="1844" w:type="dxa"/>
          </w:tcPr>
          <w:p w14:paraId="14367C04" w14:textId="77777777" w:rsidR="00A5030A" w:rsidRPr="00251898" w:rsidRDefault="00A5030A" w:rsidP="00A5030A">
            <w:pPr>
              <w:spacing w:after="0"/>
              <w:rPr>
                <w:ins w:id="277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78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Natureza do saldo inicial</w:t>
              </w:r>
            </w:ins>
          </w:p>
        </w:tc>
        <w:tc>
          <w:tcPr>
            <w:tcW w:w="1418" w:type="dxa"/>
          </w:tcPr>
          <w:p w14:paraId="094067EB" w14:textId="77777777" w:rsidR="00A5030A" w:rsidRPr="00251898" w:rsidRDefault="00A5030A" w:rsidP="00A5030A">
            <w:pPr>
              <w:spacing w:after="0"/>
              <w:rPr>
                <w:ins w:id="279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80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1</w:t>
              </w:r>
            </w:ins>
          </w:p>
        </w:tc>
        <w:tc>
          <w:tcPr>
            <w:tcW w:w="1134" w:type="dxa"/>
          </w:tcPr>
          <w:p w14:paraId="06DF5A45" w14:textId="77777777" w:rsidR="00A5030A" w:rsidRPr="00251898" w:rsidRDefault="00A5030A" w:rsidP="00A5030A">
            <w:pPr>
              <w:spacing w:after="0"/>
              <w:rPr>
                <w:ins w:id="281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82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</w:tcPr>
          <w:p w14:paraId="4196CFE0" w14:textId="77777777" w:rsidR="00A5030A" w:rsidRPr="00251898" w:rsidRDefault="00A5030A" w:rsidP="00A5030A">
            <w:pPr>
              <w:spacing w:after="0"/>
              <w:rPr>
                <w:ins w:id="283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84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51B190CD" w14:textId="77777777" w:rsidR="00A5030A" w:rsidRDefault="00A5030A" w:rsidP="00A5030A">
            <w:pPr>
              <w:spacing w:after="0"/>
              <w:jc w:val="both"/>
              <w:rPr>
                <w:ins w:id="285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86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Natureza do saldo inicial:</w:t>
              </w:r>
            </w:ins>
          </w:p>
          <w:p w14:paraId="240CECCE" w14:textId="77777777" w:rsidR="00A5030A" w:rsidRDefault="00A5030A" w:rsidP="00A5030A">
            <w:pPr>
              <w:spacing w:after="0"/>
              <w:jc w:val="both"/>
              <w:rPr>
                <w:ins w:id="287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88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 – Natureza devedora</w:t>
              </w:r>
            </w:ins>
          </w:p>
          <w:p w14:paraId="1EE556A2" w14:textId="77777777" w:rsidR="00A5030A" w:rsidRPr="00251898" w:rsidRDefault="00A5030A" w:rsidP="00A5030A">
            <w:pPr>
              <w:spacing w:after="0"/>
              <w:jc w:val="both"/>
              <w:rPr>
                <w:ins w:id="289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90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 – Natureza credora</w:t>
              </w:r>
            </w:ins>
          </w:p>
        </w:tc>
      </w:tr>
      <w:tr w:rsidR="00A5030A" w:rsidRPr="00251898" w14:paraId="639F0AB6" w14:textId="77777777" w:rsidTr="00A5030A">
        <w:trPr>
          <w:trHeight w:val="300"/>
          <w:ins w:id="291" w:author="RICARDO NOGUEIRA DE ALMEIDA" w:date="2017-08-22T10:26:00Z"/>
        </w:trPr>
        <w:tc>
          <w:tcPr>
            <w:tcW w:w="641" w:type="dxa"/>
          </w:tcPr>
          <w:p w14:paraId="30E8038D" w14:textId="77777777" w:rsidR="00A5030A" w:rsidRPr="00251898" w:rsidRDefault="00A5030A">
            <w:pPr>
              <w:numPr>
                <w:ilvl w:val="0"/>
                <w:numId w:val="32"/>
              </w:numPr>
              <w:spacing w:after="0"/>
              <w:rPr>
                <w:ins w:id="292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293" w:author="RICARDO NOGUEIRA DE ALMEIDA" w:date="2017-08-22T10:26:00Z">
                <w:pPr>
                  <w:numPr>
                    <w:numId w:val="10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18" w:type="dxa"/>
          </w:tcPr>
          <w:p w14:paraId="4FDD09AB" w14:textId="05B65B8B" w:rsidR="00A5030A" w:rsidRPr="00251898" w:rsidRDefault="00A5030A" w:rsidP="00A5030A">
            <w:pPr>
              <w:spacing w:after="0"/>
              <w:rPr>
                <w:ins w:id="294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ins w:id="295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totalDebitos</w:t>
              </w:r>
            </w:ins>
            <w:ins w:id="296" w:author="RICARDO NOGUEIRA DE ALMEIDA" w:date="2017-08-25T15:26:00Z">
              <w:r w:rsidR="00AC735C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PessoaAtributoSF</w:t>
              </w:r>
            </w:ins>
            <w:proofErr w:type="spellEnd"/>
          </w:p>
        </w:tc>
        <w:tc>
          <w:tcPr>
            <w:tcW w:w="1844" w:type="dxa"/>
          </w:tcPr>
          <w:p w14:paraId="6DC8CFF7" w14:textId="77777777" w:rsidR="00A5030A" w:rsidRPr="00251898" w:rsidRDefault="00A5030A" w:rsidP="00A5030A">
            <w:pPr>
              <w:spacing w:after="0"/>
              <w:rPr>
                <w:ins w:id="297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98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Total de débitos realizados no mês</w:t>
              </w:r>
            </w:ins>
          </w:p>
        </w:tc>
        <w:tc>
          <w:tcPr>
            <w:tcW w:w="1418" w:type="dxa"/>
          </w:tcPr>
          <w:p w14:paraId="4BDF37AF" w14:textId="77777777" w:rsidR="00A5030A" w:rsidRPr="00251898" w:rsidRDefault="00A5030A" w:rsidP="00A5030A">
            <w:pPr>
              <w:spacing w:after="0"/>
              <w:rPr>
                <w:ins w:id="299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00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14</w:t>
              </w:r>
            </w:ins>
          </w:p>
        </w:tc>
        <w:tc>
          <w:tcPr>
            <w:tcW w:w="1134" w:type="dxa"/>
          </w:tcPr>
          <w:p w14:paraId="4D67FF47" w14:textId="77777777" w:rsidR="00A5030A" w:rsidRPr="00251898" w:rsidRDefault="00A5030A" w:rsidP="00A5030A">
            <w:pPr>
              <w:spacing w:after="0"/>
              <w:rPr>
                <w:ins w:id="301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02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Real</w:t>
              </w:r>
            </w:ins>
          </w:p>
        </w:tc>
        <w:tc>
          <w:tcPr>
            <w:tcW w:w="1417" w:type="dxa"/>
          </w:tcPr>
          <w:p w14:paraId="29B9244E" w14:textId="77777777" w:rsidR="00A5030A" w:rsidRPr="00251898" w:rsidRDefault="00A5030A" w:rsidP="00A5030A">
            <w:pPr>
              <w:spacing w:after="0"/>
              <w:rPr>
                <w:ins w:id="303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04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3EB29230" w14:textId="77777777" w:rsidR="00A5030A" w:rsidRPr="00251898" w:rsidRDefault="00A5030A" w:rsidP="00A5030A">
            <w:pPr>
              <w:spacing w:after="0"/>
              <w:jc w:val="both"/>
              <w:rPr>
                <w:ins w:id="305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06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Total de débitos realizados no mês.</w:t>
              </w:r>
            </w:ins>
          </w:p>
        </w:tc>
      </w:tr>
      <w:tr w:rsidR="00A5030A" w:rsidRPr="00251898" w14:paraId="628F7CA8" w14:textId="77777777" w:rsidTr="00A5030A">
        <w:trPr>
          <w:trHeight w:val="300"/>
          <w:ins w:id="307" w:author="RICARDO NOGUEIRA DE ALMEIDA" w:date="2017-08-22T10:26:00Z"/>
        </w:trPr>
        <w:tc>
          <w:tcPr>
            <w:tcW w:w="641" w:type="dxa"/>
          </w:tcPr>
          <w:p w14:paraId="676AC8B3" w14:textId="77777777" w:rsidR="00A5030A" w:rsidRPr="00251898" w:rsidRDefault="00A5030A">
            <w:pPr>
              <w:numPr>
                <w:ilvl w:val="0"/>
                <w:numId w:val="32"/>
              </w:numPr>
              <w:spacing w:after="0"/>
              <w:rPr>
                <w:ins w:id="308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309" w:author="RICARDO NOGUEIRA DE ALMEIDA" w:date="2017-08-22T10:26:00Z">
                <w:pPr>
                  <w:numPr>
                    <w:numId w:val="10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18" w:type="dxa"/>
          </w:tcPr>
          <w:p w14:paraId="06A25A0A" w14:textId="0AA19154" w:rsidR="00A5030A" w:rsidRDefault="00A5030A" w:rsidP="00A5030A">
            <w:pPr>
              <w:spacing w:after="0"/>
              <w:rPr>
                <w:ins w:id="310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ins w:id="311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totalCreditos</w:t>
              </w:r>
            </w:ins>
            <w:ins w:id="312" w:author="RICARDO NOGUEIRA DE ALMEIDA" w:date="2017-08-25T15:27:00Z">
              <w:r w:rsidR="00AC735C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PessoaAtributoSF</w:t>
              </w:r>
            </w:ins>
            <w:proofErr w:type="spellEnd"/>
          </w:p>
        </w:tc>
        <w:tc>
          <w:tcPr>
            <w:tcW w:w="1844" w:type="dxa"/>
          </w:tcPr>
          <w:p w14:paraId="1D64F166" w14:textId="77777777" w:rsidR="00A5030A" w:rsidRPr="00251898" w:rsidRDefault="00A5030A" w:rsidP="00A5030A">
            <w:pPr>
              <w:spacing w:after="0"/>
              <w:rPr>
                <w:ins w:id="313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14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Total de créditos realizados no mês</w:t>
              </w:r>
            </w:ins>
          </w:p>
        </w:tc>
        <w:tc>
          <w:tcPr>
            <w:tcW w:w="1418" w:type="dxa"/>
          </w:tcPr>
          <w:p w14:paraId="448D9FA2" w14:textId="77777777" w:rsidR="00A5030A" w:rsidRPr="00251898" w:rsidRDefault="00A5030A" w:rsidP="00A5030A">
            <w:pPr>
              <w:spacing w:after="0"/>
              <w:rPr>
                <w:ins w:id="315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16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14</w:t>
              </w:r>
            </w:ins>
          </w:p>
        </w:tc>
        <w:tc>
          <w:tcPr>
            <w:tcW w:w="1134" w:type="dxa"/>
          </w:tcPr>
          <w:p w14:paraId="0831F1EE" w14:textId="77777777" w:rsidR="00A5030A" w:rsidRPr="00251898" w:rsidRDefault="00A5030A" w:rsidP="00A5030A">
            <w:pPr>
              <w:spacing w:after="0"/>
              <w:rPr>
                <w:ins w:id="317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18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Real</w:t>
              </w:r>
            </w:ins>
          </w:p>
        </w:tc>
        <w:tc>
          <w:tcPr>
            <w:tcW w:w="1417" w:type="dxa"/>
          </w:tcPr>
          <w:p w14:paraId="7F1AF666" w14:textId="77777777" w:rsidR="00A5030A" w:rsidRPr="00251898" w:rsidRDefault="00A5030A" w:rsidP="00A5030A">
            <w:pPr>
              <w:spacing w:after="0"/>
              <w:rPr>
                <w:ins w:id="319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20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486B9713" w14:textId="77777777" w:rsidR="00A5030A" w:rsidRPr="00251898" w:rsidRDefault="00A5030A" w:rsidP="00A5030A">
            <w:pPr>
              <w:spacing w:after="0"/>
              <w:jc w:val="both"/>
              <w:rPr>
                <w:ins w:id="321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22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Total de créditos realizados no mês.</w:t>
              </w:r>
            </w:ins>
          </w:p>
        </w:tc>
      </w:tr>
      <w:tr w:rsidR="00A5030A" w:rsidRPr="00251898" w14:paraId="203C8F04" w14:textId="77777777" w:rsidTr="00A5030A">
        <w:trPr>
          <w:trHeight w:val="300"/>
          <w:ins w:id="323" w:author="RICARDO NOGUEIRA DE ALMEIDA" w:date="2017-08-22T10:26:00Z"/>
        </w:trPr>
        <w:tc>
          <w:tcPr>
            <w:tcW w:w="641" w:type="dxa"/>
          </w:tcPr>
          <w:p w14:paraId="35AE212F" w14:textId="77777777" w:rsidR="00A5030A" w:rsidRPr="00251898" w:rsidRDefault="00A5030A">
            <w:pPr>
              <w:numPr>
                <w:ilvl w:val="0"/>
                <w:numId w:val="32"/>
              </w:numPr>
              <w:spacing w:after="0"/>
              <w:rPr>
                <w:ins w:id="324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325" w:author="RICARDO NOGUEIRA DE ALMEIDA" w:date="2017-08-22T10:26:00Z">
                <w:pPr>
                  <w:numPr>
                    <w:numId w:val="10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18" w:type="dxa"/>
          </w:tcPr>
          <w:p w14:paraId="743BCDFB" w14:textId="313426B1" w:rsidR="00A5030A" w:rsidRDefault="00A5030A" w:rsidP="00A5030A">
            <w:pPr>
              <w:spacing w:after="0"/>
              <w:rPr>
                <w:ins w:id="326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ins w:id="327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saldoFinal</w:t>
              </w:r>
            </w:ins>
            <w:ins w:id="328" w:author="RICARDO NOGUEIRA DE ALMEIDA" w:date="2017-08-25T15:27:00Z">
              <w:r w:rsidR="00AC735C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PessoaAtributoSF</w:t>
              </w:r>
            </w:ins>
            <w:proofErr w:type="spellEnd"/>
          </w:p>
        </w:tc>
        <w:tc>
          <w:tcPr>
            <w:tcW w:w="1844" w:type="dxa"/>
          </w:tcPr>
          <w:p w14:paraId="355A0215" w14:textId="77777777" w:rsidR="00A5030A" w:rsidRPr="00251898" w:rsidRDefault="00A5030A" w:rsidP="00A5030A">
            <w:pPr>
              <w:spacing w:after="0"/>
              <w:rPr>
                <w:ins w:id="329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30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Saldo final do mês</w:t>
              </w:r>
            </w:ins>
          </w:p>
        </w:tc>
        <w:tc>
          <w:tcPr>
            <w:tcW w:w="1418" w:type="dxa"/>
          </w:tcPr>
          <w:p w14:paraId="590EA8AF" w14:textId="77777777" w:rsidR="00A5030A" w:rsidRPr="00251898" w:rsidRDefault="00A5030A" w:rsidP="00A5030A">
            <w:pPr>
              <w:spacing w:after="0"/>
              <w:rPr>
                <w:ins w:id="331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32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14</w:t>
              </w:r>
            </w:ins>
          </w:p>
        </w:tc>
        <w:tc>
          <w:tcPr>
            <w:tcW w:w="1134" w:type="dxa"/>
          </w:tcPr>
          <w:p w14:paraId="226A1F3D" w14:textId="77777777" w:rsidR="00A5030A" w:rsidRPr="00251898" w:rsidRDefault="00A5030A" w:rsidP="00A5030A">
            <w:pPr>
              <w:spacing w:after="0"/>
              <w:rPr>
                <w:ins w:id="333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34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Real</w:t>
              </w:r>
            </w:ins>
          </w:p>
        </w:tc>
        <w:tc>
          <w:tcPr>
            <w:tcW w:w="1417" w:type="dxa"/>
          </w:tcPr>
          <w:p w14:paraId="5C3D1C95" w14:textId="77777777" w:rsidR="00A5030A" w:rsidRPr="00251898" w:rsidRDefault="00A5030A" w:rsidP="00A5030A">
            <w:pPr>
              <w:spacing w:after="0"/>
              <w:rPr>
                <w:ins w:id="335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36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2F7E6D87" w14:textId="77777777" w:rsidR="00A5030A" w:rsidRPr="00251898" w:rsidRDefault="00A5030A" w:rsidP="00A5030A">
            <w:pPr>
              <w:spacing w:after="0"/>
              <w:jc w:val="both"/>
              <w:rPr>
                <w:ins w:id="337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38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Saldo final do mês</w:t>
              </w:r>
            </w:ins>
          </w:p>
        </w:tc>
      </w:tr>
      <w:tr w:rsidR="00A5030A" w:rsidRPr="00251898" w14:paraId="1AD070AC" w14:textId="77777777" w:rsidTr="00A5030A">
        <w:trPr>
          <w:trHeight w:val="300"/>
          <w:ins w:id="339" w:author="RICARDO NOGUEIRA DE ALMEIDA" w:date="2017-08-22T10:26:00Z"/>
        </w:trPr>
        <w:tc>
          <w:tcPr>
            <w:tcW w:w="641" w:type="dxa"/>
          </w:tcPr>
          <w:p w14:paraId="4E473E0E" w14:textId="77777777" w:rsidR="00A5030A" w:rsidRPr="00251898" w:rsidRDefault="00A5030A">
            <w:pPr>
              <w:numPr>
                <w:ilvl w:val="0"/>
                <w:numId w:val="32"/>
              </w:numPr>
              <w:spacing w:after="0"/>
              <w:rPr>
                <w:ins w:id="340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341" w:author="RICARDO NOGUEIRA DE ALMEIDA" w:date="2017-08-22T10:26:00Z">
                <w:pPr>
                  <w:numPr>
                    <w:numId w:val="10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18" w:type="dxa"/>
          </w:tcPr>
          <w:p w14:paraId="1E24825E" w14:textId="10302BB6" w:rsidR="00A5030A" w:rsidRDefault="00A5030A" w:rsidP="00A5030A">
            <w:pPr>
              <w:spacing w:after="0"/>
              <w:rPr>
                <w:ins w:id="342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ins w:id="343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naturezaSaldoFinal</w:t>
              </w:r>
            </w:ins>
            <w:ins w:id="344" w:author="RICARDO NOGUEIRA DE ALMEIDA" w:date="2017-08-25T15:27:00Z">
              <w:r w:rsidR="00AC735C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PessoaAtributoSF</w:t>
              </w:r>
            </w:ins>
            <w:proofErr w:type="spellEnd"/>
          </w:p>
        </w:tc>
        <w:tc>
          <w:tcPr>
            <w:tcW w:w="1844" w:type="dxa"/>
          </w:tcPr>
          <w:p w14:paraId="79AA1D79" w14:textId="77777777" w:rsidR="00A5030A" w:rsidRPr="00251898" w:rsidRDefault="00A5030A" w:rsidP="00A5030A">
            <w:pPr>
              <w:spacing w:after="0"/>
              <w:rPr>
                <w:ins w:id="345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46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Natureza do saldo final</w:t>
              </w:r>
            </w:ins>
          </w:p>
        </w:tc>
        <w:tc>
          <w:tcPr>
            <w:tcW w:w="1418" w:type="dxa"/>
          </w:tcPr>
          <w:p w14:paraId="0E39962F" w14:textId="77777777" w:rsidR="00A5030A" w:rsidRPr="00251898" w:rsidRDefault="00A5030A" w:rsidP="00A5030A">
            <w:pPr>
              <w:spacing w:after="0"/>
              <w:rPr>
                <w:ins w:id="347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48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1</w:t>
              </w:r>
            </w:ins>
          </w:p>
        </w:tc>
        <w:tc>
          <w:tcPr>
            <w:tcW w:w="1134" w:type="dxa"/>
          </w:tcPr>
          <w:p w14:paraId="524339DA" w14:textId="77777777" w:rsidR="00A5030A" w:rsidRPr="00251898" w:rsidRDefault="00A5030A" w:rsidP="00A5030A">
            <w:pPr>
              <w:spacing w:after="0"/>
              <w:rPr>
                <w:ins w:id="349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50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</w:tcPr>
          <w:p w14:paraId="780F438C" w14:textId="77777777" w:rsidR="00A5030A" w:rsidRPr="00251898" w:rsidRDefault="00A5030A" w:rsidP="00A5030A">
            <w:pPr>
              <w:spacing w:after="0"/>
              <w:rPr>
                <w:ins w:id="351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52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7C9F4C83" w14:textId="77777777" w:rsidR="00A5030A" w:rsidRDefault="00A5030A" w:rsidP="00A5030A">
            <w:pPr>
              <w:spacing w:after="0"/>
              <w:jc w:val="both"/>
              <w:rPr>
                <w:ins w:id="353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54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Natureza do saldo final:</w:t>
              </w:r>
            </w:ins>
          </w:p>
          <w:p w14:paraId="06474B22" w14:textId="77777777" w:rsidR="00A5030A" w:rsidRDefault="00A5030A" w:rsidP="00A5030A">
            <w:pPr>
              <w:spacing w:after="0"/>
              <w:jc w:val="both"/>
              <w:rPr>
                <w:ins w:id="355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56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 – Natureza devedora</w:t>
              </w:r>
            </w:ins>
          </w:p>
          <w:p w14:paraId="781A0F78" w14:textId="77777777" w:rsidR="00A5030A" w:rsidRPr="00251898" w:rsidRDefault="00A5030A" w:rsidP="00A5030A">
            <w:pPr>
              <w:spacing w:after="0"/>
              <w:jc w:val="both"/>
              <w:rPr>
                <w:ins w:id="357" w:author="RICARDO NOGUEIRA DE ALMEIDA" w:date="2017-08-22T10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58" w:author="RICARDO NOGUEIRA DE ALMEIDA" w:date="2017-08-22T10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 – Natureza credora</w:t>
              </w:r>
            </w:ins>
          </w:p>
        </w:tc>
      </w:tr>
    </w:tbl>
    <w:p w14:paraId="6C2347CB" w14:textId="71055AB9" w:rsidR="00287204" w:rsidRPr="00A5030A" w:rsidRDefault="00287204">
      <w:pPr>
        <w:rPr>
          <w:ins w:id="359" w:author="RICARDO NOGUEIRA DE ALMEIDA" w:date="2017-08-22T10:26:00Z"/>
          <w:rPrChange w:id="360" w:author="RICARDO NOGUEIRA DE ALMEIDA" w:date="2017-08-22T10:26:00Z">
            <w:rPr>
              <w:ins w:id="361" w:author="RICARDO NOGUEIRA DE ALMEIDA" w:date="2017-08-22T10:26:00Z"/>
              <w:rFonts w:ascii="Arial" w:hAnsi="Arial" w:cs="Arial"/>
              <w:color w:val="000000"/>
            </w:rPr>
          </w:rPrChange>
        </w:rPr>
        <w:pPrChange w:id="362" w:author="RICARDO NOGUEIRA DE ALMEIDA" w:date="2017-08-22T10:26:00Z">
          <w:pPr>
            <w:pStyle w:val="Ttulo2"/>
          </w:pPr>
        </w:pPrChange>
      </w:pPr>
    </w:p>
    <w:p w14:paraId="65697E83" w14:textId="1A2F5CFB" w:rsidR="00F70742" w:rsidRDefault="00F70742" w:rsidP="00F70742">
      <w:pPr>
        <w:pStyle w:val="Ttulo2"/>
        <w:rPr>
          <w:rFonts w:ascii="Arial" w:hAnsi="Arial" w:cs="Arial"/>
          <w:color w:val="000000"/>
        </w:rPr>
      </w:pPr>
      <w:bookmarkStart w:id="363" w:name="_Toc491174432"/>
      <w:r>
        <w:rPr>
          <w:rFonts w:ascii="Arial" w:hAnsi="Arial" w:cs="Arial"/>
          <w:color w:val="000000"/>
        </w:rPr>
        <w:t>CONSID – Considerações</w:t>
      </w:r>
      <w:bookmarkEnd w:id="36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2420"/>
        <w:gridCol w:w="1701"/>
        <w:gridCol w:w="1559"/>
        <w:gridCol w:w="1134"/>
        <w:gridCol w:w="1418"/>
        <w:gridCol w:w="5321"/>
      </w:tblGrid>
      <w:tr w:rsidR="00F70742" w:rsidRPr="00EB18A4" w14:paraId="4D9E1845" w14:textId="77777777" w:rsidTr="00B321F2">
        <w:trPr>
          <w:trHeight w:val="300"/>
        </w:trPr>
        <w:tc>
          <w:tcPr>
            <w:tcW w:w="14218" w:type="dxa"/>
            <w:gridSpan w:val="7"/>
            <w:hideMark/>
          </w:tcPr>
          <w:p w14:paraId="1B274C12" w14:textId="77777777" w:rsidR="00F70742" w:rsidRPr="00EB18A4" w:rsidRDefault="00F70742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Arquivo: CONSID</w:t>
            </w:r>
          </w:p>
        </w:tc>
      </w:tr>
      <w:tr w:rsidR="00F70742" w:rsidRPr="00EB18A4" w14:paraId="730DEF8A" w14:textId="77777777" w:rsidTr="00B321F2">
        <w:trPr>
          <w:trHeight w:val="300"/>
        </w:trPr>
        <w:tc>
          <w:tcPr>
            <w:tcW w:w="14218" w:type="dxa"/>
            <w:gridSpan w:val="7"/>
          </w:tcPr>
          <w:p w14:paraId="4515DEB7" w14:textId="77777777" w:rsidR="00F70742" w:rsidRDefault="00F70742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 – Considerações</w:t>
            </w:r>
          </w:p>
        </w:tc>
      </w:tr>
      <w:tr w:rsidR="00F70742" w:rsidRPr="00EB18A4" w14:paraId="643D6CA1" w14:textId="77777777" w:rsidTr="00B321F2">
        <w:trPr>
          <w:trHeight w:val="300"/>
        </w:trPr>
        <w:tc>
          <w:tcPr>
            <w:tcW w:w="14218" w:type="dxa"/>
            <w:gridSpan w:val="7"/>
          </w:tcPr>
          <w:p w14:paraId="43AFC46B" w14:textId="580386BA" w:rsidR="00F04580" w:rsidRPr="00F04580" w:rsidRDefault="00F70742" w:rsidP="00F0458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Propósito: Este arquivo destina-se ao registro de </w:t>
            </w:r>
            <w:r w:rsidRPr="003802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todas as informações adicionais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e esclarecimentos necessários</w:t>
            </w:r>
            <w:r w:rsidR="00F04580">
              <w:t xml:space="preserve"> </w:t>
            </w:r>
            <w:r w:rsidR="00F04580" w:rsidRPr="00F045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em relação aos dados informados, no arquivo indicado, em remessas atuais ou anteriores, a partir de 2015.</w:t>
            </w:r>
          </w:p>
          <w:p w14:paraId="490F1E47" w14:textId="29F70669" w:rsidR="00F04580" w:rsidRPr="00F04580" w:rsidRDefault="00F04580" w:rsidP="00F0458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045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Deverá ser utilizado, ainda, na hipótese de identificação de erros, depois de expirado o prazo de </w:t>
            </w:r>
            <w:r w:rsidR="000806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envio</w:t>
            </w:r>
            <w:r w:rsidRPr="00F045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de dados previsto em instruções normativas.</w:t>
            </w:r>
          </w:p>
          <w:p w14:paraId="78AB71E6" w14:textId="6A4E634A" w:rsidR="00F70742" w:rsidRPr="00EB18A4" w:rsidRDefault="00F04580" w:rsidP="00F0458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045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Cumpre esclarecer que as informações deste arquivo não substituirão as remessas originais encaminhadas, </w:t>
            </w:r>
            <w:r w:rsidR="00AC3F0D" w:rsidRPr="00AC3F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mas permitirá que o jurisdicionado, mesmo sem alterar o arquivo, esclareça e evidencie</w:t>
            </w:r>
            <w:r w:rsidR="00AC3F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o erro constante da informação</w:t>
            </w:r>
            <w:r w:rsidRPr="00F045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F70742" w:rsidRPr="00EB18A4" w14:paraId="1754B246" w14:textId="77777777" w:rsidTr="00B321F2">
        <w:trPr>
          <w:trHeight w:val="300"/>
        </w:trPr>
        <w:tc>
          <w:tcPr>
            <w:tcW w:w="14218" w:type="dxa"/>
            <w:gridSpan w:val="7"/>
          </w:tcPr>
          <w:p w14:paraId="237D41DE" w14:textId="1470758B" w:rsidR="00F70742" w:rsidRDefault="00F70742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 w:rsidR="00F57B81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F57B81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>codArquivo</w:t>
            </w:r>
            <w:proofErr w:type="spellEnd"/>
            <w:r w:rsidR="00F84562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F84562" w:rsidRPr="003D0546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>exercicioReferencia</w:t>
            </w:r>
            <w:r w:rsidR="00230BA2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>Consid</w:t>
            </w:r>
            <w:proofErr w:type="spellEnd"/>
            <w:r w:rsidR="00F84562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F84562" w:rsidRPr="00277A15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mesReferencia</w:t>
            </w:r>
            <w:r w:rsidR="00230BA2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Consid</w:t>
            </w:r>
            <w:proofErr w:type="spellEnd"/>
          </w:p>
        </w:tc>
      </w:tr>
      <w:tr w:rsidR="00F70742" w:rsidRPr="00EB18A4" w14:paraId="239F26CC" w14:textId="77777777" w:rsidTr="00B321F2">
        <w:trPr>
          <w:trHeight w:val="300"/>
        </w:trPr>
        <w:tc>
          <w:tcPr>
            <w:tcW w:w="665" w:type="dxa"/>
            <w:hideMark/>
          </w:tcPr>
          <w:p w14:paraId="2747EBFE" w14:textId="77777777" w:rsidR="00F70742" w:rsidRPr="00EB18A4" w:rsidRDefault="00F70742" w:rsidP="000C237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20" w:type="dxa"/>
            <w:hideMark/>
          </w:tcPr>
          <w:p w14:paraId="0D352A78" w14:textId="77777777" w:rsidR="00F70742" w:rsidRPr="00EB18A4" w:rsidRDefault="00F70742" w:rsidP="000C237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701" w:type="dxa"/>
            <w:hideMark/>
          </w:tcPr>
          <w:p w14:paraId="4BAB041A" w14:textId="77777777" w:rsidR="00F70742" w:rsidRPr="00EB18A4" w:rsidRDefault="00F70742" w:rsidP="000C237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559" w:type="dxa"/>
            <w:hideMark/>
          </w:tcPr>
          <w:p w14:paraId="7AC9305C" w14:textId="77777777" w:rsidR="00F70742" w:rsidRPr="00EB18A4" w:rsidRDefault="00F70742" w:rsidP="000C237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13512E3D" w14:textId="77777777" w:rsidR="00F70742" w:rsidRPr="00EB18A4" w:rsidRDefault="00F70742" w:rsidP="000C237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8" w:type="dxa"/>
            <w:hideMark/>
          </w:tcPr>
          <w:p w14:paraId="2C679488" w14:textId="77777777" w:rsidR="00F70742" w:rsidRPr="00EB18A4" w:rsidRDefault="00F70742" w:rsidP="000C237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321" w:type="dxa"/>
            <w:hideMark/>
          </w:tcPr>
          <w:p w14:paraId="1CB9EBFE" w14:textId="77777777" w:rsidR="00F70742" w:rsidRPr="00EB18A4" w:rsidRDefault="00F70742" w:rsidP="000C237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F70742" w:rsidRPr="00091B6F" w14:paraId="12CA1869" w14:textId="77777777" w:rsidTr="00B321F2">
        <w:trPr>
          <w:trHeight w:val="570"/>
        </w:trPr>
        <w:tc>
          <w:tcPr>
            <w:tcW w:w="665" w:type="dxa"/>
          </w:tcPr>
          <w:p w14:paraId="2BA02A71" w14:textId="77777777" w:rsidR="00F70742" w:rsidRPr="00EB18A4" w:rsidRDefault="00F70742" w:rsidP="00F70742">
            <w:pPr>
              <w:pStyle w:val="PargrafodaLista"/>
              <w:numPr>
                <w:ilvl w:val="0"/>
                <w:numId w:val="18"/>
              </w:num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20" w:type="dxa"/>
          </w:tcPr>
          <w:p w14:paraId="3A88EBB8" w14:textId="77777777" w:rsidR="00F70742" w:rsidRPr="00EB18A4" w:rsidRDefault="00F70742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701" w:type="dxa"/>
          </w:tcPr>
          <w:p w14:paraId="31C7D44D" w14:textId="77777777" w:rsidR="00F70742" w:rsidRPr="00EB18A4" w:rsidRDefault="00F70742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559" w:type="dxa"/>
          </w:tcPr>
          <w:p w14:paraId="5A285B5F" w14:textId="77777777" w:rsidR="00F70742" w:rsidRPr="00EB18A4" w:rsidRDefault="00F70742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</w:tcPr>
          <w:p w14:paraId="59463DB4" w14:textId="77777777" w:rsidR="00F70742" w:rsidRPr="00EB18A4" w:rsidRDefault="00F70742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8" w:type="dxa"/>
          </w:tcPr>
          <w:p w14:paraId="76B9F555" w14:textId="77777777" w:rsidR="00F70742" w:rsidRPr="00EB18A4" w:rsidRDefault="00F70742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21" w:type="dxa"/>
          </w:tcPr>
          <w:p w14:paraId="5705C101" w14:textId="77777777" w:rsidR="00F70742" w:rsidRPr="00EB18A4" w:rsidRDefault="00F70742" w:rsidP="000C2377">
            <w:pPr>
              <w:spacing w:after="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 – Considerações</w:t>
            </w:r>
          </w:p>
        </w:tc>
      </w:tr>
      <w:tr w:rsidR="00300836" w:rsidRPr="00091B6F" w14:paraId="09C8A8EC" w14:textId="77777777" w:rsidTr="00B321F2">
        <w:trPr>
          <w:trHeight w:val="570"/>
        </w:trPr>
        <w:tc>
          <w:tcPr>
            <w:tcW w:w="665" w:type="dxa"/>
          </w:tcPr>
          <w:p w14:paraId="6FEF58D4" w14:textId="77777777" w:rsidR="00300836" w:rsidRPr="00EB18A4" w:rsidRDefault="00300836" w:rsidP="00F70742">
            <w:pPr>
              <w:pStyle w:val="PargrafodaLista"/>
              <w:numPr>
                <w:ilvl w:val="0"/>
                <w:numId w:val="18"/>
              </w:num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20" w:type="dxa"/>
          </w:tcPr>
          <w:p w14:paraId="4C2FB0B4" w14:textId="643B9A07" w:rsidR="00300836" w:rsidRDefault="00300836" w:rsidP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codArquivo</w:t>
            </w:r>
            <w:proofErr w:type="spellEnd"/>
          </w:p>
        </w:tc>
        <w:tc>
          <w:tcPr>
            <w:tcW w:w="1701" w:type="dxa"/>
          </w:tcPr>
          <w:p w14:paraId="5C9AD49D" w14:textId="5D90F108" w:rsidR="00300836" w:rsidRDefault="0030083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arquivo a que se refere a consideração</w:t>
            </w:r>
          </w:p>
        </w:tc>
        <w:tc>
          <w:tcPr>
            <w:tcW w:w="1559" w:type="dxa"/>
          </w:tcPr>
          <w:p w14:paraId="3ADB621A" w14:textId="1C7BAEBA" w:rsidR="00300836" w:rsidRDefault="0030083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134" w:type="dxa"/>
          </w:tcPr>
          <w:p w14:paraId="0D4F5BD6" w14:textId="4FEAE1D9" w:rsidR="00300836" w:rsidRDefault="0030083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8" w:type="dxa"/>
          </w:tcPr>
          <w:p w14:paraId="3882D2CC" w14:textId="00E7183B" w:rsidR="00300836" w:rsidRDefault="0030083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21" w:type="dxa"/>
          </w:tcPr>
          <w:p w14:paraId="3C992D1B" w14:textId="77777777" w:rsidR="00300836" w:rsidRDefault="00300836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IDE:</w:t>
            </w:r>
          </w:p>
          <w:p w14:paraId="4D90FEAD" w14:textId="4E8716BA" w:rsidR="00A72ACB" w:rsidRDefault="00A72ACB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FUNDOS;</w:t>
            </w:r>
          </w:p>
          <w:p w14:paraId="5B643BF3" w14:textId="77777777" w:rsidR="00300836" w:rsidRDefault="00300836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BALANCETE;</w:t>
            </w:r>
          </w:p>
          <w:p w14:paraId="0DDD9C7A" w14:textId="2F5CC819" w:rsidR="00300836" w:rsidRDefault="00300836" w:rsidP="000C2377">
            <w:pPr>
              <w:spacing w:after="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CONSID.</w:t>
            </w:r>
          </w:p>
        </w:tc>
      </w:tr>
      <w:tr w:rsidR="00057D92" w:rsidRPr="00091B6F" w14:paraId="585C9DB3" w14:textId="77777777" w:rsidTr="00B321F2">
        <w:trPr>
          <w:trHeight w:val="570"/>
        </w:trPr>
        <w:tc>
          <w:tcPr>
            <w:tcW w:w="665" w:type="dxa"/>
          </w:tcPr>
          <w:p w14:paraId="3C4CEDB9" w14:textId="77777777" w:rsidR="00057D92" w:rsidRPr="00EB18A4" w:rsidRDefault="00057D92" w:rsidP="00057D92">
            <w:pPr>
              <w:pStyle w:val="PargrafodaLista"/>
              <w:numPr>
                <w:ilvl w:val="0"/>
                <w:numId w:val="18"/>
              </w:num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20" w:type="dxa"/>
          </w:tcPr>
          <w:p w14:paraId="6E48B08A" w14:textId="1664C166" w:rsidR="00057D92" w:rsidRDefault="00057D92" w:rsidP="00057D9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D05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exercicioReferencia</w:t>
            </w:r>
            <w:r w:rsidR="00230BA2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Consid</w:t>
            </w:r>
            <w:proofErr w:type="spellEnd"/>
          </w:p>
        </w:tc>
        <w:tc>
          <w:tcPr>
            <w:tcW w:w="1701" w:type="dxa"/>
          </w:tcPr>
          <w:p w14:paraId="75A99245" w14:textId="34D080FE" w:rsidR="00057D92" w:rsidRDefault="00057D92" w:rsidP="00057D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Exercício de referência do arquivo</w:t>
            </w: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AA3C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que se refere a consideração</w:t>
            </w:r>
          </w:p>
        </w:tc>
        <w:tc>
          <w:tcPr>
            <w:tcW w:w="1559" w:type="dxa"/>
          </w:tcPr>
          <w:p w14:paraId="055D4FE4" w14:textId="08726DDA" w:rsidR="00057D92" w:rsidRPr="00EB18A4" w:rsidRDefault="00057D92" w:rsidP="00057D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34" w:type="dxa"/>
          </w:tcPr>
          <w:p w14:paraId="67CE83D1" w14:textId="28ECF87F" w:rsidR="00057D92" w:rsidRPr="00EB18A4" w:rsidRDefault="00057D92" w:rsidP="00057D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8" w:type="dxa"/>
          </w:tcPr>
          <w:p w14:paraId="78A3C649" w14:textId="44E9250C" w:rsidR="00057D92" w:rsidRPr="00EB18A4" w:rsidRDefault="00AA3CAF" w:rsidP="00057D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21" w:type="dxa"/>
          </w:tcPr>
          <w:p w14:paraId="3DFAC4CC" w14:textId="6601DCE5" w:rsidR="00057D92" w:rsidRDefault="00057D92" w:rsidP="00057D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Exercício de referência do arquivo</w:t>
            </w: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AA3C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que se refere a consideração</w:t>
            </w: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 Formatação: “</w:t>
            </w:r>
            <w:proofErr w:type="spellStart"/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aaaa</w:t>
            </w:r>
            <w:proofErr w:type="spellEnd"/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”.</w:t>
            </w:r>
          </w:p>
        </w:tc>
      </w:tr>
      <w:tr w:rsidR="00057D92" w:rsidRPr="00091B6F" w14:paraId="1EF7F569" w14:textId="77777777" w:rsidTr="00B321F2">
        <w:trPr>
          <w:trHeight w:val="570"/>
        </w:trPr>
        <w:tc>
          <w:tcPr>
            <w:tcW w:w="665" w:type="dxa"/>
          </w:tcPr>
          <w:p w14:paraId="741AC2D3" w14:textId="77777777" w:rsidR="00057D92" w:rsidRPr="00EB18A4" w:rsidRDefault="00057D92" w:rsidP="00057D92">
            <w:pPr>
              <w:pStyle w:val="PargrafodaLista"/>
              <w:numPr>
                <w:ilvl w:val="0"/>
                <w:numId w:val="18"/>
              </w:num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20" w:type="dxa"/>
          </w:tcPr>
          <w:p w14:paraId="41B120F2" w14:textId="7362FE02" w:rsidR="00057D92" w:rsidRDefault="00057D92" w:rsidP="00057D9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D05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mesReferencia</w:t>
            </w:r>
            <w:r w:rsidR="00230BA2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Consid</w:t>
            </w:r>
            <w:proofErr w:type="spellEnd"/>
          </w:p>
        </w:tc>
        <w:tc>
          <w:tcPr>
            <w:tcW w:w="1701" w:type="dxa"/>
          </w:tcPr>
          <w:p w14:paraId="4349CD57" w14:textId="1696DE07" w:rsidR="00057D92" w:rsidRDefault="00057D92" w:rsidP="00057D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Mês de referência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arquivo</w:t>
            </w: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AA3C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que se refere a consideração</w:t>
            </w:r>
          </w:p>
        </w:tc>
        <w:tc>
          <w:tcPr>
            <w:tcW w:w="1559" w:type="dxa"/>
          </w:tcPr>
          <w:p w14:paraId="01574BE4" w14:textId="65EC6F35" w:rsidR="00057D92" w:rsidRPr="00EB18A4" w:rsidRDefault="00057D92" w:rsidP="00057D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</w:tcPr>
          <w:p w14:paraId="0D070FAC" w14:textId="3A7339BE" w:rsidR="00057D92" w:rsidRPr="00EB18A4" w:rsidRDefault="00057D92" w:rsidP="00057D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8" w:type="dxa"/>
          </w:tcPr>
          <w:p w14:paraId="62F0E28B" w14:textId="7515F26B" w:rsidR="00057D92" w:rsidRPr="00EB18A4" w:rsidRDefault="00AA3CAF" w:rsidP="00057D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21" w:type="dxa"/>
          </w:tcPr>
          <w:p w14:paraId="4E2FE884" w14:textId="708417ED" w:rsidR="00057D92" w:rsidRDefault="00057D92" w:rsidP="00057D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Mês de referência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arquivo</w:t>
            </w: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AA3C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que se refere a consideração</w:t>
            </w: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 Formatação: “mm”.</w:t>
            </w:r>
          </w:p>
        </w:tc>
      </w:tr>
      <w:tr w:rsidR="00300836" w:rsidRPr="00EB18A4" w14:paraId="5902651F" w14:textId="77777777" w:rsidTr="00B321F2">
        <w:trPr>
          <w:trHeight w:val="570"/>
        </w:trPr>
        <w:tc>
          <w:tcPr>
            <w:tcW w:w="665" w:type="dxa"/>
          </w:tcPr>
          <w:p w14:paraId="24A0B31F" w14:textId="77777777" w:rsidR="00300836" w:rsidRPr="00091B6F" w:rsidRDefault="00300836" w:rsidP="00F70742">
            <w:pPr>
              <w:pStyle w:val="PargrafodaLista"/>
              <w:numPr>
                <w:ilvl w:val="0"/>
                <w:numId w:val="18"/>
              </w:num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</w:p>
        </w:tc>
        <w:tc>
          <w:tcPr>
            <w:tcW w:w="2420" w:type="dxa"/>
          </w:tcPr>
          <w:p w14:paraId="440470D2" w14:textId="77777777" w:rsidR="00300836" w:rsidRPr="00EB18A4" w:rsidRDefault="0030083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consideracoes</w:t>
            </w:r>
            <w:proofErr w:type="spellEnd"/>
          </w:p>
        </w:tc>
        <w:tc>
          <w:tcPr>
            <w:tcW w:w="1701" w:type="dxa"/>
          </w:tcPr>
          <w:p w14:paraId="796909D8" w14:textId="77777777" w:rsidR="00300836" w:rsidRPr="00EB18A4" w:rsidRDefault="0030083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Considerações ou Informações complementares</w:t>
            </w:r>
          </w:p>
        </w:tc>
        <w:tc>
          <w:tcPr>
            <w:tcW w:w="1559" w:type="dxa"/>
          </w:tcPr>
          <w:p w14:paraId="4DAB9057" w14:textId="15F2F244" w:rsidR="00300836" w:rsidRPr="00EB18A4" w:rsidRDefault="0030083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4000</w:t>
            </w:r>
          </w:p>
        </w:tc>
        <w:tc>
          <w:tcPr>
            <w:tcW w:w="1134" w:type="dxa"/>
          </w:tcPr>
          <w:p w14:paraId="49CD3099" w14:textId="77777777" w:rsidR="00300836" w:rsidRPr="00EB18A4" w:rsidRDefault="0030083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8" w:type="dxa"/>
          </w:tcPr>
          <w:p w14:paraId="5FCE3300" w14:textId="77777777" w:rsidR="00300836" w:rsidRPr="00EB18A4" w:rsidRDefault="0030083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321" w:type="dxa"/>
          </w:tcPr>
          <w:p w14:paraId="0487638A" w14:textId="77777777" w:rsidR="00300836" w:rsidRPr="00EB18A4" w:rsidRDefault="00300836" w:rsidP="000C2377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Considerações ou Informações complementares.</w:t>
            </w:r>
          </w:p>
        </w:tc>
      </w:tr>
    </w:tbl>
    <w:p w14:paraId="62594211" w14:textId="77777777" w:rsidR="008D6C30" w:rsidRDefault="008D6C30" w:rsidP="00F70742"/>
    <w:p w14:paraId="154882EF" w14:textId="77777777" w:rsidR="008D6C30" w:rsidRDefault="008D6C30" w:rsidP="00F70742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2130"/>
        <w:gridCol w:w="1983"/>
        <w:gridCol w:w="1417"/>
        <w:gridCol w:w="1141"/>
        <w:gridCol w:w="1417"/>
        <w:gridCol w:w="5456"/>
      </w:tblGrid>
      <w:tr w:rsidR="00F70742" w:rsidRPr="00F355C8" w14:paraId="67CF2882" w14:textId="77777777" w:rsidTr="000C2377">
        <w:trPr>
          <w:trHeight w:val="300"/>
        </w:trPr>
        <w:tc>
          <w:tcPr>
            <w:tcW w:w="142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A5F1A" w14:textId="77777777" w:rsidR="00F70742" w:rsidRPr="00F355C8" w:rsidRDefault="00F70742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99</w:t>
            </w: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–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Declaração de Inexistência de Informações</w:t>
            </w:r>
          </w:p>
        </w:tc>
      </w:tr>
      <w:tr w:rsidR="00F70742" w:rsidRPr="00B819D4" w14:paraId="0E5832CE" w14:textId="77777777" w:rsidTr="000C2377">
        <w:trPr>
          <w:trHeight w:val="300"/>
        </w:trPr>
        <w:tc>
          <w:tcPr>
            <w:tcW w:w="142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1E8AF" w14:textId="77777777" w:rsidR="00F70742" w:rsidRPr="00B819D4" w:rsidRDefault="00F70742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</w:tr>
      <w:tr w:rsidR="00F70742" w:rsidRPr="00B819D4" w14:paraId="7B7BE5C1" w14:textId="77777777" w:rsidTr="000C2377">
        <w:trPr>
          <w:trHeight w:val="300"/>
        </w:trPr>
        <w:tc>
          <w:tcPr>
            <w:tcW w:w="675" w:type="dxa"/>
            <w:hideMark/>
          </w:tcPr>
          <w:p w14:paraId="68A1C946" w14:textId="77777777" w:rsidR="00F70742" w:rsidRPr="00B819D4" w:rsidRDefault="00F70742" w:rsidP="000C237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seq.</w:t>
            </w:r>
          </w:p>
        </w:tc>
        <w:tc>
          <w:tcPr>
            <w:tcW w:w="2130" w:type="dxa"/>
            <w:hideMark/>
          </w:tcPr>
          <w:p w14:paraId="21B3645D" w14:textId="77777777" w:rsidR="00F70742" w:rsidRPr="00B819D4" w:rsidRDefault="00F70742" w:rsidP="000C237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3" w:type="dxa"/>
            <w:hideMark/>
          </w:tcPr>
          <w:p w14:paraId="7A1E06C5" w14:textId="77777777" w:rsidR="00F70742" w:rsidRPr="00B819D4" w:rsidRDefault="00F70742" w:rsidP="000C237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7" w:type="dxa"/>
            <w:hideMark/>
          </w:tcPr>
          <w:p w14:paraId="6CF69C3D" w14:textId="38CA48C1" w:rsidR="00F70742" w:rsidRPr="00B819D4" w:rsidRDefault="00F70742" w:rsidP="000C237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41" w:type="dxa"/>
            <w:hideMark/>
          </w:tcPr>
          <w:p w14:paraId="4BD4C6EC" w14:textId="77777777" w:rsidR="00F70742" w:rsidRPr="00B819D4" w:rsidRDefault="00F70742" w:rsidP="000C237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3CE021D4" w14:textId="77777777" w:rsidR="00F70742" w:rsidRPr="00B819D4" w:rsidRDefault="00F70742" w:rsidP="000C237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57" w:type="dxa"/>
            <w:hideMark/>
          </w:tcPr>
          <w:p w14:paraId="7D7E9089" w14:textId="77777777" w:rsidR="00F70742" w:rsidRPr="00B819D4" w:rsidRDefault="00F70742" w:rsidP="000C237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F70742" w:rsidRPr="00B819D4" w14:paraId="2B3046D8" w14:textId="77777777" w:rsidTr="000C2377">
        <w:trPr>
          <w:trHeight w:val="339"/>
        </w:trPr>
        <w:tc>
          <w:tcPr>
            <w:tcW w:w="675" w:type="dxa"/>
            <w:hideMark/>
          </w:tcPr>
          <w:p w14:paraId="5B2A2568" w14:textId="77777777" w:rsidR="00F70742" w:rsidRPr="00B819D4" w:rsidRDefault="00F70742" w:rsidP="00F70742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30" w:type="dxa"/>
            <w:hideMark/>
          </w:tcPr>
          <w:p w14:paraId="7AE9F034" w14:textId="77777777" w:rsidR="00F70742" w:rsidRPr="00B819D4" w:rsidRDefault="00F70742" w:rsidP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819D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3" w:type="dxa"/>
            <w:hideMark/>
          </w:tcPr>
          <w:p w14:paraId="7BB0EA88" w14:textId="77777777" w:rsidR="00F70742" w:rsidRPr="00B819D4" w:rsidRDefault="00F70742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do registro</w:t>
            </w:r>
          </w:p>
        </w:tc>
        <w:tc>
          <w:tcPr>
            <w:tcW w:w="1417" w:type="dxa"/>
            <w:hideMark/>
          </w:tcPr>
          <w:p w14:paraId="4D22561F" w14:textId="77777777" w:rsidR="00F70742" w:rsidRPr="00B819D4" w:rsidRDefault="00F70742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41" w:type="dxa"/>
            <w:hideMark/>
          </w:tcPr>
          <w:p w14:paraId="394EC0B3" w14:textId="77777777" w:rsidR="00F70742" w:rsidRPr="00B819D4" w:rsidRDefault="00F70742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  <w:hideMark/>
          </w:tcPr>
          <w:p w14:paraId="1D4359E9" w14:textId="77777777" w:rsidR="00F70742" w:rsidRPr="00B819D4" w:rsidRDefault="00F70742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57" w:type="dxa"/>
            <w:hideMark/>
          </w:tcPr>
          <w:p w14:paraId="3BDD130A" w14:textId="7E47B0A6" w:rsidR="00F70742" w:rsidRPr="00B819D4" w:rsidRDefault="00F70742" w:rsidP="00D9021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296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99 - Declaro qu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 no mês desta remessa não há informações </w:t>
            </w:r>
            <w:r w:rsidRPr="0004296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inerentes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ao</w:t>
            </w:r>
            <w:r w:rsidR="009E66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D90210" w:rsidRPr="00D9021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arquivo “Considerações”.</w:t>
            </w:r>
          </w:p>
        </w:tc>
      </w:tr>
      <w:bookmarkEnd w:id="120"/>
    </w:tbl>
    <w:p w14:paraId="3F5DAFF4" w14:textId="77777777" w:rsidR="00855A8B" w:rsidRDefault="00855A8B" w:rsidP="009E667B">
      <w:pPr>
        <w:pStyle w:val="Ttulo2"/>
        <w:numPr>
          <w:ilvl w:val="0"/>
          <w:numId w:val="0"/>
        </w:numPr>
        <w:rPr>
          <w:rFonts w:ascii="Arial" w:hAnsi="Arial" w:cs="Arial"/>
          <w:color w:val="000000"/>
        </w:rPr>
      </w:pPr>
    </w:p>
    <w:sectPr w:rsidR="00855A8B" w:rsidSect="00D60926">
      <w:footerReference w:type="default" r:id="rId15"/>
      <w:type w:val="continuous"/>
      <w:pgSz w:w="16838" w:h="11906" w:orient="landscape"/>
      <w:pgMar w:top="1418" w:right="1418" w:bottom="1701" w:left="1418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69AA7" w14:textId="77777777" w:rsidR="00AC735C" w:rsidRDefault="00AC735C" w:rsidP="007A6472">
      <w:pPr>
        <w:spacing w:after="0" w:line="240" w:lineRule="auto"/>
      </w:pPr>
      <w:r>
        <w:separator/>
      </w:r>
    </w:p>
  </w:endnote>
  <w:endnote w:type="continuationSeparator" w:id="0">
    <w:p w14:paraId="4699C89E" w14:textId="77777777" w:rsidR="00AC735C" w:rsidRDefault="00AC735C" w:rsidP="007A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2A800" w14:textId="7B432763" w:rsidR="00AC735C" w:rsidRDefault="00AC735C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C1475">
      <w:rPr>
        <w:noProof/>
      </w:rPr>
      <w:t>3</w:t>
    </w:r>
    <w:r>
      <w:rPr>
        <w:noProof/>
      </w:rPr>
      <w:fldChar w:fldCharType="end"/>
    </w:r>
  </w:p>
  <w:p w14:paraId="7562A801" w14:textId="77777777" w:rsidR="00AC735C" w:rsidRDefault="00AC735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2A802" w14:textId="08746D78" w:rsidR="00AC735C" w:rsidRDefault="00AC735C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C1475">
      <w:rPr>
        <w:noProof/>
      </w:rPr>
      <w:t>21</w:t>
    </w:r>
    <w:r>
      <w:rPr>
        <w:noProof/>
      </w:rPr>
      <w:fldChar w:fldCharType="end"/>
    </w:r>
  </w:p>
  <w:p w14:paraId="7562A803" w14:textId="77777777" w:rsidR="00AC735C" w:rsidRDefault="00AC735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EEC6E" w14:textId="77777777" w:rsidR="00AC735C" w:rsidRDefault="00AC735C" w:rsidP="007A6472">
      <w:pPr>
        <w:spacing w:after="0" w:line="240" w:lineRule="auto"/>
      </w:pPr>
      <w:r>
        <w:separator/>
      </w:r>
    </w:p>
  </w:footnote>
  <w:footnote w:type="continuationSeparator" w:id="0">
    <w:p w14:paraId="6D87F86F" w14:textId="77777777" w:rsidR="00AC735C" w:rsidRDefault="00AC735C" w:rsidP="007A6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2A7FF" w14:textId="77777777" w:rsidR="00AC735C" w:rsidRDefault="00AC735C" w:rsidP="00C94D9B">
    <w:pPr>
      <w:pStyle w:val="Cabealho"/>
    </w:pPr>
    <w:r>
      <w:rPr>
        <w:noProof/>
        <w:lang w:eastAsia="pt-BR"/>
      </w:rPr>
      <w:drawing>
        <wp:inline distT="0" distB="0" distL="0" distR="0" wp14:anchorId="7562A804" wp14:editId="7562A805">
          <wp:extent cx="1828800" cy="760095"/>
          <wp:effectExtent l="0" t="0" r="0" b="1905"/>
          <wp:docPr id="5" name="Imagem 5" descr="Descrição: 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60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37A83D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5E4D9B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6A17CA"/>
    <w:multiLevelType w:val="hybridMultilevel"/>
    <w:tmpl w:val="091E16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F41F53"/>
    <w:multiLevelType w:val="multilevel"/>
    <w:tmpl w:val="091A97C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b/>
        <w:i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69079B7"/>
    <w:multiLevelType w:val="hybridMultilevel"/>
    <w:tmpl w:val="807A5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93983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6402D7"/>
    <w:multiLevelType w:val="hybridMultilevel"/>
    <w:tmpl w:val="091E16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684399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DAD5801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253343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565F7C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813EA3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225367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9A0279"/>
    <w:multiLevelType w:val="hybridMultilevel"/>
    <w:tmpl w:val="26FCDA8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C6620E"/>
    <w:multiLevelType w:val="hybridMultilevel"/>
    <w:tmpl w:val="091E16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57084B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50012A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E51115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2C3AFC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BF3B10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370F5C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AE2CB9"/>
    <w:multiLevelType w:val="hybridMultilevel"/>
    <w:tmpl w:val="60A63BE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D126BE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CBE2DAC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DB0F09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1B5F8D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756C2E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85B2767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BCF2063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122B30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A21E72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13698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7C46A7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9"/>
  </w:num>
  <w:num w:numId="4">
    <w:abstractNumId w:val="14"/>
  </w:num>
  <w:num w:numId="5">
    <w:abstractNumId w:val="0"/>
  </w:num>
  <w:num w:numId="6">
    <w:abstractNumId w:val="5"/>
  </w:num>
  <w:num w:numId="7">
    <w:abstractNumId w:val="10"/>
  </w:num>
  <w:num w:numId="8">
    <w:abstractNumId w:val="20"/>
  </w:num>
  <w:num w:numId="9">
    <w:abstractNumId w:val="23"/>
  </w:num>
  <w:num w:numId="10">
    <w:abstractNumId w:val="25"/>
  </w:num>
  <w:num w:numId="11">
    <w:abstractNumId w:val="15"/>
  </w:num>
  <w:num w:numId="12">
    <w:abstractNumId w:val="18"/>
  </w:num>
  <w:num w:numId="13">
    <w:abstractNumId w:val="12"/>
  </w:num>
  <w:num w:numId="14">
    <w:abstractNumId w:val="22"/>
  </w:num>
  <w:num w:numId="15">
    <w:abstractNumId w:val="16"/>
  </w:num>
  <w:num w:numId="16">
    <w:abstractNumId w:val="8"/>
  </w:num>
  <w:num w:numId="17">
    <w:abstractNumId w:val="1"/>
  </w:num>
  <w:num w:numId="18">
    <w:abstractNumId w:val="13"/>
  </w:num>
  <w:num w:numId="19">
    <w:abstractNumId w:val="32"/>
  </w:num>
  <w:num w:numId="20">
    <w:abstractNumId w:val="11"/>
  </w:num>
  <w:num w:numId="21">
    <w:abstractNumId w:val="24"/>
  </w:num>
  <w:num w:numId="22">
    <w:abstractNumId w:val="19"/>
  </w:num>
  <w:num w:numId="23">
    <w:abstractNumId w:val="26"/>
  </w:num>
  <w:num w:numId="24">
    <w:abstractNumId w:val="2"/>
  </w:num>
  <w:num w:numId="25">
    <w:abstractNumId w:val="6"/>
  </w:num>
  <w:num w:numId="26">
    <w:abstractNumId w:val="21"/>
  </w:num>
  <w:num w:numId="27">
    <w:abstractNumId w:val="31"/>
  </w:num>
  <w:num w:numId="28">
    <w:abstractNumId w:val="28"/>
  </w:num>
  <w:num w:numId="29">
    <w:abstractNumId w:val="9"/>
  </w:num>
  <w:num w:numId="30">
    <w:abstractNumId w:val="27"/>
  </w:num>
  <w:num w:numId="31">
    <w:abstractNumId w:val="30"/>
  </w:num>
  <w:num w:numId="32">
    <w:abstractNumId w:val="7"/>
  </w:num>
  <w:num w:numId="33">
    <w:abstractNumId w:val="17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ICARDO NOGUEIRA DE ALMEIDA">
    <w15:presenceInfo w15:providerId="AD" w15:userId="S-1-5-21-1518587234-2391254684-4168118361-47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5BA"/>
    <w:rsid w:val="00000362"/>
    <w:rsid w:val="0000059A"/>
    <w:rsid w:val="00000DD4"/>
    <w:rsid w:val="00001923"/>
    <w:rsid w:val="00001A0A"/>
    <w:rsid w:val="00001AA6"/>
    <w:rsid w:val="00001DBC"/>
    <w:rsid w:val="000025F8"/>
    <w:rsid w:val="000027F4"/>
    <w:rsid w:val="00002B66"/>
    <w:rsid w:val="00002CA4"/>
    <w:rsid w:val="00003813"/>
    <w:rsid w:val="00003949"/>
    <w:rsid w:val="00003AD2"/>
    <w:rsid w:val="00003B63"/>
    <w:rsid w:val="00005ACF"/>
    <w:rsid w:val="00006485"/>
    <w:rsid w:val="0001083E"/>
    <w:rsid w:val="00010F77"/>
    <w:rsid w:val="0001152D"/>
    <w:rsid w:val="0001166F"/>
    <w:rsid w:val="00011C08"/>
    <w:rsid w:val="00011E1E"/>
    <w:rsid w:val="000121D3"/>
    <w:rsid w:val="00013267"/>
    <w:rsid w:val="00013683"/>
    <w:rsid w:val="000136F1"/>
    <w:rsid w:val="0001446F"/>
    <w:rsid w:val="00014E32"/>
    <w:rsid w:val="00015ABC"/>
    <w:rsid w:val="00016122"/>
    <w:rsid w:val="000161B3"/>
    <w:rsid w:val="000161FD"/>
    <w:rsid w:val="000173E4"/>
    <w:rsid w:val="00017C19"/>
    <w:rsid w:val="00020274"/>
    <w:rsid w:val="0002031F"/>
    <w:rsid w:val="00020605"/>
    <w:rsid w:val="000206B3"/>
    <w:rsid w:val="000208A1"/>
    <w:rsid w:val="000209EF"/>
    <w:rsid w:val="000211BD"/>
    <w:rsid w:val="00021C8E"/>
    <w:rsid w:val="00023C09"/>
    <w:rsid w:val="00023C6A"/>
    <w:rsid w:val="00023F2B"/>
    <w:rsid w:val="000243A3"/>
    <w:rsid w:val="0002488A"/>
    <w:rsid w:val="000250A2"/>
    <w:rsid w:val="00025387"/>
    <w:rsid w:val="00025537"/>
    <w:rsid w:val="000256DD"/>
    <w:rsid w:val="00025FFD"/>
    <w:rsid w:val="0002695D"/>
    <w:rsid w:val="00026D78"/>
    <w:rsid w:val="00027831"/>
    <w:rsid w:val="00030098"/>
    <w:rsid w:val="000300FE"/>
    <w:rsid w:val="000301C9"/>
    <w:rsid w:val="00030C79"/>
    <w:rsid w:val="000311B3"/>
    <w:rsid w:val="000311CD"/>
    <w:rsid w:val="000315E4"/>
    <w:rsid w:val="00031973"/>
    <w:rsid w:val="00032421"/>
    <w:rsid w:val="0003313D"/>
    <w:rsid w:val="00033447"/>
    <w:rsid w:val="00034382"/>
    <w:rsid w:val="00034798"/>
    <w:rsid w:val="00034A3F"/>
    <w:rsid w:val="00034ABA"/>
    <w:rsid w:val="00035673"/>
    <w:rsid w:val="00035A06"/>
    <w:rsid w:val="000363D1"/>
    <w:rsid w:val="00036EAB"/>
    <w:rsid w:val="000373AA"/>
    <w:rsid w:val="00037594"/>
    <w:rsid w:val="00037BF3"/>
    <w:rsid w:val="00037DFD"/>
    <w:rsid w:val="00040B1B"/>
    <w:rsid w:val="00040E3B"/>
    <w:rsid w:val="0004125D"/>
    <w:rsid w:val="000413BD"/>
    <w:rsid w:val="00041597"/>
    <w:rsid w:val="00041A4F"/>
    <w:rsid w:val="000422F1"/>
    <w:rsid w:val="00043623"/>
    <w:rsid w:val="00043748"/>
    <w:rsid w:val="00043D56"/>
    <w:rsid w:val="00043E56"/>
    <w:rsid w:val="00044564"/>
    <w:rsid w:val="00044800"/>
    <w:rsid w:val="000456A7"/>
    <w:rsid w:val="00045B5F"/>
    <w:rsid w:val="00045E14"/>
    <w:rsid w:val="000461F2"/>
    <w:rsid w:val="000464F6"/>
    <w:rsid w:val="000476F0"/>
    <w:rsid w:val="00051226"/>
    <w:rsid w:val="00051264"/>
    <w:rsid w:val="0005152F"/>
    <w:rsid w:val="00051AB3"/>
    <w:rsid w:val="00051B18"/>
    <w:rsid w:val="0005210E"/>
    <w:rsid w:val="000529A8"/>
    <w:rsid w:val="00052D10"/>
    <w:rsid w:val="0005356B"/>
    <w:rsid w:val="00054354"/>
    <w:rsid w:val="00054E9E"/>
    <w:rsid w:val="000561C9"/>
    <w:rsid w:val="000567A8"/>
    <w:rsid w:val="000573AC"/>
    <w:rsid w:val="00057D92"/>
    <w:rsid w:val="00060F33"/>
    <w:rsid w:val="00061563"/>
    <w:rsid w:val="00062513"/>
    <w:rsid w:val="00063528"/>
    <w:rsid w:val="000636E2"/>
    <w:rsid w:val="00064059"/>
    <w:rsid w:val="0006548C"/>
    <w:rsid w:val="0006621B"/>
    <w:rsid w:val="0006702F"/>
    <w:rsid w:val="000673F4"/>
    <w:rsid w:val="00067580"/>
    <w:rsid w:val="000676B6"/>
    <w:rsid w:val="00067FD1"/>
    <w:rsid w:val="00070CA8"/>
    <w:rsid w:val="00070CB3"/>
    <w:rsid w:val="00071B5A"/>
    <w:rsid w:val="00071CDD"/>
    <w:rsid w:val="00071F03"/>
    <w:rsid w:val="00072635"/>
    <w:rsid w:val="00072824"/>
    <w:rsid w:val="00072A3F"/>
    <w:rsid w:val="00073419"/>
    <w:rsid w:val="000734A6"/>
    <w:rsid w:val="00074223"/>
    <w:rsid w:val="00074237"/>
    <w:rsid w:val="00074639"/>
    <w:rsid w:val="00074E4A"/>
    <w:rsid w:val="00074EBE"/>
    <w:rsid w:val="00074F0F"/>
    <w:rsid w:val="00075D02"/>
    <w:rsid w:val="00075D2C"/>
    <w:rsid w:val="00076455"/>
    <w:rsid w:val="0007660B"/>
    <w:rsid w:val="0007672C"/>
    <w:rsid w:val="000767BD"/>
    <w:rsid w:val="00076BD0"/>
    <w:rsid w:val="0007729C"/>
    <w:rsid w:val="00077857"/>
    <w:rsid w:val="00077C20"/>
    <w:rsid w:val="00077CA1"/>
    <w:rsid w:val="00080461"/>
    <w:rsid w:val="00080684"/>
    <w:rsid w:val="000808CD"/>
    <w:rsid w:val="00080ADD"/>
    <w:rsid w:val="00081127"/>
    <w:rsid w:val="00081345"/>
    <w:rsid w:val="000826FB"/>
    <w:rsid w:val="00082D7D"/>
    <w:rsid w:val="00083230"/>
    <w:rsid w:val="0008323D"/>
    <w:rsid w:val="000838B6"/>
    <w:rsid w:val="00084487"/>
    <w:rsid w:val="000853DA"/>
    <w:rsid w:val="0008569D"/>
    <w:rsid w:val="000864C2"/>
    <w:rsid w:val="00086C0F"/>
    <w:rsid w:val="0008751D"/>
    <w:rsid w:val="00087E65"/>
    <w:rsid w:val="0009004A"/>
    <w:rsid w:val="00090274"/>
    <w:rsid w:val="00090698"/>
    <w:rsid w:val="00090CD5"/>
    <w:rsid w:val="00091799"/>
    <w:rsid w:val="00091B6F"/>
    <w:rsid w:val="00091DDF"/>
    <w:rsid w:val="0009234B"/>
    <w:rsid w:val="000924A3"/>
    <w:rsid w:val="000940A8"/>
    <w:rsid w:val="000943FC"/>
    <w:rsid w:val="00094FCE"/>
    <w:rsid w:val="00096351"/>
    <w:rsid w:val="00097401"/>
    <w:rsid w:val="00097C1E"/>
    <w:rsid w:val="000A0346"/>
    <w:rsid w:val="000A1117"/>
    <w:rsid w:val="000A137E"/>
    <w:rsid w:val="000A1DEB"/>
    <w:rsid w:val="000A1F96"/>
    <w:rsid w:val="000A26A0"/>
    <w:rsid w:val="000A2F0F"/>
    <w:rsid w:val="000A31BB"/>
    <w:rsid w:val="000A392B"/>
    <w:rsid w:val="000A4287"/>
    <w:rsid w:val="000A44FD"/>
    <w:rsid w:val="000A48A4"/>
    <w:rsid w:val="000A4CFE"/>
    <w:rsid w:val="000A518C"/>
    <w:rsid w:val="000A593D"/>
    <w:rsid w:val="000A5E24"/>
    <w:rsid w:val="000A6505"/>
    <w:rsid w:val="000A6CA3"/>
    <w:rsid w:val="000B0073"/>
    <w:rsid w:val="000B0542"/>
    <w:rsid w:val="000B154A"/>
    <w:rsid w:val="000B1606"/>
    <w:rsid w:val="000B1836"/>
    <w:rsid w:val="000B2D71"/>
    <w:rsid w:val="000B32C8"/>
    <w:rsid w:val="000B36C0"/>
    <w:rsid w:val="000B3C56"/>
    <w:rsid w:val="000B3C5E"/>
    <w:rsid w:val="000B3CB4"/>
    <w:rsid w:val="000B3F50"/>
    <w:rsid w:val="000B466E"/>
    <w:rsid w:val="000B48F3"/>
    <w:rsid w:val="000B691A"/>
    <w:rsid w:val="000B6A49"/>
    <w:rsid w:val="000B7649"/>
    <w:rsid w:val="000B7888"/>
    <w:rsid w:val="000C0485"/>
    <w:rsid w:val="000C0772"/>
    <w:rsid w:val="000C2377"/>
    <w:rsid w:val="000C2E30"/>
    <w:rsid w:val="000C35D0"/>
    <w:rsid w:val="000C3C5E"/>
    <w:rsid w:val="000C3F45"/>
    <w:rsid w:val="000C4415"/>
    <w:rsid w:val="000C456B"/>
    <w:rsid w:val="000C483C"/>
    <w:rsid w:val="000C4C53"/>
    <w:rsid w:val="000C5329"/>
    <w:rsid w:val="000C5337"/>
    <w:rsid w:val="000C7A57"/>
    <w:rsid w:val="000D032B"/>
    <w:rsid w:val="000D04F8"/>
    <w:rsid w:val="000D0CB2"/>
    <w:rsid w:val="000D140D"/>
    <w:rsid w:val="000D30A4"/>
    <w:rsid w:val="000D3362"/>
    <w:rsid w:val="000D3656"/>
    <w:rsid w:val="000D3B3A"/>
    <w:rsid w:val="000D3F32"/>
    <w:rsid w:val="000D3FD6"/>
    <w:rsid w:val="000D4151"/>
    <w:rsid w:val="000D418A"/>
    <w:rsid w:val="000D442A"/>
    <w:rsid w:val="000D45D3"/>
    <w:rsid w:val="000D4C5A"/>
    <w:rsid w:val="000D52A1"/>
    <w:rsid w:val="000D601D"/>
    <w:rsid w:val="000D628E"/>
    <w:rsid w:val="000D7BC2"/>
    <w:rsid w:val="000E090A"/>
    <w:rsid w:val="000E0A4A"/>
    <w:rsid w:val="000E1A9A"/>
    <w:rsid w:val="000E243A"/>
    <w:rsid w:val="000E37DE"/>
    <w:rsid w:val="000E3996"/>
    <w:rsid w:val="000E3B1D"/>
    <w:rsid w:val="000E3D66"/>
    <w:rsid w:val="000E3DB4"/>
    <w:rsid w:val="000E418C"/>
    <w:rsid w:val="000E4240"/>
    <w:rsid w:val="000E43AE"/>
    <w:rsid w:val="000E4885"/>
    <w:rsid w:val="000E548C"/>
    <w:rsid w:val="000E560F"/>
    <w:rsid w:val="000E5684"/>
    <w:rsid w:val="000E59D3"/>
    <w:rsid w:val="000E5AD2"/>
    <w:rsid w:val="000E5F3A"/>
    <w:rsid w:val="000E627F"/>
    <w:rsid w:val="000E65F7"/>
    <w:rsid w:val="000E6A74"/>
    <w:rsid w:val="000E7410"/>
    <w:rsid w:val="000E7A2B"/>
    <w:rsid w:val="000E7A4C"/>
    <w:rsid w:val="000E7BB8"/>
    <w:rsid w:val="000E7CE0"/>
    <w:rsid w:val="000E7D98"/>
    <w:rsid w:val="000E7D9C"/>
    <w:rsid w:val="000F06C1"/>
    <w:rsid w:val="000F103C"/>
    <w:rsid w:val="000F1543"/>
    <w:rsid w:val="000F1A33"/>
    <w:rsid w:val="000F1C9B"/>
    <w:rsid w:val="000F1EAE"/>
    <w:rsid w:val="000F2298"/>
    <w:rsid w:val="000F2404"/>
    <w:rsid w:val="000F2419"/>
    <w:rsid w:val="000F2BFE"/>
    <w:rsid w:val="000F3136"/>
    <w:rsid w:val="000F3931"/>
    <w:rsid w:val="000F43AD"/>
    <w:rsid w:val="000F47C9"/>
    <w:rsid w:val="000F4887"/>
    <w:rsid w:val="000F4DC4"/>
    <w:rsid w:val="000F4FE8"/>
    <w:rsid w:val="000F5122"/>
    <w:rsid w:val="000F5B35"/>
    <w:rsid w:val="000F68B4"/>
    <w:rsid w:val="000F6C61"/>
    <w:rsid w:val="000F7052"/>
    <w:rsid w:val="000F7114"/>
    <w:rsid w:val="000F7778"/>
    <w:rsid w:val="000F7C21"/>
    <w:rsid w:val="000F7FCF"/>
    <w:rsid w:val="00100541"/>
    <w:rsid w:val="00100F8D"/>
    <w:rsid w:val="0010107A"/>
    <w:rsid w:val="001011B8"/>
    <w:rsid w:val="00101317"/>
    <w:rsid w:val="0010188D"/>
    <w:rsid w:val="00102D6E"/>
    <w:rsid w:val="001032D4"/>
    <w:rsid w:val="00103F46"/>
    <w:rsid w:val="0010401F"/>
    <w:rsid w:val="0010407A"/>
    <w:rsid w:val="001044DA"/>
    <w:rsid w:val="00105F49"/>
    <w:rsid w:val="00105FE8"/>
    <w:rsid w:val="001060CF"/>
    <w:rsid w:val="001069B7"/>
    <w:rsid w:val="00106E42"/>
    <w:rsid w:val="001100F4"/>
    <w:rsid w:val="00111614"/>
    <w:rsid w:val="00111906"/>
    <w:rsid w:val="00112696"/>
    <w:rsid w:val="00112742"/>
    <w:rsid w:val="00112993"/>
    <w:rsid w:val="00113039"/>
    <w:rsid w:val="0011326E"/>
    <w:rsid w:val="00113820"/>
    <w:rsid w:val="00113963"/>
    <w:rsid w:val="0011490D"/>
    <w:rsid w:val="00114E11"/>
    <w:rsid w:val="00114FC0"/>
    <w:rsid w:val="001152A0"/>
    <w:rsid w:val="001153C6"/>
    <w:rsid w:val="001155C9"/>
    <w:rsid w:val="001155F0"/>
    <w:rsid w:val="001156F4"/>
    <w:rsid w:val="001159C6"/>
    <w:rsid w:val="00116391"/>
    <w:rsid w:val="001163DA"/>
    <w:rsid w:val="00116653"/>
    <w:rsid w:val="00116952"/>
    <w:rsid w:val="00116B81"/>
    <w:rsid w:val="00117155"/>
    <w:rsid w:val="00117414"/>
    <w:rsid w:val="001175CC"/>
    <w:rsid w:val="00117E82"/>
    <w:rsid w:val="00121623"/>
    <w:rsid w:val="001218AA"/>
    <w:rsid w:val="00121C1B"/>
    <w:rsid w:val="00121D5A"/>
    <w:rsid w:val="00121DDA"/>
    <w:rsid w:val="00121F7F"/>
    <w:rsid w:val="00122731"/>
    <w:rsid w:val="00122B4A"/>
    <w:rsid w:val="00122B86"/>
    <w:rsid w:val="00124B8E"/>
    <w:rsid w:val="00124F0E"/>
    <w:rsid w:val="001252F8"/>
    <w:rsid w:val="0012594C"/>
    <w:rsid w:val="00125C91"/>
    <w:rsid w:val="001260CB"/>
    <w:rsid w:val="00126422"/>
    <w:rsid w:val="0012710B"/>
    <w:rsid w:val="001272C8"/>
    <w:rsid w:val="0013056A"/>
    <w:rsid w:val="00130E46"/>
    <w:rsid w:val="00131163"/>
    <w:rsid w:val="001313D9"/>
    <w:rsid w:val="00131E8A"/>
    <w:rsid w:val="00131F9F"/>
    <w:rsid w:val="00132109"/>
    <w:rsid w:val="00132210"/>
    <w:rsid w:val="00132291"/>
    <w:rsid w:val="00132A6D"/>
    <w:rsid w:val="00132DE2"/>
    <w:rsid w:val="001333CD"/>
    <w:rsid w:val="0013428E"/>
    <w:rsid w:val="00135468"/>
    <w:rsid w:val="00135AD1"/>
    <w:rsid w:val="0013617B"/>
    <w:rsid w:val="00136AE2"/>
    <w:rsid w:val="0013718E"/>
    <w:rsid w:val="0013751E"/>
    <w:rsid w:val="0014050B"/>
    <w:rsid w:val="00140DFC"/>
    <w:rsid w:val="00140E21"/>
    <w:rsid w:val="001419CA"/>
    <w:rsid w:val="00141FC9"/>
    <w:rsid w:val="00142770"/>
    <w:rsid w:val="00142C0A"/>
    <w:rsid w:val="001436FD"/>
    <w:rsid w:val="00143879"/>
    <w:rsid w:val="00144617"/>
    <w:rsid w:val="00145F9B"/>
    <w:rsid w:val="00146E91"/>
    <w:rsid w:val="001470D4"/>
    <w:rsid w:val="0014757B"/>
    <w:rsid w:val="001512D9"/>
    <w:rsid w:val="00151F11"/>
    <w:rsid w:val="00152831"/>
    <w:rsid w:val="001531C1"/>
    <w:rsid w:val="00153385"/>
    <w:rsid w:val="00153789"/>
    <w:rsid w:val="001548D8"/>
    <w:rsid w:val="00154C7F"/>
    <w:rsid w:val="00155480"/>
    <w:rsid w:val="001557D8"/>
    <w:rsid w:val="00155B6D"/>
    <w:rsid w:val="00155B99"/>
    <w:rsid w:val="001566A3"/>
    <w:rsid w:val="00156C26"/>
    <w:rsid w:val="00156FF7"/>
    <w:rsid w:val="00157957"/>
    <w:rsid w:val="00157C9C"/>
    <w:rsid w:val="0016000D"/>
    <w:rsid w:val="00160DB9"/>
    <w:rsid w:val="001617C4"/>
    <w:rsid w:val="001619D2"/>
    <w:rsid w:val="0016234E"/>
    <w:rsid w:val="00162845"/>
    <w:rsid w:val="00162D49"/>
    <w:rsid w:val="0016339C"/>
    <w:rsid w:val="00163909"/>
    <w:rsid w:val="00163B5C"/>
    <w:rsid w:val="00164C66"/>
    <w:rsid w:val="00164D85"/>
    <w:rsid w:val="0016526A"/>
    <w:rsid w:val="001654DD"/>
    <w:rsid w:val="00165733"/>
    <w:rsid w:val="00165A11"/>
    <w:rsid w:val="00165AFA"/>
    <w:rsid w:val="001661AD"/>
    <w:rsid w:val="0016660D"/>
    <w:rsid w:val="001667C3"/>
    <w:rsid w:val="0017134B"/>
    <w:rsid w:val="00171BA1"/>
    <w:rsid w:val="00172C64"/>
    <w:rsid w:val="00174C51"/>
    <w:rsid w:val="00174CE4"/>
    <w:rsid w:val="00175383"/>
    <w:rsid w:val="00175464"/>
    <w:rsid w:val="00175FC1"/>
    <w:rsid w:val="00176724"/>
    <w:rsid w:val="00176800"/>
    <w:rsid w:val="00176826"/>
    <w:rsid w:val="00176CF5"/>
    <w:rsid w:val="00176F06"/>
    <w:rsid w:val="001778F7"/>
    <w:rsid w:val="001779C0"/>
    <w:rsid w:val="00180A15"/>
    <w:rsid w:val="0018172C"/>
    <w:rsid w:val="001817E3"/>
    <w:rsid w:val="001838EC"/>
    <w:rsid w:val="0018429B"/>
    <w:rsid w:val="001847F9"/>
    <w:rsid w:val="00184D3F"/>
    <w:rsid w:val="00185313"/>
    <w:rsid w:val="0018555F"/>
    <w:rsid w:val="0018578C"/>
    <w:rsid w:val="001861FA"/>
    <w:rsid w:val="00186937"/>
    <w:rsid w:val="001870C6"/>
    <w:rsid w:val="001900BE"/>
    <w:rsid w:val="00190CEE"/>
    <w:rsid w:val="00190F9E"/>
    <w:rsid w:val="001916DE"/>
    <w:rsid w:val="00191BE2"/>
    <w:rsid w:val="0019210C"/>
    <w:rsid w:val="00192271"/>
    <w:rsid w:val="00192805"/>
    <w:rsid w:val="00192C3E"/>
    <w:rsid w:val="00192D75"/>
    <w:rsid w:val="00193014"/>
    <w:rsid w:val="001932EA"/>
    <w:rsid w:val="00193839"/>
    <w:rsid w:val="00193E4B"/>
    <w:rsid w:val="00194CBC"/>
    <w:rsid w:val="001950B6"/>
    <w:rsid w:val="001951EE"/>
    <w:rsid w:val="00195332"/>
    <w:rsid w:val="0019541E"/>
    <w:rsid w:val="00195781"/>
    <w:rsid w:val="00195A4D"/>
    <w:rsid w:val="00196585"/>
    <w:rsid w:val="00196891"/>
    <w:rsid w:val="00196E3B"/>
    <w:rsid w:val="00197575"/>
    <w:rsid w:val="001A14B8"/>
    <w:rsid w:val="001A1932"/>
    <w:rsid w:val="001A20C5"/>
    <w:rsid w:val="001A2A2B"/>
    <w:rsid w:val="001A2BF9"/>
    <w:rsid w:val="001A2F90"/>
    <w:rsid w:val="001A331D"/>
    <w:rsid w:val="001A362C"/>
    <w:rsid w:val="001A387E"/>
    <w:rsid w:val="001A55C6"/>
    <w:rsid w:val="001A5A89"/>
    <w:rsid w:val="001A5DC9"/>
    <w:rsid w:val="001A6171"/>
    <w:rsid w:val="001A629E"/>
    <w:rsid w:val="001A636D"/>
    <w:rsid w:val="001A67A5"/>
    <w:rsid w:val="001A7086"/>
    <w:rsid w:val="001A7A11"/>
    <w:rsid w:val="001A7D45"/>
    <w:rsid w:val="001B0147"/>
    <w:rsid w:val="001B027E"/>
    <w:rsid w:val="001B1DD8"/>
    <w:rsid w:val="001B268C"/>
    <w:rsid w:val="001B2B06"/>
    <w:rsid w:val="001B2BF4"/>
    <w:rsid w:val="001B2ECE"/>
    <w:rsid w:val="001B2F7E"/>
    <w:rsid w:val="001B3A63"/>
    <w:rsid w:val="001B3CB2"/>
    <w:rsid w:val="001B4C89"/>
    <w:rsid w:val="001B563D"/>
    <w:rsid w:val="001B6C16"/>
    <w:rsid w:val="001B73EE"/>
    <w:rsid w:val="001B78D4"/>
    <w:rsid w:val="001C0396"/>
    <w:rsid w:val="001C0A71"/>
    <w:rsid w:val="001C114F"/>
    <w:rsid w:val="001C1173"/>
    <w:rsid w:val="001C162A"/>
    <w:rsid w:val="001C187A"/>
    <w:rsid w:val="001C219C"/>
    <w:rsid w:val="001C2396"/>
    <w:rsid w:val="001C25BA"/>
    <w:rsid w:val="001C277B"/>
    <w:rsid w:val="001C2D1E"/>
    <w:rsid w:val="001C2D49"/>
    <w:rsid w:val="001C2F0C"/>
    <w:rsid w:val="001C30FF"/>
    <w:rsid w:val="001C39E9"/>
    <w:rsid w:val="001C464B"/>
    <w:rsid w:val="001C4B62"/>
    <w:rsid w:val="001C4D89"/>
    <w:rsid w:val="001C5335"/>
    <w:rsid w:val="001C592C"/>
    <w:rsid w:val="001C7376"/>
    <w:rsid w:val="001C7919"/>
    <w:rsid w:val="001C7CFD"/>
    <w:rsid w:val="001C7E44"/>
    <w:rsid w:val="001C7F92"/>
    <w:rsid w:val="001D1110"/>
    <w:rsid w:val="001D204A"/>
    <w:rsid w:val="001D24BB"/>
    <w:rsid w:val="001D26C6"/>
    <w:rsid w:val="001D2B39"/>
    <w:rsid w:val="001D345F"/>
    <w:rsid w:val="001D38BC"/>
    <w:rsid w:val="001D44DE"/>
    <w:rsid w:val="001D4817"/>
    <w:rsid w:val="001D576F"/>
    <w:rsid w:val="001D597D"/>
    <w:rsid w:val="001D5C74"/>
    <w:rsid w:val="001D5CB2"/>
    <w:rsid w:val="001D64B7"/>
    <w:rsid w:val="001D6704"/>
    <w:rsid w:val="001D6F87"/>
    <w:rsid w:val="001D7C48"/>
    <w:rsid w:val="001E044D"/>
    <w:rsid w:val="001E0898"/>
    <w:rsid w:val="001E0C9F"/>
    <w:rsid w:val="001E12B7"/>
    <w:rsid w:val="001E12F8"/>
    <w:rsid w:val="001E13DF"/>
    <w:rsid w:val="001E1897"/>
    <w:rsid w:val="001E1B73"/>
    <w:rsid w:val="001E1C58"/>
    <w:rsid w:val="001E294F"/>
    <w:rsid w:val="001E3039"/>
    <w:rsid w:val="001E31E3"/>
    <w:rsid w:val="001E38EE"/>
    <w:rsid w:val="001E3B6E"/>
    <w:rsid w:val="001E4571"/>
    <w:rsid w:val="001E4646"/>
    <w:rsid w:val="001E46F1"/>
    <w:rsid w:val="001E4A0E"/>
    <w:rsid w:val="001E4B53"/>
    <w:rsid w:val="001E6577"/>
    <w:rsid w:val="001E6637"/>
    <w:rsid w:val="001E6FA0"/>
    <w:rsid w:val="001F028D"/>
    <w:rsid w:val="001F06C4"/>
    <w:rsid w:val="001F078C"/>
    <w:rsid w:val="001F0A8B"/>
    <w:rsid w:val="001F1426"/>
    <w:rsid w:val="001F1853"/>
    <w:rsid w:val="001F1995"/>
    <w:rsid w:val="001F240C"/>
    <w:rsid w:val="001F30B4"/>
    <w:rsid w:val="001F37BA"/>
    <w:rsid w:val="001F3D43"/>
    <w:rsid w:val="001F5901"/>
    <w:rsid w:val="001F5D5E"/>
    <w:rsid w:val="001F6944"/>
    <w:rsid w:val="001F7BA8"/>
    <w:rsid w:val="001F7D02"/>
    <w:rsid w:val="0020059A"/>
    <w:rsid w:val="00200667"/>
    <w:rsid w:val="00200AA6"/>
    <w:rsid w:val="00201AF7"/>
    <w:rsid w:val="00201BB6"/>
    <w:rsid w:val="00202891"/>
    <w:rsid w:val="00202C78"/>
    <w:rsid w:val="00202CEF"/>
    <w:rsid w:val="002032A0"/>
    <w:rsid w:val="00203A12"/>
    <w:rsid w:val="002043E5"/>
    <w:rsid w:val="0020534B"/>
    <w:rsid w:val="00205996"/>
    <w:rsid w:val="00207C2F"/>
    <w:rsid w:val="0021093C"/>
    <w:rsid w:val="00211252"/>
    <w:rsid w:val="00211337"/>
    <w:rsid w:val="00212124"/>
    <w:rsid w:val="00212429"/>
    <w:rsid w:val="002129AA"/>
    <w:rsid w:val="00213092"/>
    <w:rsid w:val="0021326A"/>
    <w:rsid w:val="002135B7"/>
    <w:rsid w:val="0021411E"/>
    <w:rsid w:val="0021471D"/>
    <w:rsid w:val="002159E7"/>
    <w:rsid w:val="00215A4B"/>
    <w:rsid w:val="00215EC2"/>
    <w:rsid w:val="0021692D"/>
    <w:rsid w:val="002169FA"/>
    <w:rsid w:val="00216EC6"/>
    <w:rsid w:val="00216F2F"/>
    <w:rsid w:val="00217E43"/>
    <w:rsid w:val="002202C9"/>
    <w:rsid w:val="002214F4"/>
    <w:rsid w:val="002217D2"/>
    <w:rsid w:val="00221AFC"/>
    <w:rsid w:val="00221BCB"/>
    <w:rsid w:val="00221E3D"/>
    <w:rsid w:val="00222235"/>
    <w:rsid w:val="0022367E"/>
    <w:rsid w:val="00224258"/>
    <w:rsid w:val="00224C4A"/>
    <w:rsid w:val="00224E0F"/>
    <w:rsid w:val="0022534D"/>
    <w:rsid w:val="0022610B"/>
    <w:rsid w:val="002264F8"/>
    <w:rsid w:val="00226B78"/>
    <w:rsid w:val="00227618"/>
    <w:rsid w:val="002277C4"/>
    <w:rsid w:val="0022793D"/>
    <w:rsid w:val="00230BA2"/>
    <w:rsid w:val="00230D8E"/>
    <w:rsid w:val="00230F57"/>
    <w:rsid w:val="002312D8"/>
    <w:rsid w:val="0023168C"/>
    <w:rsid w:val="0023290D"/>
    <w:rsid w:val="002329C0"/>
    <w:rsid w:val="0023317E"/>
    <w:rsid w:val="002331EB"/>
    <w:rsid w:val="0023379C"/>
    <w:rsid w:val="0023410B"/>
    <w:rsid w:val="00234444"/>
    <w:rsid w:val="002351D0"/>
    <w:rsid w:val="002354BA"/>
    <w:rsid w:val="002357DA"/>
    <w:rsid w:val="002364EE"/>
    <w:rsid w:val="00236B34"/>
    <w:rsid w:val="0023706A"/>
    <w:rsid w:val="00237563"/>
    <w:rsid w:val="002407C4"/>
    <w:rsid w:val="0024081F"/>
    <w:rsid w:val="002408DA"/>
    <w:rsid w:val="00241AB9"/>
    <w:rsid w:val="00241B13"/>
    <w:rsid w:val="00241C0F"/>
    <w:rsid w:val="00241C7B"/>
    <w:rsid w:val="00242686"/>
    <w:rsid w:val="00242FCF"/>
    <w:rsid w:val="002437A0"/>
    <w:rsid w:val="00243A06"/>
    <w:rsid w:val="00244349"/>
    <w:rsid w:val="00244664"/>
    <w:rsid w:val="00244857"/>
    <w:rsid w:val="0024492D"/>
    <w:rsid w:val="002459FA"/>
    <w:rsid w:val="00245BE1"/>
    <w:rsid w:val="00245F0C"/>
    <w:rsid w:val="00246268"/>
    <w:rsid w:val="002463CC"/>
    <w:rsid w:val="002475D5"/>
    <w:rsid w:val="00247B69"/>
    <w:rsid w:val="00247E81"/>
    <w:rsid w:val="002510BC"/>
    <w:rsid w:val="0025155E"/>
    <w:rsid w:val="002516C3"/>
    <w:rsid w:val="00251898"/>
    <w:rsid w:val="0025203B"/>
    <w:rsid w:val="00252CD1"/>
    <w:rsid w:val="002537F4"/>
    <w:rsid w:val="002539DE"/>
    <w:rsid w:val="00253D0C"/>
    <w:rsid w:val="00254429"/>
    <w:rsid w:val="00254CF4"/>
    <w:rsid w:val="0025531B"/>
    <w:rsid w:val="002555C5"/>
    <w:rsid w:val="00255C0C"/>
    <w:rsid w:val="00255DFF"/>
    <w:rsid w:val="00256413"/>
    <w:rsid w:val="00256664"/>
    <w:rsid w:val="002572A0"/>
    <w:rsid w:val="0025749C"/>
    <w:rsid w:val="00261E1F"/>
    <w:rsid w:val="002620B6"/>
    <w:rsid w:val="00262480"/>
    <w:rsid w:val="00262702"/>
    <w:rsid w:val="00262777"/>
    <w:rsid w:val="00263593"/>
    <w:rsid w:val="00264246"/>
    <w:rsid w:val="00264B63"/>
    <w:rsid w:val="00264D00"/>
    <w:rsid w:val="00265656"/>
    <w:rsid w:val="002659B9"/>
    <w:rsid w:val="0026627C"/>
    <w:rsid w:val="0026668D"/>
    <w:rsid w:val="00266707"/>
    <w:rsid w:val="00266FDF"/>
    <w:rsid w:val="00267354"/>
    <w:rsid w:val="00267BF1"/>
    <w:rsid w:val="00267E06"/>
    <w:rsid w:val="00270A32"/>
    <w:rsid w:val="00272D55"/>
    <w:rsid w:val="002733D6"/>
    <w:rsid w:val="00273823"/>
    <w:rsid w:val="0027396D"/>
    <w:rsid w:val="00273CA6"/>
    <w:rsid w:val="00273CCB"/>
    <w:rsid w:val="00274A17"/>
    <w:rsid w:val="00275660"/>
    <w:rsid w:val="00275715"/>
    <w:rsid w:val="00275F42"/>
    <w:rsid w:val="002764D2"/>
    <w:rsid w:val="0027678E"/>
    <w:rsid w:val="002804B0"/>
    <w:rsid w:val="00280AF9"/>
    <w:rsid w:val="00281474"/>
    <w:rsid w:val="002819F5"/>
    <w:rsid w:val="00281D84"/>
    <w:rsid w:val="00281FA6"/>
    <w:rsid w:val="00282C7B"/>
    <w:rsid w:val="002843B8"/>
    <w:rsid w:val="00284820"/>
    <w:rsid w:val="00284BA1"/>
    <w:rsid w:val="00284E90"/>
    <w:rsid w:val="0028555C"/>
    <w:rsid w:val="002858E4"/>
    <w:rsid w:val="00285A0C"/>
    <w:rsid w:val="00286793"/>
    <w:rsid w:val="00286890"/>
    <w:rsid w:val="00286A3F"/>
    <w:rsid w:val="00287204"/>
    <w:rsid w:val="00287349"/>
    <w:rsid w:val="0028779C"/>
    <w:rsid w:val="00290874"/>
    <w:rsid w:val="00290928"/>
    <w:rsid w:val="00290A05"/>
    <w:rsid w:val="00290C93"/>
    <w:rsid w:val="00291EBE"/>
    <w:rsid w:val="0029241E"/>
    <w:rsid w:val="002927D5"/>
    <w:rsid w:val="002928AE"/>
    <w:rsid w:val="00292C96"/>
    <w:rsid w:val="00292E66"/>
    <w:rsid w:val="00293452"/>
    <w:rsid w:val="00293642"/>
    <w:rsid w:val="00293C58"/>
    <w:rsid w:val="00293D89"/>
    <w:rsid w:val="002941CF"/>
    <w:rsid w:val="00294363"/>
    <w:rsid w:val="00294A7D"/>
    <w:rsid w:val="00294C10"/>
    <w:rsid w:val="00294CE8"/>
    <w:rsid w:val="0029517F"/>
    <w:rsid w:val="002967FB"/>
    <w:rsid w:val="00296FC1"/>
    <w:rsid w:val="00297639"/>
    <w:rsid w:val="00297756"/>
    <w:rsid w:val="00297DDC"/>
    <w:rsid w:val="00297EBC"/>
    <w:rsid w:val="002A0327"/>
    <w:rsid w:val="002A0464"/>
    <w:rsid w:val="002A0B2F"/>
    <w:rsid w:val="002A0BAB"/>
    <w:rsid w:val="002A12E2"/>
    <w:rsid w:val="002A13EC"/>
    <w:rsid w:val="002A14D1"/>
    <w:rsid w:val="002A1583"/>
    <w:rsid w:val="002A2464"/>
    <w:rsid w:val="002A25FF"/>
    <w:rsid w:val="002A2600"/>
    <w:rsid w:val="002A284A"/>
    <w:rsid w:val="002A2944"/>
    <w:rsid w:val="002A3A55"/>
    <w:rsid w:val="002A3E80"/>
    <w:rsid w:val="002A3EF8"/>
    <w:rsid w:val="002A4878"/>
    <w:rsid w:val="002A5808"/>
    <w:rsid w:val="002A5D88"/>
    <w:rsid w:val="002A6012"/>
    <w:rsid w:val="002A6205"/>
    <w:rsid w:val="002A6787"/>
    <w:rsid w:val="002A7C40"/>
    <w:rsid w:val="002B0327"/>
    <w:rsid w:val="002B1B6D"/>
    <w:rsid w:val="002B1F73"/>
    <w:rsid w:val="002B20DF"/>
    <w:rsid w:val="002B2685"/>
    <w:rsid w:val="002B310E"/>
    <w:rsid w:val="002B33AC"/>
    <w:rsid w:val="002B45A7"/>
    <w:rsid w:val="002B50AA"/>
    <w:rsid w:val="002B526D"/>
    <w:rsid w:val="002B5BBD"/>
    <w:rsid w:val="002B5D57"/>
    <w:rsid w:val="002B5F4B"/>
    <w:rsid w:val="002B6978"/>
    <w:rsid w:val="002B762E"/>
    <w:rsid w:val="002C00FD"/>
    <w:rsid w:val="002C091D"/>
    <w:rsid w:val="002C0FF7"/>
    <w:rsid w:val="002C1272"/>
    <w:rsid w:val="002C12DF"/>
    <w:rsid w:val="002C16CF"/>
    <w:rsid w:val="002C17F9"/>
    <w:rsid w:val="002C2266"/>
    <w:rsid w:val="002C2D42"/>
    <w:rsid w:val="002C3464"/>
    <w:rsid w:val="002C3F32"/>
    <w:rsid w:val="002C6F1E"/>
    <w:rsid w:val="002C752A"/>
    <w:rsid w:val="002C7938"/>
    <w:rsid w:val="002C7FDF"/>
    <w:rsid w:val="002D0077"/>
    <w:rsid w:val="002D0D86"/>
    <w:rsid w:val="002D1739"/>
    <w:rsid w:val="002D2070"/>
    <w:rsid w:val="002D2AFD"/>
    <w:rsid w:val="002D3D24"/>
    <w:rsid w:val="002D3DAA"/>
    <w:rsid w:val="002D4831"/>
    <w:rsid w:val="002D48FD"/>
    <w:rsid w:val="002D50EF"/>
    <w:rsid w:val="002D5474"/>
    <w:rsid w:val="002D5DAC"/>
    <w:rsid w:val="002D5F73"/>
    <w:rsid w:val="002D716E"/>
    <w:rsid w:val="002D761E"/>
    <w:rsid w:val="002D7956"/>
    <w:rsid w:val="002E05D4"/>
    <w:rsid w:val="002E063D"/>
    <w:rsid w:val="002E06C8"/>
    <w:rsid w:val="002E0754"/>
    <w:rsid w:val="002E0AEA"/>
    <w:rsid w:val="002E0C10"/>
    <w:rsid w:val="002E170E"/>
    <w:rsid w:val="002E2B5D"/>
    <w:rsid w:val="002E3103"/>
    <w:rsid w:val="002E3301"/>
    <w:rsid w:val="002E33D5"/>
    <w:rsid w:val="002E4118"/>
    <w:rsid w:val="002E4487"/>
    <w:rsid w:val="002E5455"/>
    <w:rsid w:val="002E553D"/>
    <w:rsid w:val="002E7423"/>
    <w:rsid w:val="002F02C8"/>
    <w:rsid w:val="002F0E85"/>
    <w:rsid w:val="002F117B"/>
    <w:rsid w:val="002F18D7"/>
    <w:rsid w:val="002F30A7"/>
    <w:rsid w:val="002F32D3"/>
    <w:rsid w:val="002F32D8"/>
    <w:rsid w:val="002F346A"/>
    <w:rsid w:val="002F35A7"/>
    <w:rsid w:val="002F3FC9"/>
    <w:rsid w:val="002F45C4"/>
    <w:rsid w:val="002F4CAD"/>
    <w:rsid w:val="002F4CBB"/>
    <w:rsid w:val="002F6F1D"/>
    <w:rsid w:val="002F7DBE"/>
    <w:rsid w:val="002F7F34"/>
    <w:rsid w:val="003005EA"/>
    <w:rsid w:val="003006AA"/>
    <w:rsid w:val="00300836"/>
    <w:rsid w:val="00300ED4"/>
    <w:rsid w:val="00301246"/>
    <w:rsid w:val="00301720"/>
    <w:rsid w:val="00301B5E"/>
    <w:rsid w:val="00301DF0"/>
    <w:rsid w:val="003024C4"/>
    <w:rsid w:val="00302761"/>
    <w:rsid w:val="00302789"/>
    <w:rsid w:val="003029C4"/>
    <w:rsid w:val="00302D16"/>
    <w:rsid w:val="00304086"/>
    <w:rsid w:val="00304C84"/>
    <w:rsid w:val="00304E7C"/>
    <w:rsid w:val="00305268"/>
    <w:rsid w:val="00305C20"/>
    <w:rsid w:val="00305E7F"/>
    <w:rsid w:val="00306B8D"/>
    <w:rsid w:val="0030722C"/>
    <w:rsid w:val="003101C3"/>
    <w:rsid w:val="00310A96"/>
    <w:rsid w:val="00310D3E"/>
    <w:rsid w:val="00310EA8"/>
    <w:rsid w:val="00310FEC"/>
    <w:rsid w:val="00311203"/>
    <w:rsid w:val="00311359"/>
    <w:rsid w:val="0031278C"/>
    <w:rsid w:val="00312E09"/>
    <w:rsid w:val="003130C0"/>
    <w:rsid w:val="0031370A"/>
    <w:rsid w:val="003138F0"/>
    <w:rsid w:val="00313BCB"/>
    <w:rsid w:val="00313D3A"/>
    <w:rsid w:val="00314AF5"/>
    <w:rsid w:val="003169F3"/>
    <w:rsid w:val="00316E7D"/>
    <w:rsid w:val="003179BC"/>
    <w:rsid w:val="00317AA8"/>
    <w:rsid w:val="00317D54"/>
    <w:rsid w:val="003219A8"/>
    <w:rsid w:val="003224DF"/>
    <w:rsid w:val="003226A0"/>
    <w:rsid w:val="003238B1"/>
    <w:rsid w:val="00323AB3"/>
    <w:rsid w:val="00323F05"/>
    <w:rsid w:val="003244D1"/>
    <w:rsid w:val="0032524E"/>
    <w:rsid w:val="0032588F"/>
    <w:rsid w:val="00325B26"/>
    <w:rsid w:val="00326F6C"/>
    <w:rsid w:val="00327F4A"/>
    <w:rsid w:val="00330B5F"/>
    <w:rsid w:val="00330C8A"/>
    <w:rsid w:val="0033187D"/>
    <w:rsid w:val="00331A25"/>
    <w:rsid w:val="00331D37"/>
    <w:rsid w:val="003324D9"/>
    <w:rsid w:val="003327D1"/>
    <w:rsid w:val="00333516"/>
    <w:rsid w:val="003337FE"/>
    <w:rsid w:val="003337FF"/>
    <w:rsid w:val="00333B84"/>
    <w:rsid w:val="00333EAC"/>
    <w:rsid w:val="00333FB7"/>
    <w:rsid w:val="00334B6C"/>
    <w:rsid w:val="00334F72"/>
    <w:rsid w:val="00335FAA"/>
    <w:rsid w:val="003361AB"/>
    <w:rsid w:val="00336D19"/>
    <w:rsid w:val="00337435"/>
    <w:rsid w:val="00340BAD"/>
    <w:rsid w:val="00340C5D"/>
    <w:rsid w:val="0034179D"/>
    <w:rsid w:val="00341964"/>
    <w:rsid w:val="003431EF"/>
    <w:rsid w:val="00343D1E"/>
    <w:rsid w:val="00344951"/>
    <w:rsid w:val="00344D08"/>
    <w:rsid w:val="0034538F"/>
    <w:rsid w:val="00346A59"/>
    <w:rsid w:val="00350108"/>
    <w:rsid w:val="00350599"/>
    <w:rsid w:val="00350619"/>
    <w:rsid w:val="00351B70"/>
    <w:rsid w:val="0035207F"/>
    <w:rsid w:val="00353457"/>
    <w:rsid w:val="00353472"/>
    <w:rsid w:val="003539DD"/>
    <w:rsid w:val="00353C95"/>
    <w:rsid w:val="00353CA6"/>
    <w:rsid w:val="00353E92"/>
    <w:rsid w:val="00353F7E"/>
    <w:rsid w:val="00354812"/>
    <w:rsid w:val="00354AE2"/>
    <w:rsid w:val="00354FEF"/>
    <w:rsid w:val="00355D34"/>
    <w:rsid w:val="003560B8"/>
    <w:rsid w:val="00356242"/>
    <w:rsid w:val="0035663E"/>
    <w:rsid w:val="00356A1B"/>
    <w:rsid w:val="0035720C"/>
    <w:rsid w:val="003574CA"/>
    <w:rsid w:val="0035760C"/>
    <w:rsid w:val="003577DF"/>
    <w:rsid w:val="00357D6B"/>
    <w:rsid w:val="00357E20"/>
    <w:rsid w:val="00360769"/>
    <w:rsid w:val="003615C6"/>
    <w:rsid w:val="00363346"/>
    <w:rsid w:val="003644B2"/>
    <w:rsid w:val="003649A3"/>
    <w:rsid w:val="00365E27"/>
    <w:rsid w:val="0036667A"/>
    <w:rsid w:val="003667A6"/>
    <w:rsid w:val="00366935"/>
    <w:rsid w:val="00370729"/>
    <w:rsid w:val="00370AF2"/>
    <w:rsid w:val="00370BCE"/>
    <w:rsid w:val="00370EA2"/>
    <w:rsid w:val="00371586"/>
    <w:rsid w:val="003726F8"/>
    <w:rsid w:val="0037272E"/>
    <w:rsid w:val="0037285C"/>
    <w:rsid w:val="0037285D"/>
    <w:rsid w:val="00372D9B"/>
    <w:rsid w:val="003730DA"/>
    <w:rsid w:val="003739A7"/>
    <w:rsid w:val="0037476C"/>
    <w:rsid w:val="00374BB7"/>
    <w:rsid w:val="00374DD0"/>
    <w:rsid w:val="00374EAA"/>
    <w:rsid w:val="00375314"/>
    <w:rsid w:val="003754F2"/>
    <w:rsid w:val="00376049"/>
    <w:rsid w:val="00376713"/>
    <w:rsid w:val="0037684A"/>
    <w:rsid w:val="00376AB0"/>
    <w:rsid w:val="00376E51"/>
    <w:rsid w:val="00377008"/>
    <w:rsid w:val="003771E3"/>
    <w:rsid w:val="00377DC2"/>
    <w:rsid w:val="00377E17"/>
    <w:rsid w:val="00380259"/>
    <w:rsid w:val="00380B8B"/>
    <w:rsid w:val="00380CA3"/>
    <w:rsid w:val="003813A6"/>
    <w:rsid w:val="00381716"/>
    <w:rsid w:val="00383986"/>
    <w:rsid w:val="00383B80"/>
    <w:rsid w:val="00383E13"/>
    <w:rsid w:val="00384180"/>
    <w:rsid w:val="00384C37"/>
    <w:rsid w:val="00384CB8"/>
    <w:rsid w:val="0038502B"/>
    <w:rsid w:val="0038525B"/>
    <w:rsid w:val="00385769"/>
    <w:rsid w:val="00385897"/>
    <w:rsid w:val="003858AC"/>
    <w:rsid w:val="00386695"/>
    <w:rsid w:val="00386868"/>
    <w:rsid w:val="00386B45"/>
    <w:rsid w:val="003870D0"/>
    <w:rsid w:val="003879C2"/>
    <w:rsid w:val="00387A85"/>
    <w:rsid w:val="00387CB4"/>
    <w:rsid w:val="003900A9"/>
    <w:rsid w:val="0039027E"/>
    <w:rsid w:val="00390D15"/>
    <w:rsid w:val="00390E2A"/>
    <w:rsid w:val="00390EA2"/>
    <w:rsid w:val="00391044"/>
    <w:rsid w:val="003912B7"/>
    <w:rsid w:val="003914D8"/>
    <w:rsid w:val="00392170"/>
    <w:rsid w:val="003921C6"/>
    <w:rsid w:val="003925F7"/>
    <w:rsid w:val="003927E2"/>
    <w:rsid w:val="00392F55"/>
    <w:rsid w:val="00393168"/>
    <w:rsid w:val="00393FA2"/>
    <w:rsid w:val="0039405A"/>
    <w:rsid w:val="0039448D"/>
    <w:rsid w:val="00394715"/>
    <w:rsid w:val="003959B9"/>
    <w:rsid w:val="00395B36"/>
    <w:rsid w:val="00395FFA"/>
    <w:rsid w:val="00396A41"/>
    <w:rsid w:val="00396B7F"/>
    <w:rsid w:val="00396C32"/>
    <w:rsid w:val="00396E47"/>
    <w:rsid w:val="00396F31"/>
    <w:rsid w:val="00396F67"/>
    <w:rsid w:val="00397D32"/>
    <w:rsid w:val="00397EA2"/>
    <w:rsid w:val="003A0332"/>
    <w:rsid w:val="003A038B"/>
    <w:rsid w:val="003A05C6"/>
    <w:rsid w:val="003A078A"/>
    <w:rsid w:val="003A09FE"/>
    <w:rsid w:val="003A1EE8"/>
    <w:rsid w:val="003A26A3"/>
    <w:rsid w:val="003A2850"/>
    <w:rsid w:val="003A2A0B"/>
    <w:rsid w:val="003A2C1D"/>
    <w:rsid w:val="003A2CAD"/>
    <w:rsid w:val="003A2D00"/>
    <w:rsid w:val="003A2DD7"/>
    <w:rsid w:val="003A31B0"/>
    <w:rsid w:val="003A322E"/>
    <w:rsid w:val="003A378C"/>
    <w:rsid w:val="003A39C5"/>
    <w:rsid w:val="003A3C41"/>
    <w:rsid w:val="003A4CCD"/>
    <w:rsid w:val="003A50F0"/>
    <w:rsid w:val="003A554C"/>
    <w:rsid w:val="003A58F6"/>
    <w:rsid w:val="003A5E22"/>
    <w:rsid w:val="003A6532"/>
    <w:rsid w:val="003A668C"/>
    <w:rsid w:val="003A6821"/>
    <w:rsid w:val="003A749D"/>
    <w:rsid w:val="003A76A5"/>
    <w:rsid w:val="003B0802"/>
    <w:rsid w:val="003B1283"/>
    <w:rsid w:val="003B1386"/>
    <w:rsid w:val="003B149C"/>
    <w:rsid w:val="003B15D3"/>
    <w:rsid w:val="003B1C85"/>
    <w:rsid w:val="003B1CB9"/>
    <w:rsid w:val="003B20F5"/>
    <w:rsid w:val="003B3019"/>
    <w:rsid w:val="003B4710"/>
    <w:rsid w:val="003B4EA2"/>
    <w:rsid w:val="003B5388"/>
    <w:rsid w:val="003B5B4E"/>
    <w:rsid w:val="003B5B59"/>
    <w:rsid w:val="003B5E81"/>
    <w:rsid w:val="003B6035"/>
    <w:rsid w:val="003B60CC"/>
    <w:rsid w:val="003B6829"/>
    <w:rsid w:val="003B69A5"/>
    <w:rsid w:val="003B6FD5"/>
    <w:rsid w:val="003B7091"/>
    <w:rsid w:val="003C05BD"/>
    <w:rsid w:val="003C0A28"/>
    <w:rsid w:val="003C0DBC"/>
    <w:rsid w:val="003C11A0"/>
    <w:rsid w:val="003C1EFF"/>
    <w:rsid w:val="003C218C"/>
    <w:rsid w:val="003C22CB"/>
    <w:rsid w:val="003C2322"/>
    <w:rsid w:val="003C2CA0"/>
    <w:rsid w:val="003C34B0"/>
    <w:rsid w:val="003C4680"/>
    <w:rsid w:val="003C52B6"/>
    <w:rsid w:val="003C625F"/>
    <w:rsid w:val="003C6BD6"/>
    <w:rsid w:val="003D0546"/>
    <w:rsid w:val="003D0749"/>
    <w:rsid w:val="003D091C"/>
    <w:rsid w:val="003D0C17"/>
    <w:rsid w:val="003D0D97"/>
    <w:rsid w:val="003D183B"/>
    <w:rsid w:val="003D1B99"/>
    <w:rsid w:val="003D2386"/>
    <w:rsid w:val="003D2848"/>
    <w:rsid w:val="003D2917"/>
    <w:rsid w:val="003D2A58"/>
    <w:rsid w:val="003D30E4"/>
    <w:rsid w:val="003D3469"/>
    <w:rsid w:val="003D426C"/>
    <w:rsid w:val="003D43C3"/>
    <w:rsid w:val="003D46BE"/>
    <w:rsid w:val="003D4BFA"/>
    <w:rsid w:val="003D4C69"/>
    <w:rsid w:val="003D4DA3"/>
    <w:rsid w:val="003D5B6E"/>
    <w:rsid w:val="003D5BEB"/>
    <w:rsid w:val="003D6452"/>
    <w:rsid w:val="003D6B20"/>
    <w:rsid w:val="003D7C8F"/>
    <w:rsid w:val="003E031D"/>
    <w:rsid w:val="003E0A04"/>
    <w:rsid w:val="003E1178"/>
    <w:rsid w:val="003E14F8"/>
    <w:rsid w:val="003E17BC"/>
    <w:rsid w:val="003E1FF7"/>
    <w:rsid w:val="003E2838"/>
    <w:rsid w:val="003E2F28"/>
    <w:rsid w:val="003E41E4"/>
    <w:rsid w:val="003E4960"/>
    <w:rsid w:val="003E4B92"/>
    <w:rsid w:val="003E54F0"/>
    <w:rsid w:val="003E5D96"/>
    <w:rsid w:val="003E6648"/>
    <w:rsid w:val="003E6E44"/>
    <w:rsid w:val="003E7137"/>
    <w:rsid w:val="003E728D"/>
    <w:rsid w:val="003F017E"/>
    <w:rsid w:val="003F104D"/>
    <w:rsid w:val="003F1256"/>
    <w:rsid w:val="003F190B"/>
    <w:rsid w:val="003F1B90"/>
    <w:rsid w:val="003F2B16"/>
    <w:rsid w:val="003F2CD8"/>
    <w:rsid w:val="003F2FD5"/>
    <w:rsid w:val="003F3B3E"/>
    <w:rsid w:val="003F3F33"/>
    <w:rsid w:val="003F4207"/>
    <w:rsid w:val="003F44BC"/>
    <w:rsid w:val="003F46E3"/>
    <w:rsid w:val="003F489E"/>
    <w:rsid w:val="003F5722"/>
    <w:rsid w:val="003F596D"/>
    <w:rsid w:val="003F62E1"/>
    <w:rsid w:val="003F6B70"/>
    <w:rsid w:val="003F6EA8"/>
    <w:rsid w:val="003F7112"/>
    <w:rsid w:val="003F711F"/>
    <w:rsid w:val="003F754A"/>
    <w:rsid w:val="003F7E90"/>
    <w:rsid w:val="00400085"/>
    <w:rsid w:val="00400AC4"/>
    <w:rsid w:val="00400C92"/>
    <w:rsid w:val="00400CE4"/>
    <w:rsid w:val="00401CE4"/>
    <w:rsid w:val="00402029"/>
    <w:rsid w:val="0040233A"/>
    <w:rsid w:val="004030CF"/>
    <w:rsid w:val="004035BB"/>
    <w:rsid w:val="00403A0E"/>
    <w:rsid w:val="00403DED"/>
    <w:rsid w:val="00404B2F"/>
    <w:rsid w:val="0040516A"/>
    <w:rsid w:val="0040578C"/>
    <w:rsid w:val="004058FC"/>
    <w:rsid w:val="00405AC2"/>
    <w:rsid w:val="00405FC2"/>
    <w:rsid w:val="0040765F"/>
    <w:rsid w:val="00407818"/>
    <w:rsid w:val="00407A3A"/>
    <w:rsid w:val="00407CB1"/>
    <w:rsid w:val="004101BE"/>
    <w:rsid w:val="004106CC"/>
    <w:rsid w:val="0041074B"/>
    <w:rsid w:val="00410775"/>
    <w:rsid w:val="00410BAA"/>
    <w:rsid w:val="00410C0B"/>
    <w:rsid w:val="00411031"/>
    <w:rsid w:val="00411615"/>
    <w:rsid w:val="00411714"/>
    <w:rsid w:val="00411BD2"/>
    <w:rsid w:val="00411D00"/>
    <w:rsid w:val="0041225C"/>
    <w:rsid w:val="00412293"/>
    <w:rsid w:val="0041245E"/>
    <w:rsid w:val="00412A07"/>
    <w:rsid w:val="0041329A"/>
    <w:rsid w:val="00413EAB"/>
    <w:rsid w:val="00414146"/>
    <w:rsid w:val="004141AC"/>
    <w:rsid w:val="0041453A"/>
    <w:rsid w:val="00414B71"/>
    <w:rsid w:val="00415704"/>
    <w:rsid w:val="00415DB5"/>
    <w:rsid w:val="0041632D"/>
    <w:rsid w:val="00416505"/>
    <w:rsid w:val="00417108"/>
    <w:rsid w:val="00417134"/>
    <w:rsid w:val="0042022E"/>
    <w:rsid w:val="004206CB"/>
    <w:rsid w:val="00420BD6"/>
    <w:rsid w:val="0042163A"/>
    <w:rsid w:val="00421835"/>
    <w:rsid w:val="00421A49"/>
    <w:rsid w:val="0042224B"/>
    <w:rsid w:val="00422C40"/>
    <w:rsid w:val="00422D5C"/>
    <w:rsid w:val="00423972"/>
    <w:rsid w:val="004240D8"/>
    <w:rsid w:val="0042418A"/>
    <w:rsid w:val="004241AA"/>
    <w:rsid w:val="00424928"/>
    <w:rsid w:val="0042498D"/>
    <w:rsid w:val="004251B1"/>
    <w:rsid w:val="00426EDE"/>
    <w:rsid w:val="004272B8"/>
    <w:rsid w:val="0042755A"/>
    <w:rsid w:val="00427B3D"/>
    <w:rsid w:val="00427B54"/>
    <w:rsid w:val="00430514"/>
    <w:rsid w:val="00430556"/>
    <w:rsid w:val="00430599"/>
    <w:rsid w:val="00430730"/>
    <w:rsid w:val="00431164"/>
    <w:rsid w:val="004318B4"/>
    <w:rsid w:val="00431DBE"/>
    <w:rsid w:val="004324FE"/>
    <w:rsid w:val="004328C0"/>
    <w:rsid w:val="00432AEB"/>
    <w:rsid w:val="00433086"/>
    <w:rsid w:val="00433C3C"/>
    <w:rsid w:val="00433C9A"/>
    <w:rsid w:val="004345B7"/>
    <w:rsid w:val="00434DBB"/>
    <w:rsid w:val="00435B3B"/>
    <w:rsid w:val="00435F68"/>
    <w:rsid w:val="00436074"/>
    <w:rsid w:val="00436106"/>
    <w:rsid w:val="00436FD2"/>
    <w:rsid w:val="004373DB"/>
    <w:rsid w:val="00437505"/>
    <w:rsid w:val="00437868"/>
    <w:rsid w:val="00437C6B"/>
    <w:rsid w:val="004404E0"/>
    <w:rsid w:val="00440CCE"/>
    <w:rsid w:val="00440E88"/>
    <w:rsid w:val="00440E91"/>
    <w:rsid w:val="004416D9"/>
    <w:rsid w:val="00441C3A"/>
    <w:rsid w:val="00441EF6"/>
    <w:rsid w:val="00442D34"/>
    <w:rsid w:val="00442D7B"/>
    <w:rsid w:val="00442F2B"/>
    <w:rsid w:val="004439E5"/>
    <w:rsid w:val="00443AA6"/>
    <w:rsid w:val="00444084"/>
    <w:rsid w:val="004447C5"/>
    <w:rsid w:val="00444857"/>
    <w:rsid w:val="00444AE9"/>
    <w:rsid w:val="00445F3F"/>
    <w:rsid w:val="004461C9"/>
    <w:rsid w:val="00446FE7"/>
    <w:rsid w:val="004474CC"/>
    <w:rsid w:val="004475E1"/>
    <w:rsid w:val="00447851"/>
    <w:rsid w:val="00447915"/>
    <w:rsid w:val="00447A6B"/>
    <w:rsid w:val="00447F21"/>
    <w:rsid w:val="004510A9"/>
    <w:rsid w:val="0045123F"/>
    <w:rsid w:val="004515FE"/>
    <w:rsid w:val="004518B0"/>
    <w:rsid w:val="00452000"/>
    <w:rsid w:val="00452E5B"/>
    <w:rsid w:val="00452E87"/>
    <w:rsid w:val="00453E78"/>
    <w:rsid w:val="0045415E"/>
    <w:rsid w:val="00454FA3"/>
    <w:rsid w:val="00455012"/>
    <w:rsid w:val="0045646E"/>
    <w:rsid w:val="004575EE"/>
    <w:rsid w:val="00457704"/>
    <w:rsid w:val="004578B6"/>
    <w:rsid w:val="004579F8"/>
    <w:rsid w:val="0046015A"/>
    <w:rsid w:val="0046016A"/>
    <w:rsid w:val="00460473"/>
    <w:rsid w:val="00460888"/>
    <w:rsid w:val="004608BA"/>
    <w:rsid w:val="00460DD2"/>
    <w:rsid w:val="00460EC8"/>
    <w:rsid w:val="0046116C"/>
    <w:rsid w:val="00461666"/>
    <w:rsid w:val="004619E3"/>
    <w:rsid w:val="00461F76"/>
    <w:rsid w:val="00462B1B"/>
    <w:rsid w:val="0046310E"/>
    <w:rsid w:val="0046363D"/>
    <w:rsid w:val="00463669"/>
    <w:rsid w:val="00463D45"/>
    <w:rsid w:val="0046555B"/>
    <w:rsid w:val="00465ED2"/>
    <w:rsid w:val="00466032"/>
    <w:rsid w:val="004663D0"/>
    <w:rsid w:val="0046698F"/>
    <w:rsid w:val="00466B74"/>
    <w:rsid w:val="00470538"/>
    <w:rsid w:val="004706C7"/>
    <w:rsid w:val="004706E3"/>
    <w:rsid w:val="004708AD"/>
    <w:rsid w:val="00470B22"/>
    <w:rsid w:val="00470EC4"/>
    <w:rsid w:val="00471185"/>
    <w:rsid w:val="00471480"/>
    <w:rsid w:val="00472ABC"/>
    <w:rsid w:val="004738DE"/>
    <w:rsid w:val="004740D8"/>
    <w:rsid w:val="0047577C"/>
    <w:rsid w:val="00475D82"/>
    <w:rsid w:val="00476879"/>
    <w:rsid w:val="00476EC5"/>
    <w:rsid w:val="0047731B"/>
    <w:rsid w:val="004804DF"/>
    <w:rsid w:val="00480538"/>
    <w:rsid w:val="00480774"/>
    <w:rsid w:val="004808C8"/>
    <w:rsid w:val="00480CD7"/>
    <w:rsid w:val="0048119F"/>
    <w:rsid w:val="00481DCB"/>
    <w:rsid w:val="0048208E"/>
    <w:rsid w:val="00482262"/>
    <w:rsid w:val="00482685"/>
    <w:rsid w:val="00484BA1"/>
    <w:rsid w:val="0048572B"/>
    <w:rsid w:val="00485809"/>
    <w:rsid w:val="00486F36"/>
    <w:rsid w:val="00487ADB"/>
    <w:rsid w:val="00487B7B"/>
    <w:rsid w:val="00487F49"/>
    <w:rsid w:val="00490621"/>
    <w:rsid w:val="004911AB"/>
    <w:rsid w:val="00491695"/>
    <w:rsid w:val="00493BC9"/>
    <w:rsid w:val="0049424C"/>
    <w:rsid w:val="004945E5"/>
    <w:rsid w:val="00495341"/>
    <w:rsid w:val="00496028"/>
    <w:rsid w:val="00496663"/>
    <w:rsid w:val="00496AB5"/>
    <w:rsid w:val="00496E03"/>
    <w:rsid w:val="00496E5F"/>
    <w:rsid w:val="00497767"/>
    <w:rsid w:val="00497D62"/>
    <w:rsid w:val="00497E29"/>
    <w:rsid w:val="004A0289"/>
    <w:rsid w:val="004A0961"/>
    <w:rsid w:val="004A09A7"/>
    <w:rsid w:val="004A0E1F"/>
    <w:rsid w:val="004A1366"/>
    <w:rsid w:val="004A1577"/>
    <w:rsid w:val="004A1F0B"/>
    <w:rsid w:val="004A1F8D"/>
    <w:rsid w:val="004A2015"/>
    <w:rsid w:val="004A2AD1"/>
    <w:rsid w:val="004A2B53"/>
    <w:rsid w:val="004A2BEA"/>
    <w:rsid w:val="004A2F1C"/>
    <w:rsid w:val="004A3BE2"/>
    <w:rsid w:val="004A400C"/>
    <w:rsid w:val="004A429E"/>
    <w:rsid w:val="004A433F"/>
    <w:rsid w:val="004A4E5C"/>
    <w:rsid w:val="004A5BD6"/>
    <w:rsid w:val="004A712B"/>
    <w:rsid w:val="004B028B"/>
    <w:rsid w:val="004B04F1"/>
    <w:rsid w:val="004B073B"/>
    <w:rsid w:val="004B085B"/>
    <w:rsid w:val="004B1425"/>
    <w:rsid w:val="004B14BA"/>
    <w:rsid w:val="004B2AAB"/>
    <w:rsid w:val="004B2B91"/>
    <w:rsid w:val="004B3881"/>
    <w:rsid w:val="004B3B6B"/>
    <w:rsid w:val="004B411D"/>
    <w:rsid w:val="004B5169"/>
    <w:rsid w:val="004B5B0D"/>
    <w:rsid w:val="004B6031"/>
    <w:rsid w:val="004B6325"/>
    <w:rsid w:val="004B6EBE"/>
    <w:rsid w:val="004B7E2B"/>
    <w:rsid w:val="004C02DB"/>
    <w:rsid w:val="004C06B9"/>
    <w:rsid w:val="004C0CB9"/>
    <w:rsid w:val="004C1E46"/>
    <w:rsid w:val="004C3139"/>
    <w:rsid w:val="004C3DA9"/>
    <w:rsid w:val="004C4B12"/>
    <w:rsid w:val="004C5B45"/>
    <w:rsid w:val="004C5B67"/>
    <w:rsid w:val="004C5DCC"/>
    <w:rsid w:val="004C5DFF"/>
    <w:rsid w:val="004C6074"/>
    <w:rsid w:val="004C6249"/>
    <w:rsid w:val="004C6294"/>
    <w:rsid w:val="004C6A2F"/>
    <w:rsid w:val="004C6E50"/>
    <w:rsid w:val="004C7514"/>
    <w:rsid w:val="004D0C59"/>
    <w:rsid w:val="004D16FC"/>
    <w:rsid w:val="004D1EF2"/>
    <w:rsid w:val="004D1F3C"/>
    <w:rsid w:val="004D2462"/>
    <w:rsid w:val="004D2F49"/>
    <w:rsid w:val="004D3005"/>
    <w:rsid w:val="004D3084"/>
    <w:rsid w:val="004D31EC"/>
    <w:rsid w:val="004D3562"/>
    <w:rsid w:val="004D3CD0"/>
    <w:rsid w:val="004D4253"/>
    <w:rsid w:val="004D43E4"/>
    <w:rsid w:val="004D45D9"/>
    <w:rsid w:val="004D45DA"/>
    <w:rsid w:val="004D4787"/>
    <w:rsid w:val="004D4EBE"/>
    <w:rsid w:val="004D523D"/>
    <w:rsid w:val="004D544A"/>
    <w:rsid w:val="004D6BA1"/>
    <w:rsid w:val="004D6EBC"/>
    <w:rsid w:val="004D758A"/>
    <w:rsid w:val="004D7BD2"/>
    <w:rsid w:val="004E0500"/>
    <w:rsid w:val="004E0A43"/>
    <w:rsid w:val="004E0C03"/>
    <w:rsid w:val="004E0D88"/>
    <w:rsid w:val="004E1468"/>
    <w:rsid w:val="004E17C6"/>
    <w:rsid w:val="004E18AD"/>
    <w:rsid w:val="004E1BC9"/>
    <w:rsid w:val="004E22F5"/>
    <w:rsid w:val="004E2B74"/>
    <w:rsid w:val="004E328F"/>
    <w:rsid w:val="004E337B"/>
    <w:rsid w:val="004E382A"/>
    <w:rsid w:val="004E3D7A"/>
    <w:rsid w:val="004E494A"/>
    <w:rsid w:val="004E5776"/>
    <w:rsid w:val="004E5A37"/>
    <w:rsid w:val="004E5D12"/>
    <w:rsid w:val="004E7368"/>
    <w:rsid w:val="004E7671"/>
    <w:rsid w:val="004F019E"/>
    <w:rsid w:val="004F1291"/>
    <w:rsid w:val="004F12CE"/>
    <w:rsid w:val="004F133F"/>
    <w:rsid w:val="004F18FD"/>
    <w:rsid w:val="004F1B34"/>
    <w:rsid w:val="004F1C0B"/>
    <w:rsid w:val="004F1CF5"/>
    <w:rsid w:val="004F1EFA"/>
    <w:rsid w:val="004F2848"/>
    <w:rsid w:val="004F28F8"/>
    <w:rsid w:val="004F3E8B"/>
    <w:rsid w:val="004F4285"/>
    <w:rsid w:val="004F44B5"/>
    <w:rsid w:val="004F476A"/>
    <w:rsid w:val="004F48BA"/>
    <w:rsid w:val="004F5265"/>
    <w:rsid w:val="004F54A6"/>
    <w:rsid w:val="004F56ED"/>
    <w:rsid w:val="004F57DC"/>
    <w:rsid w:val="004F607A"/>
    <w:rsid w:val="004F6561"/>
    <w:rsid w:val="004F6A12"/>
    <w:rsid w:val="004F6B32"/>
    <w:rsid w:val="004F6E68"/>
    <w:rsid w:val="004F77FC"/>
    <w:rsid w:val="00500591"/>
    <w:rsid w:val="00500944"/>
    <w:rsid w:val="005009EC"/>
    <w:rsid w:val="00500A4C"/>
    <w:rsid w:val="00500AB7"/>
    <w:rsid w:val="00500D55"/>
    <w:rsid w:val="00501431"/>
    <w:rsid w:val="005018E5"/>
    <w:rsid w:val="00502540"/>
    <w:rsid w:val="00502AB0"/>
    <w:rsid w:val="005045D7"/>
    <w:rsid w:val="00504E3A"/>
    <w:rsid w:val="005054E2"/>
    <w:rsid w:val="00505ABD"/>
    <w:rsid w:val="00505F9B"/>
    <w:rsid w:val="005063AB"/>
    <w:rsid w:val="00506577"/>
    <w:rsid w:val="005068A3"/>
    <w:rsid w:val="00506BD7"/>
    <w:rsid w:val="00507137"/>
    <w:rsid w:val="0051048A"/>
    <w:rsid w:val="005109AD"/>
    <w:rsid w:val="00511A92"/>
    <w:rsid w:val="005131D2"/>
    <w:rsid w:val="005137C8"/>
    <w:rsid w:val="00513F96"/>
    <w:rsid w:val="00513FB7"/>
    <w:rsid w:val="00514234"/>
    <w:rsid w:val="00514A18"/>
    <w:rsid w:val="005155F1"/>
    <w:rsid w:val="005162B2"/>
    <w:rsid w:val="0051648F"/>
    <w:rsid w:val="00516C31"/>
    <w:rsid w:val="005172CB"/>
    <w:rsid w:val="00520089"/>
    <w:rsid w:val="005212E1"/>
    <w:rsid w:val="005215D1"/>
    <w:rsid w:val="00521903"/>
    <w:rsid w:val="00521C8E"/>
    <w:rsid w:val="005221BE"/>
    <w:rsid w:val="00522760"/>
    <w:rsid w:val="0052372C"/>
    <w:rsid w:val="0052460D"/>
    <w:rsid w:val="005253B2"/>
    <w:rsid w:val="00525609"/>
    <w:rsid w:val="00525755"/>
    <w:rsid w:val="005259A0"/>
    <w:rsid w:val="0052610B"/>
    <w:rsid w:val="0052666B"/>
    <w:rsid w:val="00526B5C"/>
    <w:rsid w:val="0052702E"/>
    <w:rsid w:val="0052744A"/>
    <w:rsid w:val="00527933"/>
    <w:rsid w:val="00527C39"/>
    <w:rsid w:val="0053055A"/>
    <w:rsid w:val="005305B5"/>
    <w:rsid w:val="00530CA5"/>
    <w:rsid w:val="00531C94"/>
    <w:rsid w:val="005320B5"/>
    <w:rsid w:val="005320D8"/>
    <w:rsid w:val="00532B06"/>
    <w:rsid w:val="00533CD9"/>
    <w:rsid w:val="005346DE"/>
    <w:rsid w:val="00534A28"/>
    <w:rsid w:val="00534C17"/>
    <w:rsid w:val="00535206"/>
    <w:rsid w:val="0053541A"/>
    <w:rsid w:val="00535EE8"/>
    <w:rsid w:val="0053604D"/>
    <w:rsid w:val="00536991"/>
    <w:rsid w:val="00540117"/>
    <w:rsid w:val="00540868"/>
    <w:rsid w:val="00540A79"/>
    <w:rsid w:val="00540FF5"/>
    <w:rsid w:val="00541736"/>
    <w:rsid w:val="0054178A"/>
    <w:rsid w:val="00541D50"/>
    <w:rsid w:val="00542382"/>
    <w:rsid w:val="00542CEE"/>
    <w:rsid w:val="0054396A"/>
    <w:rsid w:val="00543AA8"/>
    <w:rsid w:val="00543B30"/>
    <w:rsid w:val="00544B6F"/>
    <w:rsid w:val="00545545"/>
    <w:rsid w:val="005455D1"/>
    <w:rsid w:val="00546D1B"/>
    <w:rsid w:val="005470B8"/>
    <w:rsid w:val="0054724B"/>
    <w:rsid w:val="0055020E"/>
    <w:rsid w:val="00551C34"/>
    <w:rsid w:val="0055235B"/>
    <w:rsid w:val="00553BCD"/>
    <w:rsid w:val="00553CEC"/>
    <w:rsid w:val="00553E61"/>
    <w:rsid w:val="0055464E"/>
    <w:rsid w:val="00554698"/>
    <w:rsid w:val="00554CB0"/>
    <w:rsid w:val="00554CE8"/>
    <w:rsid w:val="00554D72"/>
    <w:rsid w:val="00555087"/>
    <w:rsid w:val="00555725"/>
    <w:rsid w:val="00555D48"/>
    <w:rsid w:val="005560B8"/>
    <w:rsid w:val="005560EA"/>
    <w:rsid w:val="00557B77"/>
    <w:rsid w:val="00557C94"/>
    <w:rsid w:val="00557EF1"/>
    <w:rsid w:val="0056015F"/>
    <w:rsid w:val="00560D0B"/>
    <w:rsid w:val="00561029"/>
    <w:rsid w:val="005614F9"/>
    <w:rsid w:val="005616C5"/>
    <w:rsid w:val="00562828"/>
    <w:rsid w:val="00562A9D"/>
    <w:rsid w:val="00562BFE"/>
    <w:rsid w:val="0056417B"/>
    <w:rsid w:val="00564189"/>
    <w:rsid w:val="0056534A"/>
    <w:rsid w:val="005657FB"/>
    <w:rsid w:val="00565B39"/>
    <w:rsid w:val="00565CA8"/>
    <w:rsid w:val="00565D73"/>
    <w:rsid w:val="00566577"/>
    <w:rsid w:val="00567679"/>
    <w:rsid w:val="005677D9"/>
    <w:rsid w:val="0057013A"/>
    <w:rsid w:val="005706F3"/>
    <w:rsid w:val="00571762"/>
    <w:rsid w:val="00571B02"/>
    <w:rsid w:val="00572181"/>
    <w:rsid w:val="005723C5"/>
    <w:rsid w:val="00572621"/>
    <w:rsid w:val="0057284B"/>
    <w:rsid w:val="00572D94"/>
    <w:rsid w:val="005734C5"/>
    <w:rsid w:val="00573F74"/>
    <w:rsid w:val="00575196"/>
    <w:rsid w:val="00576C7D"/>
    <w:rsid w:val="00580825"/>
    <w:rsid w:val="00581099"/>
    <w:rsid w:val="00581181"/>
    <w:rsid w:val="0058174A"/>
    <w:rsid w:val="005819EC"/>
    <w:rsid w:val="00581B1C"/>
    <w:rsid w:val="00581D4E"/>
    <w:rsid w:val="00583436"/>
    <w:rsid w:val="00583BBA"/>
    <w:rsid w:val="00584DC8"/>
    <w:rsid w:val="00584FA4"/>
    <w:rsid w:val="0058505C"/>
    <w:rsid w:val="00585E69"/>
    <w:rsid w:val="00586591"/>
    <w:rsid w:val="00586642"/>
    <w:rsid w:val="00586A9D"/>
    <w:rsid w:val="00586C9F"/>
    <w:rsid w:val="0058719D"/>
    <w:rsid w:val="005871E3"/>
    <w:rsid w:val="00587442"/>
    <w:rsid w:val="00587709"/>
    <w:rsid w:val="005901CA"/>
    <w:rsid w:val="005915F1"/>
    <w:rsid w:val="00592B75"/>
    <w:rsid w:val="00593260"/>
    <w:rsid w:val="00593ECE"/>
    <w:rsid w:val="005943A3"/>
    <w:rsid w:val="005945C6"/>
    <w:rsid w:val="0059472E"/>
    <w:rsid w:val="00594930"/>
    <w:rsid w:val="00595099"/>
    <w:rsid w:val="00595307"/>
    <w:rsid w:val="005953D1"/>
    <w:rsid w:val="0059542F"/>
    <w:rsid w:val="00595DA4"/>
    <w:rsid w:val="00595E3C"/>
    <w:rsid w:val="00596D46"/>
    <w:rsid w:val="005A0090"/>
    <w:rsid w:val="005A0121"/>
    <w:rsid w:val="005A10BC"/>
    <w:rsid w:val="005A11DC"/>
    <w:rsid w:val="005A1642"/>
    <w:rsid w:val="005A1971"/>
    <w:rsid w:val="005A1D1E"/>
    <w:rsid w:val="005A290F"/>
    <w:rsid w:val="005A2943"/>
    <w:rsid w:val="005A294A"/>
    <w:rsid w:val="005A3440"/>
    <w:rsid w:val="005A3D14"/>
    <w:rsid w:val="005A3E46"/>
    <w:rsid w:val="005A4522"/>
    <w:rsid w:val="005A51D4"/>
    <w:rsid w:val="005A6177"/>
    <w:rsid w:val="005A6FD3"/>
    <w:rsid w:val="005A78CA"/>
    <w:rsid w:val="005A798B"/>
    <w:rsid w:val="005B1B49"/>
    <w:rsid w:val="005B238A"/>
    <w:rsid w:val="005B2903"/>
    <w:rsid w:val="005B2C03"/>
    <w:rsid w:val="005B3CA9"/>
    <w:rsid w:val="005B46DE"/>
    <w:rsid w:val="005B48A4"/>
    <w:rsid w:val="005B4C20"/>
    <w:rsid w:val="005B4EAB"/>
    <w:rsid w:val="005B51BF"/>
    <w:rsid w:val="005B6188"/>
    <w:rsid w:val="005B6FED"/>
    <w:rsid w:val="005B78F5"/>
    <w:rsid w:val="005B7B9B"/>
    <w:rsid w:val="005B7D0F"/>
    <w:rsid w:val="005C051C"/>
    <w:rsid w:val="005C0F8A"/>
    <w:rsid w:val="005C2073"/>
    <w:rsid w:val="005C2090"/>
    <w:rsid w:val="005C2125"/>
    <w:rsid w:val="005C26BF"/>
    <w:rsid w:val="005C2DB3"/>
    <w:rsid w:val="005C374D"/>
    <w:rsid w:val="005C3BB7"/>
    <w:rsid w:val="005C3D10"/>
    <w:rsid w:val="005C3FB7"/>
    <w:rsid w:val="005C4065"/>
    <w:rsid w:val="005C467C"/>
    <w:rsid w:val="005C46C7"/>
    <w:rsid w:val="005C4711"/>
    <w:rsid w:val="005C4BEE"/>
    <w:rsid w:val="005C5407"/>
    <w:rsid w:val="005C5FD6"/>
    <w:rsid w:val="005C6379"/>
    <w:rsid w:val="005C6631"/>
    <w:rsid w:val="005C7566"/>
    <w:rsid w:val="005C7ADE"/>
    <w:rsid w:val="005C7F00"/>
    <w:rsid w:val="005C7F58"/>
    <w:rsid w:val="005D00C1"/>
    <w:rsid w:val="005D0217"/>
    <w:rsid w:val="005D06A9"/>
    <w:rsid w:val="005D06ED"/>
    <w:rsid w:val="005D0862"/>
    <w:rsid w:val="005D0B57"/>
    <w:rsid w:val="005D0D13"/>
    <w:rsid w:val="005D189B"/>
    <w:rsid w:val="005D1B1A"/>
    <w:rsid w:val="005D1ED3"/>
    <w:rsid w:val="005D20E7"/>
    <w:rsid w:val="005D2344"/>
    <w:rsid w:val="005D2592"/>
    <w:rsid w:val="005D35FB"/>
    <w:rsid w:val="005D36CF"/>
    <w:rsid w:val="005D3908"/>
    <w:rsid w:val="005D47A8"/>
    <w:rsid w:val="005D76BB"/>
    <w:rsid w:val="005D7801"/>
    <w:rsid w:val="005D781A"/>
    <w:rsid w:val="005D7F75"/>
    <w:rsid w:val="005E0F21"/>
    <w:rsid w:val="005E13F2"/>
    <w:rsid w:val="005E1B57"/>
    <w:rsid w:val="005E1D5E"/>
    <w:rsid w:val="005E26B7"/>
    <w:rsid w:val="005E2890"/>
    <w:rsid w:val="005E2BB8"/>
    <w:rsid w:val="005E3821"/>
    <w:rsid w:val="005E382A"/>
    <w:rsid w:val="005E3F11"/>
    <w:rsid w:val="005E46C8"/>
    <w:rsid w:val="005E4B7F"/>
    <w:rsid w:val="005E4D95"/>
    <w:rsid w:val="005E4F49"/>
    <w:rsid w:val="005E50D1"/>
    <w:rsid w:val="005E5172"/>
    <w:rsid w:val="005E611D"/>
    <w:rsid w:val="005E67CA"/>
    <w:rsid w:val="005E74E9"/>
    <w:rsid w:val="005E7566"/>
    <w:rsid w:val="005F060A"/>
    <w:rsid w:val="005F073D"/>
    <w:rsid w:val="005F0777"/>
    <w:rsid w:val="005F0D10"/>
    <w:rsid w:val="005F1F1C"/>
    <w:rsid w:val="005F2002"/>
    <w:rsid w:val="005F2448"/>
    <w:rsid w:val="005F26F4"/>
    <w:rsid w:val="005F39B6"/>
    <w:rsid w:val="005F3BD6"/>
    <w:rsid w:val="005F3D3F"/>
    <w:rsid w:val="005F5E3C"/>
    <w:rsid w:val="005F6BE5"/>
    <w:rsid w:val="005F6D2B"/>
    <w:rsid w:val="005F7331"/>
    <w:rsid w:val="005F7D95"/>
    <w:rsid w:val="0060030F"/>
    <w:rsid w:val="0060060E"/>
    <w:rsid w:val="00600C22"/>
    <w:rsid w:val="00602B73"/>
    <w:rsid w:val="00602FCA"/>
    <w:rsid w:val="00603274"/>
    <w:rsid w:val="00604288"/>
    <w:rsid w:val="006047AF"/>
    <w:rsid w:val="00604906"/>
    <w:rsid w:val="00604BA5"/>
    <w:rsid w:val="00604C31"/>
    <w:rsid w:val="00605231"/>
    <w:rsid w:val="006054FE"/>
    <w:rsid w:val="00605FC3"/>
    <w:rsid w:val="0060630D"/>
    <w:rsid w:val="00606311"/>
    <w:rsid w:val="00607193"/>
    <w:rsid w:val="006079F4"/>
    <w:rsid w:val="00607B69"/>
    <w:rsid w:val="00607FFE"/>
    <w:rsid w:val="00610E27"/>
    <w:rsid w:val="006115AF"/>
    <w:rsid w:val="00611E4A"/>
    <w:rsid w:val="00612130"/>
    <w:rsid w:val="006123FF"/>
    <w:rsid w:val="00612A5C"/>
    <w:rsid w:val="00612ACA"/>
    <w:rsid w:val="00612F9D"/>
    <w:rsid w:val="006130FC"/>
    <w:rsid w:val="006132F2"/>
    <w:rsid w:val="006132F9"/>
    <w:rsid w:val="0061395D"/>
    <w:rsid w:val="00614284"/>
    <w:rsid w:val="00614693"/>
    <w:rsid w:val="00615052"/>
    <w:rsid w:val="006155F3"/>
    <w:rsid w:val="00615917"/>
    <w:rsid w:val="00616599"/>
    <w:rsid w:val="00616716"/>
    <w:rsid w:val="00620B62"/>
    <w:rsid w:val="00620DAD"/>
    <w:rsid w:val="00620E0F"/>
    <w:rsid w:val="0062103F"/>
    <w:rsid w:val="00621237"/>
    <w:rsid w:val="00621320"/>
    <w:rsid w:val="006219C6"/>
    <w:rsid w:val="00622932"/>
    <w:rsid w:val="00622B32"/>
    <w:rsid w:val="0062357B"/>
    <w:rsid w:val="00623A67"/>
    <w:rsid w:val="00623BA6"/>
    <w:rsid w:val="0062478F"/>
    <w:rsid w:val="00624D1D"/>
    <w:rsid w:val="00624E29"/>
    <w:rsid w:val="0062789A"/>
    <w:rsid w:val="00627BF0"/>
    <w:rsid w:val="00631360"/>
    <w:rsid w:val="00631992"/>
    <w:rsid w:val="00632896"/>
    <w:rsid w:val="00634012"/>
    <w:rsid w:val="00634093"/>
    <w:rsid w:val="006343C8"/>
    <w:rsid w:val="006346DA"/>
    <w:rsid w:val="00634ACE"/>
    <w:rsid w:val="00635405"/>
    <w:rsid w:val="00635816"/>
    <w:rsid w:val="006379CF"/>
    <w:rsid w:val="00640007"/>
    <w:rsid w:val="006400B9"/>
    <w:rsid w:val="00640692"/>
    <w:rsid w:val="006411DC"/>
    <w:rsid w:val="00642058"/>
    <w:rsid w:val="00642585"/>
    <w:rsid w:val="0064377A"/>
    <w:rsid w:val="0064389A"/>
    <w:rsid w:val="00643AA9"/>
    <w:rsid w:val="0064421C"/>
    <w:rsid w:val="0064433E"/>
    <w:rsid w:val="00644905"/>
    <w:rsid w:val="00644BF0"/>
    <w:rsid w:val="00644F74"/>
    <w:rsid w:val="00645899"/>
    <w:rsid w:val="00645A51"/>
    <w:rsid w:val="006462A5"/>
    <w:rsid w:val="006474CE"/>
    <w:rsid w:val="006475DF"/>
    <w:rsid w:val="006502BC"/>
    <w:rsid w:val="00651000"/>
    <w:rsid w:val="006511D0"/>
    <w:rsid w:val="006517A6"/>
    <w:rsid w:val="00651838"/>
    <w:rsid w:val="00651FCB"/>
    <w:rsid w:val="00652678"/>
    <w:rsid w:val="006528DD"/>
    <w:rsid w:val="00652CFE"/>
    <w:rsid w:val="006534B6"/>
    <w:rsid w:val="0065364C"/>
    <w:rsid w:val="00653ABC"/>
    <w:rsid w:val="00653B00"/>
    <w:rsid w:val="00654643"/>
    <w:rsid w:val="00654CAA"/>
    <w:rsid w:val="00654E15"/>
    <w:rsid w:val="00654F41"/>
    <w:rsid w:val="0065501E"/>
    <w:rsid w:val="006559E9"/>
    <w:rsid w:val="00655C93"/>
    <w:rsid w:val="006564EB"/>
    <w:rsid w:val="006571D5"/>
    <w:rsid w:val="006579F4"/>
    <w:rsid w:val="0066006F"/>
    <w:rsid w:val="006602B6"/>
    <w:rsid w:val="006607CA"/>
    <w:rsid w:val="00661166"/>
    <w:rsid w:val="00661AFE"/>
    <w:rsid w:val="00661CAA"/>
    <w:rsid w:val="006624EE"/>
    <w:rsid w:val="006625D6"/>
    <w:rsid w:val="0066271F"/>
    <w:rsid w:val="006636DE"/>
    <w:rsid w:val="00663BDC"/>
    <w:rsid w:val="006644D2"/>
    <w:rsid w:val="00666285"/>
    <w:rsid w:val="0066655E"/>
    <w:rsid w:val="0066661C"/>
    <w:rsid w:val="00667929"/>
    <w:rsid w:val="00670239"/>
    <w:rsid w:val="00670489"/>
    <w:rsid w:val="00670703"/>
    <w:rsid w:val="00670A93"/>
    <w:rsid w:val="00670FAB"/>
    <w:rsid w:val="0067177E"/>
    <w:rsid w:val="00671AF3"/>
    <w:rsid w:val="00671D9F"/>
    <w:rsid w:val="00671DD8"/>
    <w:rsid w:val="00671EBA"/>
    <w:rsid w:val="0067418C"/>
    <w:rsid w:val="0067426B"/>
    <w:rsid w:val="00674552"/>
    <w:rsid w:val="00675349"/>
    <w:rsid w:val="006754E0"/>
    <w:rsid w:val="006766FA"/>
    <w:rsid w:val="0067709A"/>
    <w:rsid w:val="00677EC9"/>
    <w:rsid w:val="00677FE1"/>
    <w:rsid w:val="006807AE"/>
    <w:rsid w:val="006807F8"/>
    <w:rsid w:val="00681269"/>
    <w:rsid w:val="006826E3"/>
    <w:rsid w:val="006832FC"/>
    <w:rsid w:val="00683A9C"/>
    <w:rsid w:val="00683BB6"/>
    <w:rsid w:val="0068420A"/>
    <w:rsid w:val="0068428B"/>
    <w:rsid w:val="00684951"/>
    <w:rsid w:val="0068586D"/>
    <w:rsid w:val="00685D79"/>
    <w:rsid w:val="00685E43"/>
    <w:rsid w:val="006863DB"/>
    <w:rsid w:val="00686414"/>
    <w:rsid w:val="00686BE8"/>
    <w:rsid w:val="00686D35"/>
    <w:rsid w:val="00686E9E"/>
    <w:rsid w:val="00687444"/>
    <w:rsid w:val="00687527"/>
    <w:rsid w:val="00687726"/>
    <w:rsid w:val="00687931"/>
    <w:rsid w:val="00687AF0"/>
    <w:rsid w:val="00687CAE"/>
    <w:rsid w:val="00687D37"/>
    <w:rsid w:val="0069096E"/>
    <w:rsid w:val="006910CA"/>
    <w:rsid w:val="006924D5"/>
    <w:rsid w:val="0069250A"/>
    <w:rsid w:val="006928C6"/>
    <w:rsid w:val="00692C37"/>
    <w:rsid w:val="00693116"/>
    <w:rsid w:val="00693346"/>
    <w:rsid w:val="00693D62"/>
    <w:rsid w:val="006942F0"/>
    <w:rsid w:val="0069436B"/>
    <w:rsid w:val="0069436C"/>
    <w:rsid w:val="00694BA8"/>
    <w:rsid w:val="00694F2A"/>
    <w:rsid w:val="006952A8"/>
    <w:rsid w:val="00695390"/>
    <w:rsid w:val="006955B6"/>
    <w:rsid w:val="0069606A"/>
    <w:rsid w:val="00696A1E"/>
    <w:rsid w:val="006975C3"/>
    <w:rsid w:val="006977C9"/>
    <w:rsid w:val="006A02D8"/>
    <w:rsid w:val="006A04A7"/>
    <w:rsid w:val="006A07B8"/>
    <w:rsid w:val="006A107C"/>
    <w:rsid w:val="006A14EA"/>
    <w:rsid w:val="006A19A6"/>
    <w:rsid w:val="006A1CBB"/>
    <w:rsid w:val="006A1D7E"/>
    <w:rsid w:val="006A1E90"/>
    <w:rsid w:val="006A2244"/>
    <w:rsid w:val="006A22FF"/>
    <w:rsid w:val="006A3263"/>
    <w:rsid w:val="006A46C4"/>
    <w:rsid w:val="006A4B8F"/>
    <w:rsid w:val="006A5777"/>
    <w:rsid w:val="006A5FA5"/>
    <w:rsid w:val="006A6400"/>
    <w:rsid w:val="006A69DB"/>
    <w:rsid w:val="006A6F53"/>
    <w:rsid w:val="006A6FEE"/>
    <w:rsid w:val="006A73D0"/>
    <w:rsid w:val="006A7E67"/>
    <w:rsid w:val="006B0306"/>
    <w:rsid w:val="006B0D31"/>
    <w:rsid w:val="006B1DB3"/>
    <w:rsid w:val="006B27C3"/>
    <w:rsid w:val="006B29B1"/>
    <w:rsid w:val="006B2FCA"/>
    <w:rsid w:val="006B42DB"/>
    <w:rsid w:val="006B45BC"/>
    <w:rsid w:val="006B47DF"/>
    <w:rsid w:val="006B4C20"/>
    <w:rsid w:val="006B5743"/>
    <w:rsid w:val="006B5748"/>
    <w:rsid w:val="006B5B95"/>
    <w:rsid w:val="006B63FF"/>
    <w:rsid w:val="006B6583"/>
    <w:rsid w:val="006B6B24"/>
    <w:rsid w:val="006B77B6"/>
    <w:rsid w:val="006B7834"/>
    <w:rsid w:val="006B7A98"/>
    <w:rsid w:val="006B7E79"/>
    <w:rsid w:val="006C007D"/>
    <w:rsid w:val="006C0E21"/>
    <w:rsid w:val="006C134E"/>
    <w:rsid w:val="006C1EA2"/>
    <w:rsid w:val="006C335A"/>
    <w:rsid w:val="006C3830"/>
    <w:rsid w:val="006C3D40"/>
    <w:rsid w:val="006C49F8"/>
    <w:rsid w:val="006C4F3C"/>
    <w:rsid w:val="006C5AD5"/>
    <w:rsid w:val="006C5BCB"/>
    <w:rsid w:val="006C6993"/>
    <w:rsid w:val="006C6B18"/>
    <w:rsid w:val="006C79E4"/>
    <w:rsid w:val="006C7F90"/>
    <w:rsid w:val="006D0165"/>
    <w:rsid w:val="006D032B"/>
    <w:rsid w:val="006D0BEC"/>
    <w:rsid w:val="006D13E3"/>
    <w:rsid w:val="006D152D"/>
    <w:rsid w:val="006D17EC"/>
    <w:rsid w:val="006D1DBA"/>
    <w:rsid w:val="006D250F"/>
    <w:rsid w:val="006D2B8E"/>
    <w:rsid w:val="006D30D8"/>
    <w:rsid w:val="006D4F69"/>
    <w:rsid w:val="006D587A"/>
    <w:rsid w:val="006D5E5C"/>
    <w:rsid w:val="006D6992"/>
    <w:rsid w:val="006D6D06"/>
    <w:rsid w:val="006D6DE7"/>
    <w:rsid w:val="006D7321"/>
    <w:rsid w:val="006D7964"/>
    <w:rsid w:val="006E01C9"/>
    <w:rsid w:val="006E01FF"/>
    <w:rsid w:val="006E06F2"/>
    <w:rsid w:val="006E0B4A"/>
    <w:rsid w:val="006E120E"/>
    <w:rsid w:val="006E1548"/>
    <w:rsid w:val="006E1CE4"/>
    <w:rsid w:val="006E21D8"/>
    <w:rsid w:val="006E38AC"/>
    <w:rsid w:val="006E4833"/>
    <w:rsid w:val="006E4BAA"/>
    <w:rsid w:val="006E4BDC"/>
    <w:rsid w:val="006E5088"/>
    <w:rsid w:val="006E5260"/>
    <w:rsid w:val="006E5C17"/>
    <w:rsid w:val="006E61FA"/>
    <w:rsid w:val="006E7A4C"/>
    <w:rsid w:val="006E7FC5"/>
    <w:rsid w:val="006F0B38"/>
    <w:rsid w:val="006F0BD5"/>
    <w:rsid w:val="006F0F5C"/>
    <w:rsid w:val="006F1205"/>
    <w:rsid w:val="006F1C9B"/>
    <w:rsid w:val="006F1EC2"/>
    <w:rsid w:val="006F244F"/>
    <w:rsid w:val="006F27E5"/>
    <w:rsid w:val="006F285D"/>
    <w:rsid w:val="006F28EF"/>
    <w:rsid w:val="006F4405"/>
    <w:rsid w:val="006F4BA7"/>
    <w:rsid w:val="006F4C63"/>
    <w:rsid w:val="006F6A2D"/>
    <w:rsid w:val="006F7926"/>
    <w:rsid w:val="006F7ADC"/>
    <w:rsid w:val="006F7AE1"/>
    <w:rsid w:val="00700253"/>
    <w:rsid w:val="007006AA"/>
    <w:rsid w:val="00701592"/>
    <w:rsid w:val="00702F65"/>
    <w:rsid w:val="007035A5"/>
    <w:rsid w:val="007039A1"/>
    <w:rsid w:val="00703AE3"/>
    <w:rsid w:val="007045C7"/>
    <w:rsid w:val="0070471F"/>
    <w:rsid w:val="00704B4F"/>
    <w:rsid w:val="00704CCE"/>
    <w:rsid w:val="00704D0A"/>
    <w:rsid w:val="00705536"/>
    <w:rsid w:val="007057CF"/>
    <w:rsid w:val="00705AA0"/>
    <w:rsid w:val="00706D2C"/>
    <w:rsid w:val="00707963"/>
    <w:rsid w:val="00707ED2"/>
    <w:rsid w:val="007101B8"/>
    <w:rsid w:val="0071024F"/>
    <w:rsid w:val="00710523"/>
    <w:rsid w:val="0071072E"/>
    <w:rsid w:val="00711110"/>
    <w:rsid w:val="00711186"/>
    <w:rsid w:val="00711366"/>
    <w:rsid w:val="0071169B"/>
    <w:rsid w:val="007117FE"/>
    <w:rsid w:val="007125DC"/>
    <w:rsid w:val="00712B2F"/>
    <w:rsid w:val="007137FA"/>
    <w:rsid w:val="00713C78"/>
    <w:rsid w:val="00713C8B"/>
    <w:rsid w:val="00714021"/>
    <w:rsid w:val="00715859"/>
    <w:rsid w:val="00715DF1"/>
    <w:rsid w:val="00716E0D"/>
    <w:rsid w:val="00717164"/>
    <w:rsid w:val="00717296"/>
    <w:rsid w:val="0072086D"/>
    <w:rsid w:val="00720C2D"/>
    <w:rsid w:val="00720CBE"/>
    <w:rsid w:val="007216A0"/>
    <w:rsid w:val="007229C3"/>
    <w:rsid w:val="00723115"/>
    <w:rsid w:val="00723D1D"/>
    <w:rsid w:val="007240B8"/>
    <w:rsid w:val="00725422"/>
    <w:rsid w:val="00726267"/>
    <w:rsid w:val="00726583"/>
    <w:rsid w:val="0072691E"/>
    <w:rsid w:val="00727185"/>
    <w:rsid w:val="0073016E"/>
    <w:rsid w:val="007305C4"/>
    <w:rsid w:val="00730F13"/>
    <w:rsid w:val="007310BF"/>
    <w:rsid w:val="00731491"/>
    <w:rsid w:val="00731633"/>
    <w:rsid w:val="00732288"/>
    <w:rsid w:val="00732653"/>
    <w:rsid w:val="00732C4A"/>
    <w:rsid w:val="00732D7A"/>
    <w:rsid w:val="007334EA"/>
    <w:rsid w:val="007335E2"/>
    <w:rsid w:val="00733CF7"/>
    <w:rsid w:val="00734606"/>
    <w:rsid w:val="00734647"/>
    <w:rsid w:val="00734E47"/>
    <w:rsid w:val="00735063"/>
    <w:rsid w:val="007365C5"/>
    <w:rsid w:val="007368B0"/>
    <w:rsid w:val="007368DE"/>
    <w:rsid w:val="00736BBD"/>
    <w:rsid w:val="007374F7"/>
    <w:rsid w:val="00737705"/>
    <w:rsid w:val="00737AE9"/>
    <w:rsid w:val="007406CE"/>
    <w:rsid w:val="00740809"/>
    <w:rsid w:val="00741681"/>
    <w:rsid w:val="0074172C"/>
    <w:rsid w:val="0074201E"/>
    <w:rsid w:val="0074297E"/>
    <w:rsid w:val="00742C46"/>
    <w:rsid w:val="00742F1F"/>
    <w:rsid w:val="00743949"/>
    <w:rsid w:val="00743A8F"/>
    <w:rsid w:val="007440F4"/>
    <w:rsid w:val="007445B4"/>
    <w:rsid w:val="00744BCD"/>
    <w:rsid w:val="00745379"/>
    <w:rsid w:val="00745EE9"/>
    <w:rsid w:val="007467E7"/>
    <w:rsid w:val="00746BDB"/>
    <w:rsid w:val="00747BBA"/>
    <w:rsid w:val="00750170"/>
    <w:rsid w:val="0075122D"/>
    <w:rsid w:val="0075192E"/>
    <w:rsid w:val="00751D8C"/>
    <w:rsid w:val="00752506"/>
    <w:rsid w:val="0075267B"/>
    <w:rsid w:val="00753156"/>
    <w:rsid w:val="007533E6"/>
    <w:rsid w:val="00753444"/>
    <w:rsid w:val="00753D57"/>
    <w:rsid w:val="00754089"/>
    <w:rsid w:val="0075443E"/>
    <w:rsid w:val="00755145"/>
    <w:rsid w:val="007552A4"/>
    <w:rsid w:val="00756307"/>
    <w:rsid w:val="007566FF"/>
    <w:rsid w:val="00760370"/>
    <w:rsid w:val="007614F9"/>
    <w:rsid w:val="00761789"/>
    <w:rsid w:val="00761849"/>
    <w:rsid w:val="00761E38"/>
    <w:rsid w:val="007629E4"/>
    <w:rsid w:val="00762DAB"/>
    <w:rsid w:val="0076319D"/>
    <w:rsid w:val="007632AE"/>
    <w:rsid w:val="00765150"/>
    <w:rsid w:val="00765942"/>
    <w:rsid w:val="007660F6"/>
    <w:rsid w:val="00766357"/>
    <w:rsid w:val="0076684F"/>
    <w:rsid w:val="007669EB"/>
    <w:rsid w:val="00766ACE"/>
    <w:rsid w:val="00767B1A"/>
    <w:rsid w:val="00767C0F"/>
    <w:rsid w:val="007702A3"/>
    <w:rsid w:val="007708C7"/>
    <w:rsid w:val="00771110"/>
    <w:rsid w:val="00771BAF"/>
    <w:rsid w:val="007722C8"/>
    <w:rsid w:val="0077404D"/>
    <w:rsid w:val="00774F21"/>
    <w:rsid w:val="007751ED"/>
    <w:rsid w:val="007758DD"/>
    <w:rsid w:val="00775E03"/>
    <w:rsid w:val="00776D63"/>
    <w:rsid w:val="007773D4"/>
    <w:rsid w:val="007774CC"/>
    <w:rsid w:val="00777AAC"/>
    <w:rsid w:val="00777F7D"/>
    <w:rsid w:val="00780050"/>
    <w:rsid w:val="00780D50"/>
    <w:rsid w:val="00781489"/>
    <w:rsid w:val="00781B5A"/>
    <w:rsid w:val="00781FA4"/>
    <w:rsid w:val="0078298C"/>
    <w:rsid w:val="00783633"/>
    <w:rsid w:val="0078414D"/>
    <w:rsid w:val="00784186"/>
    <w:rsid w:val="007846B8"/>
    <w:rsid w:val="00784EB4"/>
    <w:rsid w:val="00785116"/>
    <w:rsid w:val="007851C2"/>
    <w:rsid w:val="0078597D"/>
    <w:rsid w:val="00786372"/>
    <w:rsid w:val="00786373"/>
    <w:rsid w:val="00786838"/>
    <w:rsid w:val="00786D28"/>
    <w:rsid w:val="00787903"/>
    <w:rsid w:val="00787F4A"/>
    <w:rsid w:val="00787FED"/>
    <w:rsid w:val="00790388"/>
    <w:rsid w:val="007903C0"/>
    <w:rsid w:val="00790832"/>
    <w:rsid w:val="0079127B"/>
    <w:rsid w:val="00791BCF"/>
    <w:rsid w:val="00791D21"/>
    <w:rsid w:val="00791E47"/>
    <w:rsid w:val="007925FC"/>
    <w:rsid w:val="0079278D"/>
    <w:rsid w:val="00792838"/>
    <w:rsid w:val="00792A34"/>
    <w:rsid w:val="00792A68"/>
    <w:rsid w:val="00792C98"/>
    <w:rsid w:val="007936CF"/>
    <w:rsid w:val="007938AD"/>
    <w:rsid w:val="00793B57"/>
    <w:rsid w:val="00793D59"/>
    <w:rsid w:val="00794051"/>
    <w:rsid w:val="007944EF"/>
    <w:rsid w:val="00794F45"/>
    <w:rsid w:val="00795239"/>
    <w:rsid w:val="00795DE1"/>
    <w:rsid w:val="007961D4"/>
    <w:rsid w:val="007962B6"/>
    <w:rsid w:val="00796A79"/>
    <w:rsid w:val="00796E50"/>
    <w:rsid w:val="00796EBA"/>
    <w:rsid w:val="007973BD"/>
    <w:rsid w:val="00797485"/>
    <w:rsid w:val="00797CC5"/>
    <w:rsid w:val="007A0573"/>
    <w:rsid w:val="007A085D"/>
    <w:rsid w:val="007A0C21"/>
    <w:rsid w:val="007A0E1C"/>
    <w:rsid w:val="007A0F9E"/>
    <w:rsid w:val="007A16E4"/>
    <w:rsid w:val="007A223F"/>
    <w:rsid w:val="007A262C"/>
    <w:rsid w:val="007A2824"/>
    <w:rsid w:val="007A2CD8"/>
    <w:rsid w:val="007A2D33"/>
    <w:rsid w:val="007A2EF0"/>
    <w:rsid w:val="007A3913"/>
    <w:rsid w:val="007A3B62"/>
    <w:rsid w:val="007A3D10"/>
    <w:rsid w:val="007A3D29"/>
    <w:rsid w:val="007A3F48"/>
    <w:rsid w:val="007A4109"/>
    <w:rsid w:val="007A41A1"/>
    <w:rsid w:val="007A4296"/>
    <w:rsid w:val="007A4A59"/>
    <w:rsid w:val="007A4D4D"/>
    <w:rsid w:val="007A4E2D"/>
    <w:rsid w:val="007A51D0"/>
    <w:rsid w:val="007A58A8"/>
    <w:rsid w:val="007A5DCA"/>
    <w:rsid w:val="007A61DC"/>
    <w:rsid w:val="007A6472"/>
    <w:rsid w:val="007A6577"/>
    <w:rsid w:val="007A6847"/>
    <w:rsid w:val="007A6F32"/>
    <w:rsid w:val="007A70A5"/>
    <w:rsid w:val="007A70E1"/>
    <w:rsid w:val="007A7DB6"/>
    <w:rsid w:val="007B035C"/>
    <w:rsid w:val="007B06F6"/>
    <w:rsid w:val="007B0EA0"/>
    <w:rsid w:val="007B0EB9"/>
    <w:rsid w:val="007B22F8"/>
    <w:rsid w:val="007B47D3"/>
    <w:rsid w:val="007B6268"/>
    <w:rsid w:val="007B64C9"/>
    <w:rsid w:val="007B72B0"/>
    <w:rsid w:val="007B746C"/>
    <w:rsid w:val="007B75F5"/>
    <w:rsid w:val="007B766D"/>
    <w:rsid w:val="007B780D"/>
    <w:rsid w:val="007B7DDF"/>
    <w:rsid w:val="007C0335"/>
    <w:rsid w:val="007C05EF"/>
    <w:rsid w:val="007C0831"/>
    <w:rsid w:val="007C0F14"/>
    <w:rsid w:val="007C104D"/>
    <w:rsid w:val="007C111B"/>
    <w:rsid w:val="007C16BA"/>
    <w:rsid w:val="007C29C5"/>
    <w:rsid w:val="007C2B18"/>
    <w:rsid w:val="007C300F"/>
    <w:rsid w:val="007C38A5"/>
    <w:rsid w:val="007C3CBF"/>
    <w:rsid w:val="007C462F"/>
    <w:rsid w:val="007C49F5"/>
    <w:rsid w:val="007C4CB4"/>
    <w:rsid w:val="007C4D1A"/>
    <w:rsid w:val="007C5CBA"/>
    <w:rsid w:val="007C6BBC"/>
    <w:rsid w:val="007C6BFC"/>
    <w:rsid w:val="007C6C74"/>
    <w:rsid w:val="007C7194"/>
    <w:rsid w:val="007D02E9"/>
    <w:rsid w:val="007D0C8C"/>
    <w:rsid w:val="007D1F6C"/>
    <w:rsid w:val="007D3443"/>
    <w:rsid w:val="007D3BB0"/>
    <w:rsid w:val="007D3DCB"/>
    <w:rsid w:val="007D4D74"/>
    <w:rsid w:val="007D5AC7"/>
    <w:rsid w:val="007D5EAF"/>
    <w:rsid w:val="007D69B4"/>
    <w:rsid w:val="007D75D9"/>
    <w:rsid w:val="007D764E"/>
    <w:rsid w:val="007D78BD"/>
    <w:rsid w:val="007E0164"/>
    <w:rsid w:val="007E08A1"/>
    <w:rsid w:val="007E09F3"/>
    <w:rsid w:val="007E0CC9"/>
    <w:rsid w:val="007E0DBB"/>
    <w:rsid w:val="007E102E"/>
    <w:rsid w:val="007E1816"/>
    <w:rsid w:val="007E1BD1"/>
    <w:rsid w:val="007E1D5A"/>
    <w:rsid w:val="007E1ECB"/>
    <w:rsid w:val="007E2B8B"/>
    <w:rsid w:val="007E2F08"/>
    <w:rsid w:val="007E4E1E"/>
    <w:rsid w:val="007E55F1"/>
    <w:rsid w:val="007E56F7"/>
    <w:rsid w:val="007E5B35"/>
    <w:rsid w:val="007E66A1"/>
    <w:rsid w:val="007E711A"/>
    <w:rsid w:val="007F0177"/>
    <w:rsid w:val="007F0403"/>
    <w:rsid w:val="007F0B7E"/>
    <w:rsid w:val="007F0C8E"/>
    <w:rsid w:val="007F1B72"/>
    <w:rsid w:val="007F1F0C"/>
    <w:rsid w:val="007F2B6A"/>
    <w:rsid w:val="007F30CA"/>
    <w:rsid w:val="007F3400"/>
    <w:rsid w:val="007F41F3"/>
    <w:rsid w:val="007F4B53"/>
    <w:rsid w:val="007F4FDC"/>
    <w:rsid w:val="007F5041"/>
    <w:rsid w:val="007F56C1"/>
    <w:rsid w:val="007F5DBA"/>
    <w:rsid w:val="007F78DC"/>
    <w:rsid w:val="007F7EA0"/>
    <w:rsid w:val="00800224"/>
    <w:rsid w:val="00800EB4"/>
    <w:rsid w:val="00801173"/>
    <w:rsid w:val="00802209"/>
    <w:rsid w:val="00802424"/>
    <w:rsid w:val="008025FE"/>
    <w:rsid w:val="0080325A"/>
    <w:rsid w:val="00803261"/>
    <w:rsid w:val="00803976"/>
    <w:rsid w:val="00803A94"/>
    <w:rsid w:val="00803C77"/>
    <w:rsid w:val="0080440D"/>
    <w:rsid w:val="008050FD"/>
    <w:rsid w:val="008062D4"/>
    <w:rsid w:val="00806309"/>
    <w:rsid w:val="0080671E"/>
    <w:rsid w:val="00807463"/>
    <w:rsid w:val="00810074"/>
    <w:rsid w:val="00810A57"/>
    <w:rsid w:val="00810DE0"/>
    <w:rsid w:val="008117E0"/>
    <w:rsid w:val="008119A3"/>
    <w:rsid w:val="00812621"/>
    <w:rsid w:val="00812802"/>
    <w:rsid w:val="00813068"/>
    <w:rsid w:val="00813339"/>
    <w:rsid w:val="008137A5"/>
    <w:rsid w:val="0081386B"/>
    <w:rsid w:val="00815178"/>
    <w:rsid w:val="00815286"/>
    <w:rsid w:val="008166AC"/>
    <w:rsid w:val="00816ADE"/>
    <w:rsid w:val="00816EFB"/>
    <w:rsid w:val="00817514"/>
    <w:rsid w:val="00817B43"/>
    <w:rsid w:val="00817B7D"/>
    <w:rsid w:val="0082147A"/>
    <w:rsid w:val="00821D3B"/>
    <w:rsid w:val="00821FD1"/>
    <w:rsid w:val="0082228A"/>
    <w:rsid w:val="00822426"/>
    <w:rsid w:val="008237FB"/>
    <w:rsid w:val="00823AE6"/>
    <w:rsid w:val="00823BD8"/>
    <w:rsid w:val="00824140"/>
    <w:rsid w:val="00824330"/>
    <w:rsid w:val="00824835"/>
    <w:rsid w:val="008248FA"/>
    <w:rsid w:val="00824D21"/>
    <w:rsid w:val="00825079"/>
    <w:rsid w:val="00825BB6"/>
    <w:rsid w:val="00825DBA"/>
    <w:rsid w:val="00826125"/>
    <w:rsid w:val="00826C23"/>
    <w:rsid w:val="00826C60"/>
    <w:rsid w:val="00826D58"/>
    <w:rsid w:val="0082796B"/>
    <w:rsid w:val="00827D22"/>
    <w:rsid w:val="00831D5D"/>
    <w:rsid w:val="00831EE8"/>
    <w:rsid w:val="00832BB4"/>
    <w:rsid w:val="00833408"/>
    <w:rsid w:val="008334EF"/>
    <w:rsid w:val="008339F4"/>
    <w:rsid w:val="008346FC"/>
    <w:rsid w:val="00834CBE"/>
    <w:rsid w:val="00835DD0"/>
    <w:rsid w:val="00836340"/>
    <w:rsid w:val="008365AC"/>
    <w:rsid w:val="00836B65"/>
    <w:rsid w:val="00836E2E"/>
    <w:rsid w:val="0083740C"/>
    <w:rsid w:val="00837912"/>
    <w:rsid w:val="00837C8D"/>
    <w:rsid w:val="008402DB"/>
    <w:rsid w:val="008406F9"/>
    <w:rsid w:val="008409AE"/>
    <w:rsid w:val="00840A19"/>
    <w:rsid w:val="00840FB5"/>
    <w:rsid w:val="008414B5"/>
    <w:rsid w:val="00841B1C"/>
    <w:rsid w:val="00842579"/>
    <w:rsid w:val="008425B7"/>
    <w:rsid w:val="00842923"/>
    <w:rsid w:val="00842B15"/>
    <w:rsid w:val="008434F2"/>
    <w:rsid w:val="00843B9E"/>
    <w:rsid w:val="00844145"/>
    <w:rsid w:val="00844346"/>
    <w:rsid w:val="0084441B"/>
    <w:rsid w:val="00844CC8"/>
    <w:rsid w:val="00845D47"/>
    <w:rsid w:val="00845F88"/>
    <w:rsid w:val="00845FB4"/>
    <w:rsid w:val="0084624D"/>
    <w:rsid w:val="00847679"/>
    <w:rsid w:val="00850089"/>
    <w:rsid w:val="00850281"/>
    <w:rsid w:val="00850A25"/>
    <w:rsid w:val="00850C0D"/>
    <w:rsid w:val="0085103F"/>
    <w:rsid w:val="008511DA"/>
    <w:rsid w:val="00851B56"/>
    <w:rsid w:val="00851C6E"/>
    <w:rsid w:val="00851F8A"/>
    <w:rsid w:val="008527EA"/>
    <w:rsid w:val="00852D07"/>
    <w:rsid w:val="00853DF4"/>
    <w:rsid w:val="00854199"/>
    <w:rsid w:val="00854C11"/>
    <w:rsid w:val="00855033"/>
    <w:rsid w:val="008552C4"/>
    <w:rsid w:val="00855A8B"/>
    <w:rsid w:val="00855C60"/>
    <w:rsid w:val="00855DBA"/>
    <w:rsid w:val="00856CCD"/>
    <w:rsid w:val="00857331"/>
    <w:rsid w:val="0085766B"/>
    <w:rsid w:val="00857701"/>
    <w:rsid w:val="008577B4"/>
    <w:rsid w:val="00857B6E"/>
    <w:rsid w:val="00860272"/>
    <w:rsid w:val="008607D1"/>
    <w:rsid w:val="008616F5"/>
    <w:rsid w:val="00861DAB"/>
    <w:rsid w:val="00862486"/>
    <w:rsid w:val="00863A8F"/>
    <w:rsid w:val="008644D2"/>
    <w:rsid w:val="00865421"/>
    <w:rsid w:val="00865A06"/>
    <w:rsid w:val="00866F1D"/>
    <w:rsid w:val="008671C5"/>
    <w:rsid w:val="0087010D"/>
    <w:rsid w:val="008703AC"/>
    <w:rsid w:val="008704B1"/>
    <w:rsid w:val="0087130E"/>
    <w:rsid w:val="00871359"/>
    <w:rsid w:val="008715A3"/>
    <w:rsid w:val="00871C6F"/>
    <w:rsid w:val="00872155"/>
    <w:rsid w:val="00872699"/>
    <w:rsid w:val="008726C6"/>
    <w:rsid w:val="00873CF7"/>
    <w:rsid w:val="00873CFF"/>
    <w:rsid w:val="0087432D"/>
    <w:rsid w:val="008754ED"/>
    <w:rsid w:val="00875539"/>
    <w:rsid w:val="00875AB1"/>
    <w:rsid w:val="00875CF2"/>
    <w:rsid w:val="00875EDD"/>
    <w:rsid w:val="00876C69"/>
    <w:rsid w:val="0087747A"/>
    <w:rsid w:val="008806A1"/>
    <w:rsid w:val="008806BF"/>
    <w:rsid w:val="008810B4"/>
    <w:rsid w:val="0088241C"/>
    <w:rsid w:val="00882CEF"/>
    <w:rsid w:val="00883151"/>
    <w:rsid w:val="00883927"/>
    <w:rsid w:val="00883948"/>
    <w:rsid w:val="00883ACE"/>
    <w:rsid w:val="00883F24"/>
    <w:rsid w:val="00884410"/>
    <w:rsid w:val="00884478"/>
    <w:rsid w:val="00884E2E"/>
    <w:rsid w:val="008858A9"/>
    <w:rsid w:val="0088598B"/>
    <w:rsid w:val="008860CD"/>
    <w:rsid w:val="008870AE"/>
    <w:rsid w:val="00887225"/>
    <w:rsid w:val="00887E46"/>
    <w:rsid w:val="00890071"/>
    <w:rsid w:val="00890487"/>
    <w:rsid w:val="008915A0"/>
    <w:rsid w:val="00891CC1"/>
    <w:rsid w:val="00892349"/>
    <w:rsid w:val="008924AB"/>
    <w:rsid w:val="00892F02"/>
    <w:rsid w:val="00892F38"/>
    <w:rsid w:val="008934F8"/>
    <w:rsid w:val="0089365B"/>
    <w:rsid w:val="008946EA"/>
    <w:rsid w:val="008949CD"/>
    <w:rsid w:val="0089579F"/>
    <w:rsid w:val="008959BD"/>
    <w:rsid w:val="00895F48"/>
    <w:rsid w:val="008965DC"/>
    <w:rsid w:val="00896A65"/>
    <w:rsid w:val="008974F6"/>
    <w:rsid w:val="00897951"/>
    <w:rsid w:val="00897A58"/>
    <w:rsid w:val="00897B3F"/>
    <w:rsid w:val="008A057D"/>
    <w:rsid w:val="008A0A87"/>
    <w:rsid w:val="008A0EA0"/>
    <w:rsid w:val="008A0F0B"/>
    <w:rsid w:val="008A10E8"/>
    <w:rsid w:val="008A2973"/>
    <w:rsid w:val="008A3556"/>
    <w:rsid w:val="008A357E"/>
    <w:rsid w:val="008A36BE"/>
    <w:rsid w:val="008A3FB9"/>
    <w:rsid w:val="008A4706"/>
    <w:rsid w:val="008A49C9"/>
    <w:rsid w:val="008A5060"/>
    <w:rsid w:val="008A5CFC"/>
    <w:rsid w:val="008A6759"/>
    <w:rsid w:val="008A6A2D"/>
    <w:rsid w:val="008A758E"/>
    <w:rsid w:val="008A790A"/>
    <w:rsid w:val="008A7BE1"/>
    <w:rsid w:val="008B07ED"/>
    <w:rsid w:val="008B0DE1"/>
    <w:rsid w:val="008B1464"/>
    <w:rsid w:val="008B17AD"/>
    <w:rsid w:val="008B19FA"/>
    <w:rsid w:val="008B238E"/>
    <w:rsid w:val="008B29ED"/>
    <w:rsid w:val="008B2DFF"/>
    <w:rsid w:val="008B2ECC"/>
    <w:rsid w:val="008B3963"/>
    <w:rsid w:val="008B3BA7"/>
    <w:rsid w:val="008B3FE6"/>
    <w:rsid w:val="008B40C9"/>
    <w:rsid w:val="008B45F1"/>
    <w:rsid w:val="008B4DAD"/>
    <w:rsid w:val="008B5906"/>
    <w:rsid w:val="008B60A2"/>
    <w:rsid w:val="008B639F"/>
    <w:rsid w:val="008B7238"/>
    <w:rsid w:val="008B7AE6"/>
    <w:rsid w:val="008B7F45"/>
    <w:rsid w:val="008C000D"/>
    <w:rsid w:val="008C0295"/>
    <w:rsid w:val="008C0C7D"/>
    <w:rsid w:val="008C153A"/>
    <w:rsid w:val="008C1594"/>
    <w:rsid w:val="008C1D2A"/>
    <w:rsid w:val="008C1E77"/>
    <w:rsid w:val="008C1F7A"/>
    <w:rsid w:val="008C232C"/>
    <w:rsid w:val="008C31FD"/>
    <w:rsid w:val="008C3A3C"/>
    <w:rsid w:val="008C3E90"/>
    <w:rsid w:val="008C4805"/>
    <w:rsid w:val="008C5062"/>
    <w:rsid w:val="008C5ADA"/>
    <w:rsid w:val="008C5B37"/>
    <w:rsid w:val="008C6E57"/>
    <w:rsid w:val="008C72AC"/>
    <w:rsid w:val="008C792F"/>
    <w:rsid w:val="008C7CE2"/>
    <w:rsid w:val="008D0E3A"/>
    <w:rsid w:val="008D0F22"/>
    <w:rsid w:val="008D14F8"/>
    <w:rsid w:val="008D1778"/>
    <w:rsid w:val="008D17CC"/>
    <w:rsid w:val="008D1A5B"/>
    <w:rsid w:val="008D2948"/>
    <w:rsid w:val="008D2983"/>
    <w:rsid w:val="008D2B0C"/>
    <w:rsid w:val="008D30EB"/>
    <w:rsid w:val="008D3122"/>
    <w:rsid w:val="008D42FC"/>
    <w:rsid w:val="008D44B2"/>
    <w:rsid w:val="008D4821"/>
    <w:rsid w:val="008D4EC8"/>
    <w:rsid w:val="008D5054"/>
    <w:rsid w:val="008D5072"/>
    <w:rsid w:val="008D6C0B"/>
    <w:rsid w:val="008D6C30"/>
    <w:rsid w:val="008D6CCC"/>
    <w:rsid w:val="008D78F5"/>
    <w:rsid w:val="008D7C2C"/>
    <w:rsid w:val="008E0A45"/>
    <w:rsid w:val="008E0D7B"/>
    <w:rsid w:val="008E0EE5"/>
    <w:rsid w:val="008E11D6"/>
    <w:rsid w:val="008E14AE"/>
    <w:rsid w:val="008E1850"/>
    <w:rsid w:val="008E1E41"/>
    <w:rsid w:val="008E2302"/>
    <w:rsid w:val="008E2805"/>
    <w:rsid w:val="008E30BE"/>
    <w:rsid w:val="008E3205"/>
    <w:rsid w:val="008E3C3A"/>
    <w:rsid w:val="008E3C40"/>
    <w:rsid w:val="008E3CCC"/>
    <w:rsid w:val="008E42EE"/>
    <w:rsid w:val="008E5339"/>
    <w:rsid w:val="008E584C"/>
    <w:rsid w:val="008E7170"/>
    <w:rsid w:val="008E7705"/>
    <w:rsid w:val="008E7D7B"/>
    <w:rsid w:val="008F0055"/>
    <w:rsid w:val="008F00B8"/>
    <w:rsid w:val="008F038B"/>
    <w:rsid w:val="008F07A8"/>
    <w:rsid w:val="008F0D57"/>
    <w:rsid w:val="008F121C"/>
    <w:rsid w:val="008F21D4"/>
    <w:rsid w:val="008F257B"/>
    <w:rsid w:val="008F354B"/>
    <w:rsid w:val="008F3E7B"/>
    <w:rsid w:val="008F491C"/>
    <w:rsid w:val="008F54FD"/>
    <w:rsid w:val="008F59F6"/>
    <w:rsid w:val="008F5AFE"/>
    <w:rsid w:val="008F5D75"/>
    <w:rsid w:val="008F64E2"/>
    <w:rsid w:val="008F678D"/>
    <w:rsid w:val="008F691F"/>
    <w:rsid w:val="008F75D6"/>
    <w:rsid w:val="008F7701"/>
    <w:rsid w:val="008F7E0B"/>
    <w:rsid w:val="008F7F67"/>
    <w:rsid w:val="009001EA"/>
    <w:rsid w:val="00900247"/>
    <w:rsid w:val="00900E07"/>
    <w:rsid w:val="00901484"/>
    <w:rsid w:val="00901C8C"/>
    <w:rsid w:val="00901CC2"/>
    <w:rsid w:val="00902AD7"/>
    <w:rsid w:val="00902BBF"/>
    <w:rsid w:val="00902E6F"/>
    <w:rsid w:val="00903324"/>
    <w:rsid w:val="00903787"/>
    <w:rsid w:val="00903AEC"/>
    <w:rsid w:val="009050DB"/>
    <w:rsid w:val="00905F04"/>
    <w:rsid w:val="00907182"/>
    <w:rsid w:val="0090729E"/>
    <w:rsid w:val="0090797D"/>
    <w:rsid w:val="00907B0A"/>
    <w:rsid w:val="0091013C"/>
    <w:rsid w:val="00910422"/>
    <w:rsid w:val="0091101C"/>
    <w:rsid w:val="00911C89"/>
    <w:rsid w:val="00911C8D"/>
    <w:rsid w:val="00911D46"/>
    <w:rsid w:val="00911E16"/>
    <w:rsid w:val="009124E4"/>
    <w:rsid w:val="0091305C"/>
    <w:rsid w:val="00914741"/>
    <w:rsid w:val="00914B36"/>
    <w:rsid w:val="00915676"/>
    <w:rsid w:val="009156A5"/>
    <w:rsid w:val="00915C02"/>
    <w:rsid w:val="00915EDD"/>
    <w:rsid w:val="00916059"/>
    <w:rsid w:val="00916760"/>
    <w:rsid w:val="00917439"/>
    <w:rsid w:val="00917B34"/>
    <w:rsid w:val="00920628"/>
    <w:rsid w:val="009208BB"/>
    <w:rsid w:val="00920E24"/>
    <w:rsid w:val="009212C0"/>
    <w:rsid w:val="009222C5"/>
    <w:rsid w:val="00922958"/>
    <w:rsid w:val="00922C0B"/>
    <w:rsid w:val="00923710"/>
    <w:rsid w:val="009237A3"/>
    <w:rsid w:val="00924008"/>
    <w:rsid w:val="009246F7"/>
    <w:rsid w:val="0092484F"/>
    <w:rsid w:val="00925678"/>
    <w:rsid w:val="00925D8D"/>
    <w:rsid w:val="00925E35"/>
    <w:rsid w:val="00926166"/>
    <w:rsid w:val="0092698F"/>
    <w:rsid w:val="0092710C"/>
    <w:rsid w:val="009271F1"/>
    <w:rsid w:val="00930488"/>
    <w:rsid w:val="00930676"/>
    <w:rsid w:val="00930BA3"/>
    <w:rsid w:val="009312CA"/>
    <w:rsid w:val="00931586"/>
    <w:rsid w:val="0093161A"/>
    <w:rsid w:val="0093198F"/>
    <w:rsid w:val="00931D7E"/>
    <w:rsid w:val="0093231B"/>
    <w:rsid w:val="00932565"/>
    <w:rsid w:val="009331FF"/>
    <w:rsid w:val="0093374C"/>
    <w:rsid w:val="00933A34"/>
    <w:rsid w:val="00934164"/>
    <w:rsid w:val="00934DB9"/>
    <w:rsid w:val="00935971"/>
    <w:rsid w:val="00935D07"/>
    <w:rsid w:val="00936658"/>
    <w:rsid w:val="00937114"/>
    <w:rsid w:val="0093770E"/>
    <w:rsid w:val="00937BFC"/>
    <w:rsid w:val="009402D1"/>
    <w:rsid w:val="0094115A"/>
    <w:rsid w:val="009413AD"/>
    <w:rsid w:val="00941F96"/>
    <w:rsid w:val="00943287"/>
    <w:rsid w:val="00943754"/>
    <w:rsid w:val="0094386E"/>
    <w:rsid w:val="0094424D"/>
    <w:rsid w:val="009444C9"/>
    <w:rsid w:val="00944746"/>
    <w:rsid w:val="009448F5"/>
    <w:rsid w:val="009451BD"/>
    <w:rsid w:val="0094624D"/>
    <w:rsid w:val="00947197"/>
    <w:rsid w:val="009473C2"/>
    <w:rsid w:val="00950275"/>
    <w:rsid w:val="009510AE"/>
    <w:rsid w:val="00951577"/>
    <w:rsid w:val="0095173B"/>
    <w:rsid w:val="00951D00"/>
    <w:rsid w:val="00952402"/>
    <w:rsid w:val="0095242B"/>
    <w:rsid w:val="00952804"/>
    <w:rsid w:val="0095280E"/>
    <w:rsid w:val="00952881"/>
    <w:rsid w:val="009536F8"/>
    <w:rsid w:val="00953ADA"/>
    <w:rsid w:val="00954295"/>
    <w:rsid w:val="00954386"/>
    <w:rsid w:val="00955033"/>
    <w:rsid w:val="00956420"/>
    <w:rsid w:val="0095688C"/>
    <w:rsid w:val="00960FFD"/>
    <w:rsid w:val="00961254"/>
    <w:rsid w:val="00961726"/>
    <w:rsid w:val="00962871"/>
    <w:rsid w:val="00962DCB"/>
    <w:rsid w:val="0096308D"/>
    <w:rsid w:val="0096375F"/>
    <w:rsid w:val="00963D07"/>
    <w:rsid w:val="00964047"/>
    <w:rsid w:val="00964796"/>
    <w:rsid w:val="009659A8"/>
    <w:rsid w:val="009675F0"/>
    <w:rsid w:val="00970321"/>
    <w:rsid w:val="009705CE"/>
    <w:rsid w:val="0097073E"/>
    <w:rsid w:val="00970CE8"/>
    <w:rsid w:val="0097208F"/>
    <w:rsid w:val="009724EA"/>
    <w:rsid w:val="00972753"/>
    <w:rsid w:val="00973EC5"/>
    <w:rsid w:val="00974C61"/>
    <w:rsid w:val="009758CB"/>
    <w:rsid w:val="00975AC0"/>
    <w:rsid w:val="00975CA8"/>
    <w:rsid w:val="00976CBB"/>
    <w:rsid w:val="00976E3D"/>
    <w:rsid w:val="009775DD"/>
    <w:rsid w:val="00977BB9"/>
    <w:rsid w:val="00977BE4"/>
    <w:rsid w:val="0098015E"/>
    <w:rsid w:val="00980C0B"/>
    <w:rsid w:val="00980C92"/>
    <w:rsid w:val="00980EDD"/>
    <w:rsid w:val="00981AF6"/>
    <w:rsid w:val="0098313A"/>
    <w:rsid w:val="00983740"/>
    <w:rsid w:val="0098374C"/>
    <w:rsid w:val="00984372"/>
    <w:rsid w:val="00984441"/>
    <w:rsid w:val="00984442"/>
    <w:rsid w:val="00984BE3"/>
    <w:rsid w:val="009850AF"/>
    <w:rsid w:val="009853F7"/>
    <w:rsid w:val="00985890"/>
    <w:rsid w:val="00985DED"/>
    <w:rsid w:val="00986406"/>
    <w:rsid w:val="00987793"/>
    <w:rsid w:val="0098796A"/>
    <w:rsid w:val="00990B32"/>
    <w:rsid w:val="00990EC9"/>
    <w:rsid w:val="0099152B"/>
    <w:rsid w:val="00992B20"/>
    <w:rsid w:val="00993D9F"/>
    <w:rsid w:val="0099585B"/>
    <w:rsid w:val="009959B1"/>
    <w:rsid w:val="00995F9B"/>
    <w:rsid w:val="009966AF"/>
    <w:rsid w:val="00996AD9"/>
    <w:rsid w:val="00997020"/>
    <w:rsid w:val="00997687"/>
    <w:rsid w:val="00997F8A"/>
    <w:rsid w:val="009A00F9"/>
    <w:rsid w:val="009A0237"/>
    <w:rsid w:val="009A0664"/>
    <w:rsid w:val="009A0786"/>
    <w:rsid w:val="009A095D"/>
    <w:rsid w:val="009A0A5C"/>
    <w:rsid w:val="009A0B62"/>
    <w:rsid w:val="009A12AE"/>
    <w:rsid w:val="009A146E"/>
    <w:rsid w:val="009A3224"/>
    <w:rsid w:val="009A3684"/>
    <w:rsid w:val="009A376D"/>
    <w:rsid w:val="009A3A84"/>
    <w:rsid w:val="009A3F0C"/>
    <w:rsid w:val="009A40F6"/>
    <w:rsid w:val="009A44F1"/>
    <w:rsid w:val="009A497A"/>
    <w:rsid w:val="009A4F2F"/>
    <w:rsid w:val="009A64C0"/>
    <w:rsid w:val="009A65F1"/>
    <w:rsid w:val="009A6AB8"/>
    <w:rsid w:val="009A6FAC"/>
    <w:rsid w:val="009A7370"/>
    <w:rsid w:val="009B0298"/>
    <w:rsid w:val="009B06A5"/>
    <w:rsid w:val="009B073D"/>
    <w:rsid w:val="009B17B5"/>
    <w:rsid w:val="009B19DA"/>
    <w:rsid w:val="009B1D19"/>
    <w:rsid w:val="009B2202"/>
    <w:rsid w:val="009B25AD"/>
    <w:rsid w:val="009B2AFF"/>
    <w:rsid w:val="009B30A7"/>
    <w:rsid w:val="009B30FE"/>
    <w:rsid w:val="009B3E1D"/>
    <w:rsid w:val="009B4053"/>
    <w:rsid w:val="009B5CA2"/>
    <w:rsid w:val="009B6FB3"/>
    <w:rsid w:val="009B776A"/>
    <w:rsid w:val="009C012F"/>
    <w:rsid w:val="009C176D"/>
    <w:rsid w:val="009C18D1"/>
    <w:rsid w:val="009C19F3"/>
    <w:rsid w:val="009C1C3D"/>
    <w:rsid w:val="009C286E"/>
    <w:rsid w:val="009C2C27"/>
    <w:rsid w:val="009C2CBB"/>
    <w:rsid w:val="009C363F"/>
    <w:rsid w:val="009C404B"/>
    <w:rsid w:val="009C4209"/>
    <w:rsid w:val="009C460F"/>
    <w:rsid w:val="009C4BD8"/>
    <w:rsid w:val="009C4C90"/>
    <w:rsid w:val="009C505A"/>
    <w:rsid w:val="009C591C"/>
    <w:rsid w:val="009C5AFF"/>
    <w:rsid w:val="009C6162"/>
    <w:rsid w:val="009C6285"/>
    <w:rsid w:val="009C6401"/>
    <w:rsid w:val="009C6656"/>
    <w:rsid w:val="009C6BBE"/>
    <w:rsid w:val="009C6C73"/>
    <w:rsid w:val="009C71D5"/>
    <w:rsid w:val="009C7A32"/>
    <w:rsid w:val="009C7DF1"/>
    <w:rsid w:val="009C7E26"/>
    <w:rsid w:val="009D0F51"/>
    <w:rsid w:val="009D1122"/>
    <w:rsid w:val="009D21C8"/>
    <w:rsid w:val="009D24A2"/>
    <w:rsid w:val="009D334B"/>
    <w:rsid w:val="009D4598"/>
    <w:rsid w:val="009D4957"/>
    <w:rsid w:val="009D504C"/>
    <w:rsid w:val="009D526C"/>
    <w:rsid w:val="009D5BED"/>
    <w:rsid w:val="009D652B"/>
    <w:rsid w:val="009D6C21"/>
    <w:rsid w:val="009D6F2F"/>
    <w:rsid w:val="009D7B50"/>
    <w:rsid w:val="009E0143"/>
    <w:rsid w:val="009E0362"/>
    <w:rsid w:val="009E1504"/>
    <w:rsid w:val="009E28C3"/>
    <w:rsid w:val="009E2E36"/>
    <w:rsid w:val="009E32B0"/>
    <w:rsid w:val="009E4029"/>
    <w:rsid w:val="009E4808"/>
    <w:rsid w:val="009E5B9D"/>
    <w:rsid w:val="009E606A"/>
    <w:rsid w:val="009E667B"/>
    <w:rsid w:val="009F01A0"/>
    <w:rsid w:val="009F1019"/>
    <w:rsid w:val="009F1114"/>
    <w:rsid w:val="009F20F7"/>
    <w:rsid w:val="009F27A8"/>
    <w:rsid w:val="009F29B4"/>
    <w:rsid w:val="009F33E2"/>
    <w:rsid w:val="009F39B2"/>
    <w:rsid w:val="009F4FB9"/>
    <w:rsid w:val="009F573F"/>
    <w:rsid w:val="009F5780"/>
    <w:rsid w:val="009F5DC2"/>
    <w:rsid w:val="009F6541"/>
    <w:rsid w:val="009F662D"/>
    <w:rsid w:val="009F6A8B"/>
    <w:rsid w:val="009F7865"/>
    <w:rsid w:val="009F793C"/>
    <w:rsid w:val="009F7F41"/>
    <w:rsid w:val="009F7FF5"/>
    <w:rsid w:val="00A004AF"/>
    <w:rsid w:val="00A00D20"/>
    <w:rsid w:val="00A0176D"/>
    <w:rsid w:val="00A0191C"/>
    <w:rsid w:val="00A02702"/>
    <w:rsid w:val="00A029AE"/>
    <w:rsid w:val="00A02F0F"/>
    <w:rsid w:val="00A03215"/>
    <w:rsid w:val="00A040A8"/>
    <w:rsid w:val="00A04104"/>
    <w:rsid w:val="00A04165"/>
    <w:rsid w:val="00A06028"/>
    <w:rsid w:val="00A062B3"/>
    <w:rsid w:val="00A0644F"/>
    <w:rsid w:val="00A0649E"/>
    <w:rsid w:val="00A06FB5"/>
    <w:rsid w:val="00A07413"/>
    <w:rsid w:val="00A07AE4"/>
    <w:rsid w:val="00A07D85"/>
    <w:rsid w:val="00A07DC3"/>
    <w:rsid w:val="00A108B6"/>
    <w:rsid w:val="00A108FA"/>
    <w:rsid w:val="00A109B4"/>
    <w:rsid w:val="00A11CC0"/>
    <w:rsid w:val="00A12A5A"/>
    <w:rsid w:val="00A13A31"/>
    <w:rsid w:val="00A14464"/>
    <w:rsid w:val="00A150AD"/>
    <w:rsid w:val="00A15141"/>
    <w:rsid w:val="00A15495"/>
    <w:rsid w:val="00A155C7"/>
    <w:rsid w:val="00A15AD3"/>
    <w:rsid w:val="00A15C8E"/>
    <w:rsid w:val="00A1639B"/>
    <w:rsid w:val="00A177E7"/>
    <w:rsid w:val="00A17C5E"/>
    <w:rsid w:val="00A20705"/>
    <w:rsid w:val="00A210ED"/>
    <w:rsid w:val="00A22453"/>
    <w:rsid w:val="00A2348D"/>
    <w:rsid w:val="00A237B9"/>
    <w:rsid w:val="00A23D23"/>
    <w:rsid w:val="00A244F6"/>
    <w:rsid w:val="00A2464E"/>
    <w:rsid w:val="00A247B3"/>
    <w:rsid w:val="00A250A9"/>
    <w:rsid w:val="00A253E6"/>
    <w:rsid w:val="00A25537"/>
    <w:rsid w:val="00A255FD"/>
    <w:rsid w:val="00A25B2B"/>
    <w:rsid w:val="00A25FC8"/>
    <w:rsid w:val="00A265BF"/>
    <w:rsid w:val="00A268A5"/>
    <w:rsid w:val="00A3011A"/>
    <w:rsid w:val="00A305A4"/>
    <w:rsid w:val="00A30946"/>
    <w:rsid w:val="00A31315"/>
    <w:rsid w:val="00A32B4F"/>
    <w:rsid w:val="00A32D16"/>
    <w:rsid w:val="00A3436A"/>
    <w:rsid w:val="00A34524"/>
    <w:rsid w:val="00A34952"/>
    <w:rsid w:val="00A34B87"/>
    <w:rsid w:val="00A35FD8"/>
    <w:rsid w:val="00A368E4"/>
    <w:rsid w:val="00A36DF3"/>
    <w:rsid w:val="00A3785A"/>
    <w:rsid w:val="00A40055"/>
    <w:rsid w:val="00A40B0D"/>
    <w:rsid w:val="00A40B49"/>
    <w:rsid w:val="00A42170"/>
    <w:rsid w:val="00A42376"/>
    <w:rsid w:val="00A424A9"/>
    <w:rsid w:val="00A42971"/>
    <w:rsid w:val="00A42F9A"/>
    <w:rsid w:val="00A433DF"/>
    <w:rsid w:val="00A43A02"/>
    <w:rsid w:val="00A43D4D"/>
    <w:rsid w:val="00A44655"/>
    <w:rsid w:val="00A44B24"/>
    <w:rsid w:val="00A45165"/>
    <w:rsid w:val="00A452ED"/>
    <w:rsid w:val="00A45BF9"/>
    <w:rsid w:val="00A45CFA"/>
    <w:rsid w:val="00A464CB"/>
    <w:rsid w:val="00A466E9"/>
    <w:rsid w:val="00A46A0A"/>
    <w:rsid w:val="00A46C19"/>
    <w:rsid w:val="00A477BC"/>
    <w:rsid w:val="00A47A40"/>
    <w:rsid w:val="00A47C1A"/>
    <w:rsid w:val="00A47D2B"/>
    <w:rsid w:val="00A47FC8"/>
    <w:rsid w:val="00A5030A"/>
    <w:rsid w:val="00A508DF"/>
    <w:rsid w:val="00A50AC7"/>
    <w:rsid w:val="00A50EB5"/>
    <w:rsid w:val="00A5115B"/>
    <w:rsid w:val="00A52533"/>
    <w:rsid w:val="00A55056"/>
    <w:rsid w:val="00A5537F"/>
    <w:rsid w:val="00A556E9"/>
    <w:rsid w:val="00A557F7"/>
    <w:rsid w:val="00A558F2"/>
    <w:rsid w:val="00A55D10"/>
    <w:rsid w:val="00A55E30"/>
    <w:rsid w:val="00A5651C"/>
    <w:rsid w:val="00A56F85"/>
    <w:rsid w:val="00A5759B"/>
    <w:rsid w:val="00A605A9"/>
    <w:rsid w:val="00A60EEA"/>
    <w:rsid w:val="00A61490"/>
    <w:rsid w:val="00A61591"/>
    <w:rsid w:val="00A61989"/>
    <w:rsid w:val="00A619EA"/>
    <w:rsid w:val="00A631B1"/>
    <w:rsid w:val="00A635E1"/>
    <w:rsid w:val="00A6394C"/>
    <w:rsid w:val="00A649C4"/>
    <w:rsid w:val="00A64D35"/>
    <w:rsid w:val="00A65370"/>
    <w:rsid w:val="00A656B9"/>
    <w:rsid w:val="00A65B8D"/>
    <w:rsid w:val="00A65E9D"/>
    <w:rsid w:val="00A662D9"/>
    <w:rsid w:val="00A6638C"/>
    <w:rsid w:val="00A6642D"/>
    <w:rsid w:val="00A672C4"/>
    <w:rsid w:val="00A67530"/>
    <w:rsid w:val="00A67DA4"/>
    <w:rsid w:val="00A70F72"/>
    <w:rsid w:val="00A71C27"/>
    <w:rsid w:val="00A72ACB"/>
    <w:rsid w:val="00A72E0E"/>
    <w:rsid w:val="00A72FBF"/>
    <w:rsid w:val="00A73086"/>
    <w:rsid w:val="00A737BA"/>
    <w:rsid w:val="00A73B2D"/>
    <w:rsid w:val="00A73BF0"/>
    <w:rsid w:val="00A7434E"/>
    <w:rsid w:val="00A744F0"/>
    <w:rsid w:val="00A745FA"/>
    <w:rsid w:val="00A747CE"/>
    <w:rsid w:val="00A750DF"/>
    <w:rsid w:val="00A75B35"/>
    <w:rsid w:val="00A75CEA"/>
    <w:rsid w:val="00A76102"/>
    <w:rsid w:val="00A761EF"/>
    <w:rsid w:val="00A763B8"/>
    <w:rsid w:val="00A76404"/>
    <w:rsid w:val="00A776DC"/>
    <w:rsid w:val="00A8043B"/>
    <w:rsid w:val="00A805F1"/>
    <w:rsid w:val="00A80F7B"/>
    <w:rsid w:val="00A81EB6"/>
    <w:rsid w:val="00A83D9A"/>
    <w:rsid w:val="00A83F33"/>
    <w:rsid w:val="00A84450"/>
    <w:rsid w:val="00A84726"/>
    <w:rsid w:val="00A84ECF"/>
    <w:rsid w:val="00A85705"/>
    <w:rsid w:val="00A86820"/>
    <w:rsid w:val="00A8725C"/>
    <w:rsid w:val="00A8761A"/>
    <w:rsid w:val="00A876E6"/>
    <w:rsid w:val="00A90BD8"/>
    <w:rsid w:val="00A917F5"/>
    <w:rsid w:val="00A91B24"/>
    <w:rsid w:val="00A920F2"/>
    <w:rsid w:val="00A9270F"/>
    <w:rsid w:val="00A92CAA"/>
    <w:rsid w:val="00A934BB"/>
    <w:rsid w:val="00A936C6"/>
    <w:rsid w:val="00A93BF1"/>
    <w:rsid w:val="00A93C82"/>
    <w:rsid w:val="00A94123"/>
    <w:rsid w:val="00A94C2A"/>
    <w:rsid w:val="00A956DC"/>
    <w:rsid w:val="00A95BE8"/>
    <w:rsid w:val="00A96792"/>
    <w:rsid w:val="00A9688E"/>
    <w:rsid w:val="00A970EE"/>
    <w:rsid w:val="00A9724A"/>
    <w:rsid w:val="00A972F2"/>
    <w:rsid w:val="00A97A81"/>
    <w:rsid w:val="00A97FD5"/>
    <w:rsid w:val="00AA0571"/>
    <w:rsid w:val="00AA0623"/>
    <w:rsid w:val="00AA0A58"/>
    <w:rsid w:val="00AA0C17"/>
    <w:rsid w:val="00AA0C26"/>
    <w:rsid w:val="00AA1DA1"/>
    <w:rsid w:val="00AA2509"/>
    <w:rsid w:val="00AA2AA1"/>
    <w:rsid w:val="00AA3A75"/>
    <w:rsid w:val="00AA3CAF"/>
    <w:rsid w:val="00AA3CB4"/>
    <w:rsid w:val="00AA3FDA"/>
    <w:rsid w:val="00AA43CD"/>
    <w:rsid w:val="00AA47B4"/>
    <w:rsid w:val="00AA5406"/>
    <w:rsid w:val="00AA5702"/>
    <w:rsid w:val="00AA5A16"/>
    <w:rsid w:val="00AA5A42"/>
    <w:rsid w:val="00AA5CF8"/>
    <w:rsid w:val="00AA6867"/>
    <w:rsid w:val="00AA7178"/>
    <w:rsid w:val="00AA7ED7"/>
    <w:rsid w:val="00AB0361"/>
    <w:rsid w:val="00AB0866"/>
    <w:rsid w:val="00AB0B9A"/>
    <w:rsid w:val="00AB0C3A"/>
    <w:rsid w:val="00AB103A"/>
    <w:rsid w:val="00AB128D"/>
    <w:rsid w:val="00AB164F"/>
    <w:rsid w:val="00AB1766"/>
    <w:rsid w:val="00AB179C"/>
    <w:rsid w:val="00AB1CE5"/>
    <w:rsid w:val="00AB2C33"/>
    <w:rsid w:val="00AB340F"/>
    <w:rsid w:val="00AB347A"/>
    <w:rsid w:val="00AB347F"/>
    <w:rsid w:val="00AB3C58"/>
    <w:rsid w:val="00AB4078"/>
    <w:rsid w:val="00AB419C"/>
    <w:rsid w:val="00AB4CBD"/>
    <w:rsid w:val="00AB5B1E"/>
    <w:rsid w:val="00AB5F8A"/>
    <w:rsid w:val="00AB6539"/>
    <w:rsid w:val="00AB6B7C"/>
    <w:rsid w:val="00AB6D56"/>
    <w:rsid w:val="00AB79E1"/>
    <w:rsid w:val="00AC00A7"/>
    <w:rsid w:val="00AC0238"/>
    <w:rsid w:val="00AC13F7"/>
    <w:rsid w:val="00AC1443"/>
    <w:rsid w:val="00AC18C6"/>
    <w:rsid w:val="00AC2AB2"/>
    <w:rsid w:val="00AC3A49"/>
    <w:rsid w:val="00AC3F0D"/>
    <w:rsid w:val="00AC42A8"/>
    <w:rsid w:val="00AC434A"/>
    <w:rsid w:val="00AC47DD"/>
    <w:rsid w:val="00AC540F"/>
    <w:rsid w:val="00AC56BF"/>
    <w:rsid w:val="00AC6268"/>
    <w:rsid w:val="00AC643F"/>
    <w:rsid w:val="00AC702E"/>
    <w:rsid w:val="00AC735C"/>
    <w:rsid w:val="00AC7625"/>
    <w:rsid w:val="00AC7689"/>
    <w:rsid w:val="00AD0018"/>
    <w:rsid w:val="00AD0D14"/>
    <w:rsid w:val="00AD0D80"/>
    <w:rsid w:val="00AD106F"/>
    <w:rsid w:val="00AD132D"/>
    <w:rsid w:val="00AD2632"/>
    <w:rsid w:val="00AD276C"/>
    <w:rsid w:val="00AD2A3D"/>
    <w:rsid w:val="00AD2A77"/>
    <w:rsid w:val="00AD2C31"/>
    <w:rsid w:val="00AD2D58"/>
    <w:rsid w:val="00AD33CB"/>
    <w:rsid w:val="00AD3700"/>
    <w:rsid w:val="00AD3FDC"/>
    <w:rsid w:val="00AD474E"/>
    <w:rsid w:val="00AD477D"/>
    <w:rsid w:val="00AD516B"/>
    <w:rsid w:val="00AD5724"/>
    <w:rsid w:val="00AD60FA"/>
    <w:rsid w:val="00AD61A5"/>
    <w:rsid w:val="00AD63ED"/>
    <w:rsid w:val="00AD64AF"/>
    <w:rsid w:val="00AD6784"/>
    <w:rsid w:val="00AD6B3C"/>
    <w:rsid w:val="00AD7680"/>
    <w:rsid w:val="00AD7BEC"/>
    <w:rsid w:val="00AE083C"/>
    <w:rsid w:val="00AE0E85"/>
    <w:rsid w:val="00AE1B8F"/>
    <w:rsid w:val="00AE28F8"/>
    <w:rsid w:val="00AE2CD7"/>
    <w:rsid w:val="00AE3CFF"/>
    <w:rsid w:val="00AE419C"/>
    <w:rsid w:val="00AE4279"/>
    <w:rsid w:val="00AE4B3A"/>
    <w:rsid w:val="00AE4B3E"/>
    <w:rsid w:val="00AE5020"/>
    <w:rsid w:val="00AE529B"/>
    <w:rsid w:val="00AE52CF"/>
    <w:rsid w:val="00AE5621"/>
    <w:rsid w:val="00AE605F"/>
    <w:rsid w:val="00AE660F"/>
    <w:rsid w:val="00AE6E22"/>
    <w:rsid w:val="00AE7034"/>
    <w:rsid w:val="00AE7925"/>
    <w:rsid w:val="00AE7E74"/>
    <w:rsid w:val="00AF00B9"/>
    <w:rsid w:val="00AF02C7"/>
    <w:rsid w:val="00AF0696"/>
    <w:rsid w:val="00AF0A0E"/>
    <w:rsid w:val="00AF0AF1"/>
    <w:rsid w:val="00AF0BFF"/>
    <w:rsid w:val="00AF0EF1"/>
    <w:rsid w:val="00AF1518"/>
    <w:rsid w:val="00AF2E63"/>
    <w:rsid w:val="00AF4409"/>
    <w:rsid w:val="00AF47B2"/>
    <w:rsid w:val="00AF5D51"/>
    <w:rsid w:val="00AF6BF2"/>
    <w:rsid w:val="00AF6E66"/>
    <w:rsid w:val="00AF7567"/>
    <w:rsid w:val="00AF7797"/>
    <w:rsid w:val="00B01ABF"/>
    <w:rsid w:val="00B028C5"/>
    <w:rsid w:val="00B02D4E"/>
    <w:rsid w:val="00B02F47"/>
    <w:rsid w:val="00B032D0"/>
    <w:rsid w:val="00B03439"/>
    <w:rsid w:val="00B038FE"/>
    <w:rsid w:val="00B0489C"/>
    <w:rsid w:val="00B04A90"/>
    <w:rsid w:val="00B04BFD"/>
    <w:rsid w:val="00B04C1D"/>
    <w:rsid w:val="00B04E55"/>
    <w:rsid w:val="00B06011"/>
    <w:rsid w:val="00B0604F"/>
    <w:rsid w:val="00B06276"/>
    <w:rsid w:val="00B06546"/>
    <w:rsid w:val="00B06C0F"/>
    <w:rsid w:val="00B06FFD"/>
    <w:rsid w:val="00B071E5"/>
    <w:rsid w:val="00B0789F"/>
    <w:rsid w:val="00B07CEB"/>
    <w:rsid w:val="00B07E46"/>
    <w:rsid w:val="00B1026C"/>
    <w:rsid w:val="00B11D35"/>
    <w:rsid w:val="00B11D91"/>
    <w:rsid w:val="00B13B26"/>
    <w:rsid w:val="00B158EA"/>
    <w:rsid w:val="00B159CA"/>
    <w:rsid w:val="00B16FAC"/>
    <w:rsid w:val="00B201A1"/>
    <w:rsid w:val="00B23369"/>
    <w:rsid w:val="00B23AAE"/>
    <w:rsid w:val="00B23C4B"/>
    <w:rsid w:val="00B23C7D"/>
    <w:rsid w:val="00B24126"/>
    <w:rsid w:val="00B25B7D"/>
    <w:rsid w:val="00B260BB"/>
    <w:rsid w:val="00B26338"/>
    <w:rsid w:val="00B26468"/>
    <w:rsid w:val="00B26E00"/>
    <w:rsid w:val="00B276BC"/>
    <w:rsid w:val="00B27E1C"/>
    <w:rsid w:val="00B30B60"/>
    <w:rsid w:val="00B30DE1"/>
    <w:rsid w:val="00B314CA"/>
    <w:rsid w:val="00B31668"/>
    <w:rsid w:val="00B31784"/>
    <w:rsid w:val="00B318DB"/>
    <w:rsid w:val="00B31F2A"/>
    <w:rsid w:val="00B321F2"/>
    <w:rsid w:val="00B3397F"/>
    <w:rsid w:val="00B3415A"/>
    <w:rsid w:val="00B34451"/>
    <w:rsid w:val="00B3446E"/>
    <w:rsid w:val="00B34653"/>
    <w:rsid w:val="00B34FD9"/>
    <w:rsid w:val="00B360F4"/>
    <w:rsid w:val="00B3664A"/>
    <w:rsid w:val="00B3698E"/>
    <w:rsid w:val="00B36EEE"/>
    <w:rsid w:val="00B372D4"/>
    <w:rsid w:val="00B377A2"/>
    <w:rsid w:val="00B40024"/>
    <w:rsid w:val="00B402AB"/>
    <w:rsid w:val="00B409FE"/>
    <w:rsid w:val="00B40C28"/>
    <w:rsid w:val="00B40CCA"/>
    <w:rsid w:val="00B41012"/>
    <w:rsid w:val="00B4101C"/>
    <w:rsid w:val="00B419D8"/>
    <w:rsid w:val="00B42F77"/>
    <w:rsid w:val="00B43524"/>
    <w:rsid w:val="00B4363C"/>
    <w:rsid w:val="00B43CF5"/>
    <w:rsid w:val="00B43FFB"/>
    <w:rsid w:val="00B44AA7"/>
    <w:rsid w:val="00B46D05"/>
    <w:rsid w:val="00B46F83"/>
    <w:rsid w:val="00B50C42"/>
    <w:rsid w:val="00B50F5F"/>
    <w:rsid w:val="00B512FA"/>
    <w:rsid w:val="00B523B3"/>
    <w:rsid w:val="00B54397"/>
    <w:rsid w:val="00B547F3"/>
    <w:rsid w:val="00B54B64"/>
    <w:rsid w:val="00B557E1"/>
    <w:rsid w:val="00B55BF7"/>
    <w:rsid w:val="00B563A0"/>
    <w:rsid w:val="00B5642C"/>
    <w:rsid w:val="00B572C1"/>
    <w:rsid w:val="00B57374"/>
    <w:rsid w:val="00B575DE"/>
    <w:rsid w:val="00B57824"/>
    <w:rsid w:val="00B57BC5"/>
    <w:rsid w:val="00B60779"/>
    <w:rsid w:val="00B61395"/>
    <w:rsid w:val="00B613DE"/>
    <w:rsid w:val="00B625E0"/>
    <w:rsid w:val="00B626E4"/>
    <w:rsid w:val="00B62AA6"/>
    <w:rsid w:val="00B62DF6"/>
    <w:rsid w:val="00B62F6E"/>
    <w:rsid w:val="00B62FB2"/>
    <w:rsid w:val="00B63106"/>
    <w:rsid w:val="00B63366"/>
    <w:rsid w:val="00B63A97"/>
    <w:rsid w:val="00B640A9"/>
    <w:rsid w:val="00B646F0"/>
    <w:rsid w:val="00B646F9"/>
    <w:rsid w:val="00B65786"/>
    <w:rsid w:val="00B65C26"/>
    <w:rsid w:val="00B65CE1"/>
    <w:rsid w:val="00B6617C"/>
    <w:rsid w:val="00B664B6"/>
    <w:rsid w:val="00B66F99"/>
    <w:rsid w:val="00B70A33"/>
    <w:rsid w:val="00B7113B"/>
    <w:rsid w:val="00B7123A"/>
    <w:rsid w:val="00B719C0"/>
    <w:rsid w:val="00B72114"/>
    <w:rsid w:val="00B72627"/>
    <w:rsid w:val="00B72F54"/>
    <w:rsid w:val="00B72FF8"/>
    <w:rsid w:val="00B735F4"/>
    <w:rsid w:val="00B73793"/>
    <w:rsid w:val="00B743E7"/>
    <w:rsid w:val="00B75240"/>
    <w:rsid w:val="00B754D9"/>
    <w:rsid w:val="00B75973"/>
    <w:rsid w:val="00B75CA3"/>
    <w:rsid w:val="00B75DD4"/>
    <w:rsid w:val="00B76404"/>
    <w:rsid w:val="00B776EF"/>
    <w:rsid w:val="00B77CC8"/>
    <w:rsid w:val="00B77CFC"/>
    <w:rsid w:val="00B8027F"/>
    <w:rsid w:val="00B809B8"/>
    <w:rsid w:val="00B80CF7"/>
    <w:rsid w:val="00B80F30"/>
    <w:rsid w:val="00B8118F"/>
    <w:rsid w:val="00B819D4"/>
    <w:rsid w:val="00B825A8"/>
    <w:rsid w:val="00B82CE0"/>
    <w:rsid w:val="00B8305F"/>
    <w:rsid w:val="00B8357A"/>
    <w:rsid w:val="00B837A3"/>
    <w:rsid w:val="00B837BB"/>
    <w:rsid w:val="00B83B78"/>
    <w:rsid w:val="00B8417B"/>
    <w:rsid w:val="00B845B6"/>
    <w:rsid w:val="00B849D9"/>
    <w:rsid w:val="00B853AF"/>
    <w:rsid w:val="00B85777"/>
    <w:rsid w:val="00B85BB2"/>
    <w:rsid w:val="00B85E27"/>
    <w:rsid w:val="00B8636A"/>
    <w:rsid w:val="00B86AA4"/>
    <w:rsid w:val="00B86BE2"/>
    <w:rsid w:val="00B86D32"/>
    <w:rsid w:val="00B87061"/>
    <w:rsid w:val="00B8755B"/>
    <w:rsid w:val="00B87919"/>
    <w:rsid w:val="00B87BB9"/>
    <w:rsid w:val="00B87F69"/>
    <w:rsid w:val="00B9001C"/>
    <w:rsid w:val="00B900BB"/>
    <w:rsid w:val="00B90210"/>
    <w:rsid w:val="00B90250"/>
    <w:rsid w:val="00B904C3"/>
    <w:rsid w:val="00B90559"/>
    <w:rsid w:val="00B905D3"/>
    <w:rsid w:val="00B906A4"/>
    <w:rsid w:val="00B908C5"/>
    <w:rsid w:val="00B90BF5"/>
    <w:rsid w:val="00B90DA3"/>
    <w:rsid w:val="00B918D1"/>
    <w:rsid w:val="00B919DD"/>
    <w:rsid w:val="00B925F8"/>
    <w:rsid w:val="00B92673"/>
    <w:rsid w:val="00B926DB"/>
    <w:rsid w:val="00B927D5"/>
    <w:rsid w:val="00B92C7D"/>
    <w:rsid w:val="00B9375B"/>
    <w:rsid w:val="00B9387D"/>
    <w:rsid w:val="00B93CAB"/>
    <w:rsid w:val="00B94936"/>
    <w:rsid w:val="00B94C9F"/>
    <w:rsid w:val="00B95445"/>
    <w:rsid w:val="00B95698"/>
    <w:rsid w:val="00B95D4B"/>
    <w:rsid w:val="00B963A1"/>
    <w:rsid w:val="00BA016C"/>
    <w:rsid w:val="00BA03BB"/>
    <w:rsid w:val="00BA0C92"/>
    <w:rsid w:val="00BA0D7F"/>
    <w:rsid w:val="00BA0DAE"/>
    <w:rsid w:val="00BA1B7F"/>
    <w:rsid w:val="00BA1CCB"/>
    <w:rsid w:val="00BA247E"/>
    <w:rsid w:val="00BA280D"/>
    <w:rsid w:val="00BA35BA"/>
    <w:rsid w:val="00BA39B3"/>
    <w:rsid w:val="00BA3F08"/>
    <w:rsid w:val="00BA444A"/>
    <w:rsid w:val="00BA44D8"/>
    <w:rsid w:val="00BA4649"/>
    <w:rsid w:val="00BA4D29"/>
    <w:rsid w:val="00BA513D"/>
    <w:rsid w:val="00BA5A66"/>
    <w:rsid w:val="00BA617E"/>
    <w:rsid w:val="00BA6407"/>
    <w:rsid w:val="00BA681E"/>
    <w:rsid w:val="00BA7218"/>
    <w:rsid w:val="00BA7314"/>
    <w:rsid w:val="00BA7DD8"/>
    <w:rsid w:val="00BB05A7"/>
    <w:rsid w:val="00BB084E"/>
    <w:rsid w:val="00BB1A23"/>
    <w:rsid w:val="00BB3350"/>
    <w:rsid w:val="00BB3610"/>
    <w:rsid w:val="00BB4639"/>
    <w:rsid w:val="00BB4C6A"/>
    <w:rsid w:val="00BB5232"/>
    <w:rsid w:val="00BB5692"/>
    <w:rsid w:val="00BB58B8"/>
    <w:rsid w:val="00BB58FA"/>
    <w:rsid w:val="00BB5BAC"/>
    <w:rsid w:val="00BB6253"/>
    <w:rsid w:val="00BB65F9"/>
    <w:rsid w:val="00BB78E0"/>
    <w:rsid w:val="00BC15BA"/>
    <w:rsid w:val="00BC1C28"/>
    <w:rsid w:val="00BC3849"/>
    <w:rsid w:val="00BC3BFA"/>
    <w:rsid w:val="00BC3F36"/>
    <w:rsid w:val="00BC42D1"/>
    <w:rsid w:val="00BC52B7"/>
    <w:rsid w:val="00BC557C"/>
    <w:rsid w:val="00BC5597"/>
    <w:rsid w:val="00BC5EFC"/>
    <w:rsid w:val="00BC5FA4"/>
    <w:rsid w:val="00BC6B6C"/>
    <w:rsid w:val="00BC7506"/>
    <w:rsid w:val="00BC7A92"/>
    <w:rsid w:val="00BD1403"/>
    <w:rsid w:val="00BD1AD8"/>
    <w:rsid w:val="00BD2802"/>
    <w:rsid w:val="00BD37C2"/>
    <w:rsid w:val="00BD456A"/>
    <w:rsid w:val="00BD4A1B"/>
    <w:rsid w:val="00BD4A62"/>
    <w:rsid w:val="00BD6461"/>
    <w:rsid w:val="00BD6560"/>
    <w:rsid w:val="00BD6B85"/>
    <w:rsid w:val="00BD6F13"/>
    <w:rsid w:val="00BD702F"/>
    <w:rsid w:val="00BD7111"/>
    <w:rsid w:val="00BD764F"/>
    <w:rsid w:val="00BD7854"/>
    <w:rsid w:val="00BD7936"/>
    <w:rsid w:val="00BE02A6"/>
    <w:rsid w:val="00BE0BCE"/>
    <w:rsid w:val="00BE1170"/>
    <w:rsid w:val="00BE11D5"/>
    <w:rsid w:val="00BE1CE9"/>
    <w:rsid w:val="00BE282B"/>
    <w:rsid w:val="00BE2D5C"/>
    <w:rsid w:val="00BE2E17"/>
    <w:rsid w:val="00BE35BD"/>
    <w:rsid w:val="00BE4525"/>
    <w:rsid w:val="00BE45DF"/>
    <w:rsid w:val="00BE4D3A"/>
    <w:rsid w:val="00BE505A"/>
    <w:rsid w:val="00BE5992"/>
    <w:rsid w:val="00BE6147"/>
    <w:rsid w:val="00BE6685"/>
    <w:rsid w:val="00BE736D"/>
    <w:rsid w:val="00BE74FF"/>
    <w:rsid w:val="00BE75EF"/>
    <w:rsid w:val="00BE7D58"/>
    <w:rsid w:val="00BF0F28"/>
    <w:rsid w:val="00BF0FCE"/>
    <w:rsid w:val="00BF0FE1"/>
    <w:rsid w:val="00BF13F7"/>
    <w:rsid w:val="00BF155D"/>
    <w:rsid w:val="00BF230B"/>
    <w:rsid w:val="00BF23A4"/>
    <w:rsid w:val="00BF29EB"/>
    <w:rsid w:val="00BF2B9E"/>
    <w:rsid w:val="00BF2CB8"/>
    <w:rsid w:val="00BF44F4"/>
    <w:rsid w:val="00BF4836"/>
    <w:rsid w:val="00BF4B85"/>
    <w:rsid w:val="00BF4D0F"/>
    <w:rsid w:val="00BF5A88"/>
    <w:rsid w:val="00BF6116"/>
    <w:rsid w:val="00BF637F"/>
    <w:rsid w:val="00BF65CA"/>
    <w:rsid w:val="00BF6C15"/>
    <w:rsid w:val="00BF6D82"/>
    <w:rsid w:val="00BF70EC"/>
    <w:rsid w:val="00BF799F"/>
    <w:rsid w:val="00C000C5"/>
    <w:rsid w:val="00C001EA"/>
    <w:rsid w:val="00C0176B"/>
    <w:rsid w:val="00C027F8"/>
    <w:rsid w:val="00C030A0"/>
    <w:rsid w:val="00C03268"/>
    <w:rsid w:val="00C032A8"/>
    <w:rsid w:val="00C0339C"/>
    <w:rsid w:val="00C03E09"/>
    <w:rsid w:val="00C04063"/>
    <w:rsid w:val="00C0499C"/>
    <w:rsid w:val="00C05463"/>
    <w:rsid w:val="00C0554D"/>
    <w:rsid w:val="00C056B6"/>
    <w:rsid w:val="00C0596B"/>
    <w:rsid w:val="00C05ACB"/>
    <w:rsid w:val="00C05E4D"/>
    <w:rsid w:val="00C05EE5"/>
    <w:rsid w:val="00C060D1"/>
    <w:rsid w:val="00C064D0"/>
    <w:rsid w:val="00C07E14"/>
    <w:rsid w:val="00C10EC3"/>
    <w:rsid w:val="00C111F3"/>
    <w:rsid w:val="00C11399"/>
    <w:rsid w:val="00C130D0"/>
    <w:rsid w:val="00C1338E"/>
    <w:rsid w:val="00C136D1"/>
    <w:rsid w:val="00C15348"/>
    <w:rsid w:val="00C15889"/>
    <w:rsid w:val="00C15943"/>
    <w:rsid w:val="00C1695A"/>
    <w:rsid w:val="00C16A4D"/>
    <w:rsid w:val="00C16A87"/>
    <w:rsid w:val="00C170F7"/>
    <w:rsid w:val="00C17F3E"/>
    <w:rsid w:val="00C20187"/>
    <w:rsid w:val="00C203E3"/>
    <w:rsid w:val="00C20903"/>
    <w:rsid w:val="00C20961"/>
    <w:rsid w:val="00C20A6C"/>
    <w:rsid w:val="00C20AF0"/>
    <w:rsid w:val="00C20D0E"/>
    <w:rsid w:val="00C20D4A"/>
    <w:rsid w:val="00C20EA0"/>
    <w:rsid w:val="00C217E2"/>
    <w:rsid w:val="00C21BCD"/>
    <w:rsid w:val="00C221FE"/>
    <w:rsid w:val="00C225E8"/>
    <w:rsid w:val="00C2289E"/>
    <w:rsid w:val="00C24130"/>
    <w:rsid w:val="00C24156"/>
    <w:rsid w:val="00C241C1"/>
    <w:rsid w:val="00C250A2"/>
    <w:rsid w:val="00C25555"/>
    <w:rsid w:val="00C257FD"/>
    <w:rsid w:val="00C259FF"/>
    <w:rsid w:val="00C2622F"/>
    <w:rsid w:val="00C26553"/>
    <w:rsid w:val="00C268B4"/>
    <w:rsid w:val="00C273AA"/>
    <w:rsid w:val="00C27882"/>
    <w:rsid w:val="00C27FC2"/>
    <w:rsid w:val="00C3002E"/>
    <w:rsid w:val="00C319C0"/>
    <w:rsid w:val="00C31B47"/>
    <w:rsid w:val="00C31F6E"/>
    <w:rsid w:val="00C325C1"/>
    <w:rsid w:val="00C3384F"/>
    <w:rsid w:val="00C33B6F"/>
    <w:rsid w:val="00C3476D"/>
    <w:rsid w:val="00C357CB"/>
    <w:rsid w:val="00C364E2"/>
    <w:rsid w:val="00C36BCC"/>
    <w:rsid w:val="00C36EB3"/>
    <w:rsid w:val="00C3768B"/>
    <w:rsid w:val="00C40241"/>
    <w:rsid w:val="00C4032D"/>
    <w:rsid w:val="00C40828"/>
    <w:rsid w:val="00C4088A"/>
    <w:rsid w:val="00C409D4"/>
    <w:rsid w:val="00C4124E"/>
    <w:rsid w:val="00C41C50"/>
    <w:rsid w:val="00C41E92"/>
    <w:rsid w:val="00C41FFA"/>
    <w:rsid w:val="00C42B08"/>
    <w:rsid w:val="00C42ECF"/>
    <w:rsid w:val="00C42EE3"/>
    <w:rsid w:val="00C43065"/>
    <w:rsid w:val="00C43674"/>
    <w:rsid w:val="00C43D02"/>
    <w:rsid w:val="00C4406C"/>
    <w:rsid w:val="00C440A0"/>
    <w:rsid w:val="00C44317"/>
    <w:rsid w:val="00C44818"/>
    <w:rsid w:val="00C449B2"/>
    <w:rsid w:val="00C44ED7"/>
    <w:rsid w:val="00C450A4"/>
    <w:rsid w:val="00C45708"/>
    <w:rsid w:val="00C45CE1"/>
    <w:rsid w:val="00C45F72"/>
    <w:rsid w:val="00C460C3"/>
    <w:rsid w:val="00C46B12"/>
    <w:rsid w:val="00C47EE2"/>
    <w:rsid w:val="00C504AF"/>
    <w:rsid w:val="00C506CA"/>
    <w:rsid w:val="00C50785"/>
    <w:rsid w:val="00C50F8B"/>
    <w:rsid w:val="00C5179A"/>
    <w:rsid w:val="00C5189A"/>
    <w:rsid w:val="00C51A62"/>
    <w:rsid w:val="00C52DD7"/>
    <w:rsid w:val="00C52EF5"/>
    <w:rsid w:val="00C5301A"/>
    <w:rsid w:val="00C53DE1"/>
    <w:rsid w:val="00C543FD"/>
    <w:rsid w:val="00C54499"/>
    <w:rsid w:val="00C544D6"/>
    <w:rsid w:val="00C54C5C"/>
    <w:rsid w:val="00C54F16"/>
    <w:rsid w:val="00C5533D"/>
    <w:rsid w:val="00C56095"/>
    <w:rsid w:val="00C56313"/>
    <w:rsid w:val="00C564F5"/>
    <w:rsid w:val="00C56877"/>
    <w:rsid w:val="00C56B7F"/>
    <w:rsid w:val="00C572D3"/>
    <w:rsid w:val="00C57810"/>
    <w:rsid w:val="00C57AC7"/>
    <w:rsid w:val="00C61525"/>
    <w:rsid w:val="00C6161F"/>
    <w:rsid w:val="00C61776"/>
    <w:rsid w:val="00C6186F"/>
    <w:rsid w:val="00C62D83"/>
    <w:rsid w:val="00C631CF"/>
    <w:rsid w:val="00C6394D"/>
    <w:rsid w:val="00C63BBC"/>
    <w:rsid w:val="00C646EF"/>
    <w:rsid w:val="00C64D0B"/>
    <w:rsid w:val="00C65A95"/>
    <w:rsid w:val="00C66123"/>
    <w:rsid w:val="00C66BEC"/>
    <w:rsid w:val="00C66D6C"/>
    <w:rsid w:val="00C670D4"/>
    <w:rsid w:val="00C67175"/>
    <w:rsid w:val="00C67184"/>
    <w:rsid w:val="00C67D9E"/>
    <w:rsid w:val="00C67FDA"/>
    <w:rsid w:val="00C70295"/>
    <w:rsid w:val="00C70410"/>
    <w:rsid w:val="00C708DD"/>
    <w:rsid w:val="00C71032"/>
    <w:rsid w:val="00C71A5C"/>
    <w:rsid w:val="00C71DBD"/>
    <w:rsid w:val="00C725E3"/>
    <w:rsid w:val="00C7260A"/>
    <w:rsid w:val="00C72804"/>
    <w:rsid w:val="00C733EC"/>
    <w:rsid w:val="00C7374C"/>
    <w:rsid w:val="00C740CC"/>
    <w:rsid w:val="00C7419D"/>
    <w:rsid w:val="00C749C3"/>
    <w:rsid w:val="00C74A9B"/>
    <w:rsid w:val="00C75C37"/>
    <w:rsid w:val="00C75C54"/>
    <w:rsid w:val="00C767BF"/>
    <w:rsid w:val="00C76D54"/>
    <w:rsid w:val="00C807FC"/>
    <w:rsid w:val="00C80B7C"/>
    <w:rsid w:val="00C80E5E"/>
    <w:rsid w:val="00C81D53"/>
    <w:rsid w:val="00C81F00"/>
    <w:rsid w:val="00C83F51"/>
    <w:rsid w:val="00C847E4"/>
    <w:rsid w:val="00C84B51"/>
    <w:rsid w:val="00C867FF"/>
    <w:rsid w:val="00C86B7E"/>
    <w:rsid w:val="00C86E70"/>
    <w:rsid w:val="00C8741C"/>
    <w:rsid w:val="00C91458"/>
    <w:rsid w:val="00C91F24"/>
    <w:rsid w:val="00C91F2F"/>
    <w:rsid w:val="00C920D0"/>
    <w:rsid w:val="00C92B23"/>
    <w:rsid w:val="00C92E5A"/>
    <w:rsid w:val="00C93E60"/>
    <w:rsid w:val="00C94793"/>
    <w:rsid w:val="00C94D9B"/>
    <w:rsid w:val="00C95589"/>
    <w:rsid w:val="00C96648"/>
    <w:rsid w:val="00C96A46"/>
    <w:rsid w:val="00C96F84"/>
    <w:rsid w:val="00C9743A"/>
    <w:rsid w:val="00C974B0"/>
    <w:rsid w:val="00C975C6"/>
    <w:rsid w:val="00C976BD"/>
    <w:rsid w:val="00C97F02"/>
    <w:rsid w:val="00CA031D"/>
    <w:rsid w:val="00CA035B"/>
    <w:rsid w:val="00CA118B"/>
    <w:rsid w:val="00CA1F0A"/>
    <w:rsid w:val="00CA2D26"/>
    <w:rsid w:val="00CA3081"/>
    <w:rsid w:val="00CA3103"/>
    <w:rsid w:val="00CA31E6"/>
    <w:rsid w:val="00CA36F3"/>
    <w:rsid w:val="00CA4180"/>
    <w:rsid w:val="00CA4B1F"/>
    <w:rsid w:val="00CA4BEE"/>
    <w:rsid w:val="00CA51D4"/>
    <w:rsid w:val="00CA52A4"/>
    <w:rsid w:val="00CA597F"/>
    <w:rsid w:val="00CA5C33"/>
    <w:rsid w:val="00CA5CCC"/>
    <w:rsid w:val="00CA6264"/>
    <w:rsid w:val="00CA6359"/>
    <w:rsid w:val="00CA7813"/>
    <w:rsid w:val="00CA7E0C"/>
    <w:rsid w:val="00CB017C"/>
    <w:rsid w:val="00CB0CC7"/>
    <w:rsid w:val="00CB1286"/>
    <w:rsid w:val="00CB1B29"/>
    <w:rsid w:val="00CB365D"/>
    <w:rsid w:val="00CB46B1"/>
    <w:rsid w:val="00CB476C"/>
    <w:rsid w:val="00CB5794"/>
    <w:rsid w:val="00CB581B"/>
    <w:rsid w:val="00CB58D0"/>
    <w:rsid w:val="00CB5940"/>
    <w:rsid w:val="00CB5CE5"/>
    <w:rsid w:val="00CB6017"/>
    <w:rsid w:val="00CB6128"/>
    <w:rsid w:val="00CB65DE"/>
    <w:rsid w:val="00CB6697"/>
    <w:rsid w:val="00CC077B"/>
    <w:rsid w:val="00CC0802"/>
    <w:rsid w:val="00CC089F"/>
    <w:rsid w:val="00CC112B"/>
    <w:rsid w:val="00CC1894"/>
    <w:rsid w:val="00CC20A5"/>
    <w:rsid w:val="00CC284A"/>
    <w:rsid w:val="00CC38F4"/>
    <w:rsid w:val="00CC3A1D"/>
    <w:rsid w:val="00CC3D00"/>
    <w:rsid w:val="00CC4160"/>
    <w:rsid w:val="00CC455D"/>
    <w:rsid w:val="00CC4B97"/>
    <w:rsid w:val="00CC4D6D"/>
    <w:rsid w:val="00CC5148"/>
    <w:rsid w:val="00CC5208"/>
    <w:rsid w:val="00CC5F68"/>
    <w:rsid w:val="00CC7645"/>
    <w:rsid w:val="00CC781B"/>
    <w:rsid w:val="00CC7A9F"/>
    <w:rsid w:val="00CD0C2F"/>
    <w:rsid w:val="00CD131F"/>
    <w:rsid w:val="00CD1747"/>
    <w:rsid w:val="00CD19E3"/>
    <w:rsid w:val="00CD23C2"/>
    <w:rsid w:val="00CD26F0"/>
    <w:rsid w:val="00CD317D"/>
    <w:rsid w:val="00CD3244"/>
    <w:rsid w:val="00CD3BE6"/>
    <w:rsid w:val="00CD444C"/>
    <w:rsid w:val="00CD4D7C"/>
    <w:rsid w:val="00CD4F55"/>
    <w:rsid w:val="00CD518E"/>
    <w:rsid w:val="00CD51B3"/>
    <w:rsid w:val="00CD610D"/>
    <w:rsid w:val="00CD638E"/>
    <w:rsid w:val="00CD6AA4"/>
    <w:rsid w:val="00CD6BF2"/>
    <w:rsid w:val="00CD6E39"/>
    <w:rsid w:val="00CD73B3"/>
    <w:rsid w:val="00CD7B56"/>
    <w:rsid w:val="00CD7ED8"/>
    <w:rsid w:val="00CE08F4"/>
    <w:rsid w:val="00CE0DAA"/>
    <w:rsid w:val="00CE0F8F"/>
    <w:rsid w:val="00CE1105"/>
    <w:rsid w:val="00CE1F4C"/>
    <w:rsid w:val="00CE1FFA"/>
    <w:rsid w:val="00CE29A5"/>
    <w:rsid w:val="00CE30E8"/>
    <w:rsid w:val="00CE30EF"/>
    <w:rsid w:val="00CE3EAE"/>
    <w:rsid w:val="00CE4499"/>
    <w:rsid w:val="00CE4824"/>
    <w:rsid w:val="00CE4828"/>
    <w:rsid w:val="00CE48D0"/>
    <w:rsid w:val="00CE53B6"/>
    <w:rsid w:val="00CE56DA"/>
    <w:rsid w:val="00CE5B99"/>
    <w:rsid w:val="00CE5EFD"/>
    <w:rsid w:val="00CE6431"/>
    <w:rsid w:val="00CE6510"/>
    <w:rsid w:val="00CF0289"/>
    <w:rsid w:val="00CF0DB9"/>
    <w:rsid w:val="00CF1630"/>
    <w:rsid w:val="00CF17B5"/>
    <w:rsid w:val="00CF1BA7"/>
    <w:rsid w:val="00CF1E6E"/>
    <w:rsid w:val="00CF1EBE"/>
    <w:rsid w:val="00CF21C2"/>
    <w:rsid w:val="00CF2382"/>
    <w:rsid w:val="00CF2A24"/>
    <w:rsid w:val="00CF2C1B"/>
    <w:rsid w:val="00CF30C9"/>
    <w:rsid w:val="00CF390D"/>
    <w:rsid w:val="00CF5F96"/>
    <w:rsid w:val="00CF61AD"/>
    <w:rsid w:val="00CF6368"/>
    <w:rsid w:val="00CF6575"/>
    <w:rsid w:val="00CF71B5"/>
    <w:rsid w:val="00CF71C1"/>
    <w:rsid w:val="00CF7346"/>
    <w:rsid w:val="00D00685"/>
    <w:rsid w:val="00D0101B"/>
    <w:rsid w:val="00D01864"/>
    <w:rsid w:val="00D037B4"/>
    <w:rsid w:val="00D038D8"/>
    <w:rsid w:val="00D03F07"/>
    <w:rsid w:val="00D04753"/>
    <w:rsid w:val="00D04E36"/>
    <w:rsid w:val="00D05234"/>
    <w:rsid w:val="00D054AF"/>
    <w:rsid w:val="00D06213"/>
    <w:rsid w:val="00D06D1F"/>
    <w:rsid w:val="00D071BC"/>
    <w:rsid w:val="00D0722A"/>
    <w:rsid w:val="00D07C0E"/>
    <w:rsid w:val="00D07F1F"/>
    <w:rsid w:val="00D1013A"/>
    <w:rsid w:val="00D102A2"/>
    <w:rsid w:val="00D11328"/>
    <w:rsid w:val="00D11EF4"/>
    <w:rsid w:val="00D11F74"/>
    <w:rsid w:val="00D123B8"/>
    <w:rsid w:val="00D127F8"/>
    <w:rsid w:val="00D134B4"/>
    <w:rsid w:val="00D14465"/>
    <w:rsid w:val="00D14922"/>
    <w:rsid w:val="00D1550B"/>
    <w:rsid w:val="00D1552A"/>
    <w:rsid w:val="00D15FDE"/>
    <w:rsid w:val="00D160C7"/>
    <w:rsid w:val="00D160EE"/>
    <w:rsid w:val="00D16259"/>
    <w:rsid w:val="00D16F56"/>
    <w:rsid w:val="00D171FD"/>
    <w:rsid w:val="00D21CC4"/>
    <w:rsid w:val="00D21E9D"/>
    <w:rsid w:val="00D21FA9"/>
    <w:rsid w:val="00D2234C"/>
    <w:rsid w:val="00D224A1"/>
    <w:rsid w:val="00D2289F"/>
    <w:rsid w:val="00D22917"/>
    <w:rsid w:val="00D2299B"/>
    <w:rsid w:val="00D2342F"/>
    <w:rsid w:val="00D23DE2"/>
    <w:rsid w:val="00D24308"/>
    <w:rsid w:val="00D24E39"/>
    <w:rsid w:val="00D25C09"/>
    <w:rsid w:val="00D26A7F"/>
    <w:rsid w:val="00D26F59"/>
    <w:rsid w:val="00D276DF"/>
    <w:rsid w:val="00D27BFC"/>
    <w:rsid w:val="00D27C60"/>
    <w:rsid w:val="00D3066F"/>
    <w:rsid w:val="00D30847"/>
    <w:rsid w:val="00D30AC1"/>
    <w:rsid w:val="00D30E08"/>
    <w:rsid w:val="00D3120C"/>
    <w:rsid w:val="00D3139D"/>
    <w:rsid w:val="00D31556"/>
    <w:rsid w:val="00D31B5B"/>
    <w:rsid w:val="00D31EB8"/>
    <w:rsid w:val="00D322CE"/>
    <w:rsid w:val="00D3231A"/>
    <w:rsid w:val="00D32465"/>
    <w:rsid w:val="00D324C7"/>
    <w:rsid w:val="00D33A2B"/>
    <w:rsid w:val="00D345B4"/>
    <w:rsid w:val="00D3481F"/>
    <w:rsid w:val="00D34D44"/>
    <w:rsid w:val="00D35AB6"/>
    <w:rsid w:val="00D35D91"/>
    <w:rsid w:val="00D36025"/>
    <w:rsid w:val="00D361D6"/>
    <w:rsid w:val="00D362CD"/>
    <w:rsid w:val="00D365BB"/>
    <w:rsid w:val="00D369A1"/>
    <w:rsid w:val="00D371B2"/>
    <w:rsid w:val="00D3767C"/>
    <w:rsid w:val="00D37EAF"/>
    <w:rsid w:val="00D40688"/>
    <w:rsid w:val="00D40A2A"/>
    <w:rsid w:val="00D40A4E"/>
    <w:rsid w:val="00D40D40"/>
    <w:rsid w:val="00D41218"/>
    <w:rsid w:val="00D41A31"/>
    <w:rsid w:val="00D41B54"/>
    <w:rsid w:val="00D429E7"/>
    <w:rsid w:val="00D42B0D"/>
    <w:rsid w:val="00D43035"/>
    <w:rsid w:val="00D4352A"/>
    <w:rsid w:val="00D44184"/>
    <w:rsid w:val="00D447CB"/>
    <w:rsid w:val="00D44C50"/>
    <w:rsid w:val="00D45036"/>
    <w:rsid w:val="00D450AA"/>
    <w:rsid w:val="00D45938"/>
    <w:rsid w:val="00D45EE5"/>
    <w:rsid w:val="00D4665B"/>
    <w:rsid w:val="00D46E0A"/>
    <w:rsid w:val="00D47436"/>
    <w:rsid w:val="00D50CA4"/>
    <w:rsid w:val="00D50CD4"/>
    <w:rsid w:val="00D5288F"/>
    <w:rsid w:val="00D53314"/>
    <w:rsid w:val="00D54071"/>
    <w:rsid w:val="00D54E0A"/>
    <w:rsid w:val="00D551B8"/>
    <w:rsid w:val="00D55EED"/>
    <w:rsid w:val="00D561FA"/>
    <w:rsid w:val="00D56E65"/>
    <w:rsid w:val="00D577D1"/>
    <w:rsid w:val="00D60057"/>
    <w:rsid w:val="00D608F1"/>
    <w:rsid w:val="00D60926"/>
    <w:rsid w:val="00D6199E"/>
    <w:rsid w:val="00D61C54"/>
    <w:rsid w:val="00D61D4B"/>
    <w:rsid w:val="00D61EEA"/>
    <w:rsid w:val="00D62110"/>
    <w:rsid w:val="00D6256D"/>
    <w:rsid w:val="00D625A8"/>
    <w:rsid w:val="00D62BB4"/>
    <w:rsid w:val="00D630B4"/>
    <w:rsid w:val="00D630F8"/>
    <w:rsid w:val="00D631BA"/>
    <w:rsid w:val="00D63901"/>
    <w:rsid w:val="00D63CD1"/>
    <w:rsid w:val="00D640A0"/>
    <w:rsid w:val="00D64328"/>
    <w:rsid w:val="00D65218"/>
    <w:rsid w:val="00D653BC"/>
    <w:rsid w:val="00D66573"/>
    <w:rsid w:val="00D66A52"/>
    <w:rsid w:val="00D66AF0"/>
    <w:rsid w:val="00D702E4"/>
    <w:rsid w:val="00D705C2"/>
    <w:rsid w:val="00D7104C"/>
    <w:rsid w:val="00D719E1"/>
    <w:rsid w:val="00D725B6"/>
    <w:rsid w:val="00D727AE"/>
    <w:rsid w:val="00D742D3"/>
    <w:rsid w:val="00D74459"/>
    <w:rsid w:val="00D749A4"/>
    <w:rsid w:val="00D74B81"/>
    <w:rsid w:val="00D758AF"/>
    <w:rsid w:val="00D75BD6"/>
    <w:rsid w:val="00D7602A"/>
    <w:rsid w:val="00D765D7"/>
    <w:rsid w:val="00D76FCC"/>
    <w:rsid w:val="00D77319"/>
    <w:rsid w:val="00D7788D"/>
    <w:rsid w:val="00D77AAB"/>
    <w:rsid w:val="00D77CA9"/>
    <w:rsid w:val="00D80D74"/>
    <w:rsid w:val="00D81477"/>
    <w:rsid w:val="00D814CC"/>
    <w:rsid w:val="00D829C7"/>
    <w:rsid w:val="00D82C10"/>
    <w:rsid w:val="00D83B37"/>
    <w:rsid w:val="00D84557"/>
    <w:rsid w:val="00D84C57"/>
    <w:rsid w:val="00D86254"/>
    <w:rsid w:val="00D8710A"/>
    <w:rsid w:val="00D874CE"/>
    <w:rsid w:val="00D87920"/>
    <w:rsid w:val="00D879D0"/>
    <w:rsid w:val="00D87BF1"/>
    <w:rsid w:val="00D87F1D"/>
    <w:rsid w:val="00D90114"/>
    <w:rsid w:val="00D90210"/>
    <w:rsid w:val="00D904B4"/>
    <w:rsid w:val="00D90DE3"/>
    <w:rsid w:val="00D90E2B"/>
    <w:rsid w:val="00D913B3"/>
    <w:rsid w:val="00D93279"/>
    <w:rsid w:val="00D9414A"/>
    <w:rsid w:val="00D94542"/>
    <w:rsid w:val="00D94580"/>
    <w:rsid w:val="00D945DB"/>
    <w:rsid w:val="00D949A1"/>
    <w:rsid w:val="00D94EC6"/>
    <w:rsid w:val="00D9664E"/>
    <w:rsid w:val="00D968C2"/>
    <w:rsid w:val="00D9698E"/>
    <w:rsid w:val="00D96A96"/>
    <w:rsid w:val="00D97B1A"/>
    <w:rsid w:val="00DA17DD"/>
    <w:rsid w:val="00DA2802"/>
    <w:rsid w:val="00DA289E"/>
    <w:rsid w:val="00DA2A9C"/>
    <w:rsid w:val="00DA2BF0"/>
    <w:rsid w:val="00DA2DAF"/>
    <w:rsid w:val="00DA39AC"/>
    <w:rsid w:val="00DA5758"/>
    <w:rsid w:val="00DA5F0E"/>
    <w:rsid w:val="00DA6400"/>
    <w:rsid w:val="00DA6C70"/>
    <w:rsid w:val="00DA6F47"/>
    <w:rsid w:val="00DA6F57"/>
    <w:rsid w:val="00DA713E"/>
    <w:rsid w:val="00DB0480"/>
    <w:rsid w:val="00DB1A2B"/>
    <w:rsid w:val="00DB1AAB"/>
    <w:rsid w:val="00DB1BC1"/>
    <w:rsid w:val="00DB1CE8"/>
    <w:rsid w:val="00DB2919"/>
    <w:rsid w:val="00DB42FD"/>
    <w:rsid w:val="00DB4368"/>
    <w:rsid w:val="00DB4658"/>
    <w:rsid w:val="00DB4A72"/>
    <w:rsid w:val="00DB5720"/>
    <w:rsid w:val="00DB593D"/>
    <w:rsid w:val="00DB5D85"/>
    <w:rsid w:val="00DB673F"/>
    <w:rsid w:val="00DB6F2D"/>
    <w:rsid w:val="00DB724D"/>
    <w:rsid w:val="00DB73C4"/>
    <w:rsid w:val="00DB7638"/>
    <w:rsid w:val="00DB76F0"/>
    <w:rsid w:val="00DB7AAF"/>
    <w:rsid w:val="00DC03DD"/>
    <w:rsid w:val="00DC04D0"/>
    <w:rsid w:val="00DC0D07"/>
    <w:rsid w:val="00DC133A"/>
    <w:rsid w:val="00DC1473"/>
    <w:rsid w:val="00DC1475"/>
    <w:rsid w:val="00DC2911"/>
    <w:rsid w:val="00DC2E57"/>
    <w:rsid w:val="00DC2FFA"/>
    <w:rsid w:val="00DC3007"/>
    <w:rsid w:val="00DC3106"/>
    <w:rsid w:val="00DC31CC"/>
    <w:rsid w:val="00DC320D"/>
    <w:rsid w:val="00DC3EB1"/>
    <w:rsid w:val="00DC48B1"/>
    <w:rsid w:val="00DC4F1E"/>
    <w:rsid w:val="00DC50E3"/>
    <w:rsid w:val="00DC573F"/>
    <w:rsid w:val="00DC6E1B"/>
    <w:rsid w:val="00DC70C1"/>
    <w:rsid w:val="00DC7B8A"/>
    <w:rsid w:val="00DC7BAA"/>
    <w:rsid w:val="00DD0407"/>
    <w:rsid w:val="00DD076B"/>
    <w:rsid w:val="00DD0DAD"/>
    <w:rsid w:val="00DD0DFF"/>
    <w:rsid w:val="00DD102E"/>
    <w:rsid w:val="00DD14FE"/>
    <w:rsid w:val="00DD1BFA"/>
    <w:rsid w:val="00DD20F4"/>
    <w:rsid w:val="00DD2184"/>
    <w:rsid w:val="00DD21C9"/>
    <w:rsid w:val="00DD22DA"/>
    <w:rsid w:val="00DD256E"/>
    <w:rsid w:val="00DD327B"/>
    <w:rsid w:val="00DD3741"/>
    <w:rsid w:val="00DD4299"/>
    <w:rsid w:val="00DD4C28"/>
    <w:rsid w:val="00DD4EA6"/>
    <w:rsid w:val="00DD58EF"/>
    <w:rsid w:val="00DD5975"/>
    <w:rsid w:val="00DD598B"/>
    <w:rsid w:val="00DD5DE5"/>
    <w:rsid w:val="00DD653A"/>
    <w:rsid w:val="00DD6BB6"/>
    <w:rsid w:val="00DD6C6F"/>
    <w:rsid w:val="00DD6CFF"/>
    <w:rsid w:val="00DD7951"/>
    <w:rsid w:val="00DD7F09"/>
    <w:rsid w:val="00DE03B5"/>
    <w:rsid w:val="00DE08C1"/>
    <w:rsid w:val="00DE13B8"/>
    <w:rsid w:val="00DE1589"/>
    <w:rsid w:val="00DE2231"/>
    <w:rsid w:val="00DE352E"/>
    <w:rsid w:val="00DE3B6D"/>
    <w:rsid w:val="00DE4667"/>
    <w:rsid w:val="00DE46C1"/>
    <w:rsid w:val="00DE4EE9"/>
    <w:rsid w:val="00DE6092"/>
    <w:rsid w:val="00DE6110"/>
    <w:rsid w:val="00DE691C"/>
    <w:rsid w:val="00DE6BDE"/>
    <w:rsid w:val="00DE6F40"/>
    <w:rsid w:val="00DE746F"/>
    <w:rsid w:val="00DE78F0"/>
    <w:rsid w:val="00DF12C5"/>
    <w:rsid w:val="00DF2047"/>
    <w:rsid w:val="00DF20C4"/>
    <w:rsid w:val="00DF272C"/>
    <w:rsid w:val="00DF2A91"/>
    <w:rsid w:val="00DF2C8D"/>
    <w:rsid w:val="00DF3292"/>
    <w:rsid w:val="00DF399C"/>
    <w:rsid w:val="00DF3C97"/>
    <w:rsid w:val="00DF3E51"/>
    <w:rsid w:val="00DF637C"/>
    <w:rsid w:val="00DF6405"/>
    <w:rsid w:val="00DF648E"/>
    <w:rsid w:val="00DF6A04"/>
    <w:rsid w:val="00DF73F1"/>
    <w:rsid w:val="00DF7617"/>
    <w:rsid w:val="00DF77F1"/>
    <w:rsid w:val="00DF7F0C"/>
    <w:rsid w:val="00DF7FFA"/>
    <w:rsid w:val="00E0118F"/>
    <w:rsid w:val="00E01521"/>
    <w:rsid w:val="00E02759"/>
    <w:rsid w:val="00E028EF"/>
    <w:rsid w:val="00E02DD8"/>
    <w:rsid w:val="00E03FB9"/>
    <w:rsid w:val="00E0566A"/>
    <w:rsid w:val="00E058EC"/>
    <w:rsid w:val="00E05F16"/>
    <w:rsid w:val="00E060A8"/>
    <w:rsid w:val="00E0611C"/>
    <w:rsid w:val="00E06130"/>
    <w:rsid w:val="00E06F8F"/>
    <w:rsid w:val="00E10288"/>
    <w:rsid w:val="00E10611"/>
    <w:rsid w:val="00E1070F"/>
    <w:rsid w:val="00E10CC6"/>
    <w:rsid w:val="00E11477"/>
    <w:rsid w:val="00E12472"/>
    <w:rsid w:val="00E150A3"/>
    <w:rsid w:val="00E15565"/>
    <w:rsid w:val="00E16985"/>
    <w:rsid w:val="00E16A10"/>
    <w:rsid w:val="00E17A60"/>
    <w:rsid w:val="00E17F40"/>
    <w:rsid w:val="00E20333"/>
    <w:rsid w:val="00E2035C"/>
    <w:rsid w:val="00E20C49"/>
    <w:rsid w:val="00E20E95"/>
    <w:rsid w:val="00E2120B"/>
    <w:rsid w:val="00E21303"/>
    <w:rsid w:val="00E215E2"/>
    <w:rsid w:val="00E2270A"/>
    <w:rsid w:val="00E228C7"/>
    <w:rsid w:val="00E22F79"/>
    <w:rsid w:val="00E23054"/>
    <w:rsid w:val="00E234AD"/>
    <w:rsid w:val="00E23771"/>
    <w:rsid w:val="00E2399E"/>
    <w:rsid w:val="00E24315"/>
    <w:rsid w:val="00E2530C"/>
    <w:rsid w:val="00E25F0C"/>
    <w:rsid w:val="00E267E3"/>
    <w:rsid w:val="00E26985"/>
    <w:rsid w:val="00E26C0E"/>
    <w:rsid w:val="00E26E16"/>
    <w:rsid w:val="00E2753A"/>
    <w:rsid w:val="00E27A47"/>
    <w:rsid w:val="00E27D05"/>
    <w:rsid w:val="00E27EAD"/>
    <w:rsid w:val="00E30127"/>
    <w:rsid w:val="00E304BB"/>
    <w:rsid w:val="00E31B31"/>
    <w:rsid w:val="00E31CD1"/>
    <w:rsid w:val="00E33137"/>
    <w:rsid w:val="00E334FC"/>
    <w:rsid w:val="00E33521"/>
    <w:rsid w:val="00E3370C"/>
    <w:rsid w:val="00E33D78"/>
    <w:rsid w:val="00E340A2"/>
    <w:rsid w:val="00E34AF6"/>
    <w:rsid w:val="00E34D63"/>
    <w:rsid w:val="00E34D64"/>
    <w:rsid w:val="00E3515F"/>
    <w:rsid w:val="00E35362"/>
    <w:rsid w:val="00E3655B"/>
    <w:rsid w:val="00E36701"/>
    <w:rsid w:val="00E37047"/>
    <w:rsid w:val="00E370BC"/>
    <w:rsid w:val="00E3717B"/>
    <w:rsid w:val="00E372FC"/>
    <w:rsid w:val="00E376E3"/>
    <w:rsid w:val="00E37D66"/>
    <w:rsid w:val="00E40533"/>
    <w:rsid w:val="00E40C6B"/>
    <w:rsid w:val="00E41CD6"/>
    <w:rsid w:val="00E423C9"/>
    <w:rsid w:val="00E42618"/>
    <w:rsid w:val="00E43D2E"/>
    <w:rsid w:val="00E43E86"/>
    <w:rsid w:val="00E4428F"/>
    <w:rsid w:val="00E449C2"/>
    <w:rsid w:val="00E44A29"/>
    <w:rsid w:val="00E451E1"/>
    <w:rsid w:val="00E45AE6"/>
    <w:rsid w:val="00E45B29"/>
    <w:rsid w:val="00E45E74"/>
    <w:rsid w:val="00E462BB"/>
    <w:rsid w:val="00E500A6"/>
    <w:rsid w:val="00E503A3"/>
    <w:rsid w:val="00E51082"/>
    <w:rsid w:val="00E51BAE"/>
    <w:rsid w:val="00E51BE0"/>
    <w:rsid w:val="00E522F1"/>
    <w:rsid w:val="00E52533"/>
    <w:rsid w:val="00E52B88"/>
    <w:rsid w:val="00E53072"/>
    <w:rsid w:val="00E531C2"/>
    <w:rsid w:val="00E534E3"/>
    <w:rsid w:val="00E53ED0"/>
    <w:rsid w:val="00E540CD"/>
    <w:rsid w:val="00E550FB"/>
    <w:rsid w:val="00E55899"/>
    <w:rsid w:val="00E558AF"/>
    <w:rsid w:val="00E55C17"/>
    <w:rsid w:val="00E560CA"/>
    <w:rsid w:val="00E5620D"/>
    <w:rsid w:val="00E56787"/>
    <w:rsid w:val="00E56982"/>
    <w:rsid w:val="00E57004"/>
    <w:rsid w:val="00E5764C"/>
    <w:rsid w:val="00E57B1E"/>
    <w:rsid w:val="00E60ACB"/>
    <w:rsid w:val="00E61B05"/>
    <w:rsid w:val="00E622CB"/>
    <w:rsid w:val="00E629CF"/>
    <w:rsid w:val="00E62D2C"/>
    <w:rsid w:val="00E63B56"/>
    <w:rsid w:val="00E63DF9"/>
    <w:rsid w:val="00E64090"/>
    <w:rsid w:val="00E6555A"/>
    <w:rsid w:val="00E65C35"/>
    <w:rsid w:val="00E65C5D"/>
    <w:rsid w:val="00E66E83"/>
    <w:rsid w:val="00E67665"/>
    <w:rsid w:val="00E67DC7"/>
    <w:rsid w:val="00E67FEB"/>
    <w:rsid w:val="00E70696"/>
    <w:rsid w:val="00E70712"/>
    <w:rsid w:val="00E70A04"/>
    <w:rsid w:val="00E70A6D"/>
    <w:rsid w:val="00E70ADC"/>
    <w:rsid w:val="00E70EA7"/>
    <w:rsid w:val="00E71694"/>
    <w:rsid w:val="00E71739"/>
    <w:rsid w:val="00E71DB6"/>
    <w:rsid w:val="00E72111"/>
    <w:rsid w:val="00E72E19"/>
    <w:rsid w:val="00E73828"/>
    <w:rsid w:val="00E73A45"/>
    <w:rsid w:val="00E74718"/>
    <w:rsid w:val="00E74A17"/>
    <w:rsid w:val="00E74D01"/>
    <w:rsid w:val="00E752EC"/>
    <w:rsid w:val="00E75966"/>
    <w:rsid w:val="00E768E5"/>
    <w:rsid w:val="00E76C6E"/>
    <w:rsid w:val="00E77929"/>
    <w:rsid w:val="00E77ECC"/>
    <w:rsid w:val="00E800FD"/>
    <w:rsid w:val="00E80160"/>
    <w:rsid w:val="00E80254"/>
    <w:rsid w:val="00E81121"/>
    <w:rsid w:val="00E81352"/>
    <w:rsid w:val="00E81354"/>
    <w:rsid w:val="00E818F3"/>
    <w:rsid w:val="00E81EF7"/>
    <w:rsid w:val="00E824E2"/>
    <w:rsid w:val="00E82693"/>
    <w:rsid w:val="00E82B87"/>
    <w:rsid w:val="00E83076"/>
    <w:rsid w:val="00E83500"/>
    <w:rsid w:val="00E835C6"/>
    <w:rsid w:val="00E8494F"/>
    <w:rsid w:val="00E85048"/>
    <w:rsid w:val="00E851F4"/>
    <w:rsid w:val="00E854DE"/>
    <w:rsid w:val="00E85CA0"/>
    <w:rsid w:val="00E85D91"/>
    <w:rsid w:val="00E86356"/>
    <w:rsid w:val="00E863F2"/>
    <w:rsid w:val="00E86BCC"/>
    <w:rsid w:val="00E86EA3"/>
    <w:rsid w:val="00E87AD6"/>
    <w:rsid w:val="00E87F05"/>
    <w:rsid w:val="00E908E5"/>
    <w:rsid w:val="00E90E49"/>
    <w:rsid w:val="00E90F76"/>
    <w:rsid w:val="00E91D69"/>
    <w:rsid w:val="00E91DE4"/>
    <w:rsid w:val="00E9259E"/>
    <w:rsid w:val="00E92F7A"/>
    <w:rsid w:val="00E92F98"/>
    <w:rsid w:val="00E93306"/>
    <w:rsid w:val="00E93341"/>
    <w:rsid w:val="00E934E2"/>
    <w:rsid w:val="00E935C7"/>
    <w:rsid w:val="00E93786"/>
    <w:rsid w:val="00E9403C"/>
    <w:rsid w:val="00E947E3"/>
    <w:rsid w:val="00E94F07"/>
    <w:rsid w:val="00E966FE"/>
    <w:rsid w:val="00E968C1"/>
    <w:rsid w:val="00E9709C"/>
    <w:rsid w:val="00E97CD3"/>
    <w:rsid w:val="00EA0BDD"/>
    <w:rsid w:val="00EA144A"/>
    <w:rsid w:val="00EA19AC"/>
    <w:rsid w:val="00EA19DF"/>
    <w:rsid w:val="00EA231F"/>
    <w:rsid w:val="00EA3098"/>
    <w:rsid w:val="00EA33E9"/>
    <w:rsid w:val="00EA484F"/>
    <w:rsid w:val="00EA487A"/>
    <w:rsid w:val="00EA5412"/>
    <w:rsid w:val="00EA646C"/>
    <w:rsid w:val="00EA6502"/>
    <w:rsid w:val="00EA6CC3"/>
    <w:rsid w:val="00EA7467"/>
    <w:rsid w:val="00EA7A5A"/>
    <w:rsid w:val="00EA7DA2"/>
    <w:rsid w:val="00EB012E"/>
    <w:rsid w:val="00EB0EA1"/>
    <w:rsid w:val="00EB1732"/>
    <w:rsid w:val="00EB187A"/>
    <w:rsid w:val="00EB18A4"/>
    <w:rsid w:val="00EB1FE3"/>
    <w:rsid w:val="00EB2230"/>
    <w:rsid w:val="00EB2CD3"/>
    <w:rsid w:val="00EB2D76"/>
    <w:rsid w:val="00EB3151"/>
    <w:rsid w:val="00EB36A7"/>
    <w:rsid w:val="00EB3BD3"/>
    <w:rsid w:val="00EB4229"/>
    <w:rsid w:val="00EB5265"/>
    <w:rsid w:val="00EB5F2E"/>
    <w:rsid w:val="00EB5F61"/>
    <w:rsid w:val="00EB6194"/>
    <w:rsid w:val="00EB6802"/>
    <w:rsid w:val="00EB6F2F"/>
    <w:rsid w:val="00EB7321"/>
    <w:rsid w:val="00EB75E9"/>
    <w:rsid w:val="00EB7982"/>
    <w:rsid w:val="00EB7DCE"/>
    <w:rsid w:val="00EC0328"/>
    <w:rsid w:val="00EC0751"/>
    <w:rsid w:val="00EC0F35"/>
    <w:rsid w:val="00EC1C8C"/>
    <w:rsid w:val="00EC22DD"/>
    <w:rsid w:val="00EC2573"/>
    <w:rsid w:val="00EC2681"/>
    <w:rsid w:val="00EC27C1"/>
    <w:rsid w:val="00EC2EC3"/>
    <w:rsid w:val="00EC341D"/>
    <w:rsid w:val="00EC444E"/>
    <w:rsid w:val="00EC4669"/>
    <w:rsid w:val="00EC46D1"/>
    <w:rsid w:val="00EC4C1C"/>
    <w:rsid w:val="00EC4EE1"/>
    <w:rsid w:val="00EC5233"/>
    <w:rsid w:val="00EC52F3"/>
    <w:rsid w:val="00EC5360"/>
    <w:rsid w:val="00EC69B9"/>
    <w:rsid w:val="00EC6F49"/>
    <w:rsid w:val="00EC72EC"/>
    <w:rsid w:val="00EC7365"/>
    <w:rsid w:val="00EC747A"/>
    <w:rsid w:val="00EC749D"/>
    <w:rsid w:val="00ED023A"/>
    <w:rsid w:val="00ED08A6"/>
    <w:rsid w:val="00ED0B82"/>
    <w:rsid w:val="00ED0DCF"/>
    <w:rsid w:val="00ED0EE4"/>
    <w:rsid w:val="00ED30B6"/>
    <w:rsid w:val="00ED30E1"/>
    <w:rsid w:val="00ED32AE"/>
    <w:rsid w:val="00ED32C3"/>
    <w:rsid w:val="00ED3854"/>
    <w:rsid w:val="00ED3969"/>
    <w:rsid w:val="00ED3DBA"/>
    <w:rsid w:val="00ED428B"/>
    <w:rsid w:val="00ED4842"/>
    <w:rsid w:val="00ED508E"/>
    <w:rsid w:val="00ED5629"/>
    <w:rsid w:val="00ED6105"/>
    <w:rsid w:val="00ED6A28"/>
    <w:rsid w:val="00ED6E62"/>
    <w:rsid w:val="00ED7424"/>
    <w:rsid w:val="00EE0084"/>
    <w:rsid w:val="00EE0262"/>
    <w:rsid w:val="00EE0736"/>
    <w:rsid w:val="00EE134A"/>
    <w:rsid w:val="00EE149B"/>
    <w:rsid w:val="00EE174A"/>
    <w:rsid w:val="00EE248E"/>
    <w:rsid w:val="00EE2590"/>
    <w:rsid w:val="00EE28F6"/>
    <w:rsid w:val="00EE2B8B"/>
    <w:rsid w:val="00EE4056"/>
    <w:rsid w:val="00EE5197"/>
    <w:rsid w:val="00EE5563"/>
    <w:rsid w:val="00EE5AE5"/>
    <w:rsid w:val="00EE5AF8"/>
    <w:rsid w:val="00EE63D2"/>
    <w:rsid w:val="00EE68DF"/>
    <w:rsid w:val="00EE6983"/>
    <w:rsid w:val="00EE72AC"/>
    <w:rsid w:val="00EE757B"/>
    <w:rsid w:val="00EE77B5"/>
    <w:rsid w:val="00EF0C11"/>
    <w:rsid w:val="00EF2013"/>
    <w:rsid w:val="00EF26B9"/>
    <w:rsid w:val="00EF275C"/>
    <w:rsid w:val="00EF2DF7"/>
    <w:rsid w:val="00EF2E15"/>
    <w:rsid w:val="00EF3098"/>
    <w:rsid w:val="00EF5BDC"/>
    <w:rsid w:val="00EF5D85"/>
    <w:rsid w:val="00EF6764"/>
    <w:rsid w:val="00EF6C0B"/>
    <w:rsid w:val="00EF6E86"/>
    <w:rsid w:val="00F0105D"/>
    <w:rsid w:val="00F0283E"/>
    <w:rsid w:val="00F02954"/>
    <w:rsid w:val="00F02BFD"/>
    <w:rsid w:val="00F02C52"/>
    <w:rsid w:val="00F02C78"/>
    <w:rsid w:val="00F04302"/>
    <w:rsid w:val="00F04580"/>
    <w:rsid w:val="00F04E6A"/>
    <w:rsid w:val="00F05ACF"/>
    <w:rsid w:val="00F05EB6"/>
    <w:rsid w:val="00F069BD"/>
    <w:rsid w:val="00F06BE0"/>
    <w:rsid w:val="00F06D7B"/>
    <w:rsid w:val="00F06EFB"/>
    <w:rsid w:val="00F1078C"/>
    <w:rsid w:val="00F11409"/>
    <w:rsid w:val="00F11728"/>
    <w:rsid w:val="00F1214A"/>
    <w:rsid w:val="00F1214E"/>
    <w:rsid w:val="00F12A27"/>
    <w:rsid w:val="00F13E23"/>
    <w:rsid w:val="00F148B0"/>
    <w:rsid w:val="00F154D1"/>
    <w:rsid w:val="00F157AA"/>
    <w:rsid w:val="00F1615F"/>
    <w:rsid w:val="00F16242"/>
    <w:rsid w:val="00F17B84"/>
    <w:rsid w:val="00F17E20"/>
    <w:rsid w:val="00F205EB"/>
    <w:rsid w:val="00F206AE"/>
    <w:rsid w:val="00F20A32"/>
    <w:rsid w:val="00F20E51"/>
    <w:rsid w:val="00F20E5C"/>
    <w:rsid w:val="00F219A1"/>
    <w:rsid w:val="00F21DBD"/>
    <w:rsid w:val="00F21F27"/>
    <w:rsid w:val="00F2210F"/>
    <w:rsid w:val="00F22380"/>
    <w:rsid w:val="00F22E4A"/>
    <w:rsid w:val="00F22FC6"/>
    <w:rsid w:val="00F232F1"/>
    <w:rsid w:val="00F235AB"/>
    <w:rsid w:val="00F236AC"/>
    <w:rsid w:val="00F23E3F"/>
    <w:rsid w:val="00F245CD"/>
    <w:rsid w:val="00F24703"/>
    <w:rsid w:val="00F247B2"/>
    <w:rsid w:val="00F24CB4"/>
    <w:rsid w:val="00F24DC0"/>
    <w:rsid w:val="00F24E14"/>
    <w:rsid w:val="00F26156"/>
    <w:rsid w:val="00F26519"/>
    <w:rsid w:val="00F268FE"/>
    <w:rsid w:val="00F26C40"/>
    <w:rsid w:val="00F26D89"/>
    <w:rsid w:val="00F271D7"/>
    <w:rsid w:val="00F27506"/>
    <w:rsid w:val="00F27A7A"/>
    <w:rsid w:val="00F27B20"/>
    <w:rsid w:val="00F27F55"/>
    <w:rsid w:val="00F30239"/>
    <w:rsid w:val="00F30DDD"/>
    <w:rsid w:val="00F31073"/>
    <w:rsid w:val="00F31110"/>
    <w:rsid w:val="00F31882"/>
    <w:rsid w:val="00F31AB0"/>
    <w:rsid w:val="00F329BF"/>
    <w:rsid w:val="00F329CD"/>
    <w:rsid w:val="00F32B66"/>
    <w:rsid w:val="00F333E1"/>
    <w:rsid w:val="00F3349E"/>
    <w:rsid w:val="00F336B9"/>
    <w:rsid w:val="00F340A4"/>
    <w:rsid w:val="00F34215"/>
    <w:rsid w:val="00F34604"/>
    <w:rsid w:val="00F34C0B"/>
    <w:rsid w:val="00F350BB"/>
    <w:rsid w:val="00F36696"/>
    <w:rsid w:val="00F369EF"/>
    <w:rsid w:val="00F36BD4"/>
    <w:rsid w:val="00F36DCC"/>
    <w:rsid w:val="00F37A67"/>
    <w:rsid w:val="00F40C10"/>
    <w:rsid w:val="00F4117F"/>
    <w:rsid w:val="00F41A57"/>
    <w:rsid w:val="00F4238B"/>
    <w:rsid w:val="00F4244C"/>
    <w:rsid w:val="00F42F16"/>
    <w:rsid w:val="00F432B0"/>
    <w:rsid w:val="00F4344D"/>
    <w:rsid w:val="00F43466"/>
    <w:rsid w:val="00F43520"/>
    <w:rsid w:val="00F43713"/>
    <w:rsid w:val="00F43BEB"/>
    <w:rsid w:val="00F440FE"/>
    <w:rsid w:val="00F44333"/>
    <w:rsid w:val="00F44589"/>
    <w:rsid w:val="00F4485D"/>
    <w:rsid w:val="00F44A63"/>
    <w:rsid w:val="00F44D3C"/>
    <w:rsid w:val="00F463AB"/>
    <w:rsid w:val="00F46D74"/>
    <w:rsid w:val="00F47E2F"/>
    <w:rsid w:val="00F51A70"/>
    <w:rsid w:val="00F52F48"/>
    <w:rsid w:val="00F53A23"/>
    <w:rsid w:val="00F540C6"/>
    <w:rsid w:val="00F5425D"/>
    <w:rsid w:val="00F54345"/>
    <w:rsid w:val="00F547A2"/>
    <w:rsid w:val="00F54A86"/>
    <w:rsid w:val="00F54DA5"/>
    <w:rsid w:val="00F55078"/>
    <w:rsid w:val="00F55AD1"/>
    <w:rsid w:val="00F55FED"/>
    <w:rsid w:val="00F569A7"/>
    <w:rsid w:val="00F56B6A"/>
    <w:rsid w:val="00F56BD6"/>
    <w:rsid w:val="00F571FB"/>
    <w:rsid w:val="00F5782C"/>
    <w:rsid w:val="00F57946"/>
    <w:rsid w:val="00F57B81"/>
    <w:rsid w:val="00F6089F"/>
    <w:rsid w:val="00F6090B"/>
    <w:rsid w:val="00F612E9"/>
    <w:rsid w:val="00F6151E"/>
    <w:rsid w:val="00F6184C"/>
    <w:rsid w:val="00F61982"/>
    <w:rsid w:val="00F62210"/>
    <w:rsid w:val="00F624A9"/>
    <w:rsid w:val="00F631BC"/>
    <w:rsid w:val="00F63366"/>
    <w:rsid w:val="00F63E41"/>
    <w:rsid w:val="00F64416"/>
    <w:rsid w:val="00F645AE"/>
    <w:rsid w:val="00F649EA"/>
    <w:rsid w:val="00F65082"/>
    <w:rsid w:val="00F6517F"/>
    <w:rsid w:val="00F65247"/>
    <w:rsid w:val="00F652E5"/>
    <w:rsid w:val="00F6559D"/>
    <w:rsid w:val="00F65BB5"/>
    <w:rsid w:val="00F65EA8"/>
    <w:rsid w:val="00F65F64"/>
    <w:rsid w:val="00F6601B"/>
    <w:rsid w:val="00F660B1"/>
    <w:rsid w:val="00F66297"/>
    <w:rsid w:val="00F67E0D"/>
    <w:rsid w:val="00F67FFB"/>
    <w:rsid w:val="00F70742"/>
    <w:rsid w:val="00F70FDD"/>
    <w:rsid w:val="00F71858"/>
    <w:rsid w:val="00F71925"/>
    <w:rsid w:val="00F71FE7"/>
    <w:rsid w:val="00F71FF2"/>
    <w:rsid w:val="00F73BED"/>
    <w:rsid w:val="00F74DE9"/>
    <w:rsid w:val="00F756E9"/>
    <w:rsid w:val="00F766A0"/>
    <w:rsid w:val="00F76ABE"/>
    <w:rsid w:val="00F76C32"/>
    <w:rsid w:val="00F804CD"/>
    <w:rsid w:val="00F80A1C"/>
    <w:rsid w:val="00F8125A"/>
    <w:rsid w:val="00F81505"/>
    <w:rsid w:val="00F820F9"/>
    <w:rsid w:val="00F823C7"/>
    <w:rsid w:val="00F825AC"/>
    <w:rsid w:val="00F833BF"/>
    <w:rsid w:val="00F84562"/>
    <w:rsid w:val="00F84C39"/>
    <w:rsid w:val="00F84E88"/>
    <w:rsid w:val="00F8649C"/>
    <w:rsid w:val="00F87B07"/>
    <w:rsid w:val="00F87D10"/>
    <w:rsid w:val="00F87F16"/>
    <w:rsid w:val="00F902AB"/>
    <w:rsid w:val="00F90D78"/>
    <w:rsid w:val="00F91471"/>
    <w:rsid w:val="00F91CC4"/>
    <w:rsid w:val="00F91D63"/>
    <w:rsid w:val="00F91DEA"/>
    <w:rsid w:val="00F9250B"/>
    <w:rsid w:val="00F9263D"/>
    <w:rsid w:val="00F930A1"/>
    <w:rsid w:val="00F93736"/>
    <w:rsid w:val="00F9392D"/>
    <w:rsid w:val="00F93B84"/>
    <w:rsid w:val="00F93D5D"/>
    <w:rsid w:val="00F942A2"/>
    <w:rsid w:val="00F94558"/>
    <w:rsid w:val="00F94B8A"/>
    <w:rsid w:val="00F95A5B"/>
    <w:rsid w:val="00F9687E"/>
    <w:rsid w:val="00F96CBE"/>
    <w:rsid w:val="00F96E37"/>
    <w:rsid w:val="00F9767A"/>
    <w:rsid w:val="00FA04E7"/>
    <w:rsid w:val="00FA07ED"/>
    <w:rsid w:val="00FA0C2E"/>
    <w:rsid w:val="00FA0C97"/>
    <w:rsid w:val="00FA1272"/>
    <w:rsid w:val="00FA147C"/>
    <w:rsid w:val="00FA24E6"/>
    <w:rsid w:val="00FA2748"/>
    <w:rsid w:val="00FA3177"/>
    <w:rsid w:val="00FA3DB3"/>
    <w:rsid w:val="00FA414D"/>
    <w:rsid w:val="00FA455C"/>
    <w:rsid w:val="00FA503F"/>
    <w:rsid w:val="00FA524E"/>
    <w:rsid w:val="00FA583A"/>
    <w:rsid w:val="00FA6214"/>
    <w:rsid w:val="00FA6219"/>
    <w:rsid w:val="00FA63F2"/>
    <w:rsid w:val="00FA6FC2"/>
    <w:rsid w:val="00FA7734"/>
    <w:rsid w:val="00FB00FF"/>
    <w:rsid w:val="00FB038C"/>
    <w:rsid w:val="00FB05F4"/>
    <w:rsid w:val="00FB08E8"/>
    <w:rsid w:val="00FB0AA1"/>
    <w:rsid w:val="00FB13FD"/>
    <w:rsid w:val="00FB185E"/>
    <w:rsid w:val="00FB20B7"/>
    <w:rsid w:val="00FB26A9"/>
    <w:rsid w:val="00FB26F3"/>
    <w:rsid w:val="00FB407C"/>
    <w:rsid w:val="00FB4856"/>
    <w:rsid w:val="00FB4C5A"/>
    <w:rsid w:val="00FB5199"/>
    <w:rsid w:val="00FB5808"/>
    <w:rsid w:val="00FB5DEC"/>
    <w:rsid w:val="00FB6121"/>
    <w:rsid w:val="00FB6A72"/>
    <w:rsid w:val="00FB6BF0"/>
    <w:rsid w:val="00FB6EF8"/>
    <w:rsid w:val="00FB72F7"/>
    <w:rsid w:val="00FB7A49"/>
    <w:rsid w:val="00FC03B9"/>
    <w:rsid w:val="00FC04C2"/>
    <w:rsid w:val="00FC144C"/>
    <w:rsid w:val="00FC1714"/>
    <w:rsid w:val="00FC2A92"/>
    <w:rsid w:val="00FC3911"/>
    <w:rsid w:val="00FC3C28"/>
    <w:rsid w:val="00FC4384"/>
    <w:rsid w:val="00FC4C90"/>
    <w:rsid w:val="00FC4E94"/>
    <w:rsid w:val="00FC5135"/>
    <w:rsid w:val="00FC5751"/>
    <w:rsid w:val="00FC6BBE"/>
    <w:rsid w:val="00FC70BD"/>
    <w:rsid w:val="00FC73D9"/>
    <w:rsid w:val="00FD073B"/>
    <w:rsid w:val="00FD083E"/>
    <w:rsid w:val="00FD0EFD"/>
    <w:rsid w:val="00FD10FE"/>
    <w:rsid w:val="00FD1100"/>
    <w:rsid w:val="00FD1A5E"/>
    <w:rsid w:val="00FD206C"/>
    <w:rsid w:val="00FD34D1"/>
    <w:rsid w:val="00FD36B7"/>
    <w:rsid w:val="00FD4AD6"/>
    <w:rsid w:val="00FD4BB9"/>
    <w:rsid w:val="00FD4E59"/>
    <w:rsid w:val="00FD5228"/>
    <w:rsid w:val="00FD5533"/>
    <w:rsid w:val="00FD5B4C"/>
    <w:rsid w:val="00FD6521"/>
    <w:rsid w:val="00FD6591"/>
    <w:rsid w:val="00FD6979"/>
    <w:rsid w:val="00FD6E80"/>
    <w:rsid w:val="00FD6E8E"/>
    <w:rsid w:val="00FD6F31"/>
    <w:rsid w:val="00FD7197"/>
    <w:rsid w:val="00FD784B"/>
    <w:rsid w:val="00FD7C75"/>
    <w:rsid w:val="00FD7D0E"/>
    <w:rsid w:val="00FE07CF"/>
    <w:rsid w:val="00FE1054"/>
    <w:rsid w:val="00FE1950"/>
    <w:rsid w:val="00FE2152"/>
    <w:rsid w:val="00FE229C"/>
    <w:rsid w:val="00FE248C"/>
    <w:rsid w:val="00FE296F"/>
    <w:rsid w:val="00FE2D95"/>
    <w:rsid w:val="00FE2F23"/>
    <w:rsid w:val="00FE3B6C"/>
    <w:rsid w:val="00FE3DDD"/>
    <w:rsid w:val="00FE40E7"/>
    <w:rsid w:val="00FE4292"/>
    <w:rsid w:val="00FE479A"/>
    <w:rsid w:val="00FE5050"/>
    <w:rsid w:val="00FE5426"/>
    <w:rsid w:val="00FE5DCE"/>
    <w:rsid w:val="00FE70C3"/>
    <w:rsid w:val="00FE7748"/>
    <w:rsid w:val="00FE7790"/>
    <w:rsid w:val="00FE7D48"/>
    <w:rsid w:val="00FF0306"/>
    <w:rsid w:val="00FF0B1B"/>
    <w:rsid w:val="00FF12FE"/>
    <w:rsid w:val="00FF148E"/>
    <w:rsid w:val="00FF1948"/>
    <w:rsid w:val="00FF2216"/>
    <w:rsid w:val="00FF34F6"/>
    <w:rsid w:val="00FF364E"/>
    <w:rsid w:val="00FF3F6E"/>
    <w:rsid w:val="00FF4BD8"/>
    <w:rsid w:val="00FF4CD9"/>
    <w:rsid w:val="00FF558C"/>
    <w:rsid w:val="00FF55F6"/>
    <w:rsid w:val="00FF6E43"/>
    <w:rsid w:val="00FF6EC9"/>
    <w:rsid w:val="00FF7255"/>
    <w:rsid w:val="00FF752A"/>
    <w:rsid w:val="00FF770B"/>
    <w:rsid w:val="00FF7AB3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5626419"/>
  <w15:docId w15:val="{01E82F91-04BC-4AD5-BD8C-7171C3BE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E3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D36CF"/>
    <w:pPr>
      <w:keepNext/>
      <w:numPr>
        <w:numId w:val="2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6C32"/>
    <w:pPr>
      <w:keepNext/>
      <w:numPr>
        <w:ilvl w:val="1"/>
        <w:numId w:val="2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6C3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76C32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6C32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6C32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6C32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6C32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6C3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35BA"/>
    <w:pPr>
      <w:ind w:left="720"/>
      <w:contextualSpacing/>
    </w:pPr>
  </w:style>
  <w:style w:type="character" w:customStyle="1" w:styleId="Ttulo1Char">
    <w:name w:val="Título 1 Char"/>
    <w:link w:val="Ttulo1"/>
    <w:uiPriority w:val="9"/>
    <w:rsid w:val="005D36CF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A6472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A6472"/>
    <w:pPr>
      <w:spacing w:after="100"/>
      <w:ind w:left="220"/>
    </w:pPr>
    <w:rPr>
      <w:rFonts w:eastAsia="Times New Roman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039A1"/>
    <w:pPr>
      <w:tabs>
        <w:tab w:val="left" w:pos="440"/>
        <w:tab w:val="right" w:leader="dot" w:pos="13994"/>
      </w:tabs>
      <w:spacing w:after="100"/>
      <w:jc w:val="center"/>
    </w:pPr>
    <w:rPr>
      <w:rFonts w:ascii="Arial" w:eastAsia="Times New Roman" w:hAnsi="Arial" w:cs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A6472"/>
    <w:pPr>
      <w:spacing w:after="100"/>
      <w:ind w:left="440"/>
    </w:pPr>
    <w:rPr>
      <w:rFonts w:eastAsia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647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A647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7A6472"/>
    <w:rPr>
      <w:color w:val="0000FF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7A6472"/>
  </w:style>
  <w:style w:type="paragraph" w:styleId="Cabealho">
    <w:name w:val="header"/>
    <w:basedOn w:val="Normal"/>
    <w:link w:val="CabealhoChar"/>
    <w:uiPriority w:val="99"/>
    <w:unhideWhenUsed/>
    <w:rsid w:val="007A64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7A647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A647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7A6472"/>
    <w:rPr>
      <w:sz w:val="22"/>
      <w:szCs w:val="22"/>
      <w:lang w:eastAsia="en-US"/>
    </w:rPr>
  </w:style>
  <w:style w:type="character" w:customStyle="1" w:styleId="Ttulo2Char">
    <w:name w:val="Título 2 Char"/>
    <w:link w:val="Ttulo2"/>
    <w:uiPriority w:val="9"/>
    <w:rsid w:val="00F76C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link w:val="Ttulo3"/>
    <w:uiPriority w:val="9"/>
    <w:rsid w:val="00F76C32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F76C32"/>
    <w:rPr>
      <w:rFonts w:eastAsia="Times New Roman"/>
      <w:b/>
      <w:bCs/>
      <w:sz w:val="28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F76C32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semiHidden/>
    <w:rsid w:val="00F76C32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F76C32"/>
    <w:rPr>
      <w:rFonts w:eastAsia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F76C32"/>
    <w:rPr>
      <w:rFonts w:eastAsia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F76C32"/>
    <w:rPr>
      <w:rFonts w:ascii="Cambria" w:eastAsia="Times New Roman" w:hAnsi="Cambria"/>
      <w:sz w:val="22"/>
      <w:szCs w:val="22"/>
      <w:lang w:eastAsia="en-US"/>
    </w:rPr>
  </w:style>
  <w:style w:type="paragraph" w:customStyle="1" w:styleId="tabela">
    <w:name w:val="tabela"/>
    <w:basedOn w:val="Normal"/>
    <w:rsid w:val="004A2F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iperlinkVisitado">
    <w:name w:val="FollowedHyperlink"/>
    <w:uiPriority w:val="99"/>
    <w:semiHidden/>
    <w:unhideWhenUsed/>
    <w:rsid w:val="00323AB3"/>
    <w:rPr>
      <w:color w:val="800080"/>
      <w:u w:val="single"/>
    </w:rPr>
  </w:style>
  <w:style w:type="paragraph" w:customStyle="1" w:styleId="xl65">
    <w:name w:val="xl65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66">
    <w:name w:val="xl66"/>
    <w:basedOn w:val="Normal"/>
    <w:rsid w:val="00323AB3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67">
    <w:name w:val="xl67"/>
    <w:basedOn w:val="Normal"/>
    <w:rsid w:val="00323AB3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69">
    <w:name w:val="xl69"/>
    <w:basedOn w:val="Normal"/>
    <w:rsid w:val="00323AB3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0">
    <w:name w:val="xl70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1">
    <w:name w:val="xl71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72">
    <w:name w:val="xl72"/>
    <w:basedOn w:val="Normal"/>
    <w:rsid w:val="00323A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3">
    <w:name w:val="xl73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4">
    <w:name w:val="xl74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6">
    <w:name w:val="xl76"/>
    <w:basedOn w:val="Normal"/>
    <w:rsid w:val="00323AB3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7">
    <w:name w:val="xl77"/>
    <w:basedOn w:val="Normal"/>
    <w:rsid w:val="00323AB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8">
    <w:name w:val="xl78"/>
    <w:basedOn w:val="Normal"/>
    <w:rsid w:val="00323AB3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9">
    <w:name w:val="xl79"/>
    <w:basedOn w:val="Normal"/>
    <w:rsid w:val="00323AB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0">
    <w:name w:val="xl80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1">
    <w:name w:val="xl81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2">
    <w:name w:val="xl82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3">
    <w:name w:val="xl83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4">
    <w:name w:val="xl84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5">
    <w:name w:val="xl85"/>
    <w:basedOn w:val="Normal"/>
    <w:rsid w:val="00323AB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6">
    <w:name w:val="xl86"/>
    <w:basedOn w:val="Normal"/>
    <w:rsid w:val="00323AB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7">
    <w:name w:val="xl87"/>
    <w:basedOn w:val="Normal"/>
    <w:rsid w:val="00323AB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8">
    <w:name w:val="xl88"/>
    <w:basedOn w:val="Normal"/>
    <w:rsid w:val="00323AB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9">
    <w:name w:val="xl89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0">
    <w:name w:val="xl90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1">
    <w:name w:val="xl91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2">
    <w:name w:val="xl92"/>
    <w:basedOn w:val="Normal"/>
    <w:rsid w:val="00323AB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3">
    <w:name w:val="xl93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4">
    <w:name w:val="xl94"/>
    <w:basedOn w:val="Normal"/>
    <w:rsid w:val="00323AB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5">
    <w:name w:val="xl95"/>
    <w:basedOn w:val="Normal"/>
    <w:rsid w:val="00323AB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6">
    <w:name w:val="xl96"/>
    <w:basedOn w:val="Normal"/>
    <w:rsid w:val="00323AB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7">
    <w:name w:val="xl97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98">
    <w:name w:val="xl98"/>
    <w:basedOn w:val="Normal"/>
    <w:rsid w:val="00323AB3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940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uiPriority w:val="99"/>
    <w:semiHidden/>
    <w:unhideWhenUsed/>
    <w:rsid w:val="003879C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79C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879C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79C2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879C2"/>
    <w:rPr>
      <w:b/>
      <w:bCs/>
      <w:lang w:eastAsia="en-US"/>
    </w:rPr>
  </w:style>
  <w:style w:type="paragraph" w:styleId="Reviso">
    <w:name w:val="Revision"/>
    <w:hidden/>
    <w:uiPriority w:val="99"/>
    <w:semiHidden/>
    <w:rsid w:val="003879C2"/>
    <w:rPr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F285D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6F285D"/>
    <w:rPr>
      <w:lang w:eastAsia="en-US"/>
    </w:rPr>
  </w:style>
  <w:style w:type="character" w:styleId="Refdenotadefim">
    <w:name w:val="endnote reference"/>
    <w:uiPriority w:val="99"/>
    <w:semiHidden/>
    <w:unhideWhenUsed/>
    <w:rsid w:val="006F285D"/>
    <w:rPr>
      <w:vertAlign w:val="superscript"/>
    </w:rPr>
  </w:style>
  <w:style w:type="paragraph" w:customStyle="1" w:styleId="pargrafodalista0">
    <w:name w:val="pargrafodalista"/>
    <w:basedOn w:val="Normal"/>
    <w:rsid w:val="003E2838"/>
    <w:pPr>
      <w:ind w:left="720"/>
    </w:pPr>
    <w:rPr>
      <w:rFonts w:cs="Calibri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42376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rsid w:val="008E14AE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p:Policy xmlns:p="office.server.policy" id="" local="true">
  <p:Name>Documento</p:Name>
  <p:Description/>
  <p:Statement/>
  <p:PolicyItems>
    <p:PolicyItem featureId="Microsoft.Office.RecordsManagement.PolicyFeatures.PolicyAudit" staticId="0x0101001414E58D72997F419A45BB966653A43F|1772413730" UniqueId="22195aa5-9854-4a8a-a012-e6d4fb25d635">
      <p:Name>Auditoria</p:Name>
      <p:Description>Audita ações do usuário em documentos e itens de lista para gravá-las no Log de Auditoria.</p:Description>
      <p:CustomData>
        <Audit/>
      </p:CustomData>
    </p:PolicyItem>
  </p:PolicyItems>
</p:Policy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14E58D72997F419A45BB966653A43F" ma:contentTypeVersion="30" ma:contentTypeDescription="Crie um novo documento." ma:contentTypeScope="" ma:versionID="d09b08061a5f55eb25e2918f2cb2ab56">
  <xsd:schema xmlns:xsd="http://www.w3.org/2001/XMLSchema" xmlns:xs="http://www.w3.org/2001/XMLSchema" xmlns:p="http://schemas.microsoft.com/office/2006/metadata/properties" xmlns:ns1="http://schemas.microsoft.com/sharepoint/v3" xmlns:ns2="078b5645-a65a-4968-9933-9b4102fc74d6" xmlns:ns3="608f7793-1cd4-43d3-b102-4d81181e6a29" xmlns:ns4="7a859c55-eec9-435c-8a3a-971d5afcbd48" targetNamespace="http://schemas.microsoft.com/office/2006/metadata/properties" ma:root="true" ma:fieldsID="544105c893a119226a737133d17d58e6" ns1:_="" ns2:_="" ns3:_="" ns4:_="">
    <xsd:import namespace="http://schemas.microsoft.com/sharepoint/v3"/>
    <xsd:import namespace="078b5645-a65a-4968-9933-9b4102fc74d6"/>
    <xsd:import namespace="608f7793-1cd4-43d3-b102-4d81181e6a29"/>
    <xsd:import namespace="7a859c55-eec9-435c-8a3a-971d5afcbd48"/>
    <xsd:element name="properties">
      <xsd:complexType>
        <xsd:sequence>
          <xsd:element name="documentManagement">
            <xsd:complexType>
              <xsd:all>
                <xsd:element ref="ns2:Nome_x0020_do_x0020_Módulo" minOccurs="0"/>
                <xsd:element ref="ns3:Etapa" minOccurs="0"/>
                <xsd:element ref="ns2:Classificação_x0020_do_x0020_Documento" minOccurs="0"/>
                <xsd:element ref="ns2:Empresa_x003a_" minOccurs="0"/>
                <xsd:element ref="ns2:TaxKeywordTaxHTField" minOccurs="0"/>
                <xsd:element ref="ns2:TaxCatchAll" minOccurs="0"/>
                <xsd:element ref="ns1:_dlc_Exempt" minOccurs="0"/>
                <xsd:element ref="ns4:DLCPolicyLabelValue" minOccurs="0"/>
                <xsd:element ref="ns4:DLCPolicyLabelClientValue" minOccurs="0"/>
                <xsd:element ref="ns4:DLCPolicyLabelLoc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Isentar de Política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b5645-a65a-4968-9933-9b4102fc74d6" elementFormDefault="qualified">
    <xsd:import namespace="http://schemas.microsoft.com/office/2006/documentManagement/types"/>
    <xsd:import namespace="http://schemas.microsoft.com/office/infopath/2007/PartnerControls"/>
    <xsd:element name="Nome_x0020_do_x0020_Módulo" ma:index="2" nillable="true" ma:displayName="Nome do Módulo" ma:description="Descrição do Nome do módulo do projeto" ma:internalName="Nome_x0020_do_x0020_M_x00f3_dulo0">
      <xsd:simpleType>
        <xsd:restriction base="dms:Text">
          <xsd:maxLength value="100"/>
        </xsd:restriction>
      </xsd:simpleType>
    </xsd:element>
    <xsd:element name="Classificação_x0020_do_x0020_Documento" ma:index="4" nillable="true" ma:displayName="Classificação do Documento" ma:default="Gerencial" ma:description="Classificação do documento se é técnico ou Gerencial" ma:format="Dropdown" ma:internalName="Classifica_x00e7__x00e3_o_x0020_do_x0020_Documento">
      <xsd:simpleType>
        <xsd:restriction base="dms:Choice">
          <xsd:enumeration value="Gerencial"/>
          <xsd:enumeration value="Técnico"/>
        </xsd:restriction>
      </xsd:simpleType>
    </xsd:element>
    <xsd:element name="Empresa_x003a_" ma:index="5" nillable="true" ma:displayName="Autor:" ma:description="Descrição do empresa responsável pela elaboração do documento." ma:internalName="Empresa_x003A_">
      <xsd:simpleType>
        <xsd:restriction base="dms:Text">
          <xsd:maxLength value="50"/>
        </xsd:restriction>
      </xsd:simpleType>
    </xsd:element>
    <xsd:element name="TaxKeywordTaxHTField" ma:index="9" nillable="true" ma:taxonomy="true" ma:internalName="TaxKeywordTaxHTField" ma:taxonomyFieldName="TaxKeyword" ma:displayName="Palavras-chave Corporativas" ma:fieldId="{23f27201-bee3-471e-b2e7-b64fd8b7ca38}" ma:taxonomyMulti="true" ma:sspId="713fecbb-5bd9-4522-a65e-96449a7b2a3c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Coluna Global de Taxonomia" ma:hidden="true" ma:list="{f89f1438-46aa-44bd-83d6-48d889abd4e4}" ma:internalName="TaxCatchAll" ma:showField="CatchAllData" ma:web="078b5645-a65a-4968-9933-9b4102fc74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f7793-1cd4-43d3-b102-4d81181e6a29" elementFormDefault="qualified">
    <xsd:import namespace="http://schemas.microsoft.com/office/2006/documentManagement/types"/>
    <xsd:import namespace="http://schemas.microsoft.com/office/infopath/2007/PartnerControls"/>
    <xsd:element name="Etapa" ma:index="3" nillable="true" ma:displayName="Etapa" ma:default="CONCEPÇÃO" ma:description="Campo para identificar a etapa do projeto" ma:format="Dropdown" ma:internalName="Etapa">
      <xsd:simpleType>
        <xsd:restriction base="dms:Choice">
          <xsd:enumeration value="CONCEPÇÃO"/>
          <xsd:enumeration value="PLANEJAMENTO"/>
          <xsd:enumeration value="EXECUÇÃO"/>
          <xsd:enumeration value="Iniciação"/>
          <xsd:enumeration value="Elaboração"/>
          <xsd:enumeration value="Construção"/>
          <xsd:enumeration value="Transição/Implantação"/>
          <xsd:enumeration value="ENCERRAMENTO"/>
          <xsd:enumeration value="Cancelad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859c55-eec9-435c-8a3a-971d5afcbd48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Rótulo" ma:description="Armazena o valor atual do rótulo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Valor do Rótulo do Cliente" ma:description="Armazena o último valor de rótulo computado no client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Rótulo Bloqueado" ma:description="Indica se o rótulo deve ser atualizado quando as propriedades do item forem modificadas." ma:hidden="true" ma:internalName="DLCPolicyLabelLock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Tipo de Conteú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7a859c55-eec9-435c-8a3a-971d5afcbd48" xsi:nil="true"/>
    <Etapa xmlns="608f7793-1cd4-43d3-b102-4d81181e6a29">Elaboração</Etapa>
    <Classificação_x0020_do_x0020_Documento xmlns="078b5645-a65a-4968-9933-9b4102fc74d6">Técnico</Classificação_x0020_do_x0020_Documento>
    <TaxKeywordTaxHTField xmlns="078b5645-a65a-4968-9933-9b4102fc74d6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SICOM Remessa</TermName>
          <TermId xmlns="http://schemas.microsoft.com/office/infopath/2007/PartnerControls">2fd4a179-a057-4f0f-935f-2c3ff610445f</TermId>
        </TermInfo>
        <TermInfo xmlns="http://schemas.microsoft.com/office/infopath/2007/PartnerControls">
          <TermName xmlns="http://schemas.microsoft.com/office/infopath/2007/PartnerControls">LEIAUTE</TermName>
          <TermId xmlns="http://schemas.microsoft.com/office/infopath/2007/PartnerControls">0195dbb6-ebb8-44cb-8f6d-41fbc4f08457</TermId>
        </TermInfo>
        <TermInfo xmlns="http://schemas.microsoft.com/office/infopath/2007/PartnerControls">
          <TermName xmlns="http://schemas.microsoft.com/office/infopath/2007/PartnerControls">BALANCETE</TermName>
          <TermId xmlns="http://schemas.microsoft.com/office/infopath/2007/PartnerControls">88d19e75-baa4-4e26-a82a-d4918538c565</TermId>
        </TermInfo>
      </Terms>
    </TaxKeywordTaxHTField>
    <DLCPolicyLabelClientValue xmlns="7a859c55-eec9-435c-8a3a-971d5afcbd48" xsi:nil="true"/>
    <Nome_x0020_do_x0020_Módulo xmlns="078b5645-a65a-4968-9933-9b4102fc74d6">Balancete Contabíl</Nome_x0020_do_x0020_Módulo>
    <Empresa_x003a_ xmlns="078b5645-a65a-4968-9933-9b4102fc74d6">Ricardo Nogueira de Almeida</Empresa_x003a_>
    <TaxCatchAll xmlns="078b5645-a65a-4968-9933-9b4102fc74d6">
      <Value>162</Value>
      <Value>226</Value>
      <Value>346</Value>
    </TaxCatchAl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921C0-E274-473B-AAA2-4BF8B96F74A8}"/>
</file>

<file path=customXml/itemProps2.xml><?xml version="1.0" encoding="utf-8"?>
<ds:datastoreItem xmlns:ds="http://schemas.openxmlformats.org/officeDocument/2006/customXml" ds:itemID="{B62ED0DA-86C5-4959-BA6A-3C382DA24E83}"/>
</file>

<file path=customXml/itemProps3.xml><?xml version="1.0" encoding="utf-8"?>
<ds:datastoreItem xmlns:ds="http://schemas.openxmlformats.org/officeDocument/2006/customXml" ds:itemID="{F5B8E543-EF5A-45EE-ADC9-B9CE1033FA09}"/>
</file>

<file path=customXml/itemProps4.xml><?xml version="1.0" encoding="utf-8"?>
<ds:datastoreItem xmlns:ds="http://schemas.openxmlformats.org/officeDocument/2006/customXml" ds:itemID="{57BACEC4-0531-4DAE-AFE0-C88CB678754A}"/>
</file>

<file path=customXml/itemProps5.xml><?xml version="1.0" encoding="utf-8"?>
<ds:datastoreItem xmlns:ds="http://schemas.openxmlformats.org/officeDocument/2006/customXml" ds:itemID="{DFCC3044-F0C7-4617-A66E-C45325B72A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7037</Words>
  <Characters>38000</Characters>
  <Application>Microsoft Office Word</Application>
  <DocSecurity>0</DocSecurity>
  <Lines>316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SICOM 2018 - BALANCETE</vt:lpstr>
    </vt:vector>
  </TitlesOfParts>
  <Company>Governo do Estado de MG</Company>
  <LinksUpToDate>false</LinksUpToDate>
  <CharactersWithSpaces>44948</CharactersWithSpaces>
  <SharedDoc>false</SharedDoc>
  <HLinks>
    <vt:vector size="330" baseType="variant">
      <vt:variant>
        <vt:i4>1376319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_Toc318725613</vt:lpwstr>
      </vt:variant>
      <vt:variant>
        <vt:i4>1376319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_Toc318725612</vt:lpwstr>
      </vt:variant>
      <vt:variant>
        <vt:i4>1376319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_Toc318725611</vt:lpwstr>
      </vt:variant>
      <vt:variant>
        <vt:i4>1310783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_Toc318725609</vt:lpwstr>
      </vt:variant>
      <vt:variant>
        <vt:i4>1310783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_Toc318725608</vt:lpwstr>
      </vt:variant>
      <vt:variant>
        <vt:i4>1310783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_Toc318725607</vt:lpwstr>
      </vt:variant>
      <vt:variant>
        <vt:i4>1310783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_Toc318725606</vt:lpwstr>
      </vt:variant>
      <vt:variant>
        <vt:i4>1310783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_Toc318725605</vt:lpwstr>
      </vt:variant>
      <vt:variant>
        <vt:i4>1310783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_Toc318725604</vt:lpwstr>
      </vt:variant>
      <vt:variant>
        <vt:i4>1310783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_Toc318725603</vt:lpwstr>
      </vt:variant>
      <vt:variant>
        <vt:i4>1310783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_Toc318725602</vt:lpwstr>
      </vt:variant>
      <vt:variant>
        <vt:i4>1310783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_Toc318725601</vt:lpwstr>
      </vt:variant>
      <vt:variant>
        <vt:i4>1310783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_Toc318725600</vt:lpwstr>
      </vt:variant>
      <vt:variant>
        <vt:i4>1900604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_Toc318725599</vt:lpwstr>
      </vt:variant>
      <vt:variant>
        <vt:i4>1900604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_Toc318725598</vt:lpwstr>
      </vt:variant>
      <vt:variant>
        <vt:i4>1900604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_Toc318725597</vt:lpwstr>
      </vt:variant>
      <vt:variant>
        <vt:i4>1900604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_Toc318725596</vt:lpwstr>
      </vt:variant>
      <vt:variant>
        <vt:i4>1900604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_Toc318725595</vt:lpwstr>
      </vt:variant>
      <vt:variant>
        <vt:i4>1900604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_Toc318725594</vt:lpwstr>
      </vt:variant>
      <vt:variant>
        <vt:i4>1900604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_Toc318725593</vt:lpwstr>
      </vt:variant>
      <vt:variant>
        <vt:i4>1900604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_Toc318725592</vt:lpwstr>
      </vt:variant>
      <vt:variant>
        <vt:i4>1900604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_Toc318725591</vt:lpwstr>
      </vt:variant>
      <vt:variant>
        <vt:i4>1900604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_Toc318725590</vt:lpwstr>
      </vt:variant>
      <vt:variant>
        <vt:i4>1835068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_Toc318725589</vt:lpwstr>
      </vt:variant>
      <vt:variant>
        <vt:i4>1835068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_Toc318725588</vt:lpwstr>
      </vt:variant>
      <vt:variant>
        <vt:i4>1835068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_Toc318725587</vt:lpwstr>
      </vt:variant>
      <vt:variant>
        <vt:i4>1835068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_Toc318725586</vt:lpwstr>
      </vt:variant>
      <vt:variant>
        <vt:i4>1835068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_Toc318725585</vt:lpwstr>
      </vt:variant>
      <vt:variant>
        <vt:i4>1835068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_Toc318725584</vt:lpwstr>
      </vt:variant>
      <vt:variant>
        <vt:i4>1835068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_Toc318725583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_Toc318725582</vt:lpwstr>
      </vt:variant>
      <vt:variant>
        <vt:i4>1835068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_Toc318725581</vt:lpwstr>
      </vt:variant>
      <vt:variant>
        <vt:i4>1835068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_Toc318725580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_Toc318725579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_Toc318725578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_Toc318725576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_Toc318725575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_Toc318725574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_Toc318725573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_Toc318725572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_Toc318725571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_Toc318725570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_Toc318725569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_Toc318725568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_Toc318725567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_Toc318725566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_Toc318725565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_Toc318725564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_Toc318725563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_Toc318725560</vt:lpwstr>
      </vt:variant>
      <vt:variant>
        <vt:i4>1114172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_Toc318725559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_Toc318725558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_Toc318725557</vt:lpwstr>
      </vt:variant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_Toc318725556</vt:lpwstr>
      </vt:variant>
      <vt:variant>
        <vt:i4>1114172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_Toc318725553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SICOM 2018 - BALANCETE</dc:title>
  <dc:creator>Tribunal de Contas de MG</dc:creator>
  <cp:keywords>LEIAUTE; BALANCETE; SICOM Remessa</cp:keywords>
  <cp:lastModifiedBy>RICARDO NOGUEIRA DE ALMEIDA</cp:lastModifiedBy>
  <cp:revision>2</cp:revision>
  <cp:lastPrinted>2013-10-09T17:29:00Z</cp:lastPrinted>
  <dcterms:created xsi:type="dcterms:W3CDTF">2017-09-21T20:07:00Z</dcterms:created>
  <dcterms:modified xsi:type="dcterms:W3CDTF">2017-09-21T20:07:00Z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0x0101001414E58D72997F419A45BB966653A43F</vt:lpwstr>
  </property>
  <property fmtid="{D5CDD505-2E9C-101B-9397-08002B2CF9AE}" pid="3" name="TaxKeyword">
    <vt:lpwstr>162;#SICOM Remessa|2fd4a179-a057-4f0f-935f-2c3ff610445f;#226;#LEIAUTE|0195dbb6-ebb8-44cb-8f6d-41fbc4f08457;#346;#BALANCETE|88d19e75-baa4-4e26-a82a-d4918538c565</vt:lpwstr>
  </property>
</Properties>
</file>