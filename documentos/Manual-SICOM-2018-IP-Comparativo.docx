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26419" w14:textId="5B26FB5A" w:rsidR="00DA6400" w:rsidRPr="00320FAC" w:rsidRDefault="00BF7D39" w:rsidP="00D46E0A">
      <w:pPr>
        <w:ind w:left="708"/>
        <w:jc w:val="center"/>
        <w:rPr>
          <w:color w:val="000000"/>
          <w:sz w:val="52"/>
          <w:szCs w:val="72"/>
        </w:rPr>
      </w:pPr>
      <w:r>
        <w:rPr>
          <w:color w:val="000000"/>
          <w:sz w:val="52"/>
          <w:szCs w:val="72"/>
        </w:rPr>
        <w:t>Leiaute</w:t>
      </w:r>
      <w:r w:rsidR="00DA6400" w:rsidRPr="00320FAC">
        <w:rPr>
          <w:color w:val="000000"/>
          <w:sz w:val="52"/>
          <w:szCs w:val="72"/>
        </w:rPr>
        <w:t xml:space="preserve"> dos Arquivos</w:t>
      </w:r>
    </w:p>
    <w:p w14:paraId="7B4CAFED" w14:textId="3D3F467A" w:rsidR="00320FAC" w:rsidRPr="00320FAC" w:rsidRDefault="00320FAC" w:rsidP="00D46E0A">
      <w:pPr>
        <w:ind w:left="708"/>
        <w:jc w:val="center"/>
        <w:rPr>
          <w:b/>
          <w:color w:val="000000"/>
          <w:sz w:val="56"/>
          <w:szCs w:val="72"/>
        </w:rPr>
      </w:pPr>
      <w:r w:rsidRPr="00320FAC">
        <w:rPr>
          <w:b/>
          <w:color w:val="000000"/>
          <w:sz w:val="56"/>
          <w:szCs w:val="72"/>
        </w:rPr>
        <w:t>Módulo Instrumento</w:t>
      </w:r>
      <w:r w:rsidR="00A9342C">
        <w:rPr>
          <w:b/>
          <w:color w:val="000000"/>
          <w:sz w:val="56"/>
          <w:szCs w:val="72"/>
        </w:rPr>
        <w:t>s</w:t>
      </w:r>
      <w:r w:rsidRPr="00320FAC">
        <w:rPr>
          <w:b/>
          <w:color w:val="000000"/>
          <w:sz w:val="56"/>
          <w:szCs w:val="72"/>
        </w:rPr>
        <w:t xml:space="preserve"> de Planejamento</w:t>
      </w:r>
    </w:p>
    <w:p w14:paraId="7562641A" w14:textId="77777777" w:rsidR="00DA6400" w:rsidRPr="00445F3F" w:rsidRDefault="00DA6400" w:rsidP="00DA6400">
      <w:pPr>
        <w:jc w:val="center"/>
        <w:rPr>
          <w:color w:val="000000"/>
          <w:sz w:val="24"/>
          <w:szCs w:val="24"/>
        </w:rPr>
      </w:pPr>
    </w:p>
    <w:p w14:paraId="7562641B" w14:textId="77777777" w:rsidR="004A2F1C" w:rsidRPr="00445F3F" w:rsidRDefault="005B78F5" w:rsidP="00DA6400">
      <w:pPr>
        <w:jc w:val="center"/>
        <w:rPr>
          <w:color w:val="000000"/>
          <w:sz w:val="72"/>
          <w:szCs w:val="72"/>
        </w:rPr>
      </w:pPr>
      <w:r>
        <w:rPr>
          <w:noProof/>
          <w:color w:val="000000"/>
          <w:sz w:val="72"/>
          <w:szCs w:val="72"/>
          <w:lang w:eastAsia="pt-BR"/>
        </w:rPr>
        <w:drawing>
          <wp:inline distT="0" distB="0" distL="0" distR="0" wp14:anchorId="7562A7F9" wp14:editId="5ABF632E">
            <wp:extent cx="3900805" cy="2849160"/>
            <wp:effectExtent l="0" t="0" r="4445" b="8890"/>
            <wp:docPr id="1" name="Imagem 1" descr="Descrição: NOVA_LOGO_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NOVA_LOGO_201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2990" cy="2850756"/>
                    </a:xfrm>
                    <a:prstGeom prst="rect">
                      <a:avLst/>
                    </a:prstGeom>
                    <a:noFill/>
                    <a:ln>
                      <a:noFill/>
                    </a:ln>
                  </pic:spPr>
                </pic:pic>
              </a:graphicData>
            </a:graphic>
          </wp:inline>
        </w:drawing>
      </w:r>
    </w:p>
    <w:p w14:paraId="7562641C" w14:textId="0659732B" w:rsidR="00DA6400" w:rsidRPr="00F6184C" w:rsidRDefault="009E09DA" w:rsidP="00F6184C">
      <w:pPr>
        <w:spacing w:before="100" w:beforeAutospacing="1" w:after="100" w:afterAutospacing="1"/>
        <w:jc w:val="center"/>
        <w:rPr>
          <w:rFonts w:ascii="Arial" w:hAnsi="Arial" w:cs="Arial"/>
          <w:color w:val="000000"/>
        </w:rPr>
      </w:pPr>
      <w:r>
        <w:t xml:space="preserve">Versão </w:t>
      </w:r>
      <w:del w:id="0" w:author="RICARDO NOGUEIRA DE ALMEIDA" w:date="2017-06-07T14:23:00Z">
        <w:r w:rsidR="001F2E3C" w:rsidDel="00EC17A4">
          <w:delText>6</w:delText>
        </w:r>
      </w:del>
      <w:ins w:id="1" w:author="RICARDO NOGUEIRA DE ALMEIDA" w:date="2017-06-07T14:23:00Z">
        <w:r w:rsidR="00EC17A4">
          <w:t>7</w:t>
        </w:r>
      </w:ins>
      <w:r w:rsidR="001F2E3C">
        <w:t>.0</w:t>
      </w:r>
      <w:r w:rsidR="00EC466A">
        <w:t xml:space="preserve"> - </w:t>
      </w:r>
      <w:del w:id="2" w:author="RICARDO NOGUEIRA DE ALMEIDA" w:date="2017-06-07T14:23:00Z">
        <w:r w:rsidR="00EC466A" w:rsidDel="00EC17A4">
          <w:delText>201</w:delText>
        </w:r>
        <w:r w:rsidR="001F2E3C" w:rsidDel="00EC17A4">
          <w:delText>7</w:delText>
        </w:r>
      </w:del>
      <w:ins w:id="3" w:author="RICARDO NOGUEIRA DE ALMEIDA" w:date="2017-06-07T14:23:00Z">
        <w:r w:rsidR="00EC17A4">
          <w:t>2018</w:t>
        </w:r>
      </w:ins>
      <w:r w:rsidR="004A2F1C" w:rsidRPr="00445F3F">
        <w:rPr>
          <w:color w:val="000000"/>
          <w:sz w:val="72"/>
          <w:szCs w:val="72"/>
        </w:rPr>
        <w:br w:type="page"/>
      </w:r>
      <w:r w:rsidR="00DA6400" w:rsidRPr="00445F3F">
        <w:rPr>
          <w:rFonts w:ascii="Arial" w:hAnsi="Arial" w:cs="Arial"/>
          <w:b/>
          <w:color w:val="000000"/>
        </w:rPr>
        <w:lastRenderedPageBreak/>
        <w:t>Sumário</w:t>
      </w:r>
    </w:p>
    <w:p w14:paraId="733EC8FC" w14:textId="77777777" w:rsidR="002A5354" w:rsidRDefault="001218AA">
      <w:pPr>
        <w:pStyle w:val="Sumrio1"/>
        <w:rPr>
          <w:rFonts w:asciiTheme="minorHAnsi" w:eastAsiaTheme="minorEastAsia" w:hAnsiTheme="minorHAnsi" w:cstheme="minorBidi"/>
          <w:lang w:eastAsia="pt-BR"/>
        </w:rPr>
      </w:pPr>
      <w:r w:rsidRPr="000911D8">
        <w:rPr>
          <w:color w:val="FF0000"/>
        </w:rPr>
        <w:fldChar w:fldCharType="begin"/>
      </w:r>
      <w:r w:rsidR="00DA6400" w:rsidRPr="000911D8">
        <w:rPr>
          <w:color w:val="FF0000"/>
        </w:rPr>
        <w:instrText xml:space="preserve"> TOC \o "1-3" \h \z \u </w:instrText>
      </w:r>
      <w:r w:rsidRPr="000911D8">
        <w:rPr>
          <w:color w:val="FF0000"/>
        </w:rPr>
        <w:fldChar w:fldCharType="separate"/>
      </w:r>
      <w:hyperlink w:anchor="_Toc435436433" w:history="1">
        <w:r w:rsidR="002A5354" w:rsidRPr="00492774">
          <w:rPr>
            <w:rStyle w:val="Hyperlink"/>
          </w:rPr>
          <w:t>1</w:t>
        </w:r>
        <w:r w:rsidR="002A5354">
          <w:rPr>
            <w:rFonts w:asciiTheme="minorHAnsi" w:eastAsiaTheme="minorEastAsia" w:hAnsiTheme="minorHAnsi" w:cstheme="minorBidi"/>
            <w:lang w:eastAsia="pt-BR"/>
          </w:rPr>
          <w:tab/>
        </w:r>
        <w:r w:rsidR="002A5354" w:rsidRPr="00492774">
          <w:rPr>
            <w:rStyle w:val="Hyperlink"/>
          </w:rPr>
          <w:t>Formato do Arquivo</w:t>
        </w:r>
        <w:r w:rsidR="002A5354">
          <w:rPr>
            <w:webHidden/>
          </w:rPr>
          <w:tab/>
        </w:r>
        <w:r w:rsidR="002A5354">
          <w:rPr>
            <w:webHidden/>
          </w:rPr>
          <w:fldChar w:fldCharType="begin"/>
        </w:r>
        <w:r w:rsidR="002A5354">
          <w:rPr>
            <w:webHidden/>
          </w:rPr>
          <w:instrText xml:space="preserve"> PAGEREF _Toc435436433 \h </w:instrText>
        </w:r>
        <w:r w:rsidR="002A5354">
          <w:rPr>
            <w:webHidden/>
          </w:rPr>
        </w:r>
        <w:r w:rsidR="002A5354">
          <w:rPr>
            <w:webHidden/>
          </w:rPr>
          <w:fldChar w:fldCharType="separate"/>
        </w:r>
        <w:r w:rsidR="002A5354">
          <w:rPr>
            <w:webHidden/>
          </w:rPr>
          <w:t>4</w:t>
        </w:r>
        <w:r w:rsidR="002A5354">
          <w:rPr>
            <w:webHidden/>
          </w:rPr>
          <w:fldChar w:fldCharType="end"/>
        </w:r>
      </w:hyperlink>
    </w:p>
    <w:p w14:paraId="4AB15F16" w14:textId="77777777" w:rsidR="002A5354" w:rsidRDefault="007A17A6">
      <w:pPr>
        <w:pStyle w:val="Sumrio1"/>
        <w:rPr>
          <w:rFonts w:asciiTheme="minorHAnsi" w:eastAsiaTheme="minorEastAsia" w:hAnsiTheme="minorHAnsi" w:cstheme="minorBidi"/>
          <w:lang w:eastAsia="pt-BR"/>
        </w:rPr>
      </w:pPr>
      <w:hyperlink w:anchor="_Toc435436434" w:history="1">
        <w:r w:rsidR="002A5354" w:rsidRPr="00492774">
          <w:rPr>
            <w:rStyle w:val="Hyperlink"/>
          </w:rPr>
          <w:t>2</w:t>
        </w:r>
        <w:r w:rsidR="002A5354">
          <w:rPr>
            <w:rFonts w:asciiTheme="minorHAnsi" w:eastAsiaTheme="minorEastAsia" w:hAnsiTheme="minorHAnsi" w:cstheme="minorBidi"/>
            <w:lang w:eastAsia="pt-BR"/>
          </w:rPr>
          <w:tab/>
        </w:r>
        <w:r w:rsidR="002A5354" w:rsidRPr="00492774">
          <w:rPr>
            <w:rStyle w:val="Hyperlink"/>
          </w:rPr>
          <w:t>Formato dos Campos</w:t>
        </w:r>
        <w:r w:rsidR="002A5354">
          <w:rPr>
            <w:webHidden/>
          </w:rPr>
          <w:tab/>
        </w:r>
        <w:r w:rsidR="002A5354">
          <w:rPr>
            <w:webHidden/>
          </w:rPr>
          <w:fldChar w:fldCharType="begin"/>
        </w:r>
        <w:r w:rsidR="002A5354">
          <w:rPr>
            <w:webHidden/>
          </w:rPr>
          <w:instrText xml:space="preserve"> PAGEREF _Toc435436434 \h </w:instrText>
        </w:r>
        <w:r w:rsidR="002A5354">
          <w:rPr>
            <w:webHidden/>
          </w:rPr>
        </w:r>
        <w:r w:rsidR="002A5354">
          <w:rPr>
            <w:webHidden/>
          </w:rPr>
          <w:fldChar w:fldCharType="separate"/>
        </w:r>
        <w:r w:rsidR="002A5354">
          <w:rPr>
            <w:webHidden/>
          </w:rPr>
          <w:t>4</w:t>
        </w:r>
        <w:r w:rsidR="002A5354">
          <w:rPr>
            <w:webHidden/>
          </w:rPr>
          <w:fldChar w:fldCharType="end"/>
        </w:r>
      </w:hyperlink>
    </w:p>
    <w:p w14:paraId="1199AC6E" w14:textId="77777777" w:rsidR="002A5354" w:rsidRDefault="007A17A6">
      <w:pPr>
        <w:pStyle w:val="Sumrio1"/>
        <w:rPr>
          <w:rFonts w:asciiTheme="minorHAnsi" w:eastAsiaTheme="minorEastAsia" w:hAnsiTheme="minorHAnsi" w:cstheme="minorBidi"/>
          <w:lang w:eastAsia="pt-BR"/>
        </w:rPr>
      </w:pPr>
      <w:hyperlink w:anchor="_Toc435436435" w:history="1">
        <w:r w:rsidR="002A5354" w:rsidRPr="00492774">
          <w:rPr>
            <w:rStyle w:val="Hyperlink"/>
          </w:rPr>
          <w:t>3</w:t>
        </w:r>
        <w:r w:rsidR="002A5354">
          <w:rPr>
            <w:rFonts w:asciiTheme="minorHAnsi" w:eastAsiaTheme="minorEastAsia" w:hAnsiTheme="minorHAnsi" w:cstheme="minorBidi"/>
            <w:lang w:eastAsia="pt-BR"/>
          </w:rPr>
          <w:tab/>
        </w:r>
        <w:r w:rsidR="002A5354" w:rsidRPr="00492774">
          <w:rPr>
            <w:rStyle w:val="Hyperlink"/>
          </w:rPr>
          <w:t>Definições Gerais</w:t>
        </w:r>
        <w:r w:rsidR="002A5354">
          <w:rPr>
            <w:webHidden/>
          </w:rPr>
          <w:tab/>
        </w:r>
        <w:r w:rsidR="002A5354">
          <w:rPr>
            <w:webHidden/>
          </w:rPr>
          <w:fldChar w:fldCharType="begin"/>
        </w:r>
        <w:r w:rsidR="002A5354">
          <w:rPr>
            <w:webHidden/>
          </w:rPr>
          <w:instrText xml:space="preserve"> PAGEREF _Toc435436435 \h </w:instrText>
        </w:r>
        <w:r w:rsidR="002A5354">
          <w:rPr>
            <w:webHidden/>
          </w:rPr>
        </w:r>
        <w:r w:rsidR="002A5354">
          <w:rPr>
            <w:webHidden/>
          </w:rPr>
          <w:fldChar w:fldCharType="separate"/>
        </w:r>
        <w:r w:rsidR="002A5354">
          <w:rPr>
            <w:webHidden/>
          </w:rPr>
          <w:t>5</w:t>
        </w:r>
        <w:r w:rsidR="002A5354">
          <w:rPr>
            <w:webHidden/>
          </w:rPr>
          <w:fldChar w:fldCharType="end"/>
        </w:r>
      </w:hyperlink>
    </w:p>
    <w:p w14:paraId="4F78BED8" w14:textId="77777777" w:rsidR="002A5354" w:rsidRDefault="007A17A6">
      <w:pPr>
        <w:pStyle w:val="Sumrio2"/>
        <w:tabs>
          <w:tab w:val="left" w:pos="880"/>
          <w:tab w:val="right" w:leader="dot" w:pos="13992"/>
        </w:tabs>
        <w:rPr>
          <w:rFonts w:asciiTheme="minorHAnsi" w:eastAsiaTheme="minorEastAsia" w:hAnsiTheme="minorHAnsi" w:cstheme="minorBidi"/>
          <w:noProof/>
          <w:lang w:eastAsia="pt-BR"/>
        </w:rPr>
      </w:pPr>
      <w:hyperlink w:anchor="_Toc435436436" w:history="1">
        <w:r w:rsidR="002A5354" w:rsidRPr="00492774">
          <w:rPr>
            <w:rStyle w:val="Hyperlink"/>
            <w:rFonts w:ascii="Arial" w:hAnsi="Arial" w:cs="Arial"/>
            <w:noProof/>
          </w:rPr>
          <w:t>3.1</w:t>
        </w:r>
        <w:r w:rsidR="002A5354">
          <w:rPr>
            <w:rFonts w:asciiTheme="minorHAnsi" w:eastAsiaTheme="minorEastAsia" w:hAnsiTheme="minorHAnsi" w:cstheme="minorBidi"/>
            <w:noProof/>
            <w:lang w:eastAsia="pt-BR"/>
          </w:rPr>
          <w:tab/>
        </w:r>
        <w:r w:rsidR="002A5354" w:rsidRPr="00492774">
          <w:rPr>
            <w:rStyle w:val="Hyperlink"/>
            <w:rFonts w:ascii="Arial" w:hAnsi="Arial" w:cs="Arial"/>
            <w:noProof/>
          </w:rPr>
          <w:t>Elaboração de arquivos com mais de um tipo de registro</w:t>
        </w:r>
        <w:r w:rsidR="002A5354">
          <w:rPr>
            <w:noProof/>
            <w:webHidden/>
          </w:rPr>
          <w:tab/>
        </w:r>
        <w:r w:rsidR="002A5354">
          <w:rPr>
            <w:noProof/>
            <w:webHidden/>
          </w:rPr>
          <w:fldChar w:fldCharType="begin"/>
        </w:r>
        <w:r w:rsidR="002A5354">
          <w:rPr>
            <w:noProof/>
            <w:webHidden/>
          </w:rPr>
          <w:instrText xml:space="preserve"> PAGEREF _Toc435436436 \h </w:instrText>
        </w:r>
        <w:r w:rsidR="002A5354">
          <w:rPr>
            <w:noProof/>
            <w:webHidden/>
          </w:rPr>
        </w:r>
        <w:r w:rsidR="002A5354">
          <w:rPr>
            <w:noProof/>
            <w:webHidden/>
          </w:rPr>
          <w:fldChar w:fldCharType="separate"/>
        </w:r>
        <w:r w:rsidR="002A5354">
          <w:rPr>
            <w:noProof/>
            <w:webHidden/>
          </w:rPr>
          <w:t>5</w:t>
        </w:r>
        <w:r w:rsidR="002A5354">
          <w:rPr>
            <w:noProof/>
            <w:webHidden/>
          </w:rPr>
          <w:fldChar w:fldCharType="end"/>
        </w:r>
      </w:hyperlink>
    </w:p>
    <w:p w14:paraId="663E37DD" w14:textId="77777777" w:rsidR="002A5354" w:rsidRDefault="007A17A6">
      <w:pPr>
        <w:pStyle w:val="Sumrio2"/>
        <w:tabs>
          <w:tab w:val="left" w:pos="880"/>
          <w:tab w:val="right" w:leader="dot" w:pos="13992"/>
        </w:tabs>
        <w:rPr>
          <w:rFonts w:asciiTheme="minorHAnsi" w:eastAsiaTheme="minorEastAsia" w:hAnsiTheme="minorHAnsi" w:cstheme="minorBidi"/>
          <w:noProof/>
          <w:lang w:eastAsia="pt-BR"/>
        </w:rPr>
      </w:pPr>
      <w:hyperlink w:anchor="_Toc435436437" w:history="1">
        <w:r w:rsidR="002A5354" w:rsidRPr="00492774">
          <w:rPr>
            <w:rStyle w:val="Hyperlink"/>
            <w:rFonts w:ascii="Arial" w:hAnsi="Arial" w:cs="Arial"/>
            <w:noProof/>
          </w:rPr>
          <w:t>3.2</w:t>
        </w:r>
        <w:r w:rsidR="002A5354">
          <w:rPr>
            <w:rFonts w:asciiTheme="minorHAnsi" w:eastAsiaTheme="minorEastAsia" w:hAnsiTheme="minorHAnsi" w:cstheme="minorBidi"/>
            <w:noProof/>
            <w:lang w:eastAsia="pt-BR"/>
          </w:rPr>
          <w:tab/>
        </w:r>
        <w:r w:rsidR="002A5354" w:rsidRPr="00492774">
          <w:rPr>
            <w:rStyle w:val="Hyperlink"/>
            <w:rFonts w:ascii="Arial" w:hAnsi="Arial" w:cs="Arial"/>
            <w:noProof/>
          </w:rPr>
          <w:t>Identificação dos campos que determinam a chave do registro</w:t>
        </w:r>
        <w:r w:rsidR="002A5354">
          <w:rPr>
            <w:noProof/>
            <w:webHidden/>
          </w:rPr>
          <w:tab/>
        </w:r>
        <w:r w:rsidR="002A5354">
          <w:rPr>
            <w:noProof/>
            <w:webHidden/>
          </w:rPr>
          <w:fldChar w:fldCharType="begin"/>
        </w:r>
        <w:r w:rsidR="002A5354">
          <w:rPr>
            <w:noProof/>
            <w:webHidden/>
          </w:rPr>
          <w:instrText xml:space="preserve"> PAGEREF _Toc435436437 \h </w:instrText>
        </w:r>
        <w:r w:rsidR="002A5354">
          <w:rPr>
            <w:noProof/>
            <w:webHidden/>
          </w:rPr>
        </w:r>
        <w:r w:rsidR="002A5354">
          <w:rPr>
            <w:noProof/>
            <w:webHidden/>
          </w:rPr>
          <w:fldChar w:fldCharType="separate"/>
        </w:r>
        <w:r w:rsidR="002A5354">
          <w:rPr>
            <w:noProof/>
            <w:webHidden/>
          </w:rPr>
          <w:t>6</w:t>
        </w:r>
        <w:r w:rsidR="002A5354">
          <w:rPr>
            <w:noProof/>
            <w:webHidden/>
          </w:rPr>
          <w:fldChar w:fldCharType="end"/>
        </w:r>
      </w:hyperlink>
    </w:p>
    <w:p w14:paraId="7BF1F97D" w14:textId="77777777" w:rsidR="002A5354" w:rsidRDefault="007A17A6">
      <w:pPr>
        <w:pStyle w:val="Sumrio2"/>
        <w:tabs>
          <w:tab w:val="left" w:pos="880"/>
          <w:tab w:val="right" w:leader="dot" w:pos="13992"/>
        </w:tabs>
        <w:rPr>
          <w:rFonts w:asciiTheme="minorHAnsi" w:eastAsiaTheme="minorEastAsia" w:hAnsiTheme="minorHAnsi" w:cstheme="minorBidi"/>
          <w:noProof/>
          <w:lang w:eastAsia="pt-BR"/>
        </w:rPr>
      </w:pPr>
      <w:hyperlink w:anchor="_Toc435436438" w:history="1">
        <w:r w:rsidR="002A5354" w:rsidRPr="00492774">
          <w:rPr>
            <w:rStyle w:val="Hyperlink"/>
            <w:rFonts w:ascii="Arial" w:hAnsi="Arial" w:cs="Arial"/>
            <w:noProof/>
          </w:rPr>
          <w:t>3.3</w:t>
        </w:r>
        <w:r w:rsidR="002A5354">
          <w:rPr>
            <w:rFonts w:asciiTheme="minorHAnsi" w:eastAsiaTheme="minorEastAsia" w:hAnsiTheme="minorHAnsi" w:cstheme="minorBidi"/>
            <w:noProof/>
            <w:lang w:eastAsia="pt-BR"/>
          </w:rPr>
          <w:tab/>
        </w:r>
        <w:r w:rsidR="002A5354" w:rsidRPr="00492774">
          <w:rPr>
            <w:rStyle w:val="Hyperlink"/>
            <w:rFonts w:ascii="Arial" w:hAnsi="Arial" w:cs="Arial"/>
            <w:noProof/>
          </w:rPr>
          <w:t>Declaração de inexistência de informações</w:t>
        </w:r>
        <w:r w:rsidR="002A5354">
          <w:rPr>
            <w:noProof/>
            <w:webHidden/>
          </w:rPr>
          <w:tab/>
        </w:r>
        <w:r w:rsidR="002A5354">
          <w:rPr>
            <w:noProof/>
            <w:webHidden/>
          </w:rPr>
          <w:fldChar w:fldCharType="begin"/>
        </w:r>
        <w:r w:rsidR="002A5354">
          <w:rPr>
            <w:noProof/>
            <w:webHidden/>
          </w:rPr>
          <w:instrText xml:space="preserve"> PAGEREF _Toc435436438 \h </w:instrText>
        </w:r>
        <w:r w:rsidR="002A5354">
          <w:rPr>
            <w:noProof/>
            <w:webHidden/>
          </w:rPr>
        </w:r>
        <w:r w:rsidR="002A5354">
          <w:rPr>
            <w:noProof/>
            <w:webHidden/>
          </w:rPr>
          <w:fldChar w:fldCharType="separate"/>
        </w:r>
        <w:r w:rsidR="002A5354">
          <w:rPr>
            <w:noProof/>
            <w:webHidden/>
          </w:rPr>
          <w:t>6</w:t>
        </w:r>
        <w:r w:rsidR="002A5354">
          <w:rPr>
            <w:noProof/>
            <w:webHidden/>
          </w:rPr>
          <w:fldChar w:fldCharType="end"/>
        </w:r>
      </w:hyperlink>
    </w:p>
    <w:p w14:paraId="0CFD394F" w14:textId="77777777" w:rsidR="002A5354" w:rsidRDefault="007A17A6">
      <w:pPr>
        <w:pStyle w:val="Sumrio1"/>
        <w:rPr>
          <w:rFonts w:asciiTheme="minorHAnsi" w:eastAsiaTheme="minorEastAsia" w:hAnsiTheme="minorHAnsi" w:cstheme="minorBidi"/>
          <w:lang w:eastAsia="pt-BR"/>
        </w:rPr>
      </w:pPr>
      <w:hyperlink w:anchor="_Toc435436439" w:history="1">
        <w:r w:rsidR="002A5354" w:rsidRPr="00492774">
          <w:rPr>
            <w:rStyle w:val="Hyperlink"/>
          </w:rPr>
          <w:t>4</w:t>
        </w:r>
        <w:r w:rsidR="002A5354">
          <w:rPr>
            <w:rFonts w:asciiTheme="minorHAnsi" w:eastAsiaTheme="minorEastAsia" w:hAnsiTheme="minorHAnsi" w:cstheme="minorBidi"/>
            <w:lang w:eastAsia="pt-BR"/>
          </w:rPr>
          <w:tab/>
        </w:r>
        <w:r w:rsidR="002A5354" w:rsidRPr="00492774">
          <w:rPr>
            <w:rStyle w:val="Hyperlink"/>
          </w:rPr>
          <w:t>Instrumentos de Planejamento</w:t>
        </w:r>
        <w:r w:rsidR="002A5354">
          <w:rPr>
            <w:webHidden/>
          </w:rPr>
          <w:tab/>
        </w:r>
        <w:r w:rsidR="002A5354">
          <w:rPr>
            <w:webHidden/>
          </w:rPr>
          <w:fldChar w:fldCharType="begin"/>
        </w:r>
        <w:r w:rsidR="002A5354">
          <w:rPr>
            <w:webHidden/>
          </w:rPr>
          <w:instrText xml:space="preserve"> PAGEREF _Toc435436439 \h </w:instrText>
        </w:r>
        <w:r w:rsidR="002A5354">
          <w:rPr>
            <w:webHidden/>
          </w:rPr>
        </w:r>
        <w:r w:rsidR="002A5354">
          <w:rPr>
            <w:webHidden/>
          </w:rPr>
          <w:fldChar w:fldCharType="separate"/>
        </w:r>
        <w:r w:rsidR="002A5354">
          <w:rPr>
            <w:webHidden/>
          </w:rPr>
          <w:t>7</w:t>
        </w:r>
        <w:r w:rsidR="002A5354">
          <w:rPr>
            <w:webHidden/>
          </w:rPr>
          <w:fldChar w:fldCharType="end"/>
        </w:r>
      </w:hyperlink>
    </w:p>
    <w:p w14:paraId="698C39C7" w14:textId="77777777" w:rsidR="002A5354" w:rsidRDefault="007A17A6">
      <w:pPr>
        <w:pStyle w:val="Sumrio2"/>
        <w:tabs>
          <w:tab w:val="left" w:pos="880"/>
          <w:tab w:val="right" w:leader="dot" w:pos="13992"/>
        </w:tabs>
        <w:rPr>
          <w:rFonts w:asciiTheme="minorHAnsi" w:eastAsiaTheme="minorEastAsia" w:hAnsiTheme="minorHAnsi" w:cstheme="minorBidi"/>
          <w:noProof/>
          <w:lang w:eastAsia="pt-BR"/>
        </w:rPr>
      </w:pPr>
      <w:hyperlink w:anchor="_Toc435436440" w:history="1">
        <w:r w:rsidR="002A5354" w:rsidRPr="00492774">
          <w:rPr>
            <w:rStyle w:val="Hyperlink"/>
            <w:rFonts w:ascii="Arial" w:hAnsi="Arial" w:cs="Arial"/>
            <w:noProof/>
          </w:rPr>
          <w:t>4.1</w:t>
        </w:r>
        <w:r w:rsidR="002A5354">
          <w:rPr>
            <w:rFonts w:asciiTheme="minorHAnsi" w:eastAsiaTheme="minorEastAsia" w:hAnsiTheme="minorHAnsi" w:cstheme="minorBidi"/>
            <w:noProof/>
            <w:lang w:eastAsia="pt-BR"/>
          </w:rPr>
          <w:tab/>
        </w:r>
        <w:r w:rsidR="002A5354" w:rsidRPr="00492774">
          <w:rPr>
            <w:rStyle w:val="Hyperlink"/>
            <w:rFonts w:ascii="Arial" w:hAnsi="Arial" w:cs="Arial"/>
            <w:noProof/>
          </w:rPr>
          <w:t>IDE - Identificação da Remessa</w:t>
        </w:r>
        <w:r w:rsidR="002A5354">
          <w:rPr>
            <w:noProof/>
            <w:webHidden/>
          </w:rPr>
          <w:tab/>
        </w:r>
        <w:r w:rsidR="002A5354">
          <w:rPr>
            <w:noProof/>
            <w:webHidden/>
          </w:rPr>
          <w:fldChar w:fldCharType="begin"/>
        </w:r>
        <w:r w:rsidR="002A5354">
          <w:rPr>
            <w:noProof/>
            <w:webHidden/>
          </w:rPr>
          <w:instrText xml:space="preserve"> PAGEREF _Toc435436440 \h </w:instrText>
        </w:r>
        <w:r w:rsidR="002A5354">
          <w:rPr>
            <w:noProof/>
            <w:webHidden/>
          </w:rPr>
        </w:r>
        <w:r w:rsidR="002A5354">
          <w:rPr>
            <w:noProof/>
            <w:webHidden/>
          </w:rPr>
          <w:fldChar w:fldCharType="separate"/>
        </w:r>
        <w:r w:rsidR="002A5354">
          <w:rPr>
            <w:noProof/>
            <w:webHidden/>
          </w:rPr>
          <w:t>8</w:t>
        </w:r>
        <w:r w:rsidR="002A5354">
          <w:rPr>
            <w:noProof/>
            <w:webHidden/>
          </w:rPr>
          <w:fldChar w:fldCharType="end"/>
        </w:r>
      </w:hyperlink>
    </w:p>
    <w:p w14:paraId="43917C55" w14:textId="77777777" w:rsidR="002A5354" w:rsidRDefault="007A17A6">
      <w:pPr>
        <w:pStyle w:val="Sumrio2"/>
        <w:tabs>
          <w:tab w:val="left" w:pos="880"/>
          <w:tab w:val="right" w:leader="dot" w:pos="13992"/>
        </w:tabs>
        <w:rPr>
          <w:rFonts w:asciiTheme="minorHAnsi" w:eastAsiaTheme="minorEastAsia" w:hAnsiTheme="minorHAnsi" w:cstheme="minorBidi"/>
          <w:noProof/>
          <w:lang w:eastAsia="pt-BR"/>
        </w:rPr>
      </w:pPr>
      <w:hyperlink w:anchor="_Toc435436441" w:history="1">
        <w:r w:rsidR="002A5354" w:rsidRPr="00492774">
          <w:rPr>
            <w:rStyle w:val="Hyperlink"/>
            <w:rFonts w:ascii="Arial" w:hAnsi="Arial" w:cs="Arial"/>
            <w:noProof/>
          </w:rPr>
          <w:t>4.2</w:t>
        </w:r>
        <w:r w:rsidR="002A5354">
          <w:rPr>
            <w:rFonts w:asciiTheme="minorHAnsi" w:eastAsiaTheme="minorEastAsia" w:hAnsiTheme="minorHAnsi" w:cstheme="minorBidi"/>
            <w:noProof/>
            <w:lang w:eastAsia="pt-BR"/>
          </w:rPr>
          <w:tab/>
        </w:r>
        <w:r w:rsidR="002A5354" w:rsidRPr="00492774">
          <w:rPr>
            <w:rStyle w:val="Hyperlink"/>
            <w:rFonts w:ascii="Arial" w:hAnsi="Arial" w:cs="Arial"/>
            <w:noProof/>
          </w:rPr>
          <w:t>ORGAO - Órgãos</w:t>
        </w:r>
        <w:r w:rsidR="002A5354">
          <w:rPr>
            <w:noProof/>
            <w:webHidden/>
          </w:rPr>
          <w:tab/>
        </w:r>
        <w:r w:rsidR="002A5354">
          <w:rPr>
            <w:noProof/>
            <w:webHidden/>
          </w:rPr>
          <w:fldChar w:fldCharType="begin"/>
        </w:r>
        <w:r w:rsidR="002A5354">
          <w:rPr>
            <w:noProof/>
            <w:webHidden/>
          </w:rPr>
          <w:instrText xml:space="preserve"> PAGEREF _Toc435436441 \h </w:instrText>
        </w:r>
        <w:r w:rsidR="002A5354">
          <w:rPr>
            <w:noProof/>
            <w:webHidden/>
          </w:rPr>
        </w:r>
        <w:r w:rsidR="002A5354">
          <w:rPr>
            <w:noProof/>
            <w:webHidden/>
          </w:rPr>
          <w:fldChar w:fldCharType="separate"/>
        </w:r>
        <w:r w:rsidR="002A5354">
          <w:rPr>
            <w:noProof/>
            <w:webHidden/>
          </w:rPr>
          <w:t>10</w:t>
        </w:r>
        <w:r w:rsidR="002A5354">
          <w:rPr>
            <w:noProof/>
            <w:webHidden/>
          </w:rPr>
          <w:fldChar w:fldCharType="end"/>
        </w:r>
      </w:hyperlink>
    </w:p>
    <w:p w14:paraId="3F5B9814" w14:textId="77777777" w:rsidR="002A5354" w:rsidRDefault="007A17A6">
      <w:pPr>
        <w:pStyle w:val="Sumrio2"/>
        <w:tabs>
          <w:tab w:val="left" w:pos="880"/>
          <w:tab w:val="right" w:leader="dot" w:pos="13992"/>
        </w:tabs>
        <w:rPr>
          <w:rFonts w:asciiTheme="minorHAnsi" w:eastAsiaTheme="minorEastAsia" w:hAnsiTheme="minorHAnsi" w:cstheme="minorBidi"/>
          <w:noProof/>
          <w:lang w:eastAsia="pt-BR"/>
        </w:rPr>
      </w:pPr>
      <w:hyperlink w:anchor="_Toc435436442" w:history="1">
        <w:r w:rsidR="002A5354" w:rsidRPr="00492774">
          <w:rPr>
            <w:rStyle w:val="Hyperlink"/>
            <w:rFonts w:ascii="Arial" w:hAnsi="Arial" w:cs="Arial"/>
            <w:noProof/>
          </w:rPr>
          <w:t>4.3</w:t>
        </w:r>
        <w:r w:rsidR="002A5354">
          <w:rPr>
            <w:rFonts w:asciiTheme="minorHAnsi" w:eastAsiaTheme="minorEastAsia" w:hAnsiTheme="minorHAnsi" w:cstheme="minorBidi"/>
            <w:noProof/>
            <w:lang w:eastAsia="pt-BR"/>
          </w:rPr>
          <w:tab/>
        </w:r>
        <w:r w:rsidR="002A5354" w:rsidRPr="00492774">
          <w:rPr>
            <w:rStyle w:val="Hyperlink"/>
            <w:rFonts w:ascii="Arial" w:hAnsi="Arial" w:cs="Arial"/>
            <w:noProof/>
          </w:rPr>
          <w:t>LPP - Leis do PPA</w:t>
        </w:r>
        <w:r w:rsidR="002A5354">
          <w:rPr>
            <w:noProof/>
            <w:webHidden/>
          </w:rPr>
          <w:tab/>
        </w:r>
        <w:r w:rsidR="002A5354">
          <w:rPr>
            <w:noProof/>
            <w:webHidden/>
          </w:rPr>
          <w:fldChar w:fldCharType="begin"/>
        </w:r>
        <w:r w:rsidR="002A5354">
          <w:rPr>
            <w:noProof/>
            <w:webHidden/>
          </w:rPr>
          <w:instrText xml:space="preserve"> PAGEREF _Toc435436442 \h </w:instrText>
        </w:r>
        <w:r w:rsidR="002A5354">
          <w:rPr>
            <w:noProof/>
            <w:webHidden/>
          </w:rPr>
        </w:r>
        <w:r w:rsidR="002A5354">
          <w:rPr>
            <w:noProof/>
            <w:webHidden/>
          </w:rPr>
          <w:fldChar w:fldCharType="separate"/>
        </w:r>
        <w:r w:rsidR="002A5354">
          <w:rPr>
            <w:noProof/>
            <w:webHidden/>
          </w:rPr>
          <w:t>11</w:t>
        </w:r>
        <w:r w:rsidR="002A5354">
          <w:rPr>
            <w:noProof/>
            <w:webHidden/>
          </w:rPr>
          <w:fldChar w:fldCharType="end"/>
        </w:r>
      </w:hyperlink>
    </w:p>
    <w:p w14:paraId="37E610E1" w14:textId="77777777" w:rsidR="002A5354" w:rsidRDefault="007A17A6">
      <w:pPr>
        <w:pStyle w:val="Sumrio2"/>
        <w:tabs>
          <w:tab w:val="left" w:pos="880"/>
          <w:tab w:val="right" w:leader="dot" w:pos="13992"/>
        </w:tabs>
        <w:rPr>
          <w:rFonts w:asciiTheme="minorHAnsi" w:eastAsiaTheme="minorEastAsia" w:hAnsiTheme="minorHAnsi" w:cstheme="minorBidi"/>
          <w:noProof/>
          <w:lang w:eastAsia="pt-BR"/>
        </w:rPr>
      </w:pPr>
      <w:hyperlink w:anchor="_Toc435436443" w:history="1">
        <w:r w:rsidR="002A5354" w:rsidRPr="00492774">
          <w:rPr>
            <w:rStyle w:val="Hyperlink"/>
            <w:rFonts w:ascii="Arial" w:hAnsi="Arial" w:cs="Arial"/>
            <w:noProof/>
          </w:rPr>
          <w:t>4.4</w:t>
        </w:r>
        <w:r w:rsidR="002A5354">
          <w:rPr>
            <w:rFonts w:asciiTheme="minorHAnsi" w:eastAsiaTheme="minorEastAsia" w:hAnsiTheme="minorHAnsi" w:cstheme="minorBidi"/>
            <w:noProof/>
            <w:lang w:eastAsia="pt-BR"/>
          </w:rPr>
          <w:tab/>
        </w:r>
        <w:r w:rsidR="002A5354" w:rsidRPr="00492774">
          <w:rPr>
            <w:rStyle w:val="Hyperlink"/>
            <w:rFonts w:ascii="Arial" w:hAnsi="Arial" w:cs="Arial"/>
            <w:noProof/>
          </w:rPr>
          <w:t>LOA - Lei Orçamentária</w:t>
        </w:r>
        <w:r w:rsidR="002A5354">
          <w:rPr>
            <w:noProof/>
            <w:webHidden/>
          </w:rPr>
          <w:tab/>
        </w:r>
        <w:r w:rsidR="002A5354">
          <w:rPr>
            <w:noProof/>
            <w:webHidden/>
          </w:rPr>
          <w:fldChar w:fldCharType="begin"/>
        </w:r>
        <w:r w:rsidR="002A5354">
          <w:rPr>
            <w:noProof/>
            <w:webHidden/>
          </w:rPr>
          <w:instrText xml:space="preserve"> PAGEREF _Toc435436443 \h </w:instrText>
        </w:r>
        <w:r w:rsidR="002A5354">
          <w:rPr>
            <w:noProof/>
            <w:webHidden/>
          </w:rPr>
        </w:r>
        <w:r w:rsidR="002A5354">
          <w:rPr>
            <w:noProof/>
            <w:webHidden/>
          </w:rPr>
          <w:fldChar w:fldCharType="separate"/>
        </w:r>
        <w:r w:rsidR="002A5354">
          <w:rPr>
            <w:noProof/>
            <w:webHidden/>
          </w:rPr>
          <w:t>12</w:t>
        </w:r>
        <w:r w:rsidR="002A5354">
          <w:rPr>
            <w:noProof/>
            <w:webHidden/>
          </w:rPr>
          <w:fldChar w:fldCharType="end"/>
        </w:r>
      </w:hyperlink>
    </w:p>
    <w:p w14:paraId="10226ADF" w14:textId="77777777" w:rsidR="002A5354" w:rsidRDefault="007A17A6">
      <w:pPr>
        <w:pStyle w:val="Sumrio2"/>
        <w:tabs>
          <w:tab w:val="left" w:pos="880"/>
          <w:tab w:val="right" w:leader="dot" w:pos="13992"/>
        </w:tabs>
        <w:rPr>
          <w:rFonts w:asciiTheme="minorHAnsi" w:eastAsiaTheme="minorEastAsia" w:hAnsiTheme="minorHAnsi" w:cstheme="minorBidi"/>
          <w:noProof/>
          <w:lang w:eastAsia="pt-BR"/>
        </w:rPr>
      </w:pPr>
      <w:hyperlink w:anchor="_Toc435436444" w:history="1">
        <w:r w:rsidR="002A5354" w:rsidRPr="00492774">
          <w:rPr>
            <w:rStyle w:val="Hyperlink"/>
            <w:rFonts w:ascii="Arial" w:hAnsi="Arial" w:cs="Arial"/>
            <w:noProof/>
          </w:rPr>
          <w:t>4.5</w:t>
        </w:r>
        <w:r w:rsidR="002A5354">
          <w:rPr>
            <w:rFonts w:asciiTheme="minorHAnsi" w:eastAsiaTheme="minorEastAsia" w:hAnsiTheme="minorHAnsi" w:cstheme="minorBidi"/>
            <w:noProof/>
            <w:lang w:eastAsia="pt-BR"/>
          </w:rPr>
          <w:tab/>
        </w:r>
        <w:r w:rsidR="002A5354" w:rsidRPr="00492774">
          <w:rPr>
            <w:rStyle w:val="Hyperlink"/>
            <w:rFonts w:ascii="Arial" w:hAnsi="Arial" w:cs="Arial"/>
            <w:noProof/>
          </w:rPr>
          <w:t>LDO - Lei de Diretrizes Orçamentárias</w:t>
        </w:r>
        <w:r w:rsidR="002A5354">
          <w:rPr>
            <w:noProof/>
            <w:webHidden/>
          </w:rPr>
          <w:tab/>
        </w:r>
        <w:r w:rsidR="002A5354">
          <w:rPr>
            <w:noProof/>
            <w:webHidden/>
          </w:rPr>
          <w:fldChar w:fldCharType="begin"/>
        </w:r>
        <w:r w:rsidR="002A5354">
          <w:rPr>
            <w:noProof/>
            <w:webHidden/>
          </w:rPr>
          <w:instrText xml:space="preserve"> PAGEREF _Toc435436444 \h </w:instrText>
        </w:r>
        <w:r w:rsidR="002A5354">
          <w:rPr>
            <w:noProof/>
            <w:webHidden/>
          </w:rPr>
        </w:r>
        <w:r w:rsidR="002A5354">
          <w:rPr>
            <w:noProof/>
            <w:webHidden/>
          </w:rPr>
          <w:fldChar w:fldCharType="separate"/>
        </w:r>
        <w:r w:rsidR="002A5354">
          <w:rPr>
            <w:noProof/>
            <w:webHidden/>
          </w:rPr>
          <w:t>13</w:t>
        </w:r>
        <w:r w:rsidR="002A5354">
          <w:rPr>
            <w:noProof/>
            <w:webHidden/>
          </w:rPr>
          <w:fldChar w:fldCharType="end"/>
        </w:r>
      </w:hyperlink>
    </w:p>
    <w:p w14:paraId="136AAC67" w14:textId="77777777" w:rsidR="002A5354" w:rsidRDefault="007A17A6">
      <w:pPr>
        <w:pStyle w:val="Sumrio2"/>
        <w:tabs>
          <w:tab w:val="left" w:pos="880"/>
          <w:tab w:val="right" w:leader="dot" w:pos="13992"/>
        </w:tabs>
        <w:rPr>
          <w:rFonts w:asciiTheme="minorHAnsi" w:eastAsiaTheme="minorEastAsia" w:hAnsiTheme="minorHAnsi" w:cstheme="minorBidi"/>
          <w:noProof/>
          <w:lang w:eastAsia="pt-BR"/>
        </w:rPr>
      </w:pPr>
      <w:hyperlink w:anchor="_Toc435436445" w:history="1">
        <w:r w:rsidR="002A5354" w:rsidRPr="00492774">
          <w:rPr>
            <w:rStyle w:val="Hyperlink"/>
            <w:rFonts w:ascii="Arial" w:hAnsi="Arial" w:cs="Arial"/>
            <w:noProof/>
          </w:rPr>
          <w:t>4.6</w:t>
        </w:r>
        <w:r w:rsidR="002A5354">
          <w:rPr>
            <w:rFonts w:asciiTheme="minorHAnsi" w:eastAsiaTheme="minorEastAsia" w:hAnsiTheme="minorHAnsi" w:cstheme="minorBidi"/>
            <w:noProof/>
            <w:lang w:eastAsia="pt-BR"/>
          </w:rPr>
          <w:tab/>
        </w:r>
        <w:r w:rsidR="002A5354" w:rsidRPr="00492774">
          <w:rPr>
            <w:rStyle w:val="Hyperlink"/>
            <w:rFonts w:ascii="Arial" w:hAnsi="Arial" w:cs="Arial"/>
            <w:noProof/>
          </w:rPr>
          <w:t>UOC - Unidades e Subunidades Orçamentárias</w:t>
        </w:r>
        <w:r w:rsidR="002A5354">
          <w:rPr>
            <w:noProof/>
            <w:webHidden/>
          </w:rPr>
          <w:tab/>
        </w:r>
        <w:r w:rsidR="002A5354">
          <w:rPr>
            <w:noProof/>
            <w:webHidden/>
          </w:rPr>
          <w:fldChar w:fldCharType="begin"/>
        </w:r>
        <w:r w:rsidR="002A5354">
          <w:rPr>
            <w:noProof/>
            <w:webHidden/>
          </w:rPr>
          <w:instrText xml:space="preserve"> PAGEREF _Toc435436445 \h </w:instrText>
        </w:r>
        <w:r w:rsidR="002A5354">
          <w:rPr>
            <w:noProof/>
            <w:webHidden/>
          </w:rPr>
        </w:r>
        <w:r w:rsidR="002A5354">
          <w:rPr>
            <w:noProof/>
            <w:webHidden/>
          </w:rPr>
          <w:fldChar w:fldCharType="separate"/>
        </w:r>
        <w:r w:rsidR="002A5354">
          <w:rPr>
            <w:noProof/>
            <w:webHidden/>
          </w:rPr>
          <w:t>15</w:t>
        </w:r>
        <w:r w:rsidR="002A5354">
          <w:rPr>
            <w:noProof/>
            <w:webHidden/>
          </w:rPr>
          <w:fldChar w:fldCharType="end"/>
        </w:r>
      </w:hyperlink>
    </w:p>
    <w:p w14:paraId="7E64B884" w14:textId="77777777" w:rsidR="002A5354" w:rsidRDefault="007A17A6">
      <w:pPr>
        <w:pStyle w:val="Sumrio2"/>
        <w:tabs>
          <w:tab w:val="left" w:pos="880"/>
          <w:tab w:val="right" w:leader="dot" w:pos="13992"/>
        </w:tabs>
        <w:rPr>
          <w:rFonts w:asciiTheme="minorHAnsi" w:eastAsiaTheme="minorEastAsia" w:hAnsiTheme="minorHAnsi" w:cstheme="minorBidi"/>
          <w:noProof/>
          <w:lang w:eastAsia="pt-BR"/>
        </w:rPr>
      </w:pPr>
      <w:hyperlink w:anchor="_Toc435436446" w:history="1">
        <w:r w:rsidR="002A5354" w:rsidRPr="00492774">
          <w:rPr>
            <w:rStyle w:val="Hyperlink"/>
            <w:rFonts w:ascii="Arial" w:hAnsi="Arial" w:cs="Arial"/>
            <w:noProof/>
          </w:rPr>
          <w:t>4.7</w:t>
        </w:r>
        <w:r w:rsidR="002A5354">
          <w:rPr>
            <w:rFonts w:asciiTheme="minorHAnsi" w:eastAsiaTheme="minorEastAsia" w:hAnsiTheme="minorHAnsi" w:cstheme="minorBidi"/>
            <w:noProof/>
            <w:lang w:eastAsia="pt-BR"/>
          </w:rPr>
          <w:tab/>
        </w:r>
        <w:r w:rsidR="002A5354" w:rsidRPr="00492774">
          <w:rPr>
            <w:rStyle w:val="Hyperlink"/>
            <w:rFonts w:ascii="Arial" w:hAnsi="Arial" w:cs="Arial"/>
            <w:noProof/>
          </w:rPr>
          <w:t>PRO - Programas</w:t>
        </w:r>
        <w:r w:rsidR="002A5354">
          <w:rPr>
            <w:noProof/>
            <w:webHidden/>
          </w:rPr>
          <w:tab/>
        </w:r>
        <w:r w:rsidR="002A5354">
          <w:rPr>
            <w:noProof/>
            <w:webHidden/>
          </w:rPr>
          <w:fldChar w:fldCharType="begin"/>
        </w:r>
        <w:r w:rsidR="002A5354">
          <w:rPr>
            <w:noProof/>
            <w:webHidden/>
          </w:rPr>
          <w:instrText xml:space="preserve"> PAGEREF _Toc435436446 \h </w:instrText>
        </w:r>
        <w:r w:rsidR="002A5354">
          <w:rPr>
            <w:noProof/>
            <w:webHidden/>
          </w:rPr>
        </w:r>
        <w:r w:rsidR="002A5354">
          <w:rPr>
            <w:noProof/>
            <w:webHidden/>
          </w:rPr>
          <w:fldChar w:fldCharType="separate"/>
        </w:r>
        <w:r w:rsidR="002A5354">
          <w:rPr>
            <w:noProof/>
            <w:webHidden/>
          </w:rPr>
          <w:t>17</w:t>
        </w:r>
        <w:r w:rsidR="002A5354">
          <w:rPr>
            <w:noProof/>
            <w:webHidden/>
          </w:rPr>
          <w:fldChar w:fldCharType="end"/>
        </w:r>
      </w:hyperlink>
    </w:p>
    <w:p w14:paraId="79079CA1" w14:textId="77777777" w:rsidR="002A5354" w:rsidRDefault="007A17A6">
      <w:pPr>
        <w:pStyle w:val="Sumrio2"/>
        <w:tabs>
          <w:tab w:val="left" w:pos="880"/>
          <w:tab w:val="right" w:leader="dot" w:pos="13992"/>
        </w:tabs>
        <w:rPr>
          <w:rFonts w:asciiTheme="minorHAnsi" w:eastAsiaTheme="minorEastAsia" w:hAnsiTheme="minorHAnsi" w:cstheme="minorBidi"/>
          <w:noProof/>
          <w:lang w:eastAsia="pt-BR"/>
        </w:rPr>
      </w:pPr>
      <w:hyperlink w:anchor="_Toc435436447" w:history="1">
        <w:r w:rsidR="002A5354" w:rsidRPr="00492774">
          <w:rPr>
            <w:rStyle w:val="Hyperlink"/>
            <w:rFonts w:ascii="Arial" w:hAnsi="Arial" w:cs="Arial"/>
            <w:noProof/>
          </w:rPr>
          <w:t>4.8</w:t>
        </w:r>
        <w:r w:rsidR="002A5354">
          <w:rPr>
            <w:rFonts w:asciiTheme="minorHAnsi" w:eastAsiaTheme="minorEastAsia" w:hAnsiTheme="minorHAnsi" w:cstheme="minorBidi"/>
            <w:noProof/>
            <w:lang w:eastAsia="pt-BR"/>
          </w:rPr>
          <w:tab/>
        </w:r>
        <w:r w:rsidR="002A5354" w:rsidRPr="00492774">
          <w:rPr>
            <w:rStyle w:val="Hyperlink"/>
            <w:rFonts w:ascii="Arial" w:hAnsi="Arial" w:cs="Arial"/>
            <w:noProof/>
          </w:rPr>
          <w:t>AMP - Ações e Metas</w:t>
        </w:r>
        <w:r w:rsidR="002A5354">
          <w:rPr>
            <w:noProof/>
            <w:webHidden/>
          </w:rPr>
          <w:tab/>
        </w:r>
        <w:r w:rsidR="002A5354">
          <w:rPr>
            <w:noProof/>
            <w:webHidden/>
          </w:rPr>
          <w:fldChar w:fldCharType="begin"/>
        </w:r>
        <w:r w:rsidR="002A5354">
          <w:rPr>
            <w:noProof/>
            <w:webHidden/>
          </w:rPr>
          <w:instrText xml:space="preserve"> PAGEREF _Toc435436447 \h </w:instrText>
        </w:r>
        <w:r w:rsidR="002A5354">
          <w:rPr>
            <w:noProof/>
            <w:webHidden/>
          </w:rPr>
        </w:r>
        <w:r w:rsidR="002A5354">
          <w:rPr>
            <w:noProof/>
            <w:webHidden/>
          </w:rPr>
          <w:fldChar w:fldCharType="separate"/>
        </w:r>
        <w:r w:rsidR="002A5354">
          <w:rPr>
            <w:noProof/>
            <w:webHidden/>
          </w:rPr>
          <w:t>18</w:t>
        </w:r>
        <w:r w:rsidR="002A5354">
          <w:rPr>
            <w:noProof/>
            <w:webHidden/>
          </w:rPr>
          <w:fldChar w:fldCharType="end"/>
        </w:r>
      </w:hyperlink>
    </w:p>
    <w:p w14:paraId="3410D648" w14:textId="77777777" w:rsidR="002A5354" w:rsidRDefault="007A17A6">
      <w:pPr>
        <w:pStyle w:val="Sumrio2"/>
        <w:tabs>
          <w:tab w:val="left" w:pos="880"/>
          <w:tab w:val="right" w:leader="dot" w:pos="13992"/>
        </w:tabs>
        <w:rPr>
          <w:rFonts w:asciiTheme="minorHAnsi" w:eastAsiaTheme="minorEastAsia" w:hAnsiTheme="minorHAnsi" w:cstheme="minorBidi"/>
          <w:noProof/>
          <w:lang w:eastAsia="pt-BR"/>
        </w:rPr>
      </w:pPr>
      <w:hyperlink w:anchor="_Toc435436448" w:history="1">
        <w:r w:rsidR="002A5354" w:rsidRPr="00492774">
          <w:rPr>
            <w:rStyle w:val="Hyperlink"/>
            <w:rFonts w:ascii="Arial" w:hAnsi="Arial" w:cs="Arial"/>
            <w:noProof/>
          </w:rPr>
          <w:t>4.9</w:t>
        </w:r>
        <w:r w:rsidR="002A5354">
          <w:rPr>
            <w:rFonts w:asciiTheme="minorHAnsi" w:eastAsiaTheme="minorEastAsia" w:hAnsiTheme="minorHAnsi" w:cstheme="minorBidi"/>
            <w:noProof/>
            <w:lang w:eastAsia="pt-BR"/>
          </w:rPr>
          <w:tab/>
        </w:r>
        <w:r w:rsidR="002A5354" w:rsidRPr="00492774">
          <w:rPr>
            <w:rStyle w:val="Hyperlink"/>
            <w:rFonts w:ascii="Arial" w:hAnsi="Arial" w:cs="Arial"/>
            <w:noProof/>
          </w:rPr>
          <w:t>DSP - Despesas do Orçamento</w:t>
        </w:r>
        <w:r w:rsidR="002A5354">
          <w:rPr>
            <w:noProof/>
            <w:webHidden/>
          </w:rPr>
          <w:tab/>
        </w:r>
        <w:r w:rsidR="002A5354">
          <w:rPr>
            <w:noProof/>
            <w:webHidden/>
          </w:rPr>
          <w:fldChar w:fldCharType="begin"/>
        </w:r>
        <w:r w:rsidR="002A5354">
          <w:rPr>
            <w:noProof/>
            <w:webHidden/>
          </w:rPr>
          <w:instrText xml:space="preserve"> PAGEREF _Toc435436448 \h </w:instrText>
        </w:r>
        <w:r w:rsidR="002A5354">
          <w:rPr>
            <w:noProof/>
            <w:webHidden/>
          </w:rPr>
        </w:r>
        <w:r w:rsidR="002A5354">
          <w:rPr>
            <w:noProof/>
            <w:webHidden/>
          </w:rPr>
          <w:fldChar w:fldCharType="separate"/>
        </w:r>
        <w:r w:rsidR="002A5354">
          <w:rPr>
            <w:noProof/>
            <w:webHidden/>
          </w:rPr>
          <w:t>20</w:t>
        </w:r>
        <w:r w:rsidR="002A5354">
          <w:rPr>
            <w:noProof/>
            <w:webHidden/>
          </w:rPr>
          <w:fldChar w:fldCharType="end"/>
        </w:r>
      </w:hyperlink>
    </w:p>
    <w:p w14:paraId="04F9637F" w14:textId="77777777" w:rsidR="002A5354" w:rsidRDefault="007A17A6">
      <w:pPr>
        <w:pStyle w:val="Sumrio2"/>
        <w:tabs>
          <w:tab w:val="left" w:pos="880"/>
          <w:tab w:val="right" w:leader="dot" w:pos="13992"/>
        </w:tabs>
        <w:rPr>
          <w:rFonts w:asciiTheme="minorHAnsi" w:eastAsiaTheme="minorEastAsia" w:hAnsiTheme="minorHAnsi" w:cstheme="minorBidi"/>
          <w:noProof/>
          <w:lang w:eastAsia="pt-BR"/>
        </w:rPr>
      </w:pPr>
      <w:hyperlink w:anchor="_Toc435436449" w:history="1">
        <w:r w:rsidR="002A5354" w:rsidRPr="00492774">
          <w:rPr>
            <w:rStyle w:val="Hyperlink"/>
            <w:rFonts w:ascii="Arial" w:hAnsi="Arial" w:cs="Arial"/>
            <w:noProof/>
          </w:rPr>
          <w:t>4.10</w:t>
        </w:r>
        <w:r w:rsidR="002A5354">
          <w:rPr>
            <w:rFonts w:asciiTheme="minorHAnsi" w:eastAsiaTheme="minorEastAsia" w:hAnsiTheme="minorHAnsi" w:cstheme="minorBidi"/>
            <w:noProof/>
            <w:lang w:eastAsia="pt-BR"/>
          </w:rPr>
          <w:tab/>
        </w:r>
        <w:r w:rsidR="002A5354" w:rsidRPr="00492774">
          <w:rPr>
            <w:rStyle w:val="Hyperlink"/>
            <w:rFonts w:ascii="Arial" w:hAnsi="Arial" w:cs="Arial"/>
            <w:noProof/>
          </w:rPr>
          <w:t>REC -</w:t>
        </w:r>
        <w:r w:rsidR="002A5354" w:rsidRPr="00492774">
          <w:rPr>
            <w:rStyle w:val="Hyperlink"/>
            <w:noProof/>
          </w:rPr>
          <w:t xml:space="preserve"> </w:t>
        </w:r>
        <w:r w:rsidR="002A5354" w:rsidRPr="00492774">
          <w:rPr>
            <w:rStyle w:val="Hyperlink"/>
            <w:rFonts w:ascii="Arial" w:hAnsi="Arial" w:cs="Arial"/>
            <w:noProof/>
          </w:rPr>
          <w:t>Receita Orçamentária dos Órgãos</w:t>
        </w:r>
        <w:r w:rsidR="002A5354">
          <w:rPr>
            <w:noProof/>
            <w:webHidden/>
          </w:rPr>
          <w:tab/>
        </w:r>
        <w:r w:rsidR="002A5354">
          <w:rPr>
            <w:noProof/>
            <w:webHidden/>
          </w:rPr>
          <w:fldChar w:fldCharType="begin"/>
        </w:r>
        <w:r w:rsidR="002A5354">
          <w:rPr>
            <w:noProof/>
            <w:webHidden/>
          </w:rPr>
          <w:instrText xml:space="preserve"> PAGEREF _Toc435436449 \h </w:instrText>
        </w:r>
        <w:r w:rsidR="002A5354">
          <w:rPr>
            <w:noProof/>
            <w:webHidden/>
          </w:rPr>
        </w:r>
        <w:r w:rsidR="002A5354">
          <w:rPr>
            <w:noProof/>
            <w:webHidden/>
          </w:rPr>
          <w:fldChar w:fldCharType="separate"/>
        </w:r>
        <w:r w:rsidR="002A5354">
          <w:rPr>
            <w:noProof/>
            <w:webHidden/>
          </w:rPr>
          <w:t>22</w:t>
        </w:r>
        <w:r w:rsidR="002A5354">
          <w:rPr>
            <w:noProof/>
            <w:webHidden/>
          </w:rPr>
          <w:fldChar w:fldCharType="end"/>
        </w:r>
      </w:hyperlink>
    </w:p>
    <w:p w14:paraId="6E6AC2B8" w14:textId="77777777" w:rsidR="002A5354" w:rsidRDefault="007A17A6">
      <w:pPr>
        <w:pStyle w:val="Sumrio2"/>
        <w:tabs>
          <w:tab w:val="left" w:pos="880"/>
          <w:tab w:val="right" w:leader="dot" w:pos="13992"/>
        </w:tabs>
        <w:rPr>
          <w:rFonts w:asciiTheme="minorHAnsi" w:eastAsiaTheme="minorEastAsia" w:hAnsiTheme="minorHAnsi" w:cstheme="minorBidi"/>
          <w:noProof/>
          <w:lang w:eastAsia="pt-BR"/>
        </w:rPr>
      </w:pPr>
      <w:hyperlink w:anchor="_Toc435436450" w:history="1">
        <w:r w:rsidR="002A5354" w:rsidRPr="00492774">
          <w:rPr>
            <w:rStyle w:val="Hyperlink"/>
            <w:rFonts w:ascii="Arial" w:hAnsi="Arial" w:cs="Arial"/>
            <w:noProof/>
          </w:rPr>
          <w:t>4.11</w:t>
        </w:r>
        <w:r w:rsidR="002A5354">
          <w:rPr>
            <w:rFonts w:asciiTheme="minorHAnsi" w:eastAsiaTheme="minorEastAsia" w:hAnsiTheme="minorHAnsi" w:cstheme="minorBidi"/>
            <w:noProof/>
            <w:lang w:eastAsia="pt-BR"/>
          </w:rPr>
          <w:tab/>
        </w:r>
        <w:r w:rsidR="002A5354" w:rsidRPr="00492774">
          <w:rPr>
            <w:rStyle w:val="Hyperlink"/>
            <w:rFonts w:ascii="Arial" w:hAnsi="Arial" w:cs="Arial"/>
            <w:noProof/>
          </w:rPr>
          <w:t>MTFIS - Detalhamento das Metas Fiscais</w:t>
        </w:r>
        <w:r w:rsidR="002A5354">
          <w:rPr>
            <w:noProof/>
            <w:webHidden/>
          </w:rPr>
          <w:tab/>
        </w:r>
        <w:r w:rsidR="002A5354">
          <w:rPr>
            <w:noProof/>
            <w:webHidden/>
          </w:rPr>
          <w:fldChar w:fldCharType="begin"/>
        </w:r>
        <w:r w:rsidR="002A5354">
          <w:rPr>
            <w:noProof/>
            <w:webHidden/>
          </w:rPr>
          <w:instrText xml:space="preserve"> PAGEREF _Toc435436450 \h </w:instrText>
        </w:r>
        <w:r w:rsidR="002A5354">
          <w:rPr>
            <w:noProof/>
            <w:webHidden/>
          </w:rPr>
        </w:r>
        <w:r w:rsidR="002A5354">
          <w:rPr>
            <w:noProof/>
            <w:webHidden/>
          </w:rPr>
          <w:fldChar w:fldCharType="separate"/>
        </w:r>
        <w:r w:rsidR="002A5354">
          <w:rPr>
            <w:noProof/>
            <w:webHidden/>
          </w:rPr>
          <w:t>24</w:t>
        </w:r>
        <w:r w:rsidR="002A5354">
          <w:rPr>
            <w:noProof/>
            <w:webHidden/>
          </w:rPr>
          <w:fldChar w:fldCharType="end"/>
        </w:r>
      </w:hyperlink>
    </w:p>
    <w:p w14:paraId="10BD06E8" w14:textId="77777777" w:rsidR="002A5354" w:rsidRDefault="007A17A6">
      <w:pPr>
        <w:pStyle w:val="Sumrio2"/>
        <w:tabs>
          <w:tab w:val="left" w:pos="880"/>
          <w:tab w:val="right" w:leader="dot" w:pos="13992"/>
        </w:tabs>
        <w:rPr>
          <w:rFonts w:asciiTheme="minorHAnsi" w:eastAsiaTheme="minorEastAsia" w:hAnsiTheme="minorHAnsi" w:cstheme="minorBidi"/>
          <w:noProof/>
          <w:lang w:eastAsia="pt-BR"/>
        </w:rPr>
      </w:pPr>
      <w:hyperlink w:anchor="_Toc435436451" w:history="1">
        <w:r w:rsidR="002A5354" w:rsidRPr="00492774">
          <w:rPr>
            <w:rStyle w:val="Hyperlink"/>
            <w:rFonts w:ascii="Arial" w:hAnsi="Arial" w:cs="Arial"/>
            <w:noProof/>
          </w:rPr>
          <w:t>4.12</w:t>
        </w:r>
        <w:r w:rsidR="002A5354">
          <w:rPr>
            <w:rFonts w:asciiTheme="minorHAnsi" w:eastAsiaTheme="minorEastAsia" w:hAnsiTheme="minorHAnsi" w:cstheme="minorBidi"/>
            <w:noProof/>
            <w:lang w:eastAsia="pt-BR"/>
          </w:rPr>
          <w:tab/>
        </w:r>
        <w:r w:rsidR="002A5354" w:rsidRPr="00492774">
          <w:rPr>
            <w:rStyle w:val="Hyperlink"/>
            <w:rFonts w:ascii="Arial" w:hAnsi="Arial" w:cs="Arial"/>
            <w:noProof/>
          </w:rPr>
          <w:t>RFIS - Detalhamento dos Riscos Fiscais</w:t>
        </w:r>
        <w:r w:rsidR="002A5354">
          <w:rPr>
            <w:noProof/>
            <w:webHidden/>
          </w:rPr>
          <w:tab/>
        </w:r>
        <w:r w:rsidR="002A5354">
          <w:rPr>
            <w:noProof/>
            <w:webHidden/>
          </w:rPr>
          <w:fldChar w:fldCharType="begin"/>
        </w:r>
        <w:r w:rsidR="002A5354">
          <w:rPr>
            <w:noProof/>
            <w:webHidden/>
          </w:rPr>
          <w:instrText xml:space="preserve"> PAGEREF _Toc435436451 \h </w:instrText>
        </w:r>
        <w:r w:rsidR="002A5354">
          <w:rPr>
            <w:noProof/>
            <w:webHidden/>
          </w:rPr>
        </w:r>
        <w:r w:rsidR="002A5354">
          <w:rPr>
            <w:noProof/>
            <w:webHidden/>
          </w:rPr>
          <w:fldChar w:fldCharType="separate"/>
        </w:r>
        <w:r w:rsidR="002A5354">
          <w:rPr>
            <w:noProof/>
            <w:webHidden/>
          </w:rPr>
          <w:t>33</w:t>
        </w:r>
        <w:r w:rsidR="002A5354">
          <w:rPr>
            <w:noProof/>
            <w:webHidden/>
          </w:rPr>
          <w:fldChar w:fldCharType="end"/>
        </w:r>
      </w:hyperlink>
    </w:p>
    <w:p w14:paraId="3EBEA1B6" w14:textId="77777777" w:rsidR="002A5354" w:rsidRDefault="007A17A6">
      <w:pPr>
        <w:pStyle w:val="Sumrio2"/>
        <w:tabs>
          <w:tab w:val="left" w:pos="880"/>
          <w:tab w:val="right" w:leader="dot" w:pos="13992"/>
        </w:tabs>
        <w:rPr>
          <w:rFonts w:asciiTheme="minorHAnsi" w:eastAsiaTheme="minorEastAsia" w:hAnsiTheme="minorHAnsi" w:cstheme="minorBidi"/>
          <w:noProof/>
          <w:lang w:eastAsia="pt-BR"/>
        </w:rPr>
      </w:pPr>
      <w:hyperlink w:anchor="_Toc435436452" w:history="1">
        <w:r w:rsidR="002A5354" w:rsidRPr="00492774">
          <w:rPr>
            <w:rStyle w:val="Hyperlink"/>
            <w:rFonts w:ascii="Arial" w:hAnsi="Arial" w:cs="Arial"/>
            <w:noProof/>
          </w:rPr>
          <w:t>4.13</w:t>
        </w:r>
        <w:r w:rsidR="002A5354">
          <w:rPr>
            <w:rFonts w:asciiTheme="minorHAnsi" w:eastAsiaTheme="minorEastAsia" w:hAnsiTheme="minorHAnsi" w:cstheme="minorBidi"/>
            <w:noProof/>
            <w:lang w:eastAsia="pt-BR"/>
          </w:rPr>
          <w:tab/>
        </w:r>
        <w:r w:rsidR="002A5354" w:rsidRPr="00492774">
          <w:rPr>
            <w:rStyle w:val="Hyperlink"/>
            <w:rFonts w:ascii="Arial" w:hAnsi="Arial" w:cs="Arial"/>
            <w:noProof/>
          </w:rPr>
          <w:t>MTBIARREC - Metas de Arrecadação de Receita</w:t>
        </w:r>
        <w:r w:rsidR="002A5354">
          <w:rPr>
            <w:noProof/>
            <w:webHidden/>
          </w:rPr>
          <w:tab/>
        </w:r>
        <w:r w:rsidR="002A5354">
          <w:rPr>
            <w:noProof/>
            <w:webHidden/>
          </w:rPr>
          <w:fldChar w:fldCharType="begin"/>
        </w:r>
        <w:r w:rsidR="002A5354">
          <w:rPr>
            <w:noProof/>
            <w:webHidden/>
          </w:rPr>
          <w:instrText xml:space="preserve"> PAGEREF _Toc435436452 \h </w:instrText>
        </w:r>
        <w:r w:rsidR="002A5354">
          <w:rPr>
            <w:noProof/>
            <w:webHidden/>
          </w:rPr>
        </w:r>
        <w:r w:rsidR="002A5354">
          <w:rPr>
            <w:noProof/>
            <w:webHidden/>
          </w:rPr>
          <w:fldChar w:fldCharType="separate"/>
        </w:r>
        <w:r w:rsidR="002A5354">
          <w:rPr>
            <w:noProof/>
            <w:webHidden/>
          </w:rPr>
          <w:t>35</w:t>
        </w:r>
        <w:r w:rsidR="002A5354">
          <w:rPr>
            <w:noProof/>
            <w:webHidden/>
          </w:rPr>
          <w:fldChar w:fldCharType="end"/>
        </w:r>
      </w:hyperlink>
    </w:p>
    <w:p w14:paraId="324E9C22" w14:textId="77777777" w:rsidR="002A5354" w:rsidRDefault="007A17A6">
      <w:pPr>
        <w:pStyle w:val="Sumrio2"/>
        <w:tabs>
          <w:tab w:val="left" w:pos="880"/>
          <w:tab w:val="right" w:leader="dot" w:pos="13992"/>
        </w:tabs>
        <w:rPr>
          <w:rFonts w:asciiTheme="minorHAnsi" w:eastAsiaTheme="minorEastAsia" w:hAnsiTheme="minorHAnsi" w:cstheme="minorBidi"/>
          <w:noProof/>
          <w:lang w:eastAsia="pt-BR"/>
        </w:rPr>
      </w:pPr>
      <w:hyperlink w:anchor="_Toc435436454" w:history="1">
        <w:r w:rsidR="002A5354" w:rsidRPr="00492774">
          <w:rPr>
            <w:rStyle w:val="Hyperlink"/>
            <w:rFonts w:ascii="Arial" w:hAnsi="Arial" w:cs="Arial"/>
            <w:noProof/>
          </w:rPr>
          <w:t>4.14</w:t>
        </w:r>
        <w:r w:rsidR="002A5354">
          <w:rPr>
            <w:rFonts w:asciiTheme="minorHAnsi" w:eastAsiaTheme="minorEastAsia" w:hAnsiTheme="minorHAnsi" w:cstheme="minorBidi"/>
            <w:noProof/>
            <w:lang w:eastAsia="pt-BR"/>
          </w:rPr>
          <w:tab/>
        </w:r>
        <w:r w:rsidR="002A5354" w:rsidRPr="00492774">
          <w:rPr>
            <w:rStyle w:val="Hyperlink"/>
            <w:rFonts w:ascii="Arial" w:hAnsi="Arial" w:cs="Arial"/>
            <w:noProof/>
          </w:rPr>
          <w:t>CONSID – Considerações</w:t>
        </w:r>
        <w:r w:rsidR="002A5354">
          <w:rPr>
            <w:noProof/>
            <w:webHidden/>
          </w:rPr>
          <w:tab/>
        </w:r>
        <w:r w:rsidR="002A5354">
          <w:rPr>
            <w:noProof/>
            <w:webHidden/>
          </w:rPr>
          <w:fldChar w:fldCharType="begin"/>
        </w:r>
        <w:r w:rsidR="002A5354">
          <w:rPr>
            <w:noProof/>
            <w:webHidden/>
          </w:rPr>
          <w:instrText xml:space="preserve"> PAGEREF _Toc435436454 \h </w:instrText>
        </w:r>
        <w:r w:rsidR="002A5354">
          <w:rPr>
            <w:noProof/>
            <w:webHidden/>
          </w:rPr>
        </w:r>
        <w:r w:rsidR="002A5354">
          <w:rPr>
            <w:noProof/>
            <w:webHidden/>
          </w:rPr>
          <w:fldChar w:fldCharType="separate"/>
        </w:r>
        <w:r w:rsidR="002A5354">
          <w:rPr>
            <w:noProof/>
            <w:webHidden/>
          </w:rPr>
          <w:t>36</w:t>
        </w:r>
        <w:r w:rsidR="002A5354">
          <w:rPr>
            <w:noProof/>
            <w:webHidden/>
          </w:rPr>
          <w:fldChar w:fldCharType="end"/>
        </w:r>
      </w:hyperlink>
    </w:p>
    <w:p w14:paraId="7562649C" w14:textId="77777777" w:rsidR="00FB5808" w:rsidRDefault="001218AA">
      <w:pPr>
        <w:rPr>
          <w:rFonts w:ascii="Arial" w:hAnsi="Arial" w:cs="Arial"/>
          <w:color w:val="000000"/>
        </w:rPr>
      </w:pPr>
      <w:r w:rsidRPr="000911D8">
        <w:rPr>
          <w:rFonts w:ascii="Arial" w:hAnsi="Arial" w:cs="Arial"/>
          <w:color w:val="FF0000"/>
        </w:rPr>
        <w:fldChar w:fldCharType="end"/>
      </w:r>
    </w:p>
    <w:p w14:paraId="7562649D" w14:textId="77777777" w:rsidR="00587709" w:rsidRDefault="00587709">
      <w:pPr>
        <w:rPr>
          <w:rFonts w:ascii="Arial" w:hAnsi="Arial" w:cs="Arial"/>
          <w:color w:val="000000"/>
        </w:rPr>
      </w:pPr>
    </w:p>
    <w:p w14:paraId="7562649F" w14:textId="0AD5FE06" w:rsidR="001B2BF4" w:rsidRDefault="001B2BF4">
      <w:pPr>
        <w:spacing w:after="0" w:line="240" w:lineRule="auto"/>
        <w:rPr>
          <w:rFonts w:ascii="Arial" w:hAnsi="Arial" w:cs="Arial"/>
          <w:color w:val="000000"/>
          <w:sz w:val="20"/>
          <w:szCs w:val="20"/>
        </w:rPr>
      </w:pPr>
      <w:r>
        <w:rPr>
          <w:rFonts w:ascii="Arial" w:hAnsi="Arial" w:cs="Arial"/>
          <w:color w:val="000000"/>
          <w:sz w:val="20"/>
          <w:szCs w:val="20"/>
        </w:rPr>
        <w:br w:type="page"/>
      </w:r>
    </w:p>
    <w:p w14:paraId="4E7EDC0F" w14:textId="77777777" w:rsidR="00587709" w:rsidRPr="00445F3F" w:rsidRDefault="00587709">
      <w:pPr>
        <w:rPr>
          <w:rFonts w:ascii="Arial" w:hAnsi="Arial" w:cs="Arial"/>
          <w:color w:val="000000"/>
          <w:sz w:val="20"/>
          <w:szCs w:val="20"/>
        </w:rPr>
      </w:pPr>
    </w:p>
    <w:p w14:paraId="756264A0" w14:textId="77777777" w:rsidR="00EC7365" w:rsidRPr="00445F3F" w:rsidRDefault="00EC7365" w:rsidP="00EC7365">
      <w:pPr>
        <w:pStyle w:val="Ttulo1"/>
        <w:jc w:val="both"/>
        <w:rPr>
          <w:rFonts w:ascii="Arial" w:hAnsi="Arial" w:cs="Arial"/>
          <w:color w:val="000000"/>
        </w:rPr>
      </w:pPr>
      <w:bookmarkStart w:id="4" w:name="_Toc366165087"/>
      <w:bookmarkStart w:id="5" w:name="_Toc367438056"/>
      <w:bookmarkStart w:id="6" w:name="_Toc367874321"/>
      <w:bookmarkStart w:id="7" w:name="_Toc367983139"/>
      <w:bookmarkStart w:id="8" w:name="_Toc367983207"/>
      <w:bookmarkStart w:id="9" w:name="_Toc367983373"/>
      <w:bookmarkStart w:id="10" w:name="_Toc435436433"/>
      <w:bookmarkStart w:id="11" w:name="_Toc278280375"/>
      <w:r w:rsidRPr="00445F3F">
        <w:rPr>
          <w:rFonts w:ascii="Arial" w:hAnsi="Arial" w:cs="Arial"/>
          <w:color w:val="000000"/>
        </w:rPr>
        <w:t>Formato do Arquivo</w:t>
      </w:r>
      <w:bookmarkEnd w:id="4"/>
      <w:bookmarkEnd w:id="5"/>
      <w:bookmarkEnd w:id="6"/>
      <w:bookmarkEnd w:id="7"/>
      <w:bookmarkEnd w:id="8"/>
      <w:bookmarkEnd w:id="9"/>
      <w:bookmarkEnd w:id="10"/>
    </w:p>
    <w:p w14:paraId="756264A1" w14:textId="77777777" w:rsidR="00EC7365" w:rsidRPr="00445F3F" w:rsidRDefault="00EC7365" w:rsidP="00EC7365">
      <w:pPr>
        <w:rPr>
          <w:rFonts w:ascii="Arial" w:hAnsi="Arial" w:cs="Arial"/>
          <w:color w:val="000000"/>
        </w:rPr>
        <w:sectPr w:rsidR="00EC7365" w:rsidRPr="00445F3F" w:rsidSect="00EC7365">
          <w:headerReference w:type="default" r:id="rId13"/>
          <w:footerReference w:type="default" r:id="rId14"/>
          <w:type w:val="continuous"/>
          <w:pgSz w:w="16838" w:h="11906" w:orient="landscape"/>
          <w:pgMar w:top="1418" w:right="1418" w:bottom="1701" w:left="1418" w:header="709" w:footer="709" w:gutter="0"/>
          <w:cols w:space="708"/>
          <w:docGrid w:linePitch="360"/>
        </w:sectPr>
      </w:pPr>
    </w:p>
    <w:p w14:paraId="756264A2" w14:textId="77777777" w:rsidR="00EC7365" w:rsidRPr="00FB5808" w:rsidRDefault="00EC7365" w:rsidP="00FB5808">
      <w:pPr>
        <w:autoSpaceDE w:val="0"/>
        <w:autoSpaceDN w:val="0"/>
        <w:adjustRightInd w:val="0"/>
        <w:spacing w:after="0"/>
        <w:jc w:val="both"/>
        <w:rPr>
          <w:rFonts w:ascii="Arial" w:hAnsi="Arial" w:cs="Arial"/>
          <w:color w:val="000000"/>
          <w:sz w:val="20"/>
          <w:szCs w:val="20"/>
        </w:rPr>
      </w:pPr>
      <w:r w:rsidRPr="00FB5808">
        <w:rPr>
          <w:rFonts w:ascii="Arial" w:hAnsi="Arial" w:cs="Arial"/>
          <w:color w:val="000000"/>
          <w:sz w:val="20"/>
          <w:szCs w:val="20"/>
        </w:rPr>
        <w:t xml:space="preserve">Nas linhas de um arquivo para importação, os campos devem vir separados </w:t>
      </w:r>
      <w:proofErr w:type="gramStart"/>
      <w:r w:rsidRPr="00FB5808">
        <w:rPr>
          <w:rFonts w:ascii="Arial" w:hAnsi="Arial" w:cs="Arial"/>
          <w:color w:val="000000"/>
          <w:sz w:val="20"/>
          <w:szCs w:val="20"/>
        </w:rPr>
        <w:t>por ;</w:t>
      </w:r>
      <w:proofErr w:type="gramEnd"/>
      <w:r w:rsidRPr="00FB5808">
        <w:rPr>
          <w:rFonts w:ascii="Arial" w:hAnsi="Arial" w:cs="Arial"/>
          <w:color w:val="000000"/>
          <w:sz w:val="20"/>
          <w:szCs w:val="20"/>
        </w:rPr>
        <w:t xml:space="preserve"> (ponto e vírgula).</w:t>
      </w:r>
    </w:p>
    <w:p w14:paraId="756264A3" w14:textId="77777777" w:rsidR="00EC7365" w:rsidRPr="00FB5808" w:rsidRDefault="00EC7365" w:rsidP="00FB5808">
      <w:pPr>
        <w:autoSpaceDE w:val="0"/>
        <w:autoSpaceDN w:val="0"/>
        <w:adjustRightInd w:val="0"/>
        <w:spacing w:after="0"/>
        <w:jc w:val="both"/>
        <w:rPr>
          <w:rFonts w:ascii="Arial" w:hAnsi="Arial" w:cs="Arial"/>
          <w:color w:val="000000"/>
          <w:sz w:val="20"/>
          <w:szCs w:val="20"/>
        </w:rPr>
      </w:pPr>
    </w:p>
    <w:p w14:paraId="756264A5" w14:textId="732CFFA3" w:rsidR="00EC7365" w:rsidRPr="00FB5808" w:rsidRDefault="00EC7365" w:rsidP="00FB5808">
      <w:pPr>
        <w:autoSpaceDE w:val="0"/>
        <w:autoSpaceDN w:val="0"/>
        <w:adjustRightInd w:val="0"/>
        <w:spacing w:after="0"/>
        <w:jc w:val="both"/>
        <w:rPr>
          <w:rFonts w:ascii="Arial" w:hAnsi="Arial" w:cs="Arial"/>
          <w:color w:val="000000"/>
          <w:sz w:val="20"/>
          <w:szCs w:val="20"/>
        </w:rPr>
      </w:pPr>
      <w:r w:rsidRPr="00FB5808">
        <w:rPr>
          <w:rFonts w:ascii="Arial" w:hAnsi="Arial" w:cs="Arial"/>
          <w:color w:val="000000"/>
          <w:sz w:val="20"/>
          <w:szCs w:val="20"/>
        </w:rPr>
        <w:t xml:space="preserve">Ex.: </w:t>
      </w:r>
      <w:r w:rsidR="00A17CC7">
        <w:rPr>
          <w:rFonts w:ascii="Arial" w:hAnsi="Arial" w:cs="Arial"/>
          <w:color w:val="000000"/>
          <w:sz w:val="20"/>
          <w:szCs w:val="20"/>
        </w:rPr>
        <w:t>Linha do arquivo: 2222;</w:t>
      </w:r>
      <w:r w:rsidRPr="00FB5808">
        <w:rPr>
          <w:rFonts w:ascii="Arial" w:hAnsi="Arial" w:cs="Arial"/>
          <w:color w:val="000000"/>
          <w:sz w:val="20"/>
          <w:szCs w:val="20"/>
        </w:rPr>
        <w:t>33333;4444434334</w:t>
      </w:r>
    </w:p>
    <w:p w14:paraId="756264A6" w14:textId="77777777" w:rsidR="00EC7365" w:rsidRPr="00FB5808" w:rsidRDefault="00EC7365" w:rsidP="00FB5808">
      <w:pPr>
        <w:autoSpaceDE w:val="0"/>
        <w:autoSpaceDN w:val="0"/>
        <w:adjustRightInd w:val="0"/>
        <w:spacing w:after="0"/>
        <w:jc w:val="both"/>
        <w:rPr>
          <w:rFonts w:ascii="Arial" w:hAnsi="Arial" w:cs="Arial"/>
          <w:color w:val="000000"/>
          <w:sz w:val="20"/>
          <w:szCs w:val="20"/>
        </w:rPr>
      </w:pPr>
      <w:r w:rsidRPr="00FB5808">
        <w:rPr>
          <w:rFonts w:ascii="Arial" w:hAnsi="Arial" w:cs="Arial"/>
          <w:color w:val="000000"/>
          <w:sz w:val="20"/>
          <w:szCs w:val="20"/>
        </w:rPr>
        <w:t>Significa:</w:t>
      </w:r>
    </w:p>
    <w:p w14:paraId="756264A7" w14:textId="77777777" w:rsidR="00EC7365" w:rsidRPr="00FB5808" w:rsidRDefault="00EC7365" w:rsidP="00FB5808">
      <w:pPr>
        <w:numPr>
          <w:ilvl w:val="0"/>
          <w:numId w:val="1"/>
        </w:numPr>
        <w:autoSpaceDE w:val="0"/>
        <w:autoSpaceDN w:val="0"/>
        <w:adjustRightInd w:val="0"/>
        <w:spacing w:after="0"/>
        <w:jc w:val="both"/>
        <w:rPr>
          <w:rFonts w:ascii="Arial" w:hAnsi="Arial" w:cs="Arial"/>
          <w:color w:val="000000"/>
          <w:sz w:val="20"/>
          <w:szCs w:val="20"/>
        </w:rPr>
      </w:pPr>
      <w:r w:rsidRPr="00FB5808">
        <w:rPr>
          <w:rFonts w:ascii="Arial" w:hAnsi="Arial" w:cs="Arial"/>
          <w:color w:val="000000"/>
          <w:sz w:val="20"/>
          <w:szCs w:val="20"/>
        </w:rPr>
        <w:t>Campo 1 = 2222</w:t>
      </w:r>
    </w:p>
    <w:p w14:paraId="756264A8" w14:textId="77777777" w:rsidR="00EC7365" w:rsidRPr="00FB5808" w:rsidRDefault="00EC7365" w:rsidP="00FB5808">
      <w:pPr>
        <w:numPr>
          <w:ilvl w:val="0"/>
          <w:numId w:val="1"/>
        </w:numPr>
        <w:autoSpaceDE w:val="0"/>
        <w:autoSpaceDN w:val="0"/>
        <w:adjustRightInd w:val="0"/>
        <w:spacing w:after="0"/>
        <w:jc w:val="both"/>
        <w:rPr>
          <w:rFonts w:ascii="Arial" w:hAnsi="Arial" w:cs="Arial"/>
          <w:color w:val="000000"/>
          <w:sz w:val="20"/>
          <w:szCs w:val="20"/>
        </w:rPr>
      </w:pPr>
      <w:r w:rsidRPr="00FB5808">
        <w:rPr>
          <w:rFonts w:ascii="Arial" w:hAnsi="Arial" w:cs="Arial"/>
          <w:color w:val="000000"/>
          <w:sz w:val="20"/>
          <w:szCs w:val="20"/>
        </w:rPr>
        <w:t>Campo 2 = 33333</w:t>
      </w:r>
    </w:p>
    <w:p w14:paraId="756264A9" w14:textId="77777777" w:rsidR="00EC7365" w:rsidRPr="00FB5808" w:rsidRDefault="00EC7365" w:rsidP="00FB5808">
      <w:pPr>
        <w:numPr>
          <w:ilvl w:val="0"/>
          <w:numId w:val="1"/>
        </w:numPr>
        <w:autoSpaceDE w:val="0"/>
        <w:autoSpaceDN w:val="0"/>
        <w:adjustRightInd w:val="0"/>
        <w:spacing w:after="0"/>
        <w:jc w:val="both"/>
        <w:rPr>
          <w:rFonts w:ascii="Arial" w:hAnsi="Arial" w:cs="Arial"/>
          <w:color w:val="000000"/>
          <w:sz w:val="20"/>
          <w:szCs w:val="20"/>
        </w:rPr>
      </w:pPr>
      <w:r w:rsidRPr="00FB5808">
        <w:rPr>
          <w:rFonts w:ascii="Arial" w:hAnsi="Arial" w:cs="Arial"/>
          <w:color w:val="000000"/>
          <w:sz w:val="20"/>
          <w:szCs w:val="20"/>
        </w:rPr>
        <w:t>Campo 3 = 4444434334</w:t>
      </w:r>
    </w:p>
    <w:p w14:paraId="756264AA" w14:textId="77777777" w:rsidR="00EC7365" w:rsidRPr="00FB5808" w:rsidRDefault="00EC7365" w:rsidP="00FB5808">
      <w:pPr>
        <w:autoSpaceDE w:val="0"/>
        <w:autoSpaceDN w:val="0"/>
        <w:adjustRightInd w:val="0"/>
        <w:spacing w:after="0"/>
        <w:jc w:val="both"/>
        <w:rPr>
          <w:rFonts w:ascii="Arial" w:hAnsi="Arial" w:cs="Arial"/>
          <w:color w:val="000000"/>
          <w:sz w:val="20"/>
          <w:szCs w:val="20"/>
        </w:rPr>
      </w:pPr>
    </w:p>
    <w:p w14:paraId="756264AB" w14:textId="56041D45" w:rsidR="00EC7365" w:rsidRPr="00FB5808" w:rsidRDefault="00EC7365" w:rsidP="00FB5808">
      <w:pPr>
        <w:autoSpaceDE w:val="0"/>
        <w:autoSpaceDN w:val="0"/>
        <w:adjustRightInd w:val="0"/>
        <w:spacing w:after="0"/>
        <w:jc w:val="both"/>
        <w:rPr>
          <w:rFonts w:ascii="Arial" w:hAnsi="Arial" w:cs="Arial"/>
          <w:color w:val="000000"/>
          <w:sz w:val="20"/>
          <w:szCs w:val="20"/>
        </w:rPr>
      </w:pPr>
      <w:r w:rsidRPr="00FB5808">
        <w:rPr>
          <w:rFonts w:ascii="Arial" w:hAnsi="Arial" w:cs="Arial"/>
          <w:color w:val="000000"/>
          <w:sz w:val="20"/>
          <w:szCs w:val="20"/>
        </w:rPr>
        <w:t>O arquivo não pode con</w:t>
      </w:r>
      <w:r w:rsidR="00FF1948" w:rsidRPr="00FB5808">
        <w:rPr>
          <w:rFonts w:ascii="Arial" w:hAnsi="Arial" w:cs="Arial"/>
          <w:color w:val="000000"/>
          <w:sz w:val="20"/>
          <w:szCs w:val="20"/>
        </w:rPr>
        <w:t>t</w:t>
      </w:r>
      <w:r w:rsidRPr="00FB5808">
        <w:rPr>
          <w:rFonts w:ascii="Arial" w:hAnsi="Arial" w:cs="Arial"/>
          <w:color w:val="000000"/>
          <w:sz w:val="20"/>
          <w:szCs w:val="20"/>
        </w:rPr>
        <w:t>er linhas em branco, nem mesmo no final dele.</w:t>
      </w:r>
      <w:r w:rsidR="00C05894">
        <w:rPr>
          <w:rFonts w:ascii="Arial" w:hAnsi="Arial" w:cs="Arial"/>
          <w:color w:val="000000"/>
          <w:sz w:val="20"/>
          <w:szCs w:val="20"/>
        </w:rPr>
        <w:t xml:space="preserve"> </w:t>
      </w:r>
    </w:p>
    <w:p w14:paraId="756264AC" w14:textId="77777777" w:rsidR="00EC7365" w:rsidRPr="00FB5808" w:rsidRDefault="00EC7365" w:rsidP="00FB5808">
      <w:pPr>
        <w:autoSpaceDE w:val="0"/>
        <w:autoSpaceDN w:val="0"/>
        <w:adjustRightInd w:val="0"/>
        <w:spacing w:after="0"/>
        <w:jc w:val="both"/>
        <w:rPr>
          <w:rFonts w:ascii="Arial" w:hAnsi="Arial" w:cs="Arial"/>
          <w:color w:val="000000"/>
          <w:sz w:val="20"/>
          <w:szCs w:val="20"/>
        </w:rPr>
      </w:pPr>
      <w:r w:rsidRPr="00FB5808">
        <w:rPr>
          <w:rFonts w:ascii="Arial" w:hAnsi="Arial" w:cs="Arial"/>
          <w:b/>
          <w:color w:val="000000"/>
          <w:sz w:val="20"/>
          <w:szCs w:val="20"/>
        </w:rPr>
        <w:t>Formato válido de arquivos:</w:t>
      </w:r>
      <w:r w:rsidRPr="00FB5808">
        <w:rPr>
          <w:rFonts w:ascii="Arial" w:hAnsi="Arial" w:cs="Arial"/>
          <w:color w:val="000000"/>
          <w:sz w:val="20"/>
          <w:szCs w:val="20"/>
        </w:rPr>
        <w:t xml:space="preserve"> somente arquivos com extensão </w:t>
      </w:r>
      <w:proofErr w:type="spellStart"/>
      <w:r w:rsidRPr="00FB5808">
        <w:rPr>
          <w:rFonts w:ascii="Arial" w:hAnsi="Arial" w:cs="Arial"/>
          <w:b/>
          <w:color w:val="000000"/>
          <w:sz w:val="20"/>
          <w:szCs w:val="20"/>
        </w:rPr>
        <w:t>csv</w:t>
      </w:r>
      <w:proofErr w:type="spellEnd"/>
      <w:r w:rsidR="008D1A5B" w:rsidRPr="00FB5808">
        <w:rPr>
          <w:rFonts w:ascii="Arial" w:hAnsi="Arial" w:cs="Arial"/>
          <w:b/>
          <w:color w:val="000000"/>
          <w:sz w:val="20"/>
          <w:szCs w:val="20"/>
        </w:rPr>
        <w:t xml:space="preserve">, </w:t>
      </w:r>
      <w:r w:rsidR="008D1A5B" w:rsidRPr="00FB5808">
        <w:rPr>
          <w:rFonts w:ascii="Arial" w:hAnsi="Arial" w:cs="Arial"/>
          <w:color w:val="000000"/>
          <w:sz w:val="20"/>
          <w:szCs w:val="20"/>
        </w:rPr>
        <w:t>elaborados através da codificação de caracteres ISO-8859-1 (ISO LATIN 1)</w:t>
      </w:r>
      <w:r w:rsidRPr="00FB5808">
        <w:rPr>
          <w:rFonts w:ascii="Arial" w:hAnsi="Arial" w:cs="Arial"/>
          <w:color w:val="000000"/>
          <w:sz w:val="20"/>
          <w:szCs w:val="20"/>
        </w:rPr>
        <w:t>.</w:t>
      </w:r>
    </w:p>
    <w:p w14:paraId="756264AD" w14:textId="77777777" w:rsidR="00822426" w:rsidRPr="00FB5808" w:rsidRDefault="00822426" w:rsidP="00FB5808">
      <w:pPr>
        <w:autoSpaceDE w:val="0"/>
        <w:autoSpaceDN w:val="0"/>
        <w:adjustRightInd w:val="0"/>
        <w:spacing w:after="0"/>
        <w:jc w:val="both"/>
        <w:rPr>
          <w:rFonts w:ascii="Arial" w:hAnsi="Arial" w:cs="Arial"/>
          <w:color w:val="000000"/>
          <w:sz w:val="20"/>
          <w:szCs w:val="20"/>
        </w:rPr>
      </w:pPr>
    </w:p>
    <w:p w14:paraId="711DF10F" w14:textId="77777777" w:rsidR="00C05894" w:rsidRDefault="00EC7365" w:rsidP="00A17CC7">
      <w:pPr>
        <w:rPr>
          <w:rFonts w:ascii="Arial" w:hAnsi="Arial" w:cs="Arial"/>
          <w:sz w:val="20"/>
          <w:szCs w:val="20"/>
        </w:rPr>
      </w:pPr>
      <w:r w:rsidRPr="00A17CC7">
        <w:rPr>
          <w:rFonts w:ascii="Arial" w:hAnsi="Arial" w:cs="Arial"/>
          <w:sz w:val="20"/>
          <w:szCs w:val="20"/>
        </w:rPr>
        <w:t xml:space="preserve">Caso o preenchimento do campo não seja obrigatório, </w:t>
      </w:r>
      <w:r w:rsidR="009246F7" w:rsidRPr="00A17CC7">
        <w:rPr>
          <w:rFonts w:ascii="Arial" w:hAnsi="Arial" w:cs="Arial"/>
          <w:sz w:val="20"/>
          <w:szCs w:val="20"/>
        </w:rPr>
        <w:t>preencher com um caractere de espaço em branco</w:t>
      </w:r>
      <w:r w:rsidRPr="00A17CC7">
        <w:rPr>
          <w:rFonts w:ascii="Arial" w:hAnsi="Arial" w:cs="Arial"/>
          <w:sz w:val="20"/>
          <w:szCs w:val="20"/>
        </w:rPr>
        <w:t>.</w:t>
      </w:r>
      <w:r w:rsidR="00EC4669" w:rsidRPr="00A17CC7" w:rsidDel="00EC4669">
        <w:rPr>
          <w:rFonts w:ascii="Arial" w:hAnsi="Arial" w:cs="Arial"/>
          <w:sz w:val="20"/>
          <w:szCs w:val="20"/>
        </w:rPr>
        <w:t xml:space="preserve"> </w:t>
      </w:r>
      <w:bookmarkStart w:id="12" w:name="_Toc285013809"/>
      <w:bookmarkStart w:id="13" w:name="_Toc285625990"/>
      <w:bookmarkStart w:id="14" w:name="_Toc288550074"/>
      <w:bookmarkStart w:id="15" w:name="_Toc288566054"/>
      <w:bookmarkStart w:id="16" w:name="_Toc288831138"/>
      <w:bookmarkStart w:id="17" w:name="_Toc289264636"/>
      <w:bookmarkStart w:id="18" w:name="_Toc290043499"/>
      <w:bookmarkStart w:id="19" w:name="_Toc290544339"/>
      <w:bookmarkStart w:id="20" w:name="_Toc293066373"/>
      <w:bookmarkStart w:id="21" w:name="_Toc293299268"/>
      <w:bookmarkStart w:id="22" w:name="_Toc294526488"/>
      <w:bookmarkStart w:id="23" w:name="_Toc295726191"/>
      <w:bookmarkStart w:id="24" w:name="_Toc307931396"/>
      <w:bookmarkStart w:id="25" w:name="_Toc308163215"/>
      <w:bookmarkStart w:id="26" w:name="_Toc308440919"/>
      <w:bookmarkStart w:id="27" w:name="_Toc309283659"/>
      <w:bookmarkStart w:id="28" w:name="_Toc309286454"/>
      <w:bookmarkStart w:id="29" w:name="_Toc318725554"/>
      <w:bookmarkStart w:id="30" w:name="_Toc324152433"/>
    </w:p>
    <w:p w14:paraId="756264AF" w14:textId="20581630" w:rsidR="00EC7365" w:rsidRDefault="00EC7365" w:rsidP="00FB5808">
      <w:pPr>
        <w:rPr>
          <w:rFonts w:ascii="Arial" w:hAnsi="Arial" w:cs="Arial"/>
          <w:sz w:val="20"/>
          <w:szCs w:val="20"/>
        </w:rPr>
      </w:pPr>
      <w:r w:rsidRPr="00A17CC7">
        <w:rPr>
          <w:rFonts w:ascii="Arial" w:hAnsi="Arial" w:cs="Arial"/>
          <w:sz w:val="20"/>
          <w:szCs w:val="20"/>
        </w:rPr>
        <w:t>Ex.:</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A17CC7">
        <w:rPr>
          <w:rFonts w:ascii="Arial" w:hAnsi="Arial" w:cs="Arial"/>
          <w:sz w:val="20"/>
          <w:szCs w:val="20"/>
        </w:rPr>
        <w:t xml:space="preserve"> </w:t>
      </w:r>
      <w:bookmarkStart w:id="31" w:name="_Toc285013810"/>
      <w:bookmarkStart w:id="32" w:name="_Toc285625991"/>
      <w:bookmarkStart w:id="33" w:name="_Toc288566055"/>
      <w:bookmarkStart w:id="34" w:name="_Toc288831139"/>
      <w:bookmarkStart w:id="35" w:name="_Toc289264637"/>
      <w:bookmarkStart w:id="36" w:name="_Toc290043500"/>
      <w:bookmarkStart w:id="37" w:name="_Toc290544340"/>
      <w:bookmarkStart w:id="38" w:name="_Toc293299269"/>
      <w:bookmarkStart w:id="39" w:name="_Toc294526489"/>
      <w:bookmarkStart w:id="40" w:name="_Toc295726192"/>
      <w:bookmarkStart w:id="41" w:name="_Toc307931397"/>
      <w:bookmarkStart w:id="42" w:name="_Toc308163216"/>
      <w:bookmarkStart w:id="43" w:name="_Toc308440920"/>
      <w:bookmarkStart w:id="44" w:name="_Toc309283660"/>
      <w:bookmarkStart w:id="45" w:name="_Toc309286455"/>
      <w:bookmarkStart w:id="46" w:name="_Toc318725555"/>
      <w:bookmarkStart w:id="47" w:name="_Toc324152434"/>
      <w:r w:rsidR="00DE6BDE" w:rsidRPr="00FB5808">
        <w:rPr>
          <w:rFonts w:ascii="Arial" w:hAnsi="Arial" w:cs="Arial"/>
          <w:sz w:val="20"/>
          <w:szCs w:val="20"/>
        </w:rPr>
        <w:t>Campo obrigatório</w:t>
      </w:r>
      <w:proofErr w:type="gramStart"/>
      <w:r w:rsidR="00DE6BDE" w:rsidRPr="00FB5808">
        <w:rPr>
          <w:rFonts w:ascii="Arial" w:hAnsi="Arial" w:cs="Arial"/>
          <w:sz w:val="20"/>
          <w:szCs w:val="20"/>
        </w:rPr>
        <w:t>;</w:t>
      </w:r>
      <w:r w:rsidR="008050FD" w:rsidRPr="00FB5808">
        <w:rPr>
          <w:rFonts w:ascii="Arial" w:hAnsi="Arial" w:cs="Arial"/>
          <w:sz w:val="20"/>
          <w:szCs w:val="20"/>
        </w:rPr>
        <w:t xml:space="preserve"> </w:t>
      </w:r>
      <w:r w:rsidRPr="00FB5808">
        <w:rPr>
          <w:rFonts w:ascii="Arial" w:hAnsi="Arial" w:cs="Arial"/>
          <w:sz w:val="20"/>
          <w:szCs w:val="20"/>
        </w:rPr>
        <w:t>;Campo</w:t>
      </w:r>
      <w:proofErr w:type="gramEnd"/>
      <w:r w:rsidRPr="00FB5808">
        <w:rPr>
          <w:rFonts w:ascii="Arial" w:hAnsi="Arial" w:cs="Arial"/>
          <w:sz w:val="20"/>
          <w:szCs w:val="20"/>
        </w:rPr>
        <w:t xml:space="preserve"> obrigatório</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756264B0" w14:textId="77777777" w:rsidR="00192D75" w:rsidRPr="00FB5808" w:rsidRDefault="00192D75" w:rsidP="00EC4669">
      <w:pPr>
        <w:rPr>
          <w:rFonts w:ascii="Arial" w:hAnsi="Arial" w:cs="Arial"/>
        </w:rPr>
      </w:pPr>
    </w:p>
    <w:p w14:paraId="756264B1" w14:textId="77777777" w:rsidR="00EC7365" w:rsidRPr="00FB5808" w:rsidRDefault="00EC7365" w:rsidP="00EC7365">
      <w:pPr>
        <w:pStyle w:val="Ttulo1"/>
        <w:jc w:val="both"/>
        <w:rPr>
          <w:rFonts w:ascii="Arial" w:hAnsi="Arial" w:cs="Arial"/>
          <w:color w:val="000000"/>
        </w:rPr>
      </w:pPr>
      <w:bookmarkStart w:id="48" w:name="_Toc366165088"/>
      <w:bookmarkStart w:id="49" w:name="_Toc367438057"/>
      <w:bookmarkStart w:id="50" w:name="_Toc367874322"/>
      <w:bookmarkStart w:id="51" w:name="_Toc367983140"/>
      <w:bookmarkStart w:id="52" w:name="_Toc367983208"/>
      <w:bookmarkStart w:id="53" w:name="_Toc367983374"/>
      <w:bookmarkStart w:id="54" w:name="_Toc435436434"/>
      <w:r w:rsidRPr="00FB5808">
        <w:rPr>
          <w:rFonts w:ascii="Arial" w:hAnsi="Arial" w:cs="Arial"/>
          <w:color w:val="000000"/>
        </w:rPr>
        <w:t>Formato dos Campos</w:t>
      </w:r>
      <w:bookmarkEnd w:id="48"/>
      <w:bookmarkEnd w:id="49"/>
      <w:bookmarkEnd w:id="50"/>
      <w:bookmarkEnd w:id="51"/>
      <w:bookmarkEnd w:id="52"/>
      <w:bookmarkEnd w:id="53"/>
      <w:bookmarkEnd w:id="54"/>
    </w:p>
    <w:p w14:paraId="756264B2" w14:textId="1E7C62B1" w:rsidR="00822426" w:rsidRPr="00FB5808" w:rsidRDefault="00822426" w:rsidP="00FB5808">
      <w:pPr>
        <w:pStyle w:val="PargrafodaLista"/>
        <w:autoSpaceDE w:val="0"/>
        <w:autoSpaceDN w:val="0"/>
        <w:adjustRightInd w:val="0"/>
        <w:spacing w:after="0"/>
        <w:ind w:left="0"/>
        <w:jc w:val="both"/>
        <w:rPr>
          <w:rFonts w:ascii="Arial" w:hAnsi="Arial" w:cs="Arial"/>
          <w:color w:val="000000"/>
          <w:sz w:val="20"/>
          <w:szCs w:val="20"/>
        </w:rPr>
      </w:pPr>
      <w:r w:rsidRPr="00FB5808">
        <w:rPr>
          <w:rFonts w:ascii="Arial" w:hAnsi="Arial" w:cs="Arial"/>
          <w:b/>
          <w:color w:val="000000"/>
          <w:sz w:val="20"/>
          <w:szCs w:val="20"/>
        </w:rPr>
        <w:t>Campos de código:</w:t>
      </w:r>
      <w:r w:rsidRPr="00FB5808">
        <w:rPr>
          <w:rFonts w:ascii="Arial" w:hAnsi="Arial" w:cs="Arial"/>
          <w:color w:val="000000"/>
          <w:sz w:val="20"/>
          <w:szCs w:val="20"/>
        </w:rPr>
        <w:t xml:space="preserve"> devem ser informados com o tamanho especificado nas tabelas. Ex.: </w:t>
      </w:r>
      <w:r w:rsidR="00E70706">
        <w:rPr>
          <w:rFonts w:ascii="Arial" w:hAnsi="Arial" w:cs="Arial"/>
          <w:color w:val="000000"/>
          <w:sz w:val="20"/>
          <w:szCs w:val="20"/>
        </w:rPr>
        <w:t>Se</w:t>
      </w:r>
      <w:r w:rsidRPr="00FB5808">
        <w:rPr>
          <w:rFonts w:ascii="Arial" w:hAnsi="Arial" w:cs="Arial"/>
          <w:color w:val="000000"/>
          <w:sz w:val="20"/>
          <w:szCs w:val="20"/>
        </w:rPr>
        <w:t xml:space="preserve"> está especificado que o campo deve ter tamanho “3”, e o código a ser informado é “1”, deve ser inserido no arquivo o valor 001.</w:t>
      </w:r>
    </w:p>
    <w:p w14:paraId="756264B3" w14:textId="77777777" w:rsidR="007C462F" w:rsidRPr="00FB5808" w:rsidRDefault="007C462F" w:rsidP="00FB5808">
      <w:pPr>
        <w:pStyle w:val="PargrafodaLista"/>
        <w:autoSpaceDE w:val="0"/>
        <w:autoSpaceDN w:val="0"/>
        <w:adjustRightInd w:val="0"/>
        <w:spacing w:after="0"/>
        <w:jc w:val="both"/>
        <w:rPr>
          <w:rFonts w:ascii="Arial" w:hAnsi="Arial" w:cs="Arial"/>
          <w:color w:val="000000"/>
          <w:sz w:val="20"/>
          <w:szCs w:val="20"/>
        </w:rPr>
      </w:pPr>
    </w:p>
    <w:p w14:paraId="756264B4" w14:textId="77777777" w:rsidR="00EC7365" w:rsidRPr="00FB5808" w:rsidRDefault="00EC7365" w:rsidP="00FB5808">
      <w:pPr>
        <w:pStyle w:val="PargrafodaLista"/>
        <w:autoSpaceDE w:val="0"/>
        <w:autoSpaceDN w:val="0"/>
        <w:adjustRightInd w:val="0"/>
        <w:spacing w:after="0"/>
        <w:ind w:left="0"/>
        <w:jc w:val="both"/>
        <w:rPr>
          <w:rFonts w:ascii="Arial" w:hAnsi="Arial" w:cs="Arial"/>
          <w:color w:val="000000"/>
          <w:sz w:val="20"/>
          <w:szCs w:val="20"/>
        </w:rPr>
      </w:pPr>
      <w:r w:rsidRPr="00FB5808">
        <w:rPr>
          <w:rFonts w:ascii="Arial" w:hAnsi="Arial" w:cs="Arial"/>
          <w:b/>
          <w:color w:val="000000"/>
          <w:sz w:val="20"/>
          <w:szCs w:val="20"/>
        </w:rPr>
        <w:t>Campos de descrição ou nome</w:t>
      </w:r>
      <w:r w:rsidRPr="00FB5808">
        <w:rPr>
          <w:rFonts w:ascii="Arial" w:hAnsi="Arial" w:cs="Arial"/>
          <w:color w:val="000000"/>
          <w:sz w:val="20"/>
          <w:szCs w:val="20"/>
        </w:rPr>
        <w:t>: podem ser informados com tamanho menor que o tamanho máximo especificado, não precisando preencher com espaços em branco as posições que ficariam vazias.</w:t>
      </w:r>
    </w:p>
    <w:p w14:paraId="756264B5" w14:textId="77777777" w:rsidR="00435F68" w:rsidRPr="00FB5808" w:rsidRDefault="00435F68" w:rsidP="00FB5808">
      <w:pPr>
        <w:pStyle w:val="PargrafodaLista"/>
        <w:autoSpaceDE w:val="0"/>
        <w:autoSpaceDN w:val="0"/>
        <w:adjustRightInd w:val="0"/>
        <w:spacing w:after="0"/>
        <w:ind w:left="0"/>
        <w:jc w:val="both"/>
        <w:rPr>
          <w:rFonts w:ascii="Arial" w:hAnsi="Arial" w:cs="Arial"/>
          <w:color w:val="000000"/>
          <w:sz w:val="20"/>
          <w:szCs w:val="20"/>
        </w:rPr>
      </w:pPr>
    </w:p>
    <w:p w14:paraId="7B9E7030" w14:textId="223803F7" w:rsidR="00CE6176" w:rsidRDefault="00EC7365" w:rsidP="00FB5808">
      <w:pPr>
        <w:pStyle w:val="PargrafodaLista"/>
        <w:autoSpaceDE w:val="0"/>
        <w:autoSpaceDN w:val="0"/>
        <w:adjustRightInd w:val="0"/>
        <w:spacing w:after="0"/>
        <w:ind w:left="0"/>
        <w:jc w:val="both"/>
        <w:rPr>
          <w:rFonts w:ascii="Arial" w:hAnsi="Arial" w:cs="Arial"/>
          <w:color w:val="000000"/>
          <w:sz w:val="20"/>
          <w:szCs w:val="20"/>
        </w:rPr>
      </w:pPr>
      <w:r w:rsidRPr="00FB5808">
        <w:rPr>
          <w:rFonts w:ascii="Arial" w:hAnsi="Arial" w:cs="Arial"/>
          <w:b/>
          <w:color w:val="000000"/>
          <w:sz w:val="20"/>
          <w:szCs w:val="20"/>
        </w:rPr>
        <w:t>Campos numéricos de formato “Real”</w:t>
      </w:r>
      <w:r w:rsidRPr="00FB5808">
        <w:rPr>
          <w:rFonts w:ascii="Arial" w:hAnsi="Arial" w:cs="Arial"/>
          <w:color w:val="000000"/>
          <w:sz w:val="20"/>
          <w:szCs w:val="20"/>
        </w:rPr>
        <w:t xml:space="preserve">: devem ser informados </w:t>
      </w:r>
      <w:r w:rsidRPr="00FB5808">
        <w:rPr>
          <w:rFonts w:ascii="Arial" w:hAnsi="Arial" w:cs="Arial"/>
          <w:b/>
          <w:color w:val="000000"/>
          <w:sz w:val="20"/>
          <w:szCs w:val="20"/>
        </w:rPr>
        <w:t>sem</w:t>
      </w:r>
      <w:r w:rsidRPr="00FB5808">
        <w:rPr>
          <w:rFonts w:ascii="Arial" w:hAnsi="Arial" w:cs="Arial"/>
          <w:color w:val="000000"/>
          <w:sz w:val="20"/>
          <w:szCs w:val="20"/>
        </w:rPr>
        <w:t xml:space="preserve"> ponto</w:t>
      </w:r>
      <w:r w:rsidR="00336D19">
        <w:rPr>
          <w:rFonts w:ascii="Arial" w:hAnsi="Arial" w:cs="Arial"/>
          <w:color w:val="000000"/>
          <w:sz w:val="20"/>
          <w:szCs w:val="20"/>
        </w:rPr>
        <w:t xml:space="preserve"> </w:t>
      </w:r>
      <w:r w:rsidR="00336D19" w:rsidRPr="00336D19">
        <w:rPr>
          <w:rFonts w:ascii="Arial" w:hAnsi="Arial" w:cs="Arial"/>
          <w:b/>
          <w:color w:val="000000"/>
          <w:sz w:val="20"/>
          <w:szCs w:val="20"/>
        </w:rPr>
        <w:t>e com</w:t>
      </w:r>
      <w:r w:rsidRPr="00FB5808">
        <w:rPr>
          <w:rFonts w:ascii="Arial" w:hAnsi="Arial" w:cs="Arial"/>
          <w:color w:val="000000"/>
          <w:sz w:val="20"/>
          <w:szCs w:val="20"/>
        </w:rPr>
        <w:t xml:space="preserve"> vírgula separando os algarismos</w:t>
      </w:r>
      <w:r w:rsidR="00CE6176">
        <w:rPr>
          <w:rFonts w:ascii="Arial" w:hAnsi="Arial" w:cs="Arial"/>
          <w:color w:val="000000"/>
          <w:sz w:val="20"/>
          <w:szCs w:val="20"/>
        </w:rPr>
        <w:t>,</w:t>
      </w:r>
      <w:r w:rsidR="00ED6A28">
        <w:rPr>
          <w:rFonts w:ascii="Arial" w:hAnsi="Arial" w:cs="Arial"/>
          <w:color w:val="000000"/>
          <w:sz w:val="20"/>
          <w:szCs w:val="20"/>
        </w:rPr>
        <w:t xml:space="preserve"> </w:t>
      </w:r>
      <w:r w:rsidR="00336D19">
        <w:rPr>
          <w:rFonts w:ascii="Arial" w:hAnsi="Arial" w:cs="Arial"/>
          <w:color w:val="000000"/>
          <w:sz w:val="20"/>
          <w:szCs w:val="20"/>
        </w:rPr>
        <w:t>conforme a quantidade de casas decimais especificadas</w:t>
      </w:r>
      <w:r w:rsidRPr="00FB5808">
        <w:rPr>
          <w:rFonts w:ascii="Arial" w:hAnsi="Arial" w:cs="Arial"/>
          <w:color w:val="000000"/>
          <w:sz w:val="20"/>
          <w:szCs w:val="20"/>
        </w:rPr>
        <w:t>. Ex.: O número 1.324,56 deve ser inserido no arquivo como 1324</w:t>
      </w:r>
      <w:r w:rsidR="00336D19">
        <w:rPr>
          <w:rFonts w:ascii="Arial" w:hAnsi="Arial" w:cs="Arial"/>
          <w:color w:val="000000"/>
          <w:sz w:val="20"/>
          <w:szCs w:val="20"/>
        </w:rPr>
        <w:t>,</w:t>
      </w:r>
      <w:r w:rsidRPr="00FB5808">
        <w:rPr>
          <w:rFonts w:ascii="Arial" w:hAnsi="Arial" w:cs="Arial"/>
          <w:color w:val="000000"/>
          <w:sz w:val="20"/>
          <w:szCs w:val="20"/>
        </w:rPr>
        <w:t>56, o número 20,00 deve ser inserido</w:t>
      </w:r>
      <w:r w:rsidR="00336D19">
        <w:rPr>
          <w:rFonts w:ascii="Arial" w:hAnsi="Arial" w:cs="Arial"/>
          <w:color w:val="000000"/>
          <w:sz w:val="20"/>
          <w:szCs w:val="20"/>
        </w:rPr>
        <w:t xml:space="preserve"> de forma idêntica:</w:t>
      </w:r>
      <w:r w:rsidRPr="00FB5808">
        <w:rPr>
          <w:rFonts w:ascii="Arial" w:hAnsi="Arial" w:cs="Arial"/>
          <w:color w:val="000000"/>
          <w:sz w:val="20"/>
          <w:szCs w:val="20"/>
        </w:rPr>
        <w:t xml:space="preserve"> 20</w:t>
      </w:r>
      <w:r w:rsidR="00336D19">
        <w:rPr>
          <w:rFonts w:ascii="Arial" w:hAnsi="Arial" w:cs="Arial"/>
          <w:color w:val="000000"/>
          <w:sz w:val="20"/>
          <w:szCs w:val="20"/>
        </w:rPr>
        <w:t>,</w:t>
      </w:r>
      <w:r w:rsidRPr="00FB5808">
        <w:rPr>
          <w:rFonts w:ascii="Arial" w:hAnsi="Arial" w:cs="Arial"/>
          <w:color w:val="000000"/>
          <w:sz w:val="20"/>
          <w:szCs w:val="20"/>
        </w:rPr>
        <w:t xml:space="preserve">00. Podem ser </w:t>
      </w:r>
      <w:r w:rsidRPr="00FB5808">
        <w:rPr>
          <w:rFonts w:ascii="Arial" w:hAnsi="Arial" w:cs="Arial"/>
          <w:color w:val="000000"/>
          <w:sz w:val="20"/>
          <w:szCs w:val="20"/>
        </w:rPr>
        <w:lastRenderedPageBreak/>
        <w:t>informados com tamanho menor que o tamanho máximo especificado, não precisando preencher com zeros as posições que ficariam vazias.</w:t>
      </w:r>
      <w:r w:rsidR="00336D19">
        <w:rPr>
          <w:rFonts w:ascii="Arial" w:hAnsi="Arial" w:cs="Arial"/>
          <w:color w:val="000000"/>
          <w:sz w:val="20"/>
          <w:szCs w:val="20"/>
        </w:rPr>
        <w:t xml:space="preserve"> </w:t>
      </w:r>
      <w:r w:rsidR="00962DCB">
        <w:rPr>
          <w:rFonts w:ascii="Arial" w:hAnsi="Arial" w:cs="Arial"/>
          <w:color w:val="000000"/>
          <w:sz w:val="20"/>
          <w:szCs w:val="20"/>
        </w:rPr>
        <w:t xml:space="preserve">Outros exemplos: </w:t>
      </w:r>
      <w:r w:rsidR="00336D19">
        <w:rPr>
          <w:rFonts w:ascii="Arial" w:hAnsi="Arial" w:cs="Arial"/>
          <w:color w:val="000000"/>
          <w:sz w:val="20"/>
          <w:szCs w:val="20"/>
        </w:rPr>
        <w:t>Campos de percentual com três casas decimais: 25,455. Campos com quatro casas decimais: 25,4557.</w:t>
      </w:r>
      <w:r w:rsidR="00B31668">
        <w:rPr>
          <w:rFonts w:ascii="Arial" w:hAnsi="Arial" w:cs="Arial"/>
          <w:color w:val="000000"/>
          <w:sz w:val="20"/>
          <w:szCs w:val="20"/>
        </w:rPr>
        <w:t xml:space="preserve"> O número zero deve ser informado 0,00.</w:t>
      </w:r>
    </w:p>
    <w:p w14:paraId="49B46923" w14:textId="0842E2D8" w:rsidR="00274A17" w:rsidRPr="00B31668" w:rsidRDefault="00B31668" w:rsidP="00FB5808">
      <w:pPr>
        <w:pStyle w:val="PargrafodaLista"/>
        <w:autoSpaceDE w:val="0"/>
        <w:autoSpaceDN w:val="0"/>
        <w:adjustRightInd w:val="0"/>
        <w:spacing w:after="0"/>
        <w:ind w:left="0"/>
        <w:jc w:val="both"/>
        <w:rPr>
          <w:rFonts w:ascii="Arial" w:hAnsi="Arial" w:cs="Arial"/>
          <w:color w:val="000000"/>
          <w:sz w:val="20"/>
          <w:szCs w:val="20"/>
        </w:rPr>
      </w:pPr>
      <w:r>
        <w:rPr>
          <w:rFonts w:ascii="Arial" w:hAnsi="Arial" w:cs="Arial"/>
          <w:color w:val="000000"/>
          <w:sz w:val="20"/>
          <w:szCs w:val="20"/>
        </w:rPr>
        <w:t xml:space="preserve"> </w:t>
      </w:r>
      <w:r>
        <w:rPr>
          <w:rFonts w:ascii="Arial" w:hAnsi="Arial" w:cs="Arial"/>
          <w:b/>
          <w:color w:val="000000"/>
          <w:sz w:val="20"/>
          <w:szCs w:val="20"/>
        </w:rPr>
        <w:t xml:space="preserve">Importante: </w:t>
      </w:r>
      <w:r>
        <w:rPr>
          <w:rFonts w:ascii="Arial" w:hAnsi="Arial" w:cs="Arial"/>
          <w:color w:val="000000"/>
          <w:sz w:val="20"/>
          <w:szCs w:val="20"/>
        </w:rPr>
        <w:t>Todos os campos de formato “Real” são obrigatórios,</w:t>
      </w:r>
      <w:r w:rsidR="00715859">
        <w:rPr>
          <w:rFonts w:ascii="Arial" w:hAnsi="Arial" w:cs="Arial"/>
          <w:color w:val="000000"/>
          <w:sz w:val="20"/>
          <w:szCs w:val="20"/>
        </w:rPr>
        <w:t xml:space="preserve"> não sendo </w:t>
      </w:r>
      <w:r>
        <w:rPr>
          <w:rFonts w:ascii="Arial" w:hAnsi="Arial" w:cs="Arial"/>
          <w:color w:val="000000"/>
          <w:sz w:val="20"/>
          <w:szCs w:val="20"/>
        </w:rPr>
        <w:t>permitido informar vazio</w:t>
      </w:r>
      <w:r w:rsidR="00274A17">
        <w:rPr>
          <w:rFonts w:ascii="Arial" w:hAnsi="Arial" w:cs="Arial"/>
          <w:color w:val="000000"/>
          <w:sz w:val="20"/>
          <w:szCs w:val="20"/>
        </w:rPr>
        <w:t xml:space="preserve"> e, n</w:t>
      </w:r>
      <w:r>
        <w:rPr>
          <w:rFonts w:ascii="Arial" w:hAnsi="Arial" w:cs="Arial"/>
          <w:color w:val="000000"/>
          <w:sz w:val="20"/>
          <w:szCs w:val="20"/>
        </w:rPr>
        <w:t>este caso</w:t>
      </w:r>
      <w:r w:rsidR="00274A17">
        <w:rPr>
          <w:rFonts w:ascii="Arial" w:hAnsi="Arial" w:cs="Arial"/>
          <w:color w:val="000000"/>
          <w:sz w:val="20"/>
          <w:szCs w:val="20"/>
        </w:rPr>
        <w:t xml:space="preserve">, </w:t>
      </w:r>
      <w:r>
        <w:rPr>
          <w:rFonts w:ascii="Arial" w:hAnsi="Arial" w:cs="Arial"/>
          <w:color w:val="000000"/>
          <w:sz w:val="20"/>
          <w:szCs w:val="20"/>
        </w:rPr>
        <w:t>deve-se informar zero.</w:t>
      </w:r>
    </w:p>
    <w:p w14:paraId="756264B7" w14:textId="77777777" w:rsidR="00822426" w:rsidRPr="00FB5808" w:rsidRDefault="00EC7365" w:rsidP="00FB5808">
      <w:pPr>
        <w:pStyle w:val="PargrafodaLista"/>
        <w:autoSpaceDE w:val="0"/>
        <w:autoSpaceDN w:val="0"/>
        <w:adjustRightInd w:val="0"/>
        <w:spacing w:after="0"/>
        <w:ind w:left="0"/>
        <w:jc w:val="both"/>
        <w:rPr>
          <w:rFonts w:ascii="Arial" w:hAnsi="Arial" w:cs="Arial"/>
          <w:color w:val="000000"/>
          <w:sz w:val="20"/>
          <w:szCs w:val="20"/>
        </w:rPr>
      </w:pPr>
      <w:r w:rsidRPr="00FB5808">
        <w:rPr>
          <w:rFonts w:ascii="Arial" w:hAnsi="Arial" w:cs="Arial"/>
          <w:color w:val="000000"/>
          <w:sz w:val="20"/>
          <w:szCs w:val="20"/>
        </w:rPr>
        <w:t xml:space="preserve"> </w:t>
      </w:r>
      <w:r w:rsidRPr="00FB5808">
        <w:rPr>
          <w:rFonts w:ascii="Arial" w:hAnsi="Arial" w:cs="Arial"/>
          <w:b/>
          <w:color w:val="000000"/>
          <w:sz w:val="20"/>
          <w:szCs w:val="20"/>
        </w:rPr>
        <w:t>Nota</w:t>
      </w:r>
      <w:r w:rsidRPr="00FB5808">
        <w:rPr>
          <w:rFonts w:ascii="Arial" w:hAnsi="Arial" w:cs="Arial"/>
          <w:color w:val="000000"/>
          <w:sz w:val="20"/>
          <w:szCs w:val="20"/>
        </w:rPr>
        <w:t>: Para os casos onde a formatação decimal não segue o padrão descrito, o conteúdo do campo indica o formato correto de preenchimento.</w:t>
      </w:r>
      <w:r w:rsidR="00822426" w:rsidRPr="00FB5808">
        <w:rPr>
          <w:rFonts w:ascii="Arial" w:hAnsi="Arial" w:cs="Arial"/>
          <w:color w:val="000000"/>
          <w:sz w:val="20"/>
          <w:szCs w:val="20"/>
        </w:rPr>
        <w:t xml:space="preserve"> </w:t>
      </w:r>
    </w:p>
    <w:p w14:paraId="756264B8" w14:textId="77777777" w:rsidR="007C462F" w:rsidRPr="00FB5808" w:rsidRDefault="007C462F" w:rsidP="00FB5808">
      <w:pPr>
        <w:pStyle w:val="PargrafodaLista"/>
        <w:autoSpaceDE w:val="0"/>
        <w:autoSpaceDN w:val="0"/>
        <w:adjustRightInd w:val="0"/>
        <w:spacing w:after="0"/>
        <w:jc w:val="both"/>
        <w:rPr>
          <w:rFonts w:ascii="Arial" w:hAnsi="Arial" w:cs="Arial"/>
          <w:color w:val="000000"/>
          <w:sz w:val="20"/>
          <w:szCs w:val="20"/>
        </w:rPr>
      </w:pPr>
    </w:p>
    <w:p w14:paraId="756264B9" w14:textId="59FCE1D6" w:rsidR="00822426" w:rsidRPr="00FB5808" w:rsidRDefault="00EC7365" w:rsidP="00FB5808">
      <w:pPr>
        <w:pStyle w:val="PargrafodaLista"/>
        <w:autoSpaceDE w:val="0"/>
        <w:autoSpaceDN w:val="0"/>
        <w:adjustRightInd w:val="0"/>
        <w:spacing w:after="0"/>
        <w:ind w:left="0"/>
        <w:jc w:val="both"/>
        <w:rPr>
          <w:rFonts w:ascii="Arial" w:hAnsi="Arial" w:cs="Arial"/>
          <w:color w:val="000000"/>
          <w:sz w:val="20"/>
          <w:szCs w:val="20"/>
        </w:rPr>
      </w:pPr>
      <w:r w:rsidRPr="00FB5808">
        <w:rPr>
          <w:rFonts w:ascii="Arial" w:hAnsi="Arial" w:cs="Arial"/>
          <w:b/>
          <w:color w:val="000000"/>
          <w:sz w:val="20"/>
          <w:szCs w:val="20"/>
        </w:rPr>
        <w:t>Campos numéricos de formato “Inteiro”:</w:t>
      </w:r>
      <w:r w:rsidRPr="00FB5808">
        <w:rPr>
          <w:rFonts w:ascii="Arial" w:hAnsi="Arial" w:cs="Arial"/>
          <w:color w:val="000000"/>
          <w:sz w:val="20"/>
          <w:szCs w:val="20"/>
        </w:rPr>
        <w:t xml:space="preserve"> podem ser informados com tamanho menor que o </w:t>
      </w:r>
      <w:proofErr w:type="gramStart"/>
      <w:r w:rsidRPr="00FB5808">
        <w:rPr>
          <w:rFonts w:ascii="Arial" w:hAnsi="Arial" w:cs="Arial"/>
          <w:color w:val="000000"/>
          <w:sz w:val="20"/>
          <w:szCs w:val="20"/>
        </w:rPr>
        <w:t>tamanho máximo especificados</w:t>
      </w:r>
      <w:proofErr w:type="gramEnd"/>
      <w:r w:rsidRPr="00FB5808">
        <w:rPr>
          <w:rFonts w:ascii="Arial" w:hAnsi="Arial" w:cs="Arial"/>
          <w:color w:val="000000"/>
          <w:sz w:val="20"/>
          <w:szCs w:val="20"/>
        </w:rPr>
        <w:t xml:space="preserve"> não precisando preencher com zeros as posições que ficariam vazias. </w:t>
      </w:r>
    </w:p>
    <w:p w14:paraId="756264BA" w14:textId="77777777" w:rsidR="007C462F" w:rsidRPr="00FB5808" w:rsidRDefault="007C462F" w:rsidP="00FB5808">
      <w:pPr>
        <w:pStyle w:val="PargrafodaLista"/>
        <w:autoSpaceDE w:val="0"/>
        <w:autoSpaceDN w:val="0"/>
        <w:adjustRightInd w:val="0"/>
        <w:spacing w:after="0"/>
        <w:jc w:val="both"/>
        <w:rPr>
          <w:rFonts w:ascii="Arial" w:hAnsi="Arial" w:cs="Arial"/>
          <w:color w:val="000000"/>
          <w:sz w:val="20"/>
          <w:szCs w:val="20"/>
        </w:rPr>
      </w:pPr>
    </w:p>
    <w:p w14:paraId="756264BB" w14:textId="115A5FAF" w:rsidR="00822426" w:rsidRPr="00FB5808" w:rsidRDefault="00EC7365" w:rsidP="00FB5808">
      <w:pPr>
        <w:pStyle w:val="PargrafodaLista"/>
        <w:autoSpaceDE w:val="0"/>
        <w:autoSpaceDN w:val="0"/>
        <w:adjustRightInd w:val="0"/>
        <w:spacing w:after="0"/>
        <w:ind w:left="0"/>
        <w:jc w:val="both"/>
        <w:rPr>
          <w:rFonts w:ascii="Arial" w:hAnsi="Arial" w:cs="Arial"/>
          <w:color w:val="000000"/>
          <w:sz w:val="20"/>
          <w:szCs w:val="20"/>
        </w:rPr>
      </w:pPr>
      <w:r w:rsidRPr="00FB5808">
        <w:rPr>
          <w:rFonts w:ascii="Arial" w:hAnsi="Arial" w:cs="Arial"/>
          <w:b/>
          <w:color w:val="000000"/>
          <w:sz w:val="20"/>
          <w:szCs w:val="20"/>
        </w:rPr>
        <w:t>Campos de formato “Data”:</w:t>
      </w:r>
      <w:r w:rsidRPr="00FB5808">
        <w:rPr>
          <w:rFonts w:ascii="Arial" w:hAnsi="Arial" w:cs="Arial"/>
          <w:color w:val="000000"/>
          <w:sz w:val="20"/>
          <w:szCs w:val="20"/>
        </w:rPr>
        <w:t xml:space="preserve"> devem ser informados sempre com oito caracteres, sendo que os dois primeiros dígitos representam o dia, o 3º e </w:t>
      </w:r>
      <w:r w:rsidR="00D058DC" w:rsidRPr="00FB5808">
        <w:rPr>
          <w:rFonts w:ascii="Arial" w:hAnsi="Arial" w:cs="Arial"/>
          <w:color w:val="000000"/>
          <w:sz w:val="20"/>
          <w:szCs w:val="20"/>
        </w:rPr>
        <w:t>4º</w:t>
      </w:r>
      <w:r w:rsidR="00D058DC">
        <w:rPr>
          <w:rStyle w:val="Refdecomentrio"/>
        </w:rPr>
        <w:t xml:space="preserve">, </w:t>
      </w:r>
      <w:r w:rsidRPr="00FB5808">
        <w:rPr>
          <w:rFonts w:ascii="Arial" w:hAnsi="Arial" w:cs="Arial"/>
          <w:color w:val="000000"/>
          <w:sz w:val="20"/>
          <w:szCs w:val="20"/>
        </w:rPr>
        <w:t>o mês e os quatro últimos o ano (</w:t>
      </w:r>
      <w:proofErr w:type="spellStart"/>
      <w:r w:rsidRPr="00FB5808">
        <w:rPr>
          <w:rFonts w:ascii="Arial" w:hAnsi="Arial" w:cs="Arial"/>
          <w:color w:val="000000"/>
          <w:sz w:val="20"/>
          <w:szCs w:val="20"/>
        </w:rPr>
        <w:t>ddmmaaaa</w:t>
      </w:r>
      <w:proofErr w:type="spellEnd"/>
      <w:r w:rsidRPr="00FB5808">
        <w:rPr>
          <w:rFonts w:ascii="Arial" w:hAnsi="Arial" w:cs="Arial"/>
          <w:color w:val="000000"/>
          <w:sz w:val="20"/>
          <w:szCs w:val="20"/>
        </w:rPr>
        <w:t>). Ex.: Para a data 22/11/2010 deve ser inserido no arquivo o valor 22112010.</w:t>
      </w:r>
    </w:p>
    <w:p w14:paraId="756264BC" w14:textId="77777777" w:rsidR="00FF4CD9" w:rsidRPr="00FB5808" w:rsidRDefault="00FF4CD9" w:rsidP="00FB5808">
      <w:pPr>
        <w:pStyle w:val="PargrafodaLista"/>
        <w:autoSpaceDE w:val="0"/>
        <w:autoSpaceDN w:val="0"/>
        <w:adjustRightInd w:val="0"/>
        <w:spacing w:after="0"/>
        <w:ind w:left="0"/>
        <w:jc w:val="both"/>
        <w:rPr>
          <w:rFonts w:ascii="Arial" w:hAnsi="Arial" w:cs="Arial"/>
          <w:color w:val="000000"/>
          <w:sz w:val="20"/>
          <w:szCs w:val="20"/>
        </w:rPr>
      </w:pPr>
    </w:p>
    <w:p w14:paraId="756264BD" w14:textId="77777777" w:rsidR="00FF4CD9" w:rsidRPr="00FB5808" w:rsidRDefault="00FF4CD9" w:rsidP="00FB5808">
      <w:pPr>
        <w:pStyle w:val="PargrafodaLista"/>
        <w:autoSpaceDE w:val="0"/>
        <w:autoSpaceDN w:val="0"/>
        <w:adjustRightInd w:val="0"/>
        <w:spacing w:after="0"/>
        <w:ind w:left="0"/>
        <w:jc w:val="both"/>
        <w:rPr>
          <w:rFonts w:ascii="Arial" w:hAnsi="Arial" w:cs="Arial"/>
          <w:b/>
          <w:color w:val="000000"/>
          <w:sz w:val="20"/>
          <w:szCs w:val="20"/>
          <w:u w:val="single"/>
        </w:rPr>
      </w:pPr>
      <w:r w:rsidRPr="00FB5808">
        <w:rPr>
          <w:rFonts w:ascii="Arial" w:hAnsi="Arial" w:cs="Arial"/>
          <w:b/>
          <w:color w:val="000000"/>
          <w:sz w:val="20"/>
          <w:szCs w:val="20"/>
        </w:rPr>
        <w:t xml:space="preserve">Importante: </w:t>
      </w:r>
      <w:r w:rsidRPr="00FB5808">
        <w:rPr>
          <w:rFonts w:ascii="Arial" w:hAnsi="Arial" w:cs="Arial"/>
          <w:color w:val="000000"/>
          <w:sz w:val="20"/>
          <w:szCs w:val="20"/>
        </w:rPr>
        <w:t>somente caracteres imprimíveis e o caractere de espaço são interpretados para o processamento das informações das remessas. A utilização de caracteres de controle irá ocasionar falha de processamento da remessa.</w:t>
      </w:r>
    </w:p>
    <w:p w14:paraId="756264BE" w14:textId="77777777" w:rsidR="00822426" w:rsidRPr="00445F3F" w:rsidRDefault="00822426" w:rsidP="00822426">
      <w:pPr>
        <w:pStyle w:val="PargrafodaLista"/>
        <w:autoSpaceDE w:val="0"/>
        <w:autoSpaceDN w:val="0"/>
        <w:adjustRightInd w:val="0"/>
        <w:spacing w:after="0" w:line="240" w:lineRule="auto"/>
        <w:ind w:left="360"/>
        <w:rPr>
          <w:rFonts w:ascii="Arial" w:hAnsi="Arial" w:cs="Arial"/>
          <w:color w:val="000000"/>
        </w:rPr>
      </w:pPr>
    </w:p>
    <w:p w14:paraId="756264BF" w14:textId="77777777" w:rsidR="00822426" w:rsidRPr="00445F3F" w:rsidRDefault="00822426" w:rsidP="00FB5808">
      <w:pPr>
        <w:pStyle w:val="Ttulo1"/>
        <w:spacing w:line="240" w:lineRule="auto"/>
        <w:jc w:val="both"/>
        <w:rPr>
          <w:rFonts w:ascii="Arial" w:hAnsi="Arial" w:cs="Arial"/>
          <w:color w:val="000000"/>
        </w:rPr>
      </w:pPr>
      <w:bookmarkStart w:id="55" w:name="_Toc366165089"/>
      <w:bookmarkStart w:id="56" w:name="_Toc367438058"/>
      <w:bookmarkStart w:id="57" w:name="_Toc367874323"/>
      <w:bookmarkStart w:id="58" w:name="_Toc367983141"/>
      <w:bookmarkStart w:id="59" w:name="_Toc367983209"/>
      <w:bookmarkStart w:id="60" w:name="_Toc367983375"/>
      <w:bookmarkStart w:id="61" w:name="_Toc435436435"/>
      <w:r w:rsidRPr="00445F3F">
        <w:rPr>
          <w:rFonts w:ascii="Arial" w:hAnsi="Arial" w:cs="Arial"/>
          <w:color w:val="000000"/>
        </w:rPr>
        <w:t>Definições Gerais</w:t>
      </w:r>
      <w:bookmarkEnd w:id="55"/>
      <w:bookmarkEnd w:id="56"/>
      <w:bookmarkEnd w:id="57"/>
      <w:bookmarkEnd w:id="58"/>
      <w:bookmarkEnd w:id="59"/>
      <w:bookmarkEnd w:id="60"/>
      <w:bookmarkEnd w:id="61"/>
    </w:p>
    <w:p w14:paraId="756264C0" w14:textId="77777777" w:rsidR="00822426" w:rsidRPr="00445F3F" w:rsidRDefault="00221AFC" w:rsidP="00FB5808">
      <w:pPr>
        <w:pStyle w:val="Ttulo2"/>
        <w:spacing w:line="240" w:lineRule="auto"/>
        <w:rPr>
          <w:rFonts w:ascii="Arial" w:hAnsi="Arial" w:cs="Arial"/>
          <w:color w:val="000000"/>
        </w:rPr>
      </w:pPr>
      <w:bookmarkStart w:id="62" w:name="_Toc324152437"/>
      <w:bookmarkStart w:id="63" w:name="_Toc366165090"/>
      <w:bookmarkStart w:id="64" w:name="_Toc367438059"/>
      <w:bookmarkStart w:id="65" w:name="_Toc367874324"/>
      <w:bookmarkStart w:id="66" w:name="_Toc367983142"/>
      <w:bookmarkStart w:id="67" w:name="_Toc367983210"/>
      <w:bookmarkStart w:id="68" w:name="_Toc367983376"/>
      <w:bookmarkStart w:id="69" w:name="_Toc435436436"/>
      <w:r w:rsidRPr="00445F3F">
        <w:rPr>
          <w:rFonts w:ascii="Arial" w:hAnsi="Arial" w:cs="Arial"/>
          <w:color w:val="000000"/>
        </w:rPr>
        <w:t>E</w:t>
      </w:r>
      <w:r w:rsidR="00822426" w:rsidRPr="00445F3F">
        <w:rPr>
          <w:rFonts w:ascii="Arial" w:hAnsi="Arial" w:cs="Arial"/>
          <w:color w:val="000000"/>
        </w:rPr>
        <w:t>laboração de arquivos com mais de um tipo de registro</w:t>
      </w:r>
      <w:bookmarkEnd w:id="62"/>
      <w:bookmarkEnd w:id="63"/>
      <w:bookmarkEnd w:id="64"/>
      <w:bookmarkEnd w:id="65"/>
      <w:bookmarkEnd w:id="66"/>
      <w:bookmarkEnd w:id="67"/>
      <w:bookmarkEnd w:id="68"/>
      <w:bookmarkEnd w:id="69"/>
    </w:p>
    <w:p w14:paraId="756264C1" w14:textId="5F32EEB1" w:rsidR="009A095D" w:rsidRPr="00445F3F" w:rsidRDefault="007C462F" w:rsidP="00FB5808">
      <w:pPr>
        <w:pStyle w:val="PargrafodaLista"/>
        <w:autoSpaceDE w:val="0"/>
        <w:autoSpaceDN w:val="0"/>
        <w:adjustRightInd w:val="0"/>
        <w:spacing w:after="0"/>
        <w:ind w:left="360"/>
        <w:jc w:val="both"/>
        <w:rPr>
          <w:rFonts w:ascii="Arial" w:hAnsi="Arial" w:cs="Arial"/>
          <w:color w:val="000000"/>
          <w:sz w:val="20"/>
          <w:szCs w:val="20"/>
        </w:rPr>
      </w:pPr>
      <w:r w:rsidRPr="00445F3F">
        <w:rPr>
          <w:rFonts w:ascii="Arial" w:hAnsi="Arial" w:cs="Arial"/>
          <w:color w:val="000000"/>
          <w:sz w:val="20"/>
          <w:szCs w:val="20"/>
        </w:rPr>
        <w:t>Para</w:t>
      </w:r>
      <w:r w:rsidR="005B1B49" w:rsidRPr="00445F3F">
        <w:rPr>
          <w:rFonts w:ascii="Arial" w:hAnsi="Arial" w:cs="Arial"/>
          <w:color w:val="000000"/>
          <w:sz w:val="20"/>
          <w:szCs w:val="20"/>
        </w:rPr>
        <w:t xml:space="preserve"> elaborar</w:t>
      </w:r>
      <w:r w:rsidRPr="00445F3F">
        <w:rPr>
          <w:rFonts w:ascii="Arial" w:hAnsi="Arial" w:cs="Arial"/>
          <w:color w:val="000000"/>
          <w:sz w:val="20"/>
          <w:szCs w:val="20"/>
        </w:rPr>
        <w:t xml:space="preserve"> arquivo</w:t>
      </w:r>
      <w:r w:rsidR="00A17CC7">
        <w:rPr>
          <w:rFonts w:ascii="Arial" w:hAnsi="Arial" w:cs="Arial"/>
          <w:color w:val="000000"/>
          <w:sz w:val="20"/>
          <w:szCs w:val="20"/>
        </w:rPr>
        <w:t xml:space="preserve">s que </w:t>
      </w:r>
      <w:r w:rsidR="00F53694">
        <w:rPr>
          <w:rFonts w:ascii="Arial" w:hAnsi="Arial" w:cs="Arial"/>
          <w:color w:val="000000"/>
          <w:sz w:val="20"/>
          <w:szCs w:val="20"/>
        </w:rPr>
        <w:t xml:space="preserve">contêm </w:t>
      </w:r>
      <w:r w:rsidR="005B1B49" w:rsidRPr="00445F3F">
        <w:rPr>
          <w:rFonts w:ascii="Arial" w:hAnsi="Arial" w:cs="Arial"/>
          <w:color w:val="000000"/>
          <w:sz w:val="20"/>
          <w:szCs w:val="20"/>
        </w:rPr>
        <w:t xml:space="preserve">mais de um tipo de registro, e há um vínculo </w:t>
      </w:r>
      <w:r w:rsidR="00CE6176">
        <w:rPr>
          <w:rFonts w:ascii="Arial" w:hAnsi="Arial" w:cs="Arial"/>
          <w:color w:val="000000"/>
          <w:sz w:val="20"/>
          <w:szCs w:val="20"/>
        </w:rPr>
        <w:t xml:space="preserve">entre as </w:t>
      </w:r>
      <w:r w:rsidR="005B1B49" w:rsidRPr="00445F3F">
        <w:rPr>
          <w:rFonts w:ascii="Arial" w:hAnsi="Arial" w:cs="Arial"/>
          <w:color w:val="000000"/>
          <w:sz w:val="20"/>
          <w:szCs w:val="20"/>
        </w:rPr>
        <w:t>informações, é necessário ordenar os registros de forma sequencial</w:t>
      </w:r>
      <w:r w:rsidR="005C26BF" w:rsidRPr="00445F3F">
        <w:rPr>
          <w:rFonts w:ascii="Arial" w:hAnsi="Arial" w:cs="Arial"/>
          <w:color w:val="000000"/>
          <w:sz w:val="20"/>
          <w:szCs w:val="20"/>
        </w:rPr>
        <w:t>.</w:t>
      </w:r>
      <w:r w:rsidR="005B1B49" w:rsidRPr="00445F3F">
        <w:rPr>
          <w:rFonts w:ascii="Arial" w:hAnsi="Arial" w:cs="Arial"/>
          <w:color w:val="000000"/>
          <w:sz w:val="20"/>
          <w:szCs w:val="20"/>
        </w:rPr>
        <w:t xml:space="preserve"> </w:t>
      </w:r>
      <w:r w:rsidR="005C26BF" w:rsidRPr="00445F3F">
        <w:rPr>
          <w:rFonts w:ascii="Arial" w:hAnsi="Arial" w:cs="Arial"/>
          <w:color w:val="000000"/>
          <w:sz w:val="20"/>
          <w:szCs w:val="20"/>
        </w:rPr>
        <w:t>Seguindo</w:t>
      </w:r>
      <w:r w:rsidR="005B1B49" w:rsidRPr="00445F3F">
        <w:rPr>
          <w:rFonts w:ascii="Arial" w:hAnsi="Arial" w:cs="Arial"/>
          <w:color w:val="000000"/>
          <w:sz w:val="20"/>
          <w:szCs w:val="20"/>
        </w:rPr>
        <w:t xml:space="preserve"> o conceito de Mestre-Detalhe, onde o registro Mestre</w:t>
      </w:r>
      <w:r w:rsidR="005C26BF" w:rsidRPr="00445F3F">
        <w:rPr>
          <w:rFonts w:ascii="Arial" w:hAnsi="Arial" w:cs="Arial"/>
          <w:color w:val="000000"/>
          <w:sz w:val="20"/>
          <w:szCs w:val="20"/>
        </w:rPr>
        <w:t xml:space="preserve"> (geralmente representado pelo tipo de registro 10)</w:t>
      </w:r>
      <w:r w:rsidR="005B1B49" w:rsidRPr="00445F3F">
        <w:rPr>
          <w:rFonts w:ascii="Arial" w:hAnsi="Arial" w:cs="Arial"/>
          <w:color w:val="000000"/>
          <w:sz w:val="20"/>
          <w:szCs w:val="20"/>
        </w:rPr>
        <w:t xml:space="preserve"> </w:t>
      </w:r>
      <w:r w:rsidR="005C26BF" w:rsidRPr="00445F3F">
        <w:rPr>
          <w:rFonts w:ascii="Arial" w:hAnsi="Arial" w:cs="Arial"/>
          <w:color w:val="000000"/>
          <w:sz w:val="20"/>
          <w:szCs w:val="20"/>
        </w:rPr>
        <w:t>armazena os dados de identificação</w:t>
      </w:r>
      <w:r w:rsidR="005B1B49" w:rsidRPr="00445F3F">
        <w:rPr>
          <w:rFonts w:ascii="Arial" w:hAnsi="Arial" w:cs="Arial"/>
          <w:color w:val="000000"/>
          <w:sz w:val="20"/>
          <w:szCs w:val="20"/>
        </w:rPr>
        <w:t xml:space="preserve"> </w:t>
      </w:r>
      <w:r w:rsidR="005C26BF" w:rsidRPr="00445F3F">
        <w:rPr>
          <w:rFonts w:ascii="Arial" w:hAnsi="Arial" w:cs="Arial"/>
          <w:color w:val="000000"/>
          <w:sz w:val="20"/>
          <w:szCs w:val="20"/>
        </w:rPr>
        <w:t>e os respectivos detalhes demonstra</w:t>
      </w:r>
      <w:r w:rsidR="009A095D" w:rsidRPr="00445F3F">
        <w:rPr>
          <w:rFonts w:ascii="Arial" w:hAnsi="Arial" w:cs="Arial"/>
          <w:color w:val="000000"/>
          <w:sz w:val="20"/>
          <w:szCs w:val="20"/>
        </w:rPr>
        <w:t xml:space="preserve">m </w:t>
      </w:r>
      <w:r w:rsidR="000636E2" w:rsidRPr="00445F3F">
        <w:rPr>
          <w:rFonts w:ascii="Arial" w:hAnsi="Arial" w:cs="Arial"/>
          <w:color w:val="000000"/>
          <w:sz w:val="20"/>
          <w:szCs w:val="20"/>
        </w:rPr>
        <w:t>o</w:t>
      </w:r>
      <w:r w:rsidR="009A095D" w:rsidRPr="00445F3F">
        <w:rPr>
          <w:rFonts w:ascii="Arial" w:hAnsi="Arial" w:cs="Arial"/>
          <w:color w:val="000000"/>
          <w:sz w:val="20"/>
          <w:szCs w:val="20"/>
        </w:rPr>
        <w:t>s dados que devem estar associad</w:t>
      </w:r>
      <w:r w:rsidR="009B0298" w:rsidRPr="00445F3F">
        <w:rPr>
          <w:rFonts w:ascii="Arial" w:hAnsi="Arial" w:cs="Arial"/>
          <w:color w:val="000000"/>
          <w:sz w:val="20"/>
          <w:szCs w:val="20"/>
        </w:rPr>
        <w:t>o</w:t>
      </w:r>
      <w:r w:rsidR="009A095D" w:rsidRPr="00445F3F">
        <w:rPr>
          <w:rFonts w:ascii="Arial" w:hAnsi="Arial" w:cs="Arial"/>
          <w:color w:val="000000"/>
          <w:sz w:val="20"/>
          <w:szCs w:val="20"/>
        </w:rPr>
        <w:t>s ao Mestre</w:t>
      </w:r>
      <w:r w:rsidR="00CE6176">
        <w:rPr>
          <w:rFonts w:ascii="Arial" w:hAnsi="Arial" w:cs="Arial"/>
          <w:color w:val="000000"/>
          <w:sz w:val="20"/>
          <w:szCs w:val="20"/>
        </w:rPr>
        <w:t>.</w:t>
      </w:r>
    </w:p>
    <w:p w14:paraId="756264C2" w14:textId="77777777" w:rsidR="00D22917" w:rsidRPr="00445F3F" w:rsidRDefault="008D1A5B" w:rsidP="00FB5808">
      <w:pPr>
        <w:pStyle w:val="PargrafodaLista"/>
        <w:autoSpaceDE w:val="0"/>
        <w:autoSpaceDN w:val="0"/>
        <w:adjustRightInd w:val="0"/>
        <w:spacing w:after="0"/>
        <w:ind w:left="360"/>
        <w:jc w:val="both"/>
        <w:rPr>
          <w:rFonts w:ascii="Arial" w:hAnsi="Arial" w:cs="Arial"/>
          <w:color w:val="000000"/>
          <w:sz w:val="20"/>
          <w:szCs w:val="20"/>
        </w:rPr>
      </w:pPr>
      <w:proofErr w:type="spellStart"/>
      <w:r w:rsidRPr="00445F3F">
        <w:rPr>
          <w:rFonts w:ascii="Arial" w:hAnsi="Arial" w:cs="Arial"/>
          <w:color w:val="000000"/>
          <w:sz w:val="20"/>
          <w:szCs w:val="20"/>
        </w:rPr>
        <w:t>Ex</w:t>
      </w:r>
      <w:proofErr w:type="spellEnd"/>
      <w:r w:rsidRPr="00445F3F">
        <w:rPr>
          <w:rFonts w:ascii="Arial" w:hAnsi="Arial" w:cs="Arial"/>
          <w:color w:val="000000"/>
          <w:sz w:val="20"/>
          <w:szCs w:val="20"/>
        </w:rPr>
        <w:t>:</w:t>
      </w:r>
    </w:p>
    <w:p w14:paraId="756264C3" w14:textId="77777777" w:rsidR="008D1A5B" w:rsidRPr="00445F3F" w:rsidRDefault="008D1A5B" w:rsidP="00FB5808">
      <w:pPr>
        <w:pStyle w:val="PargrafodaLista"/>
        <w:autoSpaceDE w:val="0"/>
        <w:autoSpaceDN w:val="0"/>
        <w:adjustRightInd w:val="0"/>
        <w:spacing w:after="0" w:line="240" w:lineRule="auto"/>
        <w:ind w:left="360"/>
        <w:jc w:val="both"/>
        <w:rPr>
          <w:rFonts w:ascii="Arial" w:hAnsi="Arial" w:cs="Arial"/>
          <w:color w:val="000000"/>
          <w:sz w:val="20"/>
          <w:szCs w:val="20"/>
        </w:rPr>
      </w:pPr>
      <w:proofErr w:type="gramStart"/>
      <w:r w:rsidRPr="00445F3F">
        <w:rPr>
          <w:rFonts w:ascii="Arial" w:hAnsi="Arial" w:cs="Arial"/>
          <w:color w:val="000000"/>
          <w:sz w:val="20"/>
          <w:szCs w:val="20"/>
        </w:rPr>
        <w:t>10;registro</w:t>
      </w:r>
      <w:proofErr w:type="gramEnd"/>
      <w:r w:rsidRPr="00445F3F">
        <w:rPr>
          <w:rFonts w:ascii="Arial" w:hAnsi="Arial" w:cs="Arial"/>
          <w:color w:val="000000"/>
          <w:sz w:val="20"/>
          <w:szCs w:val="20"/>
        </w:rPr>
        <w:t xml:space="preserve"> mestre;002</w:t>
      </w:r>
    </w:p>
    <w:p w14:paraId="756264C4" w14:textId="77777777" w:rsidR="008D1A5B" w:rsidRPr="00445F3F" w:rsidRDefault="008D1A5B" w:rsidP="00FB5808">
      <w:pPr>
        <w:pStyle w:val="PargrafodaLista"/>
        <w:autoSpaceDE w:val="0"/>
        <w:autoSpaceDN w:val="0"/>
        <w:adjustRightInd w:val="0"/>
        <w:spacing w:after="0" w:line="240" w:lineRule="auto"/>
        <w:ind w:left="360"/>
        <w:jc w:val="both"/>
        <w:rPr>
          <w:rFonts w:ascii="Arial" w:hAnsi="Arial" w:cs="Arial"/>
          <w:color w:val="000000"/>
          <w:sz w:val="20"/>
          <w:szCs w:val="20"/>
        </w:rPr>
      </w:pPr>
      <w:proofErr w:type="gramStart"/>
      <w:r w:rsidRPr="00445F3F">
        <w:rPr>
          <w:rFonts w:ascii="Arial" w:hAnsi="Arial" w:cs="Arial"/>
          <w:color w:val="000000"/>
          <w:sz w:val="20"/>
          <w:szCs w:val="20"/>
        </w:rPr>
        <w:t>11;registro</w:t>
      </w:r>
      <w:proofErr w:type="gramEnd"/>
      <w:r w:rsidRPr="00445F3F">
        <w:rPr>
          <w:rFonts w:ascii="Arial" w:hAnsi="Arial" w:cs="Arial"/>
          <w:color w:val="000000"/>
          <w:sz w:val="20"/>
          <w:szCs w:val="20"/>
        </w:rPr>
        <w:t xml:space="preserve"> detalhe;001</w:t>
      </w:r>
    </w:p>
    <w:p w14:paraId="756264C5" w14:textId="77777777" w:rsidR="008D1A5B" w:rsidRPr="00445F3F" w:rsidRDefault="008D1A5B" w:rsidP="00FB5808">
      <w:pPr>
        <w:pStyle w:val="PargrafodaLista"/>
        <w:autoSpaceDE w:val="0"/>
        <w:autoSpaceDN w:val="0"/>
        <w:adjustRightInd w:val="0"/>
        <w:spacing w:after="0" w:line="240" w:lineRule="auto"/>
        <w:ind w:left="360"/>
        <w:jc w:val="both"/>
        <w:rPr>
          <w:rFonts w:ascii="Arial" w:hAnsi="Arial" w:cs="Arial"/>
          <w:color w:val="000000"/>
          <w:sz w:val="20"/>
          <w:szCs w:val="20"/>
        </w:rPr>
      </w:pPr>
      <w:proofErr w:type="gramStart"/>
      <w:r w:rsidRPr="00445F3F">
        <w:rPr>
          <w:rFonts w:ascii="Arial" w:hAnsi="Arial" w:cs="Arial"/>
          <w:color w:val="000000"/>
          <w:sz w:val="20"/>
          <w:szCs w:val="20"/>
        </w:rPr>
        <w:t>11</w:t>
      </w:r>
      <w:r w:rsidR="00C6186F" w:rsidRPr="00445F3F">
        <w:rPr>
          <w:rFonts w:ascii="Arial" w:hAnsi="Arial" w:cs="Arial"/>
          <w:color w:val="000000"/>
          <w:sz w:val="20"/>
          <w:szCs w:val="20"/>
        </w:rPr>
        <w:t>;</w:t>
      </w:r>
      <w:r w:rsidRPr="00445F3F">
        <w:rPr>
          <w:rFonts w:ascii="Arial" w:hAnsi="Arial" w:cs="Arial"/>
          <w:color w:val="000000"/>
          <w:sz w:val="20"/>
          <w:szCs w:val="20"/>
        </w:rPr>
        <w:t>registro</w:t>
      </w:r>
      <w:proofErr w:type="gramEnd"/>
      <w:r w:rsidRPr="00445F3F">
        <w:rPr>
          <w:rFonts w:ascii="Arial" w:hAnsi="Arial" w:cs="Arial"/>
          <w:color w:val="000000"/>
          <w:sz w:val="20"/>
          <w:szCs w:val="20"/>
        </w:rPr>
        <w:t xml:space="preserve"> detalhe;001</w:t>
      </w:r>
    </w:p>
    <w:p w14:paraId="756264C6" w14:textId="77777777" w:rsidR="008D1A5B" w:rsidRPr="00445F3F" w:rsidRDefault="008D1A5B" w:rsidP="00FB5808">
      <w:pPr>
        <w:pStyle w:val="PargrafodaLista"/>
        <w:autoSpaceDE w:val="0"/>
        <w:autoSpaceDN w:val="0"/>
        <w:adjustRightInd w:val="0"/>
        <w:spacing w:after="0" w:line="240" w:lineRule="auto"/>
        <w:ind w:left="360"/>
        <w:jc w:val="both"/>
        <w:rPr>
          <w:rFonts w:ascii="Arial" w:hAnsi="Arial" w:cs="Arial"/>
          <w:color w:val="000000"/>
          <w:sz w:val="20"/>
          <w:szCs w:val="20"/>
        </w:rPr>
      </w:pPr>
      <w:proofErr w:type="gramStart"/>
      <w:r w:rsidRPr="00445F3F">
        <w:rPr>
          <w:rFonts w:ascii="Arial" w:hAnsi="Arial" w:cs="Arial"/>
          <w:color w:val="000000"/>
          <w:sz w:val="20"/>
          <w:szCs w:val="20"/>
        </w:rPr>
        <w:t>10;registro</w:t>
      </w:r>
      <w:proofErr w:type="gramEnd"/>
      <w:r w:rsidRPr="00445F3F">
        <w:rPr>
          <w:rFonts w:ascii="Arial" w:hAnsi="Arial" w:cs="Arial"/>
          <w:color w:val="000000"/>
          <w:sz w:val="20"/>
          <w:szCs w:val="20"/>
        </w:rPr>
        <w:t xml:space="preserve"> mestre;002</w:t>
      </w:r>
    </w:p>
    <w:p w14:paraId="756264C7" w14:textId="77777777" w:rsidR="008D1A5B" w:rsidRPr="00445F3F" w:rsidRDefault="008D1A5B" w:rsidP="00FB5808">
      <w:pPr>
        <w:pStyle w:val="PargrafodaLista"/>
        <w:autoSpaceDE w:val="0"/>
        <w:autoSpaceDN w:val="0"/>
        <w:adjustRightInd w:val="0"/>
        <w:spacing w:after="0" w:line="240" w:lineRule="auto"/>
        <w:ind w:left="360"/>
        <w:jc w:val="both"/>
        <w:rPr>
          <w:rFonts w:ascii="Arial" w:hAnsi="Arial" w:cs="Arial"/>
          <w:color w:val="000000"/>
          <w:sz w:val="20"/>
          <w:szCs w:val="20"/>
        </w:rPr>
      </w:pPr>
      <w:proofErr w:type="gramStart"/>
      <w:r w:rsidRPr="00445F3F">
        <w:rPr>
          <w:rFonts w:ascii="Arial" w:hAnsi="Arial" w:cs="Arial"/>
          <w:color w:val="000000"/>
          <w:sz w:val="20"/>
          <w:szCs w:val="20"/>
        </w:rPr>
        <w:t>11;registro</w:t>
      </w:r>
      <w:proofErr w:type="gramEnd"/>
      <w:r w:rsidRPr="00445F3F">
        <w:rPr>
          <w:rFonts w:ascii="Arial" w:hAnsi="Arial" w:cs="Arial"/>
          <w:color w:val="000000"/>
          <w:sz w:val="20"/>
          <w:szCs w:val="20"/>
        </w:rPr>
        <w:t xml:space="preserve"> detalhe;001</w:t>
      </w:r>
    </w:p>
    <w:p w14:paraId="756264C8" w14:textId="77777777" w:rsidR="008D1A5B" w:rsidRPr="00445F3F" w:rsidRDefault="008D1A5B" w:rsidP="00FB5808">
      <w:pPr>
        <w:pStyle w:val="PargrafodaLista"/>
        <w:autoSpaceDE w:val="0"/>
        <w:autoSpaceDN w:val="0"/>
        <w:adjustRightInd w:val="0"/>
        <w:spacing w:after="0" w:line="240" w:lineRule="auto"/>
        <w:ind w:left="360"/>
        <w:jc w:val="both"/>
        <w:rPr>
          <w:rFonts w:ascii="Arial" w:hAnsi="Arial" w:cs="Arial"/>
          <w:color w:val="000000"/>
          <w:sz w:val="20"/>
          <w:szCs w:val="20"/>
        </w:rPr>
      </w:pPr>
      <w:proofErr w:type="gramStart"/>
      <w:r w:rsidRPr="00445F3F">
        <w:rPr>
          <w:rFonts w:ascii="Arial" w:hAnsi="Arial" w:cs="Arial"/>
          <w:color w:val="000000"/>
          <w:sz w:val="20"/>
          <w:szCs w:val="20"/>
        </w:rPr>
        <w:t>11</w:t>
      </w:r>
      <w:r w:rsidR="00C6186F" w:rsidRPr="00445F3F">
        <w:rPr>
          <w:rFonts w:ascii="Arial" w:hAnsi="Arial" w:cs="Arial"/>
          <w:color w:val="000000"/>
          <w:sz w:val="20"/>
          <w:szCs w:val="20"/>
        </w:rPr>
        <w:t>;</w:t>
      </w:r>
      <w:r w:rsidRPr="00445F3F">
        <w:rPr>
          <w:rFonts w:ascii="Arial" w:hAnsi="Arial" w:cs="Arial"/>
          <w:color w:val="000000"/>
          <w:sz w:val="20"/>
          <w:szCs w:val="20"/>
        </w:rPr>
        <w:t>registro</w:t>
      </w:r>
      <w:proofErr w:type="gramEnd"/>
      <w:r w:rsidRPr="00445F3F">
        <w:rPr>
          <w:rFonts w:ascii="Arial" w:hAnsi="Arial" w:cs="Arial"/>
          <w:color w:val="000000"/>
          <w:sz w:val="20"/>
          <w:szCs w:val="20"/>
        </w:rPr>
        <w:t xml:space="preserve"> detalhe;001</w:t>
      </w:r>
    </w:p>
    <w:p w14:paraId="756264C9" w14:textId="77777777" w:rsidR="00221AFC" w:rsidRPr="00445F3F" w:rsidRDefault="00221AFC" w:rsidP="00221AFC">
      <w:pPr>
        <w:pStyle w:val="Ttulo2"/>
        <w:rPr>
          <w:rFonts w:ascii="Arial" w:hAnsi="Arial" w:cs="Arial"/>
          <w:color w:val="000000"/>
        </w:rPr>
      </w:pPr>
      <w:bookmarkStart w:id="70" w:name="_Toc324152438"/>
      <w:bookmarkStart w:id="71" w:name="_Toc366165091"/>
      <w:bookmarkStart w:id="72" w:name="_Toc367438060"/>
      <w:bookmarkStart w:id="73" w:name="_Toc367874325"/>
      <w:bookmarkStart w:id="74" w:name="_Toc367983143"/>
      <w:bookmarkStart w:id="75" w:name="_Toc367983211"/>
      <w:bookmarkStart w:id="76" w:name="_Toc367983377"/>
      <w:bookmarkStart w:id="77" w:name="_Toc435436437"/>
      <w:r w:rsidRPr="00445F3F">
        <w:rPr>
          <w:rFonts w:ascii="Arial" w:hAnsi="Arial" w:cs="Arial"/>
          <w:color w:val="000000"/>
        </w:rPr>
        <w:lastRenderedPageBreak/>
        <w:t>Identificação d</w:t>
      </w:r>
      <w:r w:rsidR="005B238A" w:rsidRPr="00445F3F">
        <w:rPr>
          <w:rFonts w:ascii="Arial" w:hAnsi="Arial" w:cs="Arial"/>
          <w:color w:val="000000"/>
        </w:rPr>
        <w:t>os</w:t>
      </w:r>
      <w:r w:rsidRPr="00445F3F">
        <w:rPr>
          <w:rFonts w:ascii="Arial" w:hAnsi="Arial" w:cs="Arial"/>
          <w:color w:val="000000"/>
        </w:rPr>
        <w:t xml:space="preserve"> campos </w:t>
      </w:r>
      <w:r w:rsidR="005B238A" w:rsidRPr="00445F3F">
        <w:rPr>
          <w:rFonts w:ascii="Arial" w:hAnsi="Arial" w:cs="Arial"/>
          <w:color w:val="000000"/>
        </w:rPr>
        <w:t>que determinam a chave do registro</w:t>
      </w:r>
      <w:bookmarkEnd w:id="70"/>
      <w:bookmarkEnd w:id="71"/>
      <w:bookmarkEnd w:id="72"/>
      <w:bookmarkEnd w:id="73"/>
      <w:bookmarkEnd w:id="74"/>
      <w:bookmarkEnd w:id="75"/>
      <w:bookmarkEnd w:id="76"/>
      <w:bookmarkEnd w:id="77"/>
    </w:p>
    <w:p w14:paraId="756264CA" w14:textId="7BF5F834" w:rsidR="00EC7365" w:rsidRDefault="00221AFC" w:rsidP="00113820">
      <w:pPr>
        <w:pStyle w:val="PargrafodaLista"/>
        <w:autoSpaceDE w:val="0"/>
        <w:autoSpaceDN w:val="0"/>
        <w:adjustRightInd w:val="0"/>
        <w:spacing w:after="0"/>
        <w:ind w:left="360"/>
        <w:jc w:val="both"/>
        <w:rPr>
          <w:rFonts w:ascii="Arial" w:hAnsi="Arial" w:cs="Arial"/>
          <w:color w:val="000000"/>
          <w:sz w:val="20"/>
          <w:szCs w:val="20"/>
        </w:rPr>
      </w:pPr>
      <w:r w:rsidRPr="00445F3F">
        <w:rPr>
          <w:rFonts w:ascii="Arial" w:hAnsi="Arial" w:cs="Arial"/>
          <w:color w:val="000000"/>
          <w:sz w:val="20"/>
          <w:szCs w:val="20"/>
        </w:rPr>
        <w:t xml:space="preserve">Uma chave é um conjunto de um ou mais campos que determinam a </w:t>
      </w:r>
      <w:r w:rsidR="005B238A" w:rsidRPr="00445F3F">
        <w:rPr>
          <w:rFonts w:ascii="Arial" w:hAnsi="Arial" w:cs="Arial"/>
          <w:color w:val="000000"/>
          <w:sz w:val="20"/>
          <w:szCs w:val="20"/>
        </w:rPr>
        <w:t>identificação</w:t>
      </w:r>
      <w:r w:rsidRPr="00445F3F">
        <w:rPr>
          <w:rFonts w:ascii="Arial" w:hAnsi="Arial" w:cs="Arial"/>
          <w:color w:val="000000"/>
          <w:sz w:val="20"/>
          <w:szCs w:val="20"/>
        </w:rPr>
        <w:t xml:space="preserve"> de cada registro. </w:t>
      </w:r>
      <w:r w:rsidR="005B238A" w:rsidRPr="00445F3F">
        <w:rPr>
          <w:rFonts w:ascii="Arial" w:hAnsi="Arial" w:cs="Arial"/>
          <w:color w:val="000000"/>
          <w:sz w:val="20"/>
          <w:szCs w:val="20"/>
        </w:rPr>
        <w:t>Quando necessário garantir a unicidade</w:t>
      </w:r>
      <w:r w:rsidRPr="00445F3F">
        <w:rPr>
          <w:rFonts w:ascii="Arial" w:hAnsi="Arial" w:cs="Arial"/>
          <w:color w:val="000000"/>
          <w:sz w:val="20"/>
          <w:szCs w:val="20"/>
        </w:rPr>
        <w:t xml:space="preserve"> do regis</w:t>
      </w:r>
      <w:r w:rsidR="00826C23" w:rsidRPr="00445F3F">
        <w:rPr>
          <w:rFonts w:ascii="Arial" w:hAnsi="Arial" w:cs="Arial"/>
          <w:color w:val="000000"/>
          <w:sz w:val="20"/>
          <w:szCs w:val="20"/>
        </w:rPr>
        <w:t xml:space="preserve">tro </w:t>
      </w:r>
      <w:r w:rsidRPr="00445F3F">
        <w:rPr>
          <w:rFonts w:ascii="Arial" w:hAnsi="Arial" w:cs="Arial"/>
          <w:color w:val="000000"/>
          <w:sz w:val="20"/>
          <w:szCs w:val="20"/>
        </w:rPr>
        <w:t xml:space="preserve">os campos chaves serão destacados em negrito e </w:t>
      </w:r>
      <w:r w:rsidR="005B238A" w:rsidRPr="00445F3F">
        <w:rPr>
          <w:rFonts w:ascii="Arial" w:hAnsi="Arial" w:cs="Arial"/>
          <w:color w:val="000000"/>
          <w:sz w:val="20"/>
          <w:szCs w:val="20"/>
        </w:rPr>
        <w:t xml:space="preserve">itálico no respectivo </w:t>
      </w:r>
      <w:r w:rsidR="00BF7D39">
        <w:rPr>
          <w:rFonts w:ascii="Arial" w:hAnsi="Arial" w:cs="Arial"/>
          <w:color w:val="000000"/>
          <w:sz w:val="20"/>
          <w:szCs w:val="20"/>
        </w:rPr>
        <w:t>Leiaute</w:t>
      </w:r>
      <w:r w:rsidR="00C6186F" w:rsidRPr="00445F3F">
        <w:rPr>
          <w:rFonts w:ascii="Arial" w:hAnsi="Arial" w:cs="Arial"/>
          <w:color w:val="000000"/>
          <w:sz w:val="20"/>
          <w:szCs w:val="20"/>
        </w:rPr>
        <w:t>.</w:t>
      </w:r>
    </w:p>
    <w:p w14:paraId="756264CB" w14:textId="77777777" w:rsidR="00435B3B" w:rsidRDefault="00435B3B" w:rsidP="00113820">
      <w:pPr>
        <w:pStyle w:val="PargrafodaLista"/>
        <w:autoSpaceDE w:val="0"/>
        <w:autoSpaceDN w:val="0"/>
        <w:adjustRightInd w:val="0"/>
        <w:spacing w:after="0"/>
        <w:ind w:left="360"/>
        <w:jc w:val="both"/>
        <w:rPr>
          <w:rFonts w:ascii="Arial" w:hAnsi="Arial" w:cs="Arial"/>
          <w:color w:val="000000"/>
          <w:sz w:val="20"/>
          <w:szCs w:val="20"/>
        </w:rPr>
      </w:pPr>
    </w:p>
    <w:p w14:paraId="756264CC" w14:textId="77777777" w:rsidR="00435B3B" w:rsidRPr="00445F3F" w:rsidRDefault="00154C7F" w:rsidP="00154C7F">
      <w:pPr>
        <w:pStyle w:val="Ttulo2"/>
        <w:rPr>
          <w:rFonts w:ascii="Arial" w:hAnsi="Arial" w:cs="Arial"/>
          <w:color w:val="000000"/>
        </w:rPr>
      </w:pPr>
      <w:bookmarkStart w:id="78" w:name="_Toc366165092"/>
      <w:bookmarkStart w:id="79" w:name="_Toc367438061"/>
      <w:bookmarkStart w:id="80" w:name="_Toc367874326"/>
      <w:bookmarkStart w:id="81" w:name="_Toc367983144"/>
      <w:bookmarkStart w:id="82" w:name="_Toc367983212"/>
      <w:bookmarkStart w:id="83" w:name="_Toc367983378"/>
      <w:bookmarkStart w:id="84" w:name="_Toc435436438"/>
      <w:r w:rsidRPr="00154C7F">
        <w:rPr>
          <w:rFonts w:ascii="Arial" w:hAnsi="Arial" w:cs="Arial"/>
          <w:color w:val="000000"/>
        </w:rPr>
        <w:t>Declaração de inexistência de informações</w:t>
      </w:r>
      <w:bookmarkEnd w:id="78"/>
      <w:bookmarkEnd w:id="79"/>
      <w:bookmarkEnd w:id="80"/>
      <w:bookmarkEnd w:id="81"/>
      <w:bookmarkEnd w:id="82"/>
      <w:bookmarkEnd w:id="83"/>
      <w:bookmarkEnd w:id="84"/>
    </w:p>
    <w:p w14:paraId="756264CD" w14:textId="77777777" w:rsidR="00435B3B" w:rsidRDefault="00435B3B" w:rsidP="00435B3B">
      <w:pPr>
        <w:pStyle w:val="PargrafodaLista"/>
        <w:autoSpaceDE w:val="0"/>
        <w:autoSpaceDN w:val="0"/>
        <w:adjustRightInd w:val="0"/>
        <w:spacing w:after="0"/>
        <w:ind w:left="360"/>
        <w:jc w:val="both"/>
        <w:rPr>
          <w:rFonts w:ascii="Arial" w:hAnsi="Arial" w:cs="Arial"/>
          <w:color w:val="000000"/>
          <w:sz w:val="20"/>
          <w:szCs w:val="20"/>
        </w:rPr>
      </w:pPr>
    </w:p>
    <w:p w14:paraId="756264CE" w14:textId="7C227F63" w:rsidR="00154C7F" w:rsidRDefault="00154C7F" w:rsidP="00435B3B">
      <w:pPr>
        <w:pStyle w:val="PargrafodaLista"/>
        <w:autoSpaceDE w:val="0"/>
        <w:autoSpaceDN w:val="0"/>
        <w:adjustRightInd w:val="0"/>
        <w:spacing w:after="0"/>
        <w:ind w:left="360"/>
        <w:jc w:val="both"/>
        <w:rPr>
          <w:rFonts w:ascii="Arial" w:hAnsi="Arial" w:cs="Arial"/>
          <w:color w:val="000000"/>
          <w:sz w:val="20"/>
          <w:szCs w:val="20"/>
        </w:rPr>
      </w:pPr>
      <w:r>
        <w:rPr>
          <w:rFonts w:ascii="Arial" w:hAnsi="Arial" w:cs="Arial"/>
          <w:color w:val="000000"/>
          <w:sz w:val="20"/>
          <w:szCs w:val="20"/>
        </w:rPr>
        <w:t>A partir do exercício de 2014</w:t>
      </w:r>
      <w:r w:rsidR="005A6177">
        <w:rPr>
          <w:rFonts w:ascii="Arial" w:hAnsi="Arial" w:cs="Arial"/>
          <w:color w:val="000000"/>
          <w:sz w:val="20"/>
          <w:szCs w:val="20"/>
        </w:rPr>
        <w:t xml:space="preserve"> </w:t>
      </w:r>
      <w:r>
        <w:rPr>
          <w:rFonts w:ascii="Arial" w:hAnsi="Arial" w:cs="Arial"/>
          <w:color w:val="000000"/>
          <w:sz w:val="20"/>
          <w:szCs w:val="20"/>
        </w:rPr>
        <w:t xml:space="preserve">os leiautes do SICOM contam com registro no qual pode-se declarar que não há informações relativas a determinado arquivo. Por </w:t>
      </w:r>
      <w:r w:rsidR="00F53694">
        <w:rPr>
          <w:rFonts w:ascii="Arial" w:hAnsi="Arial" w:cs="Arial"/>
          <w:color w:val="000000"/>
          <w:sz w:val="20"/>
          <w:szCs w:val="20"/>
        </w:rPr>
        <w:t xml:space="preserve">esse </w:t>
      </w:r>
      <w:r>
        <w:rPr>
          <w:rFonts w:ascii="Arial" w:hAnsi="Arial" w:cs="Arial"/>
          <w:color w:val="000000"/>
          <w:sz w:val="20"/>
          <w:szCs w:val="20"/>
        </w:rPr>
        <w:t xml:space="preserve">motivo, nenhum leiaute dos módulos Instrumentos de Planejamento e Acompanhamento Mensal poderá ser gerado em branco. Eventualmente, e quando não houver informações o fato deverá ser informado por meio da </w:t>
      </w:r>
      <w:r w:rsidRPr="00154C7F">
        <w:rPr>
          <w:rFonts w:ascii="Arial" w:hAnsi="Arial" w:cs="Arial"/>
          <w:color w:val="000000"/>
          <w:sz w:val="20"/>
          <w:szCs w:val="20"/>
        </w:rPr>
        <w:t xml:space="preserve">Declaração de </w:t>
      </w:r>
      <w:r w:rsidR="00F53694">
        <w:rPr>
          <w:rFonts w:ascii="Arial" w:hAnsi="Arial" w:cs="Arial"/>
          <w:color w:val="000000"/>
          <w:sz w:val="20"/>
          <w:szCs w:val="20"/>
        </w:rPr>
        <w:t>I</w:t>
      </w:r>
      <w:r w:rsidRPr="00154C7F">
        <w:rPr>
          <w:rFonts w:ascii="Arial" w:hAnsi="Arial" w:cs="Arial"/>
          <w:color w:val="000000"/>
          <w:sz w:val="20"/>
          <w:szCs w:val="20"/>
        </w:rPr>
        <w:t xml:space="preserve">nexistência de </w:t>
      </w:r>
      <w:r w:rsidR="00F53694">
        <w:rPr>
          <w:rFonts w:ascii="Arial" w:hAnsi="Arial" w:cs="Arial"/>
          <w:color w:val="000000"/>
          <w:sz w:val="20"/>
          <w:szCs w:val="20"/>
        </w:rPr>
        <w:t>I</w:t>
      </w:r>
      <w:r w:rsidRPr="00154C7F">
        <w:rPr>
          <w:rFonts w:ascii="Arial" w:hAnsi="Arial" w:cs="Arial"/>
          <w:color w:val="000000"/>
          <w:sz w:val="20"/>
          <w:szCs w:val="20"/>
        </w:rPr>
        <w:t>nformações</w:t>
      </w:r>
      <w:r>
        <w:rPr>
          <w:rFonts w:ascii="Arial" w:hAnsi="Arial" w:cs="Arial"/>
          <w:color w:val="000000"/>
          <w:sz w:val="20"/>
          <w:szCs w:val="20"/>
        </w:rPr>
        <w:t>.</w:t>
      </w:r>
    </w:p>
    <w:p w14:paraId="756264CF" w14:textId="77777777" w:rsidR="00435B3B" w:rsidRDefault="00435B3B" w:rsidP="00435B3B">
      <w:pPr>
        <w:pStyle w:val="PargrafodaLista"/>
        <w:autoSpaceDE w:val="0"/>
        <w:autoSpaceDN w:val="0"/>
        <w:adjustRightInd w:val="0"/>
        <w:spacing w:after="0"/>
        <w:ind w:left="360"/>
        <w:jc w:val="both"/>
        <w:rPr>
          <w:rFonts w:ascii="Arial" w:hAnsi="Arial" w:cs="Arial"/>
          <w:color w:val="000000"/>
          <w:sz w:val="20"/>
          <w:szCs w:val="20"/>
        </w:rPr>
      </w:pPr>
    </w:p>
    <w:p w14:paraId="756264D0" w14:textId="77777777" w:rsidR="00435B3B" w:rsidRDefault="00435B3B" w:rsidP="00435B3B">
      <w:pPr>
        <w:pStyle w:val="PargrafodaLista"/>
        <w:autoSpaceDE w:val="0"/>
        <w:autoSpaceDN w:val="0"/>
        <w:adjustRightInd w:val="0"/>
        <w:spacing w:after="0"/>
        <w:ind w:left="360"/>
        <w:jc w:val="both"/>
        <w:rPr>
          <w:rFonts w:ascii="Arial" w:hAnsi="Arial" w:cs="Arial"/>
          <w:b/>
          <w:color w:val="FF0000"/>
          <w:sz w:val="20"/>
          <w:szCs w:val="20"/>
        </w:rPr>
      </w:pPr>
    </w:p>
    <w:p w14:paraId="756264D1" w14:textId="77777777" w:rsidR="00435B3B" w:rsidRDefault="00435B3B" w:rsidP="00435B3B">
      <w:pPr>
        <w:pStyle w:val="PargrafodaLista"/>
        <w:autoSpaceDE w:val="0"/>
        <w:autoSpaceDN w:val="0"/>
        <w:adjustRightInd w:val="0"/>
        <w:spacing w:after="0"/>
        <w:ind w:left="360"/>
        <w:jc w:val="both"/>
        <w:rPr>
          <w:rFonts w:ascii="Arial" w:hAnsi="Arial" w:cs="Arial"/>
          <w:b/>
          <w:color w:val="FF0000"/>
          <w:sz w:val="20"/>
          <w:szCs w:val="20"/>
        </w:rPr>
      </w:pPr>
    </w:p>
    <w:p w14:paraId="756264D2" w14:textId="1FE271F1" w:rsidR="00435B3B" w:rsidRDefault="00435B3B" w:rsidP="00435B3B">
      <w:pPr>
        <w:pStyle w:val="PargrafodaLista"/>
        <w:autoSpaceDE w:val="0"/>
        <w:autoSpaceDN w:val="0"/>
        <w:adjustRightInd w:val="0"/>
        <w:spacing w:after="0"/>
        <w:ind w:left="0"/>
        <w:jc w:val="both"/>
        <w:rPr>
          <w:ins w:id="85" w:author="RICARDO NOGUEIRA DE ALMEIDA" w:date="2017-09-13T15:09:00Z"/>
          <w:rFonts w:ascii="Arial" w:hAnsi="Arial" w:cs="Arial"/>
          <w:b/>
          <w:color w:val="FF0000"/>
          <w:sz w:val="28"/>
          <w:szCs w:val="28"/>
        </w:rPr>
      </w:pPr>
      <w:r w:rsidRPr="00435B3B">
        <w:rPr>
          <w:rFonts w:ascii="Arial" w:hAnsi="Arial" w:cs="Arial"/>
          <w:b/>
          <w:color w:val="FF0000"/>
          <w:sz w:val="28"/>
          <w:szCs w:val="28"/>
        </w:rPr>
        <w:t>ALERTA</w:t>
      </w:r>
    </w:p>
    <w:p w14:paraId="4D39E49F" w14:textId="0AA532D1" w:rsidR="008063CA" w:rsidRDefault="008063CA" w:rsidP="00435B3B">
      <w:pPr>
        <w:pStyle w:val="PargrafodaLista"/>
        <w:autoSpaceDE w:val="0"/>
        <w:autoSpaceDN w:val="0"/>
        <w:adjustRightInd w:val="0"/>
        <w:spacing w:after="0"/>
        <w:ind w:left="0"/>
        <w:jc w:val="both"/>
        <w:rPr>
          <w:ins w:id="86" w:author="RICARDO NOGUEIRA DE ALMEIDA" w:date="2017-09-13T15:09:00Z"/>
          <w:rFonts w:ascii="Arial" w:hAnsi="Arial" w:cs="Arial"/>
          <w:b/>
          <w:color w:val="FF0000"/>
          <w:sz w:val="28"/>
          <w:szCs w:val="28"/>
        </w:rPr>
      </w:pPr>
    </w:p>
    <w:p w14:paraId="7E9B4414" w14:textId="7D2AC497" w:rsidR="008063CA" w:rsidRPr="00435B3B" w:rsidRDefault="008063CA" w:rsidP="00435B3B">
      <w:pPr>
        <w:pStyle w:val="PargrafodaLista"/>
        <w:autoSpaceDE w:val="0"/>
        <w:autoSpaceDN w:val="0"/>
        <w:adjustRightInd w:val="0"/>
        <w:spacing w:after="0"/>
        <w:ind w:left="0"/>
        <w:jc w:val="both"/>
        <w:rPr>
          <w:rFonts w:ascii="Arial" w:hAnsi="Arial" w:cs="Arial"/>
          <w:b/>
          <w:color w:val="FF0000"/>
          <w:sz w:val="28"/>
          <w:szCs w:val="28"/>
        </w:rPr>
      </w:pPr>
      <w:ins w:id="87" w:author="RICARDO NOGUEIRA DE ALMEIDA" w:date="2017-09-13T15:10:00Z">
        <w:r>
          <w:rPr>
            <w:rFonts w:ascii="Arial" w:hAnsi="Arial" w:cs="Arial"/>
            <w:color w:val="000000"/>
            <w:sz w:val="20"/>
            <w:szCs w:val="20"/>
          </w:rPr>
          <w:t xml:space="preserve">APÓS O ENVIO DOS INSTRUMENTOS DE PLANEJAMENTO OS </w:t>
        </w:r>
        <w:r w:rsidRPr="00431740">
          <w:rPr>
            <w:rFonts w:ascii="Arial" w:hAnsi="Arial" w:cs="Arial"/>
            <w:color w:val="000000"/>
            <w:sz w:val="20"/>
            <w:szCs w:val="20"/>
          </w:rPr>
          <w:t>DOCUMENTOS EM PDF DO MÓDULO IP</w:t>
        </w:r>
        <w:r>
          <w:rPr>
            <w:rFonts w:ascii="Arial" w:hAnsi="Arial" w:cs="Arial"/>
            <w:color w:val="000000"/>
            <w:sz w:val="20"/>
            <w:szCs w:val="20"/>
          </w:rPr>
          <w:t xml:space="preserve"> DEVERÃO SER ENCAMINHADOS.</w:t>
        </w:r>
      </w:ins>
    </w:p>
    <w:p w14:paraId="756264D3" w14:textId="77777777" w:rsidR="00435B3B" w:rsidRPr="00435B3B" w:rsidRDefault="00435B3B" w:rsidP="00435B3B">
      <w:pPr>
        <w:pStyle w:val="PargrafodaLista"/>
        <w:autoSpaceDE w:val="0"/>
        <w:autoSpaceDN w:val="0"/>
        <w:adjustRightInd w:val="0"/>
        <w:spacing w:after="0"/>
        <w:ind w:left="0"/>
        <w:jc w:val="both"/>
        <w:rPr>
          <w:rFonts w:ascii="Arial" w:hAnsi="Arial" w:cs="Arial"/>
          <w:color w:val="000000"/>
          <w:sz w:val="20"/>
          <w:szCs w:val="20"/>
        </w:rPr>
      </w:pPr>
    </w:p>
    <w:p w14:paraId="756264D4" w14:textId="77777777" w:rsidR="00435B3B" w:rsidRDefault="00435B3B" w:rsidP="00435B3B">
      <w:pPr>
        <w:pStyle w:val="PargrafodaLista"/>
        <w:autoSpaceDE w:val="0"/>
        <w:autoSpaceDN w:val="0"/>
        <w:adjustRightInd w:val="0"/>
        <w:spacing w:after="0"/>
        <w:ind w:left="0"/>
        <w:jc w:val="both"/>
        <w:rPr>
          <w:rFonts w:ascii="Arial" w:hAnsi="Arial" w:cs="Arial"/>
          <w:color w:val="000000"/>
          <w:sz w:val="20"/>
          <w:szCs w:val="20"/>
        </w:rPr>
      </w:pPr>
      <w:r w:rsidRPr="00435B3B">
        <w:rPr>
          <w:rFonts w:ascii="Arial" w:hAnsi="Arial" w:cs="Arial"/>
          <w:color w:val="000000"/>
          <w:sz w:val="20"/>
          <w:szCs w:val="20"/>
        </w:rPr>
        <w:t>O RESPONSÁVEL PELA PRESTAÇÃO DE INFORMAÇÕES SE SUJEITA ÀS RESPONSABILIDADES CIVIS, PENAIS E ADMINISTRATIVAS PELA INEXATIDÃO, SUPRESSÃO OU FALSIDADE DAS DECLARAÇÕES PRESTADAS.</w:t>
      </w:r>
      <w:r w:rsidR="00154C7F">
        <w:rPr>
          <w:rFonts w:ascii="Arial" w:hAnsi="Arial" w:cs="Arial"/>
          <w:color w:val="000000"/>
          <w:sz w:val="20"/>
          <w:szCs w:val="20"/>
        </w:rPr>
        <w:t xml:space="preserve"> </w:t>
      </w:r>
      <w:r w:rsidRPr="00435B3B">
        <w:rPr>
          <w:rFonts w:ascii="Arial" w:hAnsi="Arial" w:cs="Arial"/>
          <w:color w:val="000000"/>
          <w:sz w:val="20"/>
          <w:szCs w:val="20"/>
        </w:rPr>
        <w:t>AS INFORMAÇÕES ESTARÃO SUJEITAS À INSPEÇÃO E AUDITORIA PELO TRIBUNAL E SERÃO DISPONIBILIZADAS AOS CIDADÃOS.</w:t>
      </w:r>
    </w:p>
    <w:p w14:paraId="756264D5" w14:textId="77777777" w:rsidR="00B260BB" w:rsidRDefault="00B260BB">
      <w:pPr>
        <w:spacing w:after="0" w:line="240" w:lineRule="auto"/>
        <w:rPr>
          <w:rFonts w:ascii="Arial" w:hAnsi="Arial" w:cs="Arial"/>
          <w:color w:val="000000"/>
          <w:sz w:val="20"/>
          <w:szCs w:val="20"/>
        </w:rPr>
      </w:pPr>
      <w:r>
        <w:rPr>
          <w:rFonts w:ascii="Arial" w:hAnsi="Arial" w:cs="Arial"/>
          <w:color w:val="000000"/>
          <w:sz w:val="20"/>
          <w:szCs w:val="20"/>
        </w:rPr>
        <w:br w:type="page"/>
      </w:r>
    </w:p>
    <w:p w14:paraId="756264D6" w14:textId="77777777" w:rsidR="00113820" w:rsidRPr="00445F3F" w:rsidRDefault="00113820" w:rsidP="00113820">
      <w:pPr>
        <w:pStyle w:val="PargrafodaLista"/>
        <w:autoSpaceDE w:val="0"/>
        <w:autoSpaceDN w:val="0"/>
        <w:adjustRightInd w:val="0"/>
        <w:spacing w:after="0"/>
        <w:ind w:left="360"/>
        <w:jc w:val="both"/>
        <w:rPr>
          <w:rFonts w:ascii="Arial" w:hAnsi="Arial" w:cs="Arial"/>
          <w:color w:val="000000"/>
          <w:sz w:val="20"/>
          <w:szCs w:val="20"/>
        </w:rPr>
      </w:pPr>
    </w:p>
    <w:p w14:paraId="756264D7" w14:textId="77777777" w:rsidR="00447F21" w:rsidRPr="00445F3F" w:rsidRDefault="00F76C32" w:rsidP="00447F21">
      <w:pPr>
        <w:pStyle w:val="Ttulo1"/>
        <w:rPr>
          <w:rFonts w:ascii="Arial" w:hAnsi="Arial" w:cs="Arial"/>
          <w:color w:val="000000"/>
        </w:rPr>
      </w:pPr>
      <w:bookmarkStart w:id="88" w:name="_Toc366165093"/>
      <w:bookmarkStart w:id="89" w:name="_Toc367438062"/>
      <w:bookmarkStart w:id="90" w:name="_Toc367874327"/>
      <w:bookmarkStart w:id="91" w:name="_Toc367983145"/>
      <w:bookmarkStart w:id="92" w:name="_Toc367983213"/>
      <w:bookmarkStart w:id="93" w:name="_Toc367983379"/>
      <w:bookmarkStart w:id="94" w:name="_Toc435436439"/>
      <w:r w:rsidRPr="00445F3F">
        <w:rPr>
          <w:rFonts w:ascii="Arial" w:hAnsi="Arial" w:cs="Arial"/>
          <w:color w:val="000000"/>
        </w:rPr>
        <w:t xml:space="preserve">Instrumentos de </w:t>
      </w:r>
      <w:r w:rsidR="00192271" w:rsidRPr="00445F3F">
        <w:rPr>
          <w:rFonts w:ascii="Arial" w:hAnsi="Arial" w:cs="Arial"/>
          <w:color w:val="000000"/>
        </w:rPr>
        <w:t>P</w:t>
      </w:r>
      <w:r w:rsidRPr="00445F3F">
        <w:rPr>
          <w:rFonts w:ascii="Arial" w:hAnsi="Arial" w:cs="Arial"/>
          <w:color w:val="000000"/>
        </w:rPr>
        <w:t>lanejamento</w:t>
      </w:r>
      <w:bookmarkEnd w:id="11"/>
      <w:bookmarkEnd w:id="88"/>
      <w:bookmarkEnd w:id="89"/>
      <w:bookmarkEnd w:id="90"/>
      <w:bookmarkEnd w:id="91"/>
      <w:bookmarkEnd w:id="92"/>
      <w:bookmarkEnd w:id="93"/>
      <w:bookmarkEnd w:id="94"/>
    </w:p>
    <w:p w14:paraId="756264D8" w14:textId="3C278BB7" w:rsidR="0067426B" w:rsidRPr="00BF70EC" w:rsidRDefault="00D3066F" w:rsidP="00BF70EC">
      <w:pPr>
        <w:ind w:firstLine="426"/>
        <w:jc w:val="both"/>
        <w:rPr>
          <w:rFonts w:ascii="Arial" w:hAnsi="Arial" w:cs="Arial"/>
          <w:b/>
          <w:bCs/>
          <w:sz w:val="20"/>
          <w:szCs w:val="20"/>
        </w:rPr>
      </w:pPr>
      <w:bookmarkStart w:id="95" w:name="_Toc285625997"/>
      <w:bookmarkStart w:id="96" w:name="_Toc288466867"/>
      <w:bookmarkStart w:id="97" w:name="_Toc288487255"/>
      <w:bookmarkStart w:id="98" w:name="_Toc288550081"/>
      <w:bookmarkStart w:id="99" w:name="_Toc288566061"/>
      <w:bookmarkStart w:id="100" w:name="_Toc288831145"/>
      <w:bookmarkStart w:id="101" w:name="_Toc289264643"/>
      <w:bookmarkStart w:id="102" w:name="_Toc290043506"/>
      <w:bookmarkStart w:id="103" w:name="_Toc290544346"/>
      <w:bookmarkStart w:id="104" w:name="_Toc293066380"/>
      <w:bookmarkStart w:id="105" w:name="_Toc293299275"/>
      <w:bookmarkStart w:id="106" w:name="_Toc294526495"/>
      <w:bookmarkStart w:id="107" w:name="_Toc295726198"/>
      <w:bookmarkStart w:id="108" w:name="_Toc307931403"/>
      <w:bookmarkStart w:id="109" w:name="_Toc308163222"/>
      <w:bookmarkStart w:id="110" w:name="_Toc308440926"/>
      <w:bookmarkStart w:id="111" w:name="_Toc309283666"/>
      <w:bookmarkStart w:id="112" w:name="_Toc309286461"/>
      <w:bookmarkStart w:id="113" w:name="_Toc318725561"/>
      <w:bookmarkStart w:id="114" w:name="_Toc324152440"/>
      <w:bookmarkStart w:id="115" w:name="_Toc285013815"/>
      <w:r w:rsidRPr="00BF70EC">
        <w:rPr>
          <w:rFonts w:ascii="Arial" w:hAnsi="Arial" w:cs="Arial"/>
          <w:sz w:val="20"/>
          <w:szCs w:val="20"/>
        </w:rPr>
        <w:t>A</w:t>
      </w:r>
      <w:r w:rsidR="0067426B" w:rsidRPr="00BF70EC">
        <w:rPr>
          <w:rFonts w:ascii="Arial" w:hAnsi="Arial" w:cs="Arial"/>
          <w:sz w:val="20"/>
          <w:szCs w:val="20"/>
        </w:rPr>
        <w:t xml:space="preserve"> identificação do </w:t>
      </w:r>
      <w:r w:rsidRPr="00BF70EC">
        <w:rPr>
          <w:rFonts w:ascii="Arial" w:hAnsi="Arial" w:cs="Arial"/>
          <w:sz w:val="20"/>
          <w:szCs w:val="20"/>
        </w:rPr>
        <w:t xml:space="preserve">arquivo contendo os dados do módulo Instrumentos de Planejamento deve atender </w:t>
      </w:r>
      <w:r w:rsidR="008577B4" w:rsidRPr="00BF70EC">
        <w:rPr>
          <w:rFonts w:ascii="Arial" w:hAnsi="Arial" w:cs="Arial"/>
          <w:sz w:val="20"/>
          <w:szCs w:val="20"/>
        </w:rPr>
        <w:t>à</w:t>
      </w:r>
      <w:r w:rsidRPr="00BF70EC">
        <w:rPr>
          <w:rFonts w:ascii="Arial" w:hAnsi="Arial" w:cs="Arial"/>
          <w:sz w:val="20"/>
          <w:szCs w:val="20"/>
        </w:rPr>
        <w:t xml:space="preserve"> seguinte nomenclatura:</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756264D9" w14:textId="77777777" w:rsidR="00D3066F" w:rsidRPr="00445F3F" w:rsidRDefault="00D3066F" w:rsidP="00BF70EC">
      <w:pPr>
        <w:ind w:firstLine="432"/>
        <w:jc w:val="both"/>
        <w:rPr>
          <w:rFonts w:ascii="Arial" w:hAnsi="Arial" w:cs="Arial"/>
          <w:color w:val="000000"/>
        </w:rPr>
      </w:pPr>
      <w:r w:rsidRPr="00445F3F">
        <w:rPr>
          <w:rFonts w:ascii="Arial" w:hAnsi="Arial" w:cs="Arial"/>
          <w:color w:val="000000"/>
        </w:rPr>
        <w:t>IP_&lt;</w:t>
      </w:r>
      <w:proofErr w:type="spellStart"/>
      <w:r w:rsidRPr="00445F3F">
        <w:rPr>
          <w:rFonts w:ascii="Arial" w:hAnsi="Arial" w:cs="Arial"/>
          <w:color w:val="000000"/>
        </w:rPr>
        <w:t>c</w:t>
      </w:r>
      <w:r w:rsidR="008577B4" w:rsidRPr="00445F3F">
        <w:rPr>
          <w:rFonts w:ascii="Arial" w:hAnsi="Arial" w:cs="Arial"/>
          <w:color w:val="000000"/>
        </w:rPr>
        <w:t>o</w:t>
      </w:r>
      <w:r w:rsidRPr="00445F3F">
        <w:rPr>
          <w:rFonts w:ascii="Arial" w:hAnsi="Arial" w:cs="Arial"/>
          <w:color w:val="000000"/>
        </w:rPr>
        <w:t>digoMunicipio</w:t>
      </w:r>
      <w:proofErr w:type="spellEnd"/>
      <w:r w:rsidRPr="00445F3F">
        <w:rPr>
          <w:rFonts w:ascii="Arial" w:hAnsi="Arial" w:cs="Arial"/>
          <w:color w:val="000000"/>
        </w:rPr>
        <w:t>&gt;_&lt;</w:t>
      </w:r>
      <w:proofErr w:type="spellStart"/>
      <w:r w:rsidRPr="00445F3F">
        <w:rPr>
          <w:rFonts w:ascii="Arial" w:hAnsi="Arial" w:cs="Arial"/>
          <w:color w:val="000000"/>
        </w:rPr>
        <w:t>exerc</w:t>
      </w:r>
      <w:r w:rsidR="008577B4" w:rsidRPr="00445F3F">
        <w:rPr>
          <w:rFonts w:ascii="Arial" w:hAnsi="Arial" w:cs="Arial"/>
          <w:color w:val="000000"/>
        </w:rPr>
        <w:t>icioRefere</w:t>
      </w:r>
      <w:r w:rsidRPr="00445F3F">
        <w:rPr>
          <w:rFonts w:ascii="Arial" w:hAnsi="Arial" w:cs="Arial"/>
          <w:color w:val="000000"/>
        </w:rPr>
        <w:t>ncia</w:t>
      </w:r>
      <w:proofErr w:type="spellEnd"/>
      <w:r w:rsidRPr="00445F3F">
        <w:rPr>
          <w:rFonts w:ascii="Arial" w:hAnsi="Arial" w:cs="Arial"/>
          <w:color w:val="000000"/>
        </w:rPr>
        <w:t>&gt;.zip</w:t>
      </w:r>
    </w:p>
    <w:p w14:paraId="756264DA" w14:textId="77777777" w:rsidR="00D3066F" w:rsidRPr="00445F3F" w:rsidRDefault="00D3066F" w:rsidP="00BF70EC">
      <w:pPr>
        <w:ind w:firstLine="432"/>
        <w:jc w:val="both"/>
        <w:rPr>
          <w:rFonts w:ascii="Arial" w:hAnsi="Arial" w:cs="Arial"/>
          <w:color w:val="000000"/>
        </w:rPr>
      </w:pPr>
      <w:proofErr w:type="spellStart"/>
      <w:r w:rsidRPr="00445F3F">
        <w:rPr>
          <w:rFonts w:ascii="Arial" w:hAnsi="Arial" w:cs="Arial"/>
          <w:color w:val="000000"/>
        </w:rPr>
        <w:t>Ex</w:t>
      </w:r>
      <w:proofErr w:type="spellEnd"/>
      <w:r w:rsidRPr="00445F3F">
        <w:rPr>
          <w:rFonts w:ascii="Arial" w:hAnsi="Arial" w:cs="Arial"/>
          <w:color w:val="000000"/>
        </w:rPr>
        <w:t>: IP_12345_2011.zip</w:t>
      </w:r>
    </w:p>
    <w:p w14:paraId="756264DB" w14:textId="5605473E" w:rsidR="00CA6359" w:rsidRPr="00BF70EC" w:rsidDel="009C18CD" w:rsidRDefault="00565D73" w:rsidP="00BF70EC">
      <w:pPr>
        <w:ind w:left="426"/>
        <w:jc w:val="both"/>
        <w:rPr>
          <w:del w:id="116" w:author="RICARDO NOGUEIRA DE ALMEIDA" w:date="2017-08-28T12:57:00Z"/>
          <w:rFonts w:ascii="Arial" w:hAnsi="Arial" w:cs="Arial"/>
          <w:b/>
          <w:bCs/>
          <w:sz w:val="20"/>
          <w:szCs w:val="20"/>
        </w:rPr>
      </w:pPr>
      <w:bookmarkStart w:id="117" w:name="_Toc285035399"/>
      <w:bookmarkStart w:id="118" w:name="_Toc285625998"/>
      <w:bookmarkStart w:id="119" w:name="_Toc288466868"/>
      <w:bookmarkStart w:id="120" w:name="_Toc288487256"/>
      <w:bookmarkStart w:id="121" w:name="_Toc288550082"/>
      <w:bookmarkStart w:id="122" w:name="_Toc288566062"/>
      <w:bookmarkStart w:id="123" w:name="_Toc288831146"/>
      <w:bookmarkStart w:id="124" w:name="_Toc289264644"/>
      <w:bookmarkStart w:id="125" w:name="_Toc290043507"/>
      <w:bookmarkStart w:id="126" w:name="_Toc290544347"/>
      <w:bookmarkStart w:id="127" w:name="_Toc293066381"/>
      <w:bookmarkStart w:id="128" w:name="_Toc293299276"/>
      <w:bookmarkStart w:id="129" w:name="_Toc294526496"/>
      <w:bookmarkStart w:id="130" w:name="_Toc295726199"/>
      <w:bookmarkStart w:id="131" w:name="_Toc307931404"/>
      <w:bookmarkStart w:id="132" w:name="_Toc308163223"/>
      <w:bookmarkStart w:id="133" w:name="_Toc308440927"/>
      <w:bookmarkStart w:id="134" w:name="_Toc309283667"/>
      <w:bookmarkStart w:id="135" w:name="_Toc309286462"/>
      <w:bookmarkStart w:id="136" w:name="_Toc318725562"/>
      <w:bookmarkStart w:id="137" w:name="_Toc324152441"/>
      <w:del w:id="138" w:author="RICARDO NOGUEIRA DE ALMEIDA" w:date="2017-08-28T12:57:00Z">
        <w:r w:rsidRPr="00BF70EC" w:rsidDel="009C18CD">
          <w:rPr>
            <w:rFonts w:ascii="Arial" w:hAnsi="Arial" w:cs="Arial"/>
            <w:sz w:val="20"/>
            <w:szCs w:val="20"/>
          </w:rPr>
          <w:delText>Juntamente c</w:delText>
        </w:r>
        <w:r w:rsidR="0037272E" w:rsidRPr="00BF70EC" w:rsidDel="009C18CD">
          <w:rPr>
            <w:rFonts w:ascii="Arial" w:hAnsi="Arial" w:cs="Arial"/>
            <w:sz w:val="20"/>
            <w:szCs w:val="20"/>
          </w:rPr>
          <w:delText>o</w:delText>
        </w:r>
        <w:r w:rsidRPr="00BF70EC" w:rsidDel="009C18CD">
          <w:rPr>
            <w:rFonts w:ascii="Arial" w:hAnsi="Arial" w:cs="Arial"/>
            <w:sz w:val="20"/>
            <w:szCs w:val="20"/>
          </w:rPr>
          <w:delText>m os</w:delText>
        </w:r>
        <w:r w:rsidR="0037272E" w:rsidRPr="00BF70EC" w:rsidDel="009C18CD">
          <w:rPr>
            <w:rFonts w:ascii="Arial" w:hAnsi="Arial" w:cs="Arial"/>
            <w:sz w:val="20"/>
            <w:szCs w:val="20"/>
          </w:rPr>
          <w:delText xml:space="preserve"> Instrumentos de Planejamento, devem ser apresentados os textos das Leis que traduzam o PPA (Plano Plurianual), a LDO (Lei de Diretrizes Orçamentárias) e a LOA (Lei Orçamentária Anual)</w:delText>
        </w:r>
        <w:r w:rsidR="00402029" w:rsidRPr="00BF70EC" w:rsidDel="009C18CD">
          <w:rPr>
            <w:rFonts w:ascii="Arial" w:hAnsi="Arial" w:cs="Arial"/>
            <w:sz w:val="20"/>
            <w:szCs w:val="20"/>
          </w:rPr>
          <w:delText xml:space="preserve"> e seus respectivos anexos</w:delText>
        </w:r>
        <w:r w:rsidR="0037272E" w:rsidRPr="00BF70EC" w:rsidDel="009C18CD">
          <w:rPr>
            <w:rFonts w:ascii="Arial" w:hAnsi="Arial" w:cs="Arial"/>
            <w:sz w:val="20"/>
            <w:szCs w:val="20"/>
          </w:rPr>
          <w:delText xml:space="preserve">, </w:delText>
        </w:r>
        <w:r w:rsidR="00C81D53" w:rsidRPr="00BF70EC" w:rsidDel="009C18CD">
          <w:rPr>
            <w:rFonts w:ascii="Arial" w:hAnsi="Arial" w:cs="Arial"/>
            <w:sz w:val="20"/>
            <w:szCs w:val="20"/>
          </w:rPr>
          <w:delText>obedecendo ao</w:delText>
        </w:r>
        <w:r w:rsidR="0037272E" w:rsidRPr="00BF70EC" w:rsidDel="009C18CD">
          <w:rPr>
            <w:rFonts w:ascii="Arial" w:hAnsi="Arial" w:cs="Arial"/>
            <w:sz w:val="20"/>
            <w:szCs w:val="20"/>
          </w:rPr>
          <w:delText xml:space="preserve"> seguinte formato: PPAAA.PDF, LDOAA.PDF e LOAAA.PDF, respectivamente, sendo que os dígitos AA, para o PPA indicam os dois algarismos finais do primeiro</w:delText>
        </w:r>
        <w:r w:rsidR="00C81D53" w:rsidRPr="00BF70EC" w:rsidDel="009C18CD">
          <w:rPr>
            <w:rFonts w:ascii="Arial" w:hAnsi="Arial" w:cs="Arial"/>
            <w:sz w:val="20"/>
            <w:szCs w:val="20"/>
          </w:rPr>
          <w:delText xml:space="preserve"> </w:delText>
        </w:r>
        <w:r w:rsidRPr="00BF70EC" w:rsidDel="009C18CD">
          <w:rPr>
            <w:rFonts w:ascii="Arial" w:hAnsi="Arial" w:cs="Arial"/>
            <w:sz w:val="20"/>
            <w:szCs w:val="20"/>
          </w:rPr>
          <w:delText>exercício</w:delText>
        </w:r>
        <w:r w:rsidR="0037272E" w:rsidRPr="00BF70EC" w:rsidDel="009C18CD">
          <w:rPr>
            <w:rFonts w:ascii="Arial" w:hAnsi="Arial" w:cs="Arial"/>
            <w:sz w:val="20"/>
            <w:szCs w:val="20"/>
          </w:rPr>
          <w:delText xml:space="preserve"> de sua vigência. Para a LDO e a LOA, os dígitos AA indicam os dois algarismos finais do exercício de suas vigências.</w:delText>
        </w:r>
        <w:bookmarkEnd w:id="11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rsidR="003574CA" w:rsidRPr="00BF70EC" w:rsidDel="009C18CD">
          <w:rPr>
            <w:rFonts w:ascii="Arial" w:hAnsi="Arial" w:cs="Arial"/>
            <w:sz w:val="20"/>
            <w:szCs w:val="20"/>
          </w:rPr>
          <w:delText xml:space="preserve"> </w:delText>
        </w:r>
      </w:del>
    </w:p>
    <w:p w14:paraId="756264DC" w14:textId="247ACF8B" w:rsidR="003574CA" w:rsidRPr="00BF70EC" w:rsidDel="009C18CD" w:rsidRDefault="003574CA" w:rsidP="00BF70EC">
      <w:pPr>
        <w:ind w:left="426"/>
        <w:jc w:val="both"/>
        <w:rPr>
          <w:del w:id="139" w:author="RICARDO NOGUEIRA DE ALMEIDA" w:date="2017-08-28T12:57:00Z"/>
          <w:rFonts w:ascii="Arial" w:hAnsi="Arial" w:cs="Arial"/>
          <w:sz w:val="20"/>
          <w:szCs w:val="20"/>
        </w:rPr>
      </w:pPr>
      <w:del w:id="140" w:author="RICARDO NOGUEIRA DE ALMEIDA" w:date="2017-08-28T12:57:00Z">
        <w:r w:rsidRPr="00BF70EC" w:rsidDel="009C18CD">
          <w:rPr>
            <w:rFonts w:ascii="Arial" w:hAnsi="Arial" w:cs="Arial"/>
            <w:sz w:val="20"/>
            <w:szCs w:val="20"/>
          </w:rPr>
          <w:delText>Esclarecemos que estes anexos devem estar contidos no respectivo arquivo da Lei.</w:delText>
        </w:r>
      </w:del>
    </w:p>
    <w:p w14:paraId="756264DD" w14:textId="59101CA5" w:rsidR="00565D73" w:rsidRPr="00974024" w:rsidDel="009C18CD" w:rsidRDefault="007006AA" w:rsidP="00BF70EC">
      <w:pPr>
        <w:ind w:firstLine="432"/>
        <w:jc w:val="both"/>
        <w:rPr>
          <w:del w:id="141" w:author="RICARDO NOGUEIRA DE ALMEIDA" w:date="2017-08-28T12:57:00Z"/>
          <w:rFonts w:ascii="Arial" w:hAnsi="Arial" w:cs="Arial"/>
          <w:color w:val="000000"/>
          <w:sz w:val="20"/>
          <w:szCs w:val="20"/>
        </w:rPr>
      </w:pPr>
      <w:del w:id="142" w:author="RICARDO NOGUEIRA DE ALMEIDA" w:date="2017-08-28T12:57:00Z">
        <w:r w:rsidRPr="00974024" w:rsidDel="009C18CD">
          <w:rPr>
            <w:rFonts w:ascii="Arial" w:hAnsi="Arial" w:cs="Arial"/>
            <w:color w:val="000000"/>
            <w:sz w:val="20"/>
            <w:szCs w:val="20"/>
          </w:rPr>
          <w:delText>A identificação do arquivo contendo as Leis deve atender</w:delText>
        </w:r>
        <w:r w:rsidR="00565D73" w:rsidRPr="00974024" w:rsidDel="009C18CD">
          <w:rPr>
            <w:rFonts w:ascii="Arial" w:hAnsi="Arial" w:cs="Arial"/>
            <w:color w:val="000000"/>
            <w:sz w:val="20"/>
            <w:szCs w:val="20"/>
          </w:rPr>
          <w:delText xml:space="preserve"> a seguinte nomenclatura:</w:delText>
        </w:r>
      </w:del>
    </w:p>
    <w:p w14:paraId="756264DE" w14:textId="3DABF537" w:rsidR="00565D73" w:rsidRPr="00974024" w:rsidDel="009C18CD" w:rsidRDefault="00565D73" w:rsidP="00BF70EC">
      <w:pPr>
        <w:ind w:firstLine="432"/>
        <w:jc w:val="both"/>
        <w:rPr>
          <w:del w:id="143" w:author="RICARDO NOGUEIRA DE ALMEIDA" w:date="2017-08-28T12:57:00Z"/>
          <w:rFonts w:ascii="Arial" w:hAnsi="Arial" w:cs="Arial"/>
          <w:color w:val="000000"/>
          <w:sz w:val="20"/>
          <w:szCs w:val="20"/>
        </w:rPr>
      </w:pPr>
      <w:del w:id="144" w:author="RICARDO NOGUEIRA DE ALMEIDA" w:date="2017-08-28T12:57:00Z">
        <w:r w:rsidRPr="00974024" w:rsidDel="009C18CD">
          <w:rPr>
            <w:rFonts w:ascii="Arial" w:hAnsi="Arial" w:cs="Arial"/>
            <w:color w:val="000000"/>
            <w:sz w:val="20"/>
            <w:szCs w:val="20"/>
          </w:rPr>
          <w:delText>LEIS_&lt;c</w:delText>
        </w:r>
        <w:r w:rsidR="008577B4" w:rsidRPr="00974024" w:rsidDel="009C18CD">
          <w:rPr>
            <w:rFonts w:ascii="Arial" w:hAnsi="Arial" w:cs="Arial"/>
            <w:color w:val="000000"/>
            <w:sz w:val="20"/>
            <w:szCs w:val="20"/>
          </w:rPr>
          <w:delText>o</w:delText>
        </w:r>
        <w:r w:rsidRPr="00974024" w:rsidDel="009C18CD">
          <w:rPr>
            <w:rFonts w:ascii="Arial" w:hAnsi="Arial" w:cs="Arial"/>
            <w:color w:val="000000"/>
            <w:sz w:val="20"/>
            <w:szCs w:val="20"/>
          </w:rPr>
          <w:delText>digoMunicipio&gt;_&lt;exerc</w:delText>
        </w:r>
        <w:r w:rsidR="008577B4" w:rsidRPr="00974024" w:rsidDel="009C18CD">
          <w:rPr>
            <w:rFonts w:ascii="Arial" w:hAnsi="Arial" w:cs="Arial"/>
            <w:color w:val="000000"/>
            <w:sz w:val="20"/>
            <w:szCs w:val="20"/>
          </w:rPr>
          <w:delText>icioRefere</w:delText>
        </w:r>
        <w:r w:rsidRPr="00974024" w:rsidDel="009C18CD">
          <w:rPr>
            <w:rFonts w:ascii="Arial" w:hAnsi="Arial" w:cs="Arial"/>
            <w:color w:val="000000"/>
            <w:sz w:val="20"/>
            <w:szCs w:val="20"/>
          </w:rPr>
          <w:delText>ncia&gt;.zip</w:delText>
        </w:r>
      </w:del>
    </w:p>
    <w:p w14:paraId="756264DF" w14:textId="4C722CF4" w:rsidR="00113820" w:rsidRPr="00974024" w:rsidDel="009C18CD" w:rsidRDefault="00565D73" w:rsidP="002C12DF">
      <w:pPr>
        <w:ind w:firstLine="432"/>
        <w:jc w:val="both"/>
        <w:rPr>
          <w:del w:id="145" w:author="RICARDO NOGUEIRA DE ALMEIDA" w:date="2017-08-28T12:57:00Z"/>
          <w:rFonts w:ascii="Arial" w:hAnsi="Arial" w:cs="Arial"/>
          <w:color w:val="000000"/>
          <w:sz w:val="20"/>
          <w:szCs w:val="20"/>
        </w:rPr>
      </w:pPr>
      <w:del w:id="146" w:author="RICARDO NOGUEIRA DE ALMEIDA" w:date="2017-08-28T12:57:00Z">
        <w:r w:rsidRPr="00974024" w:rsidDel="009C18CD">
          <w:rPr>
            <w:rFonts w:ascii="Arial" w:hAnsi="Arial" w:cs="Arial"/>
            <w:color w:val="000000"/>
            <w:sz w:val="20"/>
            <w:szCs w:val="20"/>
          </w:rPr>
          <w:delText>Ex: LEIS_12345_</w:delText>
        </w:r>
      </w:del>
      <w:del w:id="147" w:author="RICARDO NOGUEIRA DE ALMEIDA" w:date="2017-08-24T19:16:00Z">
        <w:r w:rsidRPr="00974024" w:rsidDel="00974024">
          <w:rPr>
            <w:rFonts w:ascii="Arial" w:hAnsi="Arial" w:cs="Arial"/>
            <w:color w:val="000000"/>
            <w:sz w:val="20"/>
            <w:szCs w:val="20"/>
          </w:rPr>
          <w:delText>2011</w:delText>
        </w:r>
      </w:del>
      <w:del w:id="148" w:author="RICARDO NOGUEIRA DE ALMEIDA" w:date="2017-08-28T12:57:00Z">
        <w:r w:rsidRPr="00974024" w:rsidDel="009C18CD">
          <w:rPr>
            <w:rFonts w:ascii="Arial" w:hAnsi="Arial" w:cs="Arial"/>
            <w:color w:val="000000"/>
            <w:sz w:val="20"/>
            <w:szCs w:val="20"/>
          </w:rPr>
          <w:delText>.zip</w:delText>
        </w:r>
      </w:del>
    </w:p>
    <w:p w14:paraId="756264E0" w14:textId="093B71E4" w:rsidR="00113820" w:rsidRDefault="00113820" w:rsidP="00E17CB5">
      <w:pPr>
        <w:ind w:firstLine="432"/>
        <w:jc w:val="both"/>
        <w:rPr>
          <w:rFonts w:ascii="Arial" w:hAnsi="Arial" w:cs="Arial"/>
          <w:color w:val="000000"/>
        </w:rPr>
      </w:pPr>
      <w:r>
        <w:rPr>
          <w:rFonts w:ascii="Arial" w:hAnsi="Arial" w:cs="Arial"/>
          <w:color w:val="000000"/>
        </w:rPr>
        <w:br w:type="page"/>
      </w:r>
    </w:p>
    <w:p w14:paraId="756264E1" w14:textId="77777777" w:rsidR="00565D73" w:rsidRPr="00445F3F" w:rsidRDefault="00565D73" w:rsidP="002C12DF">
      <w:pPr>
        <w:ind w:firstLine="432"/>
        <w:jc w:val="both"/>
        <w:rPr>
          <w:rFonts w:ascii="Arial" w:hAnsi="Arial" w:cs="Arial"/>
          <w:color w:val="000000"/>
        </w:rPr>
      </w:pPr>
    </w:p>
    <w:p w14:paraId="756264E2" w14:textId="77777777" w:rsidR="00F76C32" w:rsidRPr="00445F3F" w:rsidRDefault="0049424C" w:rsidP="00FE229C">
      <w:pPr>
        <w:pStyle w:val="Ttulo2"/>
        <w:rPr>
          <w:rFonts w:ascii="Arial" w:hAnsi="Arial" w:cs="Arial"/>
          <w:color w:val="000000"/>
        </w:rPr>
      </w:pPr>
      <w:bookmarkStart w:id="149" w:name="_Toc278280376"/>
      <w:bookmarkStart w:id="150" w:name="_Toc366165094"/>
      <w:bookmarkStart w:id="151" w:name="_Toc367438063"/>
      <w:bookmarkStart w:id="152" w:name="_Toc367874328"/>
      <w:bookmarkStart w:id="153" w:name="_Toc367983146"/>
      <w:bookmarkStart w:id="154" w:name="_Toc367983214"/>
      <w:bookmarkStart w:id="155" w:name="_Toc367983380"/>
      <w:bookmarkStart w:id="156" w:name="_Toc435436440"/>
      <w:r>
        <w:rPr>
          <w:rFonts w:ascii="Arial" w:hAnsi="Arial" w:cs="Arial"/>
          <w:color w:val="000000"/>
        </w:rPr>
        <w:t xml:space="preserve">IDE - </w:t>
      </w:r>
      <w:r w:rsidR="00DA6400" w:rsidRPr="00445F3F">
        <w:rPr>
          <w:rFonts w:ascii="Arial" w:hAnsi="Arial" w:cs="Arial"/>
          <w:color w:val="000000"/>
        </w:rPr>
        <w:t>I</w:t>
      </w:r>
      <w:r w:rsidR="00F76C32" w:rsidRPr="00445F3F">
        <w:rPr>
          <w:rFonts w:ascii="Arial" w:hAnsi="Arial" w:cs="Arial"/>
          <w:color w:val="000000"/>
        </w:rPr>
        <w:t>dentificação d</w:t>
      </w:r>
      <w:r w:rsidR="00D705C2" w:rsidRPr="00445F3F">
        <w:rPr>
          <w:rFonts w:ascii="Arial" w:hAnsi="Arial" w:cs="Arial"/>
          <w:color w:val="000000"/>
        </w:rPr>
        <w:t>a</w:t>
      </w:r>
      <w:r w:rsidR="00F76C32" w:rsidRPr="00445F3F">
        <w:rPr>
          <w:rFonts w:ascii="Arial" w:hAnsi="Arial" w:cs="Arial"/>
          <w:color w:val="000000"/>
        </w:rPr>
        <w:t xml:space="preserve"> </w:t>
      </w:r>
      <w:bookmarkEnd w:id="149"/>
      <w:r w:rsidR="00D705C2" w:rsidRPr="00445F3F">
        <w:rPr>
          <w:rFonts w:ascii="Arial" w:hAnsi="Arial" w:cs="Arial"/>
          <w:color w:val="000000"/>
        </w:rPr>
        <w:t>Remessa</w:t>
      </w:r>
      <w:bookmarkEnd w:id="150"/>
      <w:bookmarkEnd w:id="151"/>
      <w:bookmarkEnd w:id="152"/>
      <w:bookmarkEnd w:id="153"/>
      <w:bookmarkEnd w:id="154"/>
      <w:bookmarkEnd w:id="155"/>
      <w:bookmarkEnd w:id="15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2"/>
        <w:gridCol w:w="2124"/>
        <w:gridCol w:w="1953"/>
        <w:gridCol w:w="1396"/>
        <w:gridCol w:w="1075"/>
        <w:gridCol w:w="1380"/>
        <w:gridCol w:w="5432"/>
      </w:tblGrid>
      <w:tr w:rsidR="00445F3F" w:rsidRPr="00BF70EC" w14:paraId="756264E4" w14:textId="77777777" w:rsidTr="00CF1E6E">
        <w:trPr>
          <w:trHeight w:val="300"/>
        </w:trPr>
        <w:tc>
          <w:tcPr>
            <w:tcW w:w="5000" w:type="pct"/>
            <w:gridSpan w:val="7"/>
            <w:noWrap/>
            <w:hideMark/>
          </w:tcPr>
          <w:p w14:paraId="756264E3" w14:textId="77777777" w:rsidR="00833408" w:rsidRPr="00BF70EC" w:rsidRDefault="007A70A5" w:rsidP="00BF70EC">
            <w:pPr>
              <w:spacing w:after="0"/>
              <w:rPr>
                <w:rFonts w:ascii="Arial" w:eastAsia="Times New Roman" w:hAnsi="Arial" w:cs="Arial"/>
                <w:b/>
                <w:color w:val="000000"/>
                <w:sz w:val="20"/>
                <w:szCs w:val="20"/>
                <w:lang w:eastAsia="pt-BR"/>
              </w:rPr>
            </w:pPr>
            <w:r w:rsidRPr="00BF70EC">
              <w:rPr>
                <w:rFonts w:ascii="Arial" w:eastAsia="Times New Roman" w:hAnsi="Arial" w:cs="Arial"/>
                <w:b/>
                <w:color w:val="000000"/>
                <w:sz w:val="20"/>
                <w:szCs w:val="20"/>
                <w:lang w:eastAsia="pt-BR"/>
              </w:rPr>
              <w:t>Nome do Arquivo:</w:t>
            </w:r>
            <w:r w:rsidR="00833408" w:rsidRPr="00BF70EC">
              <w:rPr>
                <w:rFonts w:ascii="Arial" w:eastAsia="Times New Roman" w:hAnsi="Arial" w:cs="Arial"/>
                <w:b/>
                <w:color w:val="000000"/>
                <w:sz w:val="20"/>
                <w:szCs w:val="20"/>
                <w:lang w:eastAsia="pt-BR"/>
              </w:rPr>
              <w:t xml:space="preserve"> IDE</w:t>
            </w:r>
          </w:p>
        </w:tc>
      </w:tr>
      <w:tr w:rsidR="00445F3F" w:rsidRPr="00BF70EC" w14:paraId="756264EC" w14:textId="77777777" w:rsidTr="0013718E">
        <w:trPr>
          <w:trHeight w:val="540"/>
        </w:trPr>
        <w:tc>
          <w:tcPr>
            <w:tcW w:w="226" w:type="pct"/>
            <w:hideMark/>
          </w:tcPr>
          <w:p w14:paraId="756264E5" w14:textId="77777777" w:rsidR="00833408" w:rsidRPr="00BF70EC" w:rsidRDefault="00C81D53" w:rsidP="00BF70EC">
            <w:pPr>
              <w:spacing w:after="0"/>
              <w:rPr>
                <w:rFonts w:ascii="Arial" w:eastAsia="Times New Roman" w:hAnsi="Arial" w:cs="Arial"/>
                <w:b/>
                <w:bCs/>
                <w:color w:val="000000"/>
                <w:sz w:val="20"/>
                <w:szCs w:val="20"/>
                <w:lang w:eastAsia="pt-BR"/>
              </w:rPr>
            </w:pPr>
            <w:r w:rsidRPr="00BF70EC">
              <w:rPr>
                <w:rFonts w:ascii="Arial" w:eastAsia="Times New Roman" w:hAnsi="Arial" w:cs="Arial"/>
                <w:b/>
                <w:bCs/>
                <w:color w:val="000000"/>
                <w:sz w:val="20"/>
                <w:szCs w:val="20"/>
                <w:lang w:eastAsia="pt-BR"/>
              </w:rPr>
              <w:t>Seq.</w:t>
            </w:r>
          </w:p>
        </w:tc>
        <w:tc>
          <w:tcPr>
            <w:tcW w:w="759" w:type="pct"/>
            <w:hideMark/>
          </w:tcPr>
          <w:p w14:paraId="756264E6" w14:textId="77777777" w:rsidR="00833408" w:rsidRPr="00BF70EC" w:rsidRDefault="00833408" w:rsidP="00BF70EC">
            <w:pPr>
              <w:spacing w:after="0"/>
              <w:rPr>
                <w:rFonts w:ascii="Arial" w:eastAsia="Times New Roman" w:hAnsi="Arial" w:cs="Arial"/>
                <w:b/>
                <w:bCs/>
                <w:color w:val="000000"/>
                <w:sz w:val="20"/>
                <w:szCs w:val="20"/>
                <w:lang w:eastAsia="pt-BR"/>
              </w:rPr>
            </w:pPr>
            <w:r w:rsidRPr="00BF70EC">
              <w:rPr>
                <w:rFonts w:ascii="Arial" w:eastAsia="Times New Roman" w:hAnsi="Arial" w:cs="Arial"/>
                <w:b/>
                <w:bCs/>
                <w:color w:val="000000"/>
                <w:sz w:val="20"/>
                <w:szCs w:val="20"/>
                <w:lang w:eastAsia="pt-BR"/>
              </w:rPr>
              <w:t>Nome do Campo</w:t>
            </w:r>
          </w:p>
        </w:tc>
        <w:tc>
          <w:tcPr>
            <w:tcW w:w="698" w:type="pct"/>
            <w:hideMark/>
          </w:tcPr>
          <w:p w14:paraId="756264E7" w14:textId="77777777" w:rsidR="00833408" w:rsidRPr="00BF70EC" w:rsidRDefault="00833408" w:rsidP="00BF70EC">
            <w:pPr>
              <w:spacing w:after="0"/>
              <w:rPr>
                <w:rFonts w:ascii="Arial" w:eastAsia="Times New Roman" w:hAnsi="Arial" w:cs="Arial"/>
                <w:b/>
                <w:bCs/>
                <w:color w:val="000000"/>
                <w:sz w:val="20"/>
                <w:szCs w:val="20"/>
                <w:lang w:eastAsia="pt-BR"/>
              </w:rPr>
            </w:pPr>
            <w:r w:rsidRPr="00BF70EC">
              <w:rPr>
                <w:rFonts w:ascii="Arial" w:eastAsia="Times New Roman" w:hAnsi="Arial" w:cs="Arial"/>
                <w:b/>
                <w:bCs/>
                <w:color w:val="000000"/>
                <w:sz w:val="20"/>
                <w:szCs w:val="20"/>
                <w:lang w:eastAsia="pt-BR"/>
              </w:rPr>
              <w:t>Descrição</w:t>
            </w:r>
          </w:p>
        </w:tc>
        <w:tc>
          <w:tcPr>
            <w:tcW w:w="499" w:type="pct"/>
            <w:hideMark/>
          </w:tcPr>
          <w:p w14:paraId="756264E8" w14:textId="77777777" w:rsidR="00833408" w:rsidRPr="00BF70EC" w:rsidRDefault="00833408" w:rsidP="00BF70EC">
            <w:pPr>
              <w:spacing w:after="0"/>
              <w:rPr>
                <w:rFonts w:ascii="Arial" w:eastAsia="Times New Roman" w:hAnsi="Arial" w:cs="Arial"/>
                <w:b/>
                <w:bCs/>
                <w:color w:val="000000"/>
                <w:sz w:val="20"/>
                <w:szCs w:val="20"/>
                <w:lang w:eastAsia="pt-BR"/>
              </w:rPr>
            </w:pPr>
            <w:r w:rsidRPr="00BF70EC">
              <w:rPr>
                <w:rFonts w:ascii="Arial" w:eastAsia="Times New Roman" w:hAnsi="Arial" w:cs="Arial"/>
                <w:b/>
                <w:bCs/>
                <w:color w:val="000000"/>
                <w:sz w:val="20"/>
                <w:szCs w:val="20"/>
                <w:lang w:eastAsia="pt-BR"/>
              </w:rPr>
              <w:t>Tam</w:t>
            </w:r>
            <w:r w:rsidR="009724EA" w:rsidRPr="00BF70EC">
              <w:rPr>
                <w:rFonts w:ascii="Arial" w:eastAsia="Times New Roman" w:hAnsi="Arial" w:cs="Arial"/>
                <w:b/>
                <w:bCs/>
                <w:color w:val="000000"/>
                <w:sz w:val="20"/>
                <w:szCs w:val="20"/>
                <w:lang w:eastAsia="pt-BR"/>
              </w:rPr>
              <w:t>anho</w:t>
            </w:r>
            <w:r w:rsidR="00842923" w:rsidRPr="00BF70EC">
              <w:rPr>
                <w:rFonts w:ascii="Arial" w:eastAsia="Times New Roman" w:hAnsi="Arial" w:cs="Arial"/>
                <w:b/>
                <w:bCs/>
                <w:color w:val="000000"/>
                <w:sz w:val="20"/>
                <w:szCs w:val="20"/>
                <w:lang w:eastAsia="pt-BR"/>
              </w:rPr>
              <w:t xml:space="preserve"> máximo</w:t>
            </w:r>
          </w:p>
        </w:tc>
        <w:tc>
          <w:tcPr>
            <w:tcW w:w="384" w:type="pct"/>
            <w:hideMark/>
          </w:tcPr>
          <w:p w14:paraId="756264E9" w14:textId="77777777" w:rsidR="00833408" w:rsidRPr="00BF70EC" w:rsidRDefault="00833408" w:rsidP="00BF70EC">
            <w:pPr>
              <w:spacing w:after="0"/>
              <w:rPr>
                <w:rFonts w:ascii="Arial" w:eastAsia="Times New Roman" w:hAnsi="Arial" w:cs="Arial"/>
                <w:b/>
                <w:bCs/>
                <w:color w:val="000000"/>
                <w:sz w:val="20"/>
                <w:szCs w:val="20"/>
                <w:lang w:eastAsia="pt-BR"/>
              </w:rPr>
            </w:pPr>
            <w:r w:rsidRPr="00BF70EC">
              <w:rPr>
                <w:rFonts w:ascii="Arial" w:eastAsia="Times New Roman" w:hAnsi="Arial" w:cs="Arial"/>
                <w:b/>
                <w:bCs/>
                <w:color w:val="000000"/>
                <w:sz w:val="20"/>
                <w:szCs w:val="20"/>
                <w:lang w:eastAsia="pt-BR"/>
              </w:rPr>
              <w:t>Formato</w:t>
            </w:r>
          </w:p>
        </w:tc>
        <w:tc>
          <w:tcPr>
            <w:tcW w:w="493" w:type="pct"/>
            <w:hideMark/>
          </w:tcPr>
          <w:p w14:paraId="756264EA" w14:textId="77777777" w:rsidR="00833408" w:rsidRPr="00BF70EC" w:rsidRDefault="00833408" w:rsidP="00BF70EC">
            <w:pPr>
              <w:spacing w:after="0"/>
              <w:rPr>
                <w:rFonts w:ascii="Arial" w:eastAsia="Times New Roman" w:hAnsi="Arial" w:cs="Arial"/>
                <w:b/>
                <w:bCs/>
                <w:color w:val="000000"/>
                <w:sz w:val="20"/>
                <w:szCs w:val="20"/>
                <w:lang w:eastAsia="pt-BR"/>
              </w:rPr>
            </w:pPr>
            <w:r w:rsidRPr="00BF70EC">
              <w:rPr>
                <w:rFonts w:ascii="Arial" w:eastAsia="Times New Roman" w:hAnsi="Arial" w:cs="Arial"/>
                <w:b/>
                <w:bCs/>
                <w:color w:val="000000"/>
                <w:sz w:val="20"/>
                <w:szCs w:val="20"/>
                <w:lang w:eastAsia="pt-BR"/>
              </w:rPr>
              <w:t>Obrigatório</w:t>
            </w:r>
          </w:p>
        </w:tc>
        <w:tc>
          <w:tcPr>
            <w:tcW w:w="1941" w:type="pct"/>
            <w:hideMark/>
          </w:tcPr>
          <w:p w14:paraId="756264EB" w14:textId="77777777" w:rsidR="00833408" w:rsidRPr="00BF70EC" w:rsidRDefault="00833408" w:rsidP="00BF70EC">
            <w:pPr>
              <w:spacing w:after="0"/>
              <w:rPr>
                <w:rFonts w:ascii="Arial" w:eastAsia="Times New Roman" w:hAnsi="Arial" w:cs="Arial"/>
                <w:b/>
                <w:bCs/>
                <w:color w:val="000000"/>
                <w:sz w:val="20"/>
                <w:szCs w:val="20"/>
                <w:lang w:eastAsia="pt-BR"/>
              </w:rPr>
            </w:pPr>
            <w:r w:rsidRPr="00BF70EC">
              <w:rPr>
                <w:rFonts w:ascii="Arial" w:eastAsia="Times New Roman" w:hAnsi="Arial" w:cs="Arial"/>
                <w:b/>
                <w:bCs/>
                <w:color w:val="000000"/>
                <w:sz w:val="20"/>
                <w:szCs w:val="20"/>
                <w:lang w:eastAsia="pt-BR"/>
              </w:rPr>
              <w:t>Conteúdo</w:t>
            </w:r>
          </w:p>
        </w:tc>
      </w:tr>
      <w:tr w:rsidR="00445F3F" w:rsidRPr="00BF70EC" w14:paraId="756264F4" w14:textId="77777777" w:rsidTr="0013718E">
        <w:trPr>
          <w:trHeight w:val="690"/>
        </w:trPr>
        <w:tc>
          <w:tcPr>
            <w:tcW w:w="226" w:type="pct"/>
            <w:hideMark/>
          </w:tcPr>
          <w:p w14:paraId="756264ED" w14:textId="77777777" w:rsidR="00833408" w:rsidRPr="00BF70EC" w:rsidRDefault="00833408" w:rsidP="00BF70EC">
            <w:pPr>
              <w:numPr>
                <w:ilvl w:val="0"/>
                <w:numId w:val="5"/>
              </w:numPr>
              <w:spacing w:after="0"/>
              <w:rPr>
                <w:rFonts w:ascii="Arial" w:eastAsia="Times New Roman" w:hAnsi="Arial" w:cs="Arial"/>
                <w:b/>
                <w:bCs/>
                <w:color w:val="000000"/>
                <w:sz w:val="20"/>
                <w:szCs w:val="20"/>
                <w:lang w:eastAsia="pt-BR"/>
              </w:rPr>
            </w:pPr>
          </w:p>
        </w:tc>
        <w:tc>
          <w:tcPr>
            <w:tcW w:w="759" w:type="pct"/>
            <w:hideMark/>
          </w:tcPr>
          <w:p w14:paraId="756264EE" w14:textId="77777777" w:rsidR="00833408" w:rsidRPr="00BF70EC" w:rsidRDefault="00833408" w:rsidP="00BF70EC">
            <w:pPr>
              <w:spacing w:after="0"/>
              <w:rPr>
                <w:rFonts w:ascii="Arial" w:eastAsia="Times New Roman" w:hAnsi="Arial" w:cs="Arial"/>
                <w:bCs/>
                <w:color w:val="000000"/>
                <w:sz w:val="20"/>
                <w:szCs w:val="20"/>
                <w:lang w:eastAsia="pt-BR"/>
              </w:rPr>
            </w:pPr>
            <w:proofErr w:type="spellStart"/>
            <w:r w:rsidRPr="00BF70EC">
              <w:rPr>
                <w:rFonts w:ascii="Arial" w:eastAsia="Times New Roman" w:hAnsi="Arial" w:cs="Arial"/>
                <w:bCs/>
                <w:color w:val="000000"/>
                <w:sz w:val="20"/>
                <w:szCs w:val="20"/>
                <w:lang w:eastAsia="pt-BR"/>
              </w:rPr>
              <w:t>codMunicipio</w:t>
            </w:r>
            <w:proofErr w:type="spellEnd"/>
          </w:p>
        </w:tc>
        <w:tc>
          <w:tcPr>
            <w:tcW w:w="698" w:type="pct"/>
            <w:hideMark/>
          </w:tcPr>
          <w:p w14:paraId="756264EF" w14:textId="77777777" w:rsidR="00833408" w:rsidRPr="00BF70EC" w:rsidRDefault="00AE3CFF" w:rsidP="00BF70EC">
            <w:pPr>
              <w:spacing w:after="0"/>
              <w:rPr>
                <w:rFonts w:ascii="Arial" w:eastAsia="Times New Roman" w:hAnsi="Arial" w:cs="Arial"/>
                <w:bCs/>
                <w:color w:val="000000"/>
                <w:sz w:val="20"/>
                <w:szCs w:val="20"/>
                <w:lang w:eastAsia="pt-BR"/>
              </w:rPr>
            </w:pPr>
            <w:r w:rsidRPr="00BF70EC">
              <w:rPr>
                <w:rFonts w:ascii="Arial" w:eastAsia="Times New Roman" w:hAnsi="Arial" w:cs="Arial"/>
                <w:bCs/>
                <w:color w:val="000000"/>
                <w:sz w:val="20"/>
                <w:szCs w:val="20"/>
                <w:lang w:eastAsia="pt-BR"/>
              </w:rPr>
              <w:t>Código do M</w:t>
            </w:r>
            <w:r w:rsidR="00833408" w:rsidRPr="00BF70EC">
              <w:rPr>
                <w:rFonts w:ascii="Arial" w:eastAsia="Times New Roman" w:hAnsi="Arial" w:cs="Arial"/>
                <w:bCs/>
                <w:color w:val="000000"/>
                <w:sz w:val="20"/>
                <w:szCs w:val="20"/>
                <w:lang w:eastAsia="pt-BR"/>
              </w:rPr>
              <w:t>unicípio</w:t>
            </w:r>
          </w:p>
        </w:tc>
        <w:tc>
          <w:tcPr>
            <w:tcW w:w="499" w:type="pct"/>
            <w:hideMark/>
          </w:tcPr>
          <w:p w14:paraId="756264F0" w14:textId="77777777" w:rsidR="00833408" w:rsidRPr="00BF70EC" w:rsidRDefault="008934F8" w:rsidP="00BF70EC">
            <w:pPr>
              <w:spacing w:after="0"/>
              <w:rPr>
                <w:rFonts w:ascii="Arial" w:eastAsia="Times New Roman" w:hAnsi="Arial" w:cs="Arial"/>
                <w:bCs/>
                <w:color w:val="000000"/>
                <w:sz w:val="20"/>
                <w:szCs w:val="20"/>
                <w:lang w:eastAsia="pt-BR"/>
              </w:rPr>
            </w:pPr>
            <w:r w:rsidRPr="00BF70EC">
              <w:rPr>
                <w:rFonts w:ascii="Arial" w:eastAsia="Times New Roman" w:hAnsi="Arial" w:cs="Arial"/>
                <w:bCs/>
                <w:color w:val="000000"/>
                <w:sz w:val="20"/>
                <w:szCs w:val="20"/>
                <w:lang w:eastAsia="pt-BR"/>
              </w:rPr>
              <w:t>Sempre 5</w:t>
            </w:r>
            <w:r w:rsidR="0023379C" w:rsidRPr="00BF70EC">
              <w:rPr>
                <w:rFonts w:ascii="Arial" w:eastAsia="Times New Roman" w:hAnsi="Arial" w:cs="Arial"/>
                <w:bCs/>
                <w:color w:val="000000"/>
                <w:sz w:val="20"/>
                <w:szCs w:val="20"/>
                <w:lang w:eastAsia="pt-BR"/>
              </w:rPr>
              <w:t xml:space="preserve"> </w:t>
            </w:r>
          </w:p>
        </w:tc>
        <w:tc>
          <w:tcPr>
            <w:tcW w:w="384" w:type="pct"/>
            <w:hideMark/>
          </w:tcPr>
          <w:p w14:paraId="756264F1" w14:textId="77777777" w:rsidR="00833408" w:rsidRPr="00BF70EC" w:rsidRDefault="00DA39AC" w:rsidP="00BF70EC">
            <w:pPr>
              <w:spacing w:after="0"/>
              <w:rPr>
                <w:rFonts w:ascii="Arial" w:eastAsia="Times New Roman" w:hAnsi="Arial" w:cs="Arial"/>
                <w:bCs/>
                <w:color w:val="000000"/>
                <w:sz w:val="20"/>
                <w:szCs w:val="20"/>
                <w:lang w:eastAsia="pt-BR"/>
              </w:rPr>
            </w:pPr>
            <w:r w:rsidRPr="00BF70EC">
              <w:rPr>
                <w:rFonts w:ascii="Arial" w:eastAsia="Times New Roman" w:hAnsi="Arial" w:cs="Arial"/>
                <w:bCs/>
                <w:color w:val="000000"/>
                <w:sz w:val="20"/>
                <w:szCs w:val="20"/>
                <w:lang w:eastAsia="pt-BR"/>
              </w:rPr>
              <w:t>Texto</w:t>
            </w:r>
          </w:p>
        </w:tc>
        <w:tc>
          <w:tcPr>
            <w:tcW w:w="493" w:type="pct"/>
            <w:hideMark/>
          </w:tcPr>
          <w:p w14:paraId="756264F2" w14:textId="77777777" w:rsidR="00833408" w:rsidRPr="00BF70EC" w:rsidRDefault="00833408" w:rsidP="00BF70EC">
            <w:pPr>
              <w:spacing w:after="0"/>
              <w:rPr>
                <w:rFonts w:ascii="Arial" w:eastAsia="Times New Roman" w:hAnsi="Arial" w:cs="Arial"/>
                <w:bCs/>
                <w:color w:val="000000"/>
                <w:sz w:val="20"/>
                <w:szCs w:val="20"/>
                <w:lang w:eastAsia="pt-BR"/>
              </w:rPr>
            </w:pPr>
            <w:r w:rsidRPr="00BF70EC">
              <w:rPr>
                <w:rFonts w:ascii="Arial" w:eastAsia="Times New Roman" w:hAnsi="Arial" w:cs="Arial"/>
                <w:bCs/>
                <w:color w:val="000000"/>
                <w:sz w:val="20"/>
                <w:szCs w:val="20"/>
                <w:lang w:eastAsia="pt-BR"/>
              </w:rPr>
              <w:t>Sim</w:t>
            </w:r>
          </w:p>
        </w:tc>
        <w:tc>
          <w:tcPr>
            <w:tcW w:w="1941" w:type="pct"/>
            <w:hideMark/>
          </w:tcPr>
          <w:p w14:paraId="756264F3" w14:textId="77777777" w:rsidR="00833408" w:rsidRPr="00BF70EC" w:rsidRDefault="00E56787" w:rsidP="00BF70EC">
            <w:pPr>
              <w:spacing w:after="0"/>
              <w:jc w:val="both"/>
              <w:rPr>
                <w:rFonts w:ascii="Arial" w:eastAsia="Times New Roman" w:hAnsi="Arial" w:cs="Arial"/>
                <w:bCs/>
                <w:color w:val="000000"/>
                <w:sz w:val="20"/>
                <w:szCs w:val="20"/>
                <w:lang w:eastAsia="pt-BR"/>
              </w:rPr>
            </w:pPr>
            <w:r w:rsidRPr="00BF70EC">
              <w:rPr>
                <w:rFonts w:ascii="Arial" w:eastAsia="Times New Roman" w:hAnsi="Arial" w:cs="Arial"/>
                <w:color w:val="000000"/>
                <w:sz w:val="20"/>
                <w:szCs w:val="20"/>
                <w:lang w:eastAsia="pt-BR"/>
              </w:rPr>
              <w:t>Código do Município - conforme tabela disponibilizada pelo TCEMG no Portal SICOM.</w:t>
            </w:r>
          </w:p>
        </w:tc>
      </w:tr>
      <w:tr w:rsidR="00445F3F" w:rsidRPr="00BF70EC" w14:paraId="756264FC" w14:textId="77777777" w:rsidTr="0013718E">
        <w:trPr>
          <w:trHeight w:val="690"/>
        </w:trPr>
        <w:tc>
          <w:tcPr>
            <w:tcW w:w="226" w:type="pct"/>
            <w:hideMark/>
          </w:tcPr>
          <w:p w14:paraId="756264F5" w14:textId="77777777" w:rsidR="00F36696" w:rsidRPr="00BF70EC" w:rsidRDefault="00F36696" w:rsidP="00BF70EC">
            <w:pPr>
              <w:numPr>
                <w:ilvl w:val="0"/>
                <w:numId w:val="5"/>
              </w:numPr>
              <w:spacing w:after="0"/>
              <w:rPr>
                <w:rFonts w:ascii="Arial" w:eastAsia="Times New Roman" w:hAnsi="Arial" w:cs="Arial"/>
                <w:b/>
                <w:bCs/>
                <w:color w:val="000000"/>
                <w:sz w:val="20"/>
                <w:szCs w:val="20"/>
                <w:lang w:eastAsia="pt-BR"/>
              </w:rPr>
            </w:pPr>
          </w:p>
        </w:tc>
        <w:tc>
          <w:tcPr>
            <w:tcW w:w="759" w:type="pct"/>
            <w:hideMark/>
          </w:tcPr>
          <w:p w14:paraId="756264F6" w14:textId="77777777" w:rsidR="00F36696" w:rsidRPr="00BF70EC" w:rsidRDefault="00F36696" w:rsidP="00BF70EC">
            <w:pPr>
              <w:spacing w:after="0"/>
              <w:rPr>
                <w:rFonts w:ascii="Arial" w:eastAsia="Times New Roman" w:hAnsi="Arial" w:cs="Arial"/>
                <w:color w:val="000000"/>
                <w:sz w:val="20"/>
                <w:szCs w:val="20"/>
                <w:lang w:eastAsia="pt-BR"/>
              </w:rPr>
            </w:pPr>
            <w:proofErr w:type="spellStart"/>
            <w:r w:rsidRPr="00BF70EC">
              <w:rPr>
                <w:rFonts w:ascii="Arial" w:eastAsia="Times New Roman" w:hAnsi="Arial" w:cs="Arial"/>
                <w:color w:val="000000"/>
                <w:sz w:val="20"/>
                <w:szCs w:val="20"/>
                <w:lang w:eastAsia="pt-BR"/>
              </w:rPr>
              <w:t>cnpjMunicipio</w:t>
            </w:r>
            <w:proofErr w:type="spellEnd"/>
          </w:p>
        </w:tc>
        <w:tc>
          <w:tcPr>
            <w:tcW w:w="698" w:type="pct"/>
            <w:hideMark/>
          </w:tcPr>
          <w:p w14:paraId="756264F7" w14:textId="77777777" w:rsidR="00F36696" w:rsidRPr="00BF70EC" w:rsidRDefault="00F36696"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 xml:space="preserve">Número do CNPJ do </w:t>
            </w:r>
            <w:r w:rsidR="00192271" w:rsidRPr="00BF70EC">
              <w:rPr>
                <w:rFonts w:ascii="Arial" w:eastAsia="Times New Roman" w:hAnsi="Arial" w:cs="Arial"/>
                <w:color w:val="000000"/>
                <w:sz w:val="20"/>
                <w:szCs w:val="20"/>
                <w:lang w:eastAsia="pt-BR"/>
              </w:rPr>
              <w:t>Município</w:t>
            </w:r>
          </w:p>
        </w:tc>
        <w:tc>
          <w:tcPr>
            <w:tcW w:w="499" w:type="pct"/>
            <w:hideMark/>
          </w:tcPr>
          <w:p w14:paraId="756264F8" w14:textId="77777777" w:rsidR="00F36696" w:rsidRPr="00BF70EC" w:rsidRDefault="00F36696"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Sempre 14</w:t>
            </w:r>
          </w:p>
        </w:tc>
        <w:tc>
          <w:tcPr>
            <w:tcW w:w="384" w:type="pct"/>
            <w:hideMark/>
          </w:tcPr>
          <w:p w14:paraId="756264F9" w14:textId="77777777" w:rsidR="00F36696" w:rsidRPr="00BF70EC" w:rsidRDefault="002A2464"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Texto</w:t>
            </w:r>
          </w:p>
        </w:tc>
        <w:tc>
          <w:tcPr>
            <w:tcW w:w="493" w:type="pct"/>
            <w:hideMark/>
          </w:tcPr>
          <w:p w14:paraId="756264FA" w14:textId="77777777" w:rsidR="00F36696" w:rsidRPr="00BF70EC" w:rsidRDefault="00F36696"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Sim</w:t>
            </w:r>
          </w:p>
        </w:tc>
        <w:tc>
          <w:tcPr>
            <w:tcW w:w="1941" w:type="pct"/>
            <w:hideMark/>
          </w:tcPr>
          <w:p w14:paraId="756264FB" w14:textId="77777777" w:rsidR="00F36696" w:rsidRPr="00BF70EC" w:rsidRDefault="00F36696"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Número do CNPJ do município.</w:t>
            </w:r>
          </w:p>
        </w:tc>
      </w:tr>
      <w:tr w:rsidR="00445F3F" w:rsidRPr="00BF70EC" w14:paraId="75626506" w14:textId="77777777" w:rsidTr="0013718E">
        <w:trPr>
          <w:trHeight w:val="690"/>
        </w:trPr>
        <w:tc>
          <w:tcPr>
            <w:tcW w:w="226" w:type="pct"/>
          </w:tcPr>
          <w:p w14:paraId="756264FD" w14:textId="77777777" w:rsidR="00D705C2" w:rsidRPr="00BF70EC" w:rsidRDefault="00D705C2" w:rsidP="00BF70EC">
            <w:pPr>
              <w:numPr>
                <w:ilvl w:val="0"/>
                <w:numId w:val="5"/>
              </w:numPr>
              <w:spacing w:after="0"/>
              <w:rPr>
                <w:rFonts w:ascii="Arial" w:eastAsia="Times New Roman" w:hAnsi="Arial" w:cs="Arial"/>
                <w:b/>
                <w:bCs/>
                <w:color w:val="000000"/>
                <w:sz w:val="20"/>
                <w:szCs w:val="20"/>
                <w:lang w:eastAsia="pt-BR"/>
              </w:rPr>
            </w:pPr>
          </w:p>
        </w:tc>
        <w:tc>
          <w:tcPr>
            <w:tcW w:w="759" w:type="pct"/>
          </w:tcPr>
          <w:p w14:paraId="756264FE" w14:textId="77777777" w:rsidR="00D705C2" w:rsidRPr="00BF70EC" w:rsidRDefault="00D705C2" w:rsidP="00BF70EC">
            <w:pPr>
              <w:spacing w:after="0"/>
              <w:rPr>
                <w:rFonts w:ascii="Arial" w:eastAsia="Times New Roman" w:hAnsi="Arial" w:cs="Arial"/>
                <w:color w:val="000000"/>
                <w:sz w:val="20"/>
                <w:szCs w:val="20"/>
                <w:lang w:eastAsia="pt-BR"/>
              </w:rPr>
            </w:pPr>
            <w:proofErr w:type="spellStart"/>
            <w:r w:rsidRPr="00BF70EC">
              <w:rPr>
                <w:rFonts w:ascii="Arial" w:eastAsia="Times New Roman" w:hAnsi="Arial" w:cs="Arial"/>
                <w:color w:val="000000"/>
                <w:sz w:val="20"/>
                <w:szCs w:val="20"/>
                <w:lang w:eastAsia="pt-BR"/>
              </w:rPr>
              <w:t>codOrgao</w:t>
            </w:r>
            <w:proofErr w:type="spellEnd"/>
          </w:p>
        </w:tc>
        <w:tc>
          <w:tcPr>
            <w:tcW w:w="698" w:type="pct"/>
          </w:tcPr>
          <w:p w14:paraId="756264FF"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Código do órgão</w:t>
            </w:r>
          </w:p>
        </w:tc>
        <w:tc>
          <w:tcPr>
            <w:tcW w:w="499" w:type="pct"/>
          </w:tcPr>
          <w:p w14:paraId="75626500"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 xml:space="preserve">Sempre 2 </w:t>
            </w:r>
          </w:p>
        </w:tc>
        <w:tc>
          <w:tcPr>
            <w:tcW w:w="384" w:type="pct"/>
          </w:tcPr>
          <w:p w14:paraId="75626501"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Texto</w:t>
            </w:r>
          </w:p>
        </w:tc>
        <w:tc>
          <w:tcPr>
            <w:tcW w:w="493" w:type="pct"/>
          </w:tcPr>
          <w:p w14:paraId="75626502"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Sim</w:t>
            </w:r>
          </w:p>
        </w:tc>
        <w:tc>
          <w:tcPr>
            <w:tcW w:w="1941" w:type="pct"/>
          </w:tcPr>
          <w:p w14:paraId="75626503"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Código do órgão - conforme cadastrado no Portal SICOM.</w:t>
            </w:r>
          </w:p>
          <w:p w14:paraId="75626504"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O “código”, atribuído pelo responsável pelo cadastro, corresponde ao número que identificará as Unidades Gestoras responsáveis pelas remessas.</w:t>
            </w:r>
          </w:p>
          <w:p w14:paraId="75626505"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No contexto do SICOM essas Unidades serão denominadas “Órgãos”. Destaca-se que esses “Órgãos” não se confundem com os órgãos definidos na Lei Orçamentária.</w:t>
            </w:r>
          </w:p>
        </w:tc>
      </w:tr>
      <w:tr w:rsidR="00445F3F" w:rsidRPr="00BF70EC" w14:paraId="7562650F" w14:textId="77777777" w:rsidTr="0013718E">
        <w:trPr>
          <w:trHeight w:val="690"/>
        </w:trPr>
        <w:tc>
          <w:tcPr>
            <w:tcW w:w="226" w:type="pct"/>
          </w:tcPr>
          <w:p w14:paraId="75626507" w14:textId="77777777" w:rsidR="00D705C2" w:rsidRPr="00BF70EC" w:rsidRDefault="00D705C2" w:rsidP="00BF70EC">
            <w:pPr>
              <w:numPr>
                <w:ilvl w:val="0"/>
                <w:numId w:val="5"/>
              </w:numPr>
              <w:spacing w:after="0"/>
              <w:rPr>
                <w:rFonts w:ascii="Arial" w:eastAsia="Times New Roman" w:hAnsi="Arial" w:cs="Arial"/>
                <w:b/>
                <w:bCs/>
                <w:color w:val="000000"/>
                <w:sz w:val="20"/>
                <w:szCs w:val="20"/>
                <w:lang w:eastAsia="pt-BR"/>
              </w:rPr>
            </w:pPr>
          </w:p>
        </w:tc>
        <w:tc>
          <w:tcPr>
            <w:tcW w:w="759" w:type="pct"/>
          </w:tcPr>
          <w:p w14:paraId="75626508" w14:textId="77777777" w:rsidR="00D705C2" w:rsidRPr="00BF70EC" w:rsidRDefault="00D705C2" w:rsidP="00BF70EC">
            <w:pPr>
              <w:spacing w:after="0"/>
              <w:rPr>
                <w:rFonts w:ascii="Arial" w:eastAsia="Times New Roman" w:hAnsi="Arial" w:cs="Arial"/>
                <w:color w:val="000000"/>
                <w:sz w:val="20"/>
                <w:szCs w:val="20"/>
                <w:lang w:eastAsia="pt-BR"/>
              </w:rPr>
            </w:pPr>
            <w:proofErr w:type="spellStart"/>
            <w:r w:rsidRPr="00BF70EC">
              <w:rPr>
                <w:rFonts w:ascii="Arial" w:eastAsia="Times New Roman" w:hAnsi="Arial" w:cs="Arial"/>
                <w:color w:val="000000"/>
                <w:sz w:val="20"/>
                <w:szCs w:val="20"/>
                <w:lang w:eastAsia="pt-BR"/>
              </w:rPr>
              <w:t>tipoOrgao</w:t>
            </w:r>
            <w:proofErr w:type="spellEnd"/>
          </w:p>
        </w:tc>
        <w:tc>
          <w:tcPr>
            <w:tcW w:w="698" w:type="pct"/>
          </w:tcPr>
          <w:p w14:paraId="75626509"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Tipo do órgão</w:t>
            </w:r>
          </w:p>
        </w:tc>
        <w:tc>
          <w:tcPr>
            <w:tcW w:w="499" w:type="pct"/>
          </w:tcPr>
          <w:p w14:paraId="7562650A"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 xml:space="preserve">Sempre 2 </w:t>
            </w:r>
          </w:p>
        </w:tc>
        <w:tc>
          <w:tcPr>
            <w:tcW w:w="384" w:type="pct"/>
          </w:tcPr>
          <w:p w14:paraId="7562650B"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Texto</w:t>
            </w:r>
          </w:p>
        </w:tc>
        <w:tc>
          <w:tcPr>
            <w:tcW w:w="493" w:type="pct"/>
          </w:tcPr>
          <w:p w14:paraId="7562650C"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Sim</w:t>
            </w:r>
          </w:p>
        </w:tc>
        <w:tc>
          <w:tcPr>
            <w:tcW w:w="1941" w:type="pct"/>
          </w:tcPr>
          <w:p w14:paraId="7562650D"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Preenchido somente pelo Executivo, preencher:</w:t>
            </w:r>
          </w:p>
          <w:p w14:paraId="7562650E"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02 – Prefeitura Municipal</w:t>
            </w:r>
          </w:p>
        </w:tc>
      </w:tr>
      <w:tr w:rsidR="00445F3F" w:rsidRPr="00BF70EC" w14:paraId="75626517" w14:textId="77777777" w:rsidTr="0013718E">
        <w:trPr>
          <w:trHeight w:val="510"/>
        </w:trPr>
        <w:tc>
          <w:tcPr>
            <w:tcW w:w="226" w:type="pct"/>
            <w:hideMark/>
          </w:tcPr>
          <w:p w14:paraId="75626510" w14:textId="77777777" w:rsidR="00D705C2" w:rsidRPr="00BF70EC" w:rsidRDefault="00D705C2" w:rsidP="00BF70EC">
            <w:pPr>
              <w:numPr>
                <w:ilvl w:val="0"/>
                <w:numId w:val="5"/>
              </w:numPr>
              <w:spacing w:after="0"/>
              <w:rPr>
                <w:rFonts w:ascii="Arial" w:eastAsia="Times New Roman" w:hAnsi="Arial" w:cs="Arial"/>
                <w:color w:val="000000"/>
                <w:sz w:val="20"/>
                <w:szCs w:val="20"/>
                <w:lang w:eastAsia="pt-BR"/>
              </w:rPr>
            </w:pPr>
          </w:p>
        </w:tc>
        <w:tc>
          <w:tcPr>
            <w:tcW w:w="759" w:type="pct"/>
            <w:hideMark/>
          </w:tcPr>
          <w:p w14:paraId="75626511" w14:textId="77777777" w:rsidR="00D705C2" w:rsidRPr="00BF70EC" w:rsidRDefault="00D705C2" w:rsidP="00BF70EC">
            <w:pPr>
              <w:spacing w:after="0"/>
              <w:rPr>
                <w:rFonts w:ascii="Arial" w:eastAsia="Times New Roman" w:hAnsi="Arial" w:cs="Arial"/>
                <w:color w:val="000000"/>
                <w:sz w:val="20"/>
                <w:szCs w:val="20"/>
                <w:lang w:eastAsia="pt-BR"/>
              </w:rPr>
            </w:pPr>
            <w:proofErr w:type="spellStart"/>
            <w:r w:rsidRPr="00BF70EC">
              <w:rPr>
                <w:rFonts w:ascii="Arial" w:eastAsia="Times New Roman" w:hAnsi="Arial" w:cs="Arial"/>
                <w:color w:val="000000"/>
                <w:sz w:val="20"/>
                <w:szCs w:val="20"/>
                <w:lang w:eastAsia="pt-BR"/>
              </w:rPr>
              <w:t>exercicioReferenciaLOA</w:t>
            </w:r>
            <w:proofErr w:type="spellEnd"/>
          </w:p>
        </w:tc>
        <w:tc>
          <w:tcPr>
            <w:tcW w:w="698" w:type="pct"/>
            <w:hideMark/>
          </w:tcPr>
          <w:p w14:paraId="75626512"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Exercício de Referência do Orçamento</w:t>
            </w:r>
          </w:p>
        </w:tc>
        <w:tc>
          <w:tcPr>
            <w:tcW w:w="499" w:type="pct"/>
            <w:hideMark/>
          </w:tcPr>
          <w:p w14:paraId="75626513"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 xml:space="preserve">Sempre 4 </w:t>
            </w:r>
          </w:p>
        </w:tc>
        <w:tc>
          <w:tcPr>
            <w:tcW w:w="384" w:type="pct"/>
            <w:hideMark/>
          </w:tcPr>
          <w:p w14:paraId="75626514"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Inteiro</w:t>
            </w:r>
          </w:p>
        </w:tc>
        <w:tc>
          <w:tcPr>
            <w:tcW w:w="493" w:type="pct"/>
            <w:hideMark/>
          </w:tcPr>
          <w:p w14:paraId="75626515"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Sim</w:t>
            </w:r>
          </w:p>
        </w:tc>
        <w:tc>
          <w:tcPr>
            <w:tcW w:w="1941" w:type="pct"/>
            <w:hideMark/>
          </w:tcPr>
          <w:p w14:paraId="75626516"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Exercício de Referência do Orçamento. Formatação: “</w:t>
            </w:r>
            <w:proofErr w:type="spellStart"/>
            <w:r w:rsidRPr="00BF70EC">
              <w:rPr>
                <w:rFonts w:ascii="Arial" w:eastAsia="Times New Roman" w:hAnsi="Arial" w:cs="Arial"/>
                <w:color w:val="000000"/>
                <w:sz w:val="20"/>
                <w:szCs w:val="20"/>
                <w:lang w:eastAsia="pt-BR"/>
              </w:rPr>
              <w:t>aaaa</w:t>
            </w:r>
            <w:proofErr w:type="spellEnd"/>
            <w:r w:rsidRPr="00BF70EC">
              <w:rPr>
                <w:rFonts w:ascii="Arial" w:eastAsia="Times New Roman" w:hAnsi="Arial" w:cs="Arial"/>
                <w:color w:val="000000"/>
                <w:sz w:val="20"/>
                <w:szCs w:val="20"/>
                <w:lang w:eastAsia="pt-BR"/>
              </w:rPr>
              <w:t>”.</w:t>
            </w:r>
          </w:p>
        </w:tc>
      </w:tr>
      <w:tr w:rsidR="00445F3F" w:rsidRPr="00BF70EC" w14:paraId="7562651F" w14:textId="77777777" w:rsidTr="0013718E">
        <w:trPr>
          <w:trHeight w:val="300"/>
        </w:trPr>
        <w:tc>
          <w:tcPr>
            <w:tcW w:w="226" w:type="pct"/>
            <w:hideMark/>
          </w:tcPr>
          <w:p w14:paraId="75626518" w14:textId="77777777" w:rsidR="00D705C2" w:rsidRPr="00BF70EC" w:rsidRDefault="00D705C2" w:rsidP="00BF70EC">
            <w:pPr>
              <w:numPr>
                <w:ilvl w:val="0"/>
                <w:numId w:val="5"/>
              </w:numPr>
              <w:spacing w:after="0"/>
              <w:rPr>
                <w:rFonts w:ascii="Arial" w:eastAsia="Times New Roman" w:hAnsi="Arial" w:cs="Arial"/>
                <w:color w:val="000000"/>
                <w:sz w:val="20"/>
                <w:szCs w:val="20"/>
                <w:lang w:eastAsia="pt-BR"/>
              </w:rPr>
            </w:pPr>
          </w:p>
        </w:tc>
        <w:tc>
          <w:tcPr>
            <w:tcW w:w="759" w:type="pct"/>
            <w:hideMark/>
          </w:tcPr>
          <w:p w14:paraId="75626519" w14:textId="77777777" w:rsidR="00D705C2" w:rsidRPr="00BF70EC" w:rsidRDefault="00D705C2" w:rsidP="00BF70EC">
            <w:pPr>
              <w:spacing w:after="0"/>
              <w:rPr>
                <w:rFonts w:ascii="Arial" w:eastAsia="Times New Roman" w:hAnsi="Arial" w:cs="Arial"/>
                <w:color w:val="000000"/>
                <w:sz w:val="20"/>
                <w:szCs w:val="20"/>
                <w:lang w:eastAsia="pt-BR"/>
              </w:rPr>
            </w:pPr>
            <w:proofErr w:type="spellStart"/>
            <w:r w:rsidRPr="00BF70EC">
              <w:rPr>
                <w:rFonts w:ascii="Arial" w:eastAsia="Times New Roman" w:hAnsi="Arial" w:cs="Arial"/>
                <w:color w:val="000000"/>
                <w:sz w:val="20"/>
                <w:szCs w:val="20"/>
                <w:lang w:eastAsia="pt-BR"/>
              </w:rPr>
              <w:t>exercicioInicialPPA</w:t>
            </w:r>
            <w:proofErr w:type="spellEnd"/>
          </w:p>
        </w:tc>
        <w:tc>
          <w:tcPr>
            <w:tcW w:w="698" w:type="pct"/>
            <w:hideMark/>
          </w:tcPr>
          <w:p w14:paraId="7562651A"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Exercício de início do PPA</w:t>
            </w:r>
          </w:p>
        </w:tc>
        <w:tc>
          <w:tcPr>
            <w:tcW w:w="499" w:type="pct"/>
            <w:hideMark/>
          </w:tcPr>
          <w:p w14:paraId="7562651B"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 xml:space="preserve">Sempre 4 </w:t>
            </w:r>
          </w:p>
        </w:tc>
        <w:tc>
          <w:tcPr>
            <w:tcW w:w="384" w:type="pct"/>
            <w:hideMark/>
          </w:tcPr>
          <w:p w14:paraId="7562651C"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Inteiro</w:t>
            </w:r>
          </w:p>
        </w:tc>
        <w:tc>
          <w:tcPr>
            <w:tcW w:w="493" w:type="pct"/>
            <w:hideMark/>
          </w:tcPr>
          <w:p w14:paraId="7562651D"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Sim</w:t>
            </w:r>
          </w:p>
        </w:tc>
        <w:tc>
          <w:tcPr>
            <w:tcW w:w="1941" w:type="pct"/>
            <w:hideMark/>
          </w:tcPr>
          <w:p w14:paraId="7562651E"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Exercício de início deste PPA. Formatação: “</w:t>
            </w:r>
            <w:proofErr w:type="spellStart"/>
            <w:r w:rsidRPr="00BF70EC">
              <w:rPr>
                <w:rFonts w:ascii="Arial" w:eastAsia="Times New Roman" w:hAnsi="Arial" w:cs="Arial"/>
                <w:color w:val="000000"/>
                <w:sz w:val="20"/>
                <w:szCs w:val="20"/>
                <w:lang w:eastAsia="pt-BR"/>
              </w:rPr>
              <w:t>aaaa</w:t>
            </w:r>
            <w:proofErr w:type="spellEnd"/>
            <w:r w:rsidRPr="00BF70EC">
              <w:rPr>
                <w:rFonts w:ascii="Arial" w:eastAsia="Times New Roman" w:hAnsi="Arial" w:cs="Arial"/>
                <w:color w:val="000000"/>
                <w:sz w:val="20"/>
                <w:szCs w:val="20"/>
                <w:lang w:eastAsia="pt-BR"/>
              </w:rPr>
              <w:t>”.</w:t>
            </w:r>
          </w:p>
        </w:tc>
      </w:tr>
      <w:tr w:rsidR="00445F3F" w:rsidRPr="00BF70EC" w14:paraId="75626527" w14:textId="77777777" w:rsidTr="0013718E">
        <w:trPr>
          <w:trHeight w:val="300"/>
        </w:trPr>
        <w:tc>
          <w:tcPr>
            <w:tcW w:w="226" w:type="pct"/>
            <w:hideMark/>
          </w:tcPr>
          <w:p w14:paraId="75626520" w14:textId="77777777" w:rsidR="00D705C2" w:rsidRPr="00BF70EC" w:rsidRDefault="00D705C2" w:rsidP="00BF70EC">
            <w:pPr>
              <w:numPr>
                <w:ilvl w:val="0"/>
                <w:numId w:val="5"/>
              </w:numPr>
              <w:spacing w:after="0"/>
              <w:rPr>
                <w:rFonts w:ascii="Arial" w:eastAsia="Times New Roman" w:hAnsi="Arial" w:cs="Arial"/>
                <w:color w:val="000000"/>
                <w:sz w:val="20"/>
                <w:szCs w:val="20"/>
                <w:lang w:eastAsia="pt-BR"/>
              </w:rPr>
            </w:pPr>
          </w:p>
        </w:tc>
        <w:tc>
          <w:tcPr>
            <w:tcW w:w="759" w:type="pct"/>
            <w:hideMark/>
          </w:tcPr>
          <w:p w14:paraId="75626521" w14:textId="77777777" w:rsidR="00D705C2" w:rsidRPr="00BF70EC" w:rsidRDefault="00D705C2" w:rsidP="00BF70EC">
            <w:pPr>
              <w:spacing w:after="0"/>
              <w:rPr>
                <w:rFonts w:ascii="Arial" w:eastAsia="Times New Roman" w:hAnsi="Arial" w:cs="Arial"/>
                <w:color w:val="000000"/>
                <w:sz w:val="20"/>
                <w:szCs w:val="20"/>
                <w:lang w:eastAsia="pt-BR"/>
              </w:rPr>
            </w:pPr>
            <w:proofErr w:type="spellStart"/>
            <w:r w:rsidRPr="00BF70EC">
              <w:rPr>
                <w:rFonts w:ascii="Arial" w:eastAsia="Times New Roman" w:hAnsi="Arial" w:cs="Arial"/>
                <w:color w:val="000000"/>
                <w:sz w:val="20"/>
                <w:szCs w:val="20"/>
                <w:lang w:eastAsia="pt-BR"/>
              </w:rPr>
              <w:t>exercicioFinalPPA</w:t>
            </w:r>
            <w:proofErr w:type="spellEnd"/>
          </w:p>
        </w:tc>
        <w:tc>
          <w:tcPr>
            <w:tcW w:w="698" w:type="pct"/>
            <w:hideMark/>
          </w:tcPr>
          <w:p w14:paraId="75626522"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Exercício final do PPA</w:t>
            </w:r>
          </w:p>
        </w:tc>
        <w:tc>
          <w:tcPr>
            <w:tcW w:w="499" w:type="pct"/>
            <w:hideMark/>
          </w:tcPr>
          <w:p w14:paraId="75626523"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 xml:space="preserve">Sempre 4 </w:t>
            </w:r>
          </w:p>
        </w:tc>
        <w:tc>
          <w:tcPr>
            <w:tcW w:w="384" w:type="pct"/>
            <w:hideMark/>
          </w:tcPr>
          <w:p w14:paraId="75626524"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Inteiro</w:t>
            </w:r>
          </w:p>
        </w:tc>
        <w:tc>
          <w:tcPr>
            <w:tcW w:w="493" w:type="pct"/>
            <w:hideMark/>
          </w:tcPr>
          <w:p w14:paraId="75626525"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Sim</w:t>
            </w:r>
          </w:p>
        </w:tc>
        <w:tc>
          <w:tcPr>
            <w:tcW w:w="1941" w:type="pct"/>
            <w:hideMark/>
          </w:tcPr>
          <w:p w14:paraId="75626526"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Exercício final deste PPA. Formatação: “</w:t>
            </w:r>
            <w:proofErr w:type="spellStart"/>
            <w:r w:rsidRPr="00BF70EC">
              <w:rPr>
                <w:rFonts w:ascii="Arial" w:eastAsia="Times New Roman" w:hAnsi="Arial" w:cs="Arial"/>
                <w:color w:val="000000"/>
                <w:sz w:val="20"/>
                <w:szCs w:val="20"/>
                <w:lang w:eastAsia="pt-BR"/>
              </w:rPr>
              <w:t>aaaa</w:t>
            </w:r>
            <w:proofErr w:type="spellEnd"/>
            <w:r w:rsidRPr="00BF70EC">
              <w:rPr>
                <w:rFonts w:ascii="Arial" w:eastAsia="Times New Roman" w:hAnsi="Arial" w:cs="Arial"/>
                <w:color w:val="000000"/>
                <w:sz w:val="20"/>
                <w:szCs w:val="20"/>
                <w:lang w:eastAsia="pt-BR"/>
              </w:rPr>
              <w:t>”.</w:t>
            </w:r>
          </w:p>
        </w:tc>
      </w:tr>
      <w:tr w:rsidR="00445F3F" w:rsidRPr="00BF70EC" w14:paraId="75626532" w14:textId="77777777" w:rsidTr="0013718E">
        <w:trPr>
          <w:trHeight w:val="300"/>
        </w:trPr>
        <w:tc>
          <w:tcPr>
            <w:tcW w:w="226" w:type="pct"/>
            <w:hideMark/>
          </w:tcPr>
          <w:p w14:paraId="75626528" w14:textId="77777777" w:rsidR="00D705C2" w:rsidRPr="00BF70EC" w:rsidRDefault="00D705C2" w:rsidP="00BF70EC">
            <w:pPr>
              <w:numPr>
                <w:ilvl w:val="0"/>
                <w:numId w:val="5"/>
              </w:numPr>
              <w:spacing w:after="0"/>
              <w:rPr>
                <w:rFonts w:ascii="Arial" w:eastAsia="Times New Roman" w:hAnsi="Arial" w:cs="Arial"/>
                <w:color w:val="000000"/>
                <w:sz w:val="20"/>
                <w:szCs w:val="20"/>
                <w:lang w:eastAsia="pt-BR"/>
              </w:rPr>
            </w:pPr>
          </w:p>
        </w:tc>
        <w:tc>
          <w:tcPr>
            <w:tcW w:w="759" w:type="pct"/>
            <w:hideMark/>
          </w:tcPr>
          <w:p w14:paraId="75626529" w14:textId="77777777" w:rsidR="00D705C2" w:rsidRPr="00BF70EC" w:rsidRDefault="00D705C2" w:rsidP="00BF70EC">
            <w:pPr>
              <w:spacing w:after="0"/>
              <w:rPr>
                <w:rFonts w:ascii="Arial" w:eastAsia="Times New Roman" w:hAnsi="Arial" w:cs="Arial"/>
                <w:color w:val="000000"/>
                <w:sz w:val="20"/>
                <w:szCs w:val="20"/>
                <w:lang w:eastAsia="pt-BR"/>
              </w:rPr>
            </w:pPr>
            <w:proofErr w:type="spellStart"/>
            <w:r w:rsidRPr="00BF70EC">
              <w:rPr>
                <w:rFonts w:ascii="Arial" w:eastAsia="Times New Roman" w:hAnsi="Arial" w:cs="Arial"/>
                <w:color w:val="000000"/>
                <w:sz w:val="20"/>
                <w:szCs w:val="20"/>
                <w:lang w:eastAsia="pt-BR"/>
              </w:rPr>
              <w:t>opcaoSemestralidade</w:t>
            </w:r>
            <w:proofErr w:type="spellEnd"/>
          </w:p>
        </w:tc>
        <w:tc>
          <w:tcPr>
            <w:tcW w:w="698" w:type="pct"/>
            <w:hideMark/>
          </w:tcPr>
          <w:p w14:paraId="7562652A"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Opção Semestral de confirmação dos relatórios da LRF</w:t>
            </w:r>
          </w:p>
        </w:tc>
        <w:tc>
          <w:tcPr>
            <w:tcW w:w="499" w:type="pct"/>
            <w:hideMark/>
          </w:tcPr>
          <w:p w14:paraId="7562652B"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Sempre 1</w:t>
            </w:r>
          </w:p>
        </w:tc>
        <w:tc>
          <w:tcPr>
            <w:tcW w:w="384" w:type="pct"/>
            <w:hideMark/>
          </w:tcPr>
          <w:p w14:paraId="7562652C"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Inteiro</w:t>
            </w:r>
          </w:p>
        </w:tc>
        <w:tc>
          <w:tcPr>
            <w:tcW w:w="493" w:type="pct"/>
            <w:hideMark/>
          </w:tcPr>
          <w:p w14:paraId="7562652D" w14:textId="08BEEB7C" w:rsidR="00D705C2" w:rsidRPr="00BF70EC" w:rsidRDefault="00194174" w:rsidP="00BF70EC">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Sim</w:t>
            </w:r>
          </w:p>
        </w:tc>
        <w:tc>
          <w:tcPr>
            <w:tcW w:w="1941" w:type="pct"/>
            <w:hideMark/>
          </w:tcPr>
          <w:p w14:paraId="7562652E"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O município é optante pela divulgação semestral dos relatórios da LRF?</w:t>
            </w:r>
          </w:p>
          <w:p w14:paraId="7562652F"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1 – Sim</w:t>
            </w:r>
          </w:p>
          <w:p w14:paraId="75626530"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2 – Não</w:t>
            </w:r>
          </w:p>
          <w:p w14:paraId="75626531" w14:textId="03126EFA" w:rsidR="005274B8" w:rsidRPr="00BF70EC" w:rsidRDefault="005274B8" w:rsidP="005274B8">
            <w:pPr>
              <w:spacing w:after="0"/>
              <w:jc w:val="both"/>
              <w:rPr>
                <w:rFonts w:ascii="Arial" w:eastAsia="Times New Roman" w:hAnsi="Arial" w:cs="Arial"/>
                <w:color w:val="000000"/>
                <w:sz w:val="20"/>
                <w:szCs w:val="20"/>
                <w:lang w:eastAsia="pt-BR"/>
              </w:rPr>
            </w:pPr>
          </w:p>
        </w:tc>
      </w:tr>
      <w:tr w:rsidR="00445F3F" w:rsidRPr="00BF70EC" w14:paraId="7562653A" w14:textId="77777777" w:rsidTr="0013718E">
        <w:trPr>
          <w:trHeight w:val="300"/>
        </w:trPr>
        <w:tc>
          <w:tcPr>
            <w:tcW w:w="226" w:type="pct"/>
            <w:hideMark/>
          </w:tcPr>
          <w:p w14:paraId="75626533" w14:textId="77777777" w:rsidR="00D705C2" w:rsidRPr="00BF70EC" w:rsidRDefault="00D705C2" w:rsidP="00BF70EC">
            <w:pPr>
              <w:numPr>
                <w:ilvl w:val="0"/>
                <w:numId w:val="5"/>
              </w:numPr>
              <w:spacing w:after="0"/>
              <w:rPr>
                <w:rFonts w:ascii="Arial" w:eastAsia="Times New Roman" w:hAnsi="Arial" w:cs="Arial"/>
                <w:color w:val="000000"/>
                <w:sz w:val="20"/>
                <w:szCs w:val="20"/>
                <w:lang w:eastAsia="pt-BR"/>
              </w:rPr>
            </w:pPr>
          </w:p>
        </w:tc>
        <w:tc>
          <w:tcPr>
            <w:tcW w:w="759" w:type="pct"/>
            <w:hideMark/>
          </w:tcPr>
          <w:p w14:paraId="75626534" w14:textId="77777777" w:rsidR="00D705C2" w:rsidRPr="00BF70EC" w:rsidRDefault="00D705C2" w:rsidP="00BF70EC">
            <w:pPr>
              <w:spacing w:after="0"/>
              <w:rPr>
                <w:rFonts w:ascii="Arial" w:eastAsia="Times New Roman" w:hAnsi="Arial" w:cs="Arial"/>
                <w:color w:val="000000"/>
                <w:sz w:val="20"/>
                <w:szCs w:val="20"/>
                <w:lang w:eastAsia="pt-BR"/>
              </w:rPr>
            </w:pPr>
            <w:proofErr w:type="spellStart"/>
            <w:r w:rsidRPr="00BF70EC">
              <w:rPr>
                <w:rFonts w:ascii="Arial" w:eastAsia="Times New Roman" w:hAnsi="Arial" w:cs="Arial"/>
                <w:color w:val="000000"/>
                <w:sz w:val="20"/>
                <w:szCs w:val="20"/>
                <w:lang w:eastAsia="pt-BR"/>
              </w:rPr>
              <w:t>dataGeracao</w:t>
            </w:r>
            <w:proofErr w:type="spellEnd"/>
          </w:p>
        </w:tc>
        <w:tc>
          <w:tcPr>
            <w:tcW w:w="698" w:type="pct"/>
            <w:hideMark/>
          </w:tcPr>
          <w:p w14:paraId="75626535"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Data de geração do arquivo</w:t>
            </w:r>
          </w:p>
        </w:tc>
        <w:tc>
          <w:tcPr>
            <w:tcW w:w="499" w:type="pct"/>
            <w:hideMark/>
          </w:tcPr>
          <w:p w14:paraId="75626536"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 xml:space="preserve">Sempre 8 </w:t>
            </w:r>
          </w:p>
        </w:tc>
        <w:tc>
          <w:tcPr>
            <w:tcW w:w="384" w:type="pct"/>
            <w:hideMark/>
          </w:tcPr>
          <w:p w14:paraId="75626537"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Data</w:t>
            </w:r>
          </w:p>
        </w:tc>
        <w:tc>
          <w:tcPr>
            <w:tcW w:w="493" w:type="pct"/>
            <w:hideMark/>
          </w:tcPr>
          <w:p w14:paraId="75626538"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Sim</w:t>
            </w:r>
          </w:p>
        </w:tc>
        <w:tc>
          <w:tcPr>
            <w:tcW w:w="1941" w:type="pct"/>
            <w:hideMark/>
          </w:tcPr>
          <w:p w14:paraId="75626539"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Data de geração do arquivo.</w:t>
            </w:r>
            <w:r w:rsidRPr="00BF70EC">
              <w:rPr>
                <w:rFonts w:ascii="Arial" w:hAnsi="Arial" w:cs="Arial"/>
                <w:color w:val="000000"/>
                <w:sz w:val="20"/>
                <w:szCs w:val="20"/>
              </w:rPr>
              <w:t xml:space="preserve"> Formatação: “</w:t>
            </w:r>
            <w:proofErr w:type="spellStart"/>
            <w:r w:rsidRPr="00BF70EC">
              <w:rPr>
                <w:rFonts w:ascii="Arial" w:hAnsi="Arial" w:cs="Arial"/>
                <w:color w:val="000000"/>
                <w:sz w:val="20"/>
                <w:szCs w:val="20"/>
              </w:rPr>
              <w:t>ddmmaaaa</w:t>
            </w:r>
            <w:proofErr w:type="spellEnd"/>
            <w:r w:rsidRPr="00BF70EC">
              <w:rPr>
                <w:rFonts w:ascii="Arial" w:hAnsi="Arial" w:cs="Arial"/>
                <w:color w:val="000000"/>
                <w:sz w:val="20"/>
                <w:szCs w:val="20"/>
              </w:rPr>
              <w:t>”.</w:t>
            </w:r>
          </w:p>
        </w:tc>
      </w:tr>
      <w:tr w:rsidR="002D5F73" w:rsidRPr="00BF70EC" w14:paraId="75626542" w14:textId="77777777" w:rsidTr="0013718E">
        <w:trPr>
          <w:trHeight w:val="300"/>
        </w:trPr>
        <w:tc>
          <w:tcPr>
            <w:tcW w:w="226" w:type="pct"/>
          </w:tcPr>
          <w:p w14:paraId="7562653B" w14:textId="77777777" w:rsidR="002D5F73" w:rsidRPr="00BF70EC" w:rsidRDefault="002D5F73" w:rsidP="00BF70EC">
            <w:pPr>
              <w:numPr>
                <w:ilvl w:val="0"/>
                <w:numId w:val="5"/>
              </w:numPr>
              <w:spacing w:after="0"/>
              <w:rPr>
                <w:rFonts w:ascii="Arial" w:eastAsia="Times New Roman" w:hAnsi="Arial" w:cs="Arial"/>
                <w:color w:val="000000"/>
                <w:sz w:val="20"/>
                <w:szCs w:val="20"/>
                <w:lang w:eastAsia="pt-BR"/>
              </w:rPr>
            </w:pPr>
          </w:p>
        </w:tc>
        <w:tc>
          <w:tcPr>
            <w:tcW w:w="759" w:type="pct"/>
          </w:tcPr>
          <w:p w14:paraId="7562653C" w14:textId="77777777" w:rsidR="002D5F73" w:rsidRPr="00BF70EC" w:rsidRDefault="002D5F73" w:rsidP="00BF70EC">
            <w:pPr>
              <w:spacing w:after="0"/>
              <w:rPr>
                <w:rFonts w:ascii="Arial" w:eastAsia="Times New Roman" w:hAnsi="Arial" w:cs="Arial"/>
                <w:color w:val="000000"/>
                <w:sz w:val="20"/>
                <w:szCs w:val="20"/>
                <w:lang w:eastAsia="pt-BR"/>
              </w:rPr>
            </w:pPr>
            <w:proofErr w:type="spellStart"/>
            <w:r>
              <w:rPr>
                <w:rFonts w:ascii="Arial" w:eastAsia="Times New Roman" w:hAnsi="Arial" w:cs="Arial"/>
                <w:color w:val="000000"/>
                <w:sz w:val="20"/>
                <w:szCs w:val="20"/>
                <w:lang w:eastAsia="pt-BR"/>
              </w:rPr>
              <w:t>cod</w:t>
            </w:r>
            <w:r w:rsidRPr="002D5F73">
              <w:rPr>
                <w:rFonts w:ascii="Arial" w:eastAsia="Times New Roman" w:hAnsi="Arial" w:cs="Arial"/>
                <w:color w:val="000000"/>
                <w:sz w:val="20"/>
                <w:szCs w:val="20"/>
                <w:lang w:eastAsia="pt-BR"/>
              </w:rPr>
              <w:t>ControleRemessa</w:t>
            </w:r>
            <w:proofErr w:type="spellEnd"/>
          </w:p>
        </w:tc>
        <w:tc>
          <w:tcPr>
            <w:tcW w:w="698" w:type="pct"/>
          </w:tcPr>
          <w:p w14:paraId="7562653D" w14:textId="77777777" w:rsidR="002D5F73" w:rsidRPr="00BF70EC" w:rsidRDefault="002D5F73" w:rsidP="002D5F73">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Código de controle externo da remessa</w:t>
            </w:r>
          </w:p>
        </w:tc>
        <w:tc>
          <w:tcPr>
            <w:tcW w:w="499" w:type="pct"/>
          </w:tcPr>
          <w:p w14:paraId="7562653E" w14:textId="77777777" w:rsidR="002D5F73" w:rsidRPr="00BF70EC" w:rsidRDefault="002D5F73" w:rsidP="00BF70EC">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20</w:t>
            </w:r>
          </w:p>
        </w:tc>
        <w:tc>
          <w:tcPr>
            <w:tcW w:w="384" w:type="pct"/>
          </w:tcPr>
          <w:p w14:paraId="7562653F" w14:textId="77777777" w:rsidR="002D5F73" w:rsidRPr="00BF70EC" w:rsidRDefault="002D5F73" w:rsidP="00BF70EC">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Texto</w:t>
            </w:r>
          </w:p>
        </w:tc>
        <w:tc>
          <w:tcPr>
            <w:tcW w:w="493" w:type="pct"/>
          </w:tcPr>
          <w:p w14:paraId="75626540" w14:textId="77777777" w:rsidR="002D5F73" w:rsidRPr="00BF70EC" w:rsidRDefault="002D5F73" w:rsidP="00BF70EC">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Não</w:t>
            </w:r>
          </w:p>
        </w:tc>
        <w:tc>
          <w:tcPr>
            <w:tcW w:w="1941" w:type="pct"/>
          </w:tcPr>
          <w:p w14:paraId="75626541" w14:textId="77777777" w:rsidR="002D5F73" w:rsidRPr="00BF70EC" w:rsidRDefault="002D5F73" w:rsidP="002D5F73">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Código de controle externo da remessa. O objetivo deste campo é permitir que o órgão realize um controle da sua remessa encaminhada junto ao TCEMG.</w:t>
            </w:r>
          </w:p>
        </w:tc>
      </w:tr>
    </w:tbl>
    <w:p w14:paraId="75626543" w14:textId="77777777" w:rsidR="00113820" w:rsidRDefault="00113820" w:rsidP="00CA6359">
      <w:pPr>
        <w:rPr>
          <w:b/>
          <w:color w:val="000000"/>
          <w:sz w:val="24"/>
          <w:szCs w:val="24"/>
        </w:rPr>
      </w:pPr>
    </w:p>
    <w:p w14:paraId="75626544" w14:textId="77777777" w:rsidR="00113820" w:rsidRDefault="00113820">
      <w:pPr>
        <w:spacing w:after="0" w:line="240" w:lineRule="auto"/>
        <w:rPr>
          <w:b/>
          <w:color w:val="000000"/>
          <w:sz w:val="24"/>
          <w:szCs w:val="24"/>
        </w:rPr>
      </w:pPr>
      <w:r>
        <w:rPr>
          <w:b/>
          <w:color w:val="000000"/>
          <w:sz w:val="24"/>
          <w:szCs w:val="24"/>
        </w:rPr>
        <w:br w:type="page"/>
      </w:r>
    </w:p>
    <w:p w14:paraId="75626545" w14:textId="77777777" w:rsidR="006607CA" w:rsidRPr="00445F3F" w:rsidRDefault="006607CA" w:rsidP="00CA6359">
      <w:pPr>
        <w:rPr>
          <w:b/>
          <w:color w:val="000000"/>
          <w:sz w:val="24"/>
          <w:szCs w:val="24"/>
        </w:rPr>
      </w:pPr>
    </w:p>
    <w:p w14:paraId="75626546" w14:textId="77777777" w:rsidR="004D6BA1" w:rsidRPr="00445F3F" w:rsidRDefault="0049424C" w:rsidP="004D6BA1">
      <w:pPr>
        <w:pStyle w:val="Ttulo2"/>
        <w:rPr>
          <w:rFonts w:ascii="Arial" w:hAnsi="Arial" w:cs="Arial"/>
          <w:color w:val="000000"/>
        </w:rPr>
      </w:pPr>
      <w:bookmarkStart w:id="157" w:name="_Toc278280377"/>
      <w:bookmarkStart w:id="158" w:name="_Toc366165095"/>
      <w:bookmarkStart w:id="159" w:name="_Toc367438064"/>
      <w:bookmarkStart w:id="160" w:name="_Toc367874329"/>
      <w:bookmarkStart w:id="161" w:name="_Toc367983147"/>
      <w:bookmarkStart w:id="162" w:name="_Toc367983215"/>
      <w:bookmarkStart w:id="163" w:name="_Toc367983381"/>
      <w:bookmarkStart w:id="164" w:name="_Toc435436441"/>
      <w:r>
        <w:rPr>
          <w:rFonts w:ascii="Arial" w:hAnsi="Arial" w:cs="Arial"/>
          <w:color w:val="000000"/>
        </w:rPr>
        <w:t xml:space="preserve">ORGAO - </w:t>
      </w:r>
      <w:r w:rsidR="0082147A" w:rsidRPr="00445F3F">
        <w:rPr>
          <w:rFonts w:ascii="Arial" w:hAnsi="Arial" w:cs="Arial"/>
          <w:color w:val="000000"/>
        </w:rPr>
        <w:t>Órgão</w:t>
      </w:r>
      <w:r w:rsidR="00712B2F" w:rsidRPr="00445F3F">
        <w:rPr>
          <w:rFonts w:ascii="Arial" w:hAnsi="Arial" w:cs="Arial"/>
          <w:color w:val="000000"/>
        </w:rPr>
        <w:t>s</w:t>
      </w:r>
      <w:bookmarkEnd w:id="157"/>
      <w:bookmarkEnd w:id="158"/>
      <w:bookmarkEnd w:id="159"/>
      <w:bookmarkEnd w:id="160"/>
      <w:bookmarkEnd w:id="161"/>
      <w:bookmarkEnd w:id="162"/>
      <w:bookmarkEnd w:id="163"/>
      <w:bookmarkEnd w:id="16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3"/>
        <w:gridCol w:w="2104"/>
        <w:gridCol w:w="1973"/>
        <w:gridCol w:w="1377"/>
        <w:gridCol w:w="1105"/>
        <w:gridCol w:w="1419"/>
        <w:gridCol w:w="5381"/>
      </w:tblGrid>
      <w:tr w:rsidR="00445F3F" w:rsidRPr="00445F3F" w14:paraId="75626548" w14:textId="77777777" w:rsidTr="000D3FD6">
        <w:trPr>
          <w:trHeight w:val="301"/>
        </w:trPr>
        <w:tc>
          <w:tcPr>
            <w:tcW w:w="5000" w:type="pct"/>
            <w:gridSpan w:val="7"/>
            <w:noWrap/>
            <w:hideMark/>
          </w:tcPr>
          <w:p w14:paraId="75626547" w14:textId="77777777" w:rsidR="00D60926" w:rsidRPr="00445F3F" w:rsidRDefault="007A70A5" w:rsidP="00BF70EC">
            <w:pPr>
              <w:spacing w:after="0"/>
              <w:rPr>
                <w:rFonts w:ascii="Arial" w:eastAsia="Times New Roman" w:hAnsi="Arial" w:cs="Arial"/>
                <w:b/>
                <w:color w:val="000000"/>
                <w:sz w:val="20"/>
                <w:szCs w:val="20"/>
                <w:lang w:eastAsia="pt-BR"/>
              </w:rPr>
            </w:pPr>
            <w:r w:rsidRPr="00445F3F">
              <w:rPr>
                <w:rFonts w:ascii="Arial" w:eastAsia="Times New Roman" w:hAnsi="Arial" w:cs="Arial"/>
                <w:b/>
                <w:color w:val="000000"/>
                <w:sz w:val="20"/>
                <w:szCs w:val="20"/>
                <w:lang w:eastAsia="pt-BR"/>
              </w:rPr>
              <w:t>Nome do Arquivo:</w:t>
            </w:r>
            <w:r w:rsidR="00D60926" w:rsidRPr="00445F3F">
              <w:rPr>
                <w:rFonts w:ascii="Arial" w:eastAsia="Times New Roman" w:hAnsi="Arial" w:cs="Arial"/>
                <w:b/>
                <w:color w:val="000000"/>
                <w:sz w:val="20"/>
                <w:szCs w:val="20"/>
                <w:lang w:eastAsia="pt-BR"/>
              </w:rPr>
              <w:t xml:space="preserve"> ORGAO</w:t>
            </w:r>
          </w:p>
        </w:tc>
      </w:tr>
      <w:tr w:rsidR="00BF70EC" w:rsidRPr="00445F3F" w14:paraId="7562654A" w14:textId="77777777" w:rsidTr="000D3FD6">
        <w:trPr>
          <w:trHeight w:val="301"/>
        </w:trPr>
        <w:tc>
          <w:tcPr>
            <w:tcW w:w="5000" w:type="pct"/>
            <w:gridSpan w:val="7"/>
            <w:noWrap/>
            <w:hideMark/>
          </w:tcPr>
          <w:p w14:paraId="75626549" w14:textId="46E5E8AF" w:rsidR="00BF70EC" w:rsidRPr="00BF70EC" w:rsidRDefault="000D3FD6" w:rsidP="00E33521">
            <w:pPr>
              <w:spacing w:after="0"/>
              <w:rPr>
                <w:rFonts w:ascii="Arial" w:eastAsia="Times New Roman" w:hAnsi="Arial" w:cs="Arial"/>
                <w:b/>
                <w:color w:val="000000"/>
                <w:sz w:val="20"/>
                <w:szCs w:val="20"/>
                <w:lang w:eastAsia="pt-BR"/>
              </w:rPr>
            </w:pPr>
            <w:r>
              <w:rPr>
                <w:rFonts w:ascii="Arial" w:hAnsi="Arial" w:cs="Arial"/>
                <w:b/>
                <w:color w:val="000000"/>
                <w:sz w:val="20"/>
                <w:szCs w:val="20"/>
              </w:rPr>
              <w:t>C</w:t>
            </w:r>
            <w:r w:rsidR="00BF70EC" w:rsidRPr="00BF70EC">
              <w:rPr>
                <w:rFonts w:ascii="Arial" w:hAnsi="Arial" w:cs="Arial"/>
                <w:b/>
                <w:color w:val="000000"/>
                <w:sz w:val="20"/>
                <w:szCs w:val="20"/>
              </w:rPr>
              <w:t>ampos que determinam a chave do registro</w:t>
            </w:r>
            <w:r w:rsidR="00BF70EC">
              <w:rPr>
                <w:rFonts w:ascii="Arial" w:hAnsi="Arial" w:cs="Arial"/>
                <w:b/>
                <w:color w:val="000000"/>
                <w:sz w:val="20"/>
                <w:szCs w:val="20"/>
              </w:rPr>
              <w:t xml:space="preserve">: </w:t>
            </w:r>
            <w:proofErr w:type="spellStart"/>
            <w:r w:rsidRPr="00445F3F">
              <w:rPr>
                <w:rFonts w:ascii="Arial" w:eastAsia="Times New Roman" w:hAnsi="Arial" w:cs="Arial"/>
                <w:b/>
                <w:i/>
                <w:color w:val="000000"/>
                <w:sz w:val="20"/>
                <w:szCs w:val="20"/>
                <w:lang w:eastAsia="pt-BR"/>
              </w:rPr>
              <w:t>codOrgao</w:t>
            </w:r>
            <w:proofErr w:type="spellEnd"/>
          </w:p>
        </w:tc>
      </w:tr>
      <w:tr w:rsidR="00445F3F" w:rsidRPr="00445F3F" w14:paraId="75626552" w14:textId="77777777" w:rsidTr="000D3FD6">
        <w:trPr>
          <w:trHeight w:val="301"/>
        </w:trPr>
        <w:tc>
          <w:tcPr>
            <w:tcW w:w="226" w:type="pct"/>
            <w:hideMark/>
          </w:tcPr>
          <w:p w14:paraId="7562654B" w14:textId="77777777" w:rsidR="00D60926" w:rsidRPr="00445F3F" w:rsidRDefault="00C81D53" w:rsidP="00BF70EC">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Seq.</w:t>
            </w:r>
          </w:p>
        </w:tc>
        <w:tc>
          <w:tcPr>
            <w:tcW w:w="752" w:type="pct"/>
            <w:hideMark/>
          </w:tcPr>
          <w:p w14:paraId="7562654C" w14:textId="77777777" w:rsidR="00D60926" w:rsidRPr="00445F3F" w:rsidRDefault="00D60926" w:rsidP="00BF70EC">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Nome do Campo</w:t>
            </w:r>
          </w:p>
        </w:tc>
        <w:tc>
          <w:tcPr>
            <w:tcW w:w="705" w:type="pct"/>
            <w:hideMark/>
          </w:tcPr>
          <w:p w14:paraId="7562654D" w14:textId="77777777" w:rsidR="00D60926" w:rsidRPr="00445F3F" w:rsidRDefault="00D60926" w:rsidP="00BF70EC">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Descrição</w:t>
            </w:r>
          </w:p>
        </w:tc>
        <w:tc>
          <w:tcPr>
            <w:tcW w:w="492" w:type="pct"/>
            <w:hideMark/>
          </w:tcPr>
          <w:p w14:paraId="7562654E" w14:textId="77777777" w:rsidR="00842923" w:rsidRPr="00445F3F" w:rsidRDefault="009724EA" w:rsidP="00BF70EC">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Tamanho</w:t>
            </w:r>
            <w:r w:rsidR="00842923" w:rsidRPr="00445F3F">
              <w:rPr>
                <w:rFonts w:ascii="Arial" w:eastAsia="Times New Roman" w:hAnsi="Arial" w:cs="Arial"/>
                <w:b/>
                <w:bCs/>
                <w:color w:val="000000"/>
                <w:sz w:val="20"/>
                <w:szCs w:val="20"/>
                <w:lang w:eastAsia="pt-BR"/>
              </w:rPr>
              <w:t xml:space="preserve"> máximo</w:t>
            </w:r>
          </w:p>
        </w:tc>
        <w:tc>
          <w:tcPr>
            <w:tcW w:w="395" w:type="pct"/>
            <w:hideMark/>
          </w:tcPr>
          <w:p w14:paraId="7562654F" w14:textId="77777777" w:rsidR="00D60926" w:rsidRPr="00445F3F" w:rsidRDefault="00D60926" w:rsidP="00BF70EC">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Formato</w:t>
            </w:r>
          </w:p>
        </w:tc>
        <w:tc>
          <w:tcPr>
            <w:tcW w:w="507" w:type="pct"/>
            <w:hideMark/>
          </w:tcPr>
          <w:p w14:paraId="75626550" w14:textId="77777777" w:rsidR="00D60926" w:rsidRPr="00445F3F" w:rsidRDefault="00D60926" w:rsidP="00BF70EC">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Obrigatório</w:t>
            </w:r>
          </w:p>
        </w:tc>
        <w:tc>
          <w:tcPr>
            <w:tcW w:w="1923" w:type="pct"/>
            <w:hideMark/>
          </w:tcPr>
          <w:p w14:paraId="75626551" w14:textId="77777777" w:rsidR="00D60926" w:rsidRPr="00445F3F" w:rsidRDefault="00D60926" w:rsidP="00BF70EC">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Conteúdo</w:t>
            </w:r>
          </w:p>
        </w:tc>
      </w:tr>
      <w:tr w:rsidR="00445F3F" w:rsidRPr="00445F3F" w14:paraId="7562655C" w14:textId="77777777" w:rsidTr="000D3FD6">
        <w:trPr>
          <w:trHeight w:val="511"/>
        </w:trPr>
        <w:tc>
          <w:tcPr>
            <w:tcW w:w="226" w:type="pct"/>
            <w:hideMark/>
          </w:tcPr>
          <w:p w14:paraId="75626553" w14:textId="77777777" w:rsidR="00D60926" w:rsidRPr="00445F3F" w:rsidRDefault="00D60926" w:rsidP="00BF70EC">
            <w:pPr>
              <w:numPr>
                <w:ilvl w:val="0"/>
                <w:numId w:val="6"/>
              </w:numPr>
              <w:spacing w:after="0"/>
              <w:rPr>
                <w:rFonts w:ascii="Arial" w:eastAsia="Times New Roman" w:hAnsi="Arial" w:cs="Arial"/>
                <w:bCs/>
                <w:color w:val="000000"/>
                <w:sz w:val="20"/>
                <w:szCs w:val="20"/>
                <w:lang w:eastAsia="pt-BR"/>
              </w:rPr>
            </w:pPr>
          </w:p>
        </w:tc>
        <w:tc>
          <w:tcPr>
            <w:tcW w:w="752" w:type="pct"/>
            <w:hideMark/>
          </w:tcPr>
          <w:p w14:paraId="75626554" w14:textId="77777777" w:rsidR="00D60926" w:rsidRPr="00445F3F" w:rsidRDefault="00D60926" w:rsidP="00BF70EC">
            <w:pPr>
              <w:spacing w:after="0"/>
              <w:rPr>
                <w:rFonts w:ascii="Arial" w:eastAsia="Times New Roman" w:hAnsi="Arial" w:cs="Arial"/>
                <w:b/>
                <w:i/>
                <w:color w:val="000000"/>
                <w:sz w:val="20"/>
                <w:szCs w:val="20"/>
                <w:lang w:eastAsia="pt-BR"/>
              </w:rPr>
            </w:pPr>
            <w:proofErr w:type="spellStart"/>
            <w:r w:rsidRPr="00445F3F">
              <w:rPr>
                <w:rFonts w:ascii="Arial" w:eastAsia="Times New Roman" w:hAnsi="Arial" w:cs="Arial"/>
                <w:b/>
                <w:i/>
                <w:color w:val="000000"/>
                <w:sz w:val="20"/>
                <w:szCs w:val="20"/>
                <w:lang w:eastAsia="pt-BR"/>
              </w:rPr>
              <w:t>codOrgao</w:t>
            </w:r>
            <w:proofErr w:type="spellEnd"/>
          </w:p>
        </w:tc>
        <w:tc>
          <w:tcPr>
            <w:tcW w:w="705" w:type="pct"/>
            <w:hideMark/>
          </w:tcPr>
          <w:p w14:paraId="75626555" w14:textId="77777777" w:rsidR="00D60926" w:rsidRPr="00445F3F" w:rsidRDefault="003337FE"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do</w:t>
            </w:r>
            <w:r w:rsidR="0082147A" w:rsidRPr="00445F3F">
              <w:rPr>
                <w:rFonts w:ascii="Arial" w:eastAsia="Times New Roman" w:hAnsi="Arial" w:cs="Arial"/>
                <w:color w:val="000000"/>
                <w:sz w:val="20"/>
                <w:szCs w:val="20"/>
                <w:lang w:eastAsia="pt-BR"/>
              </w:rPr>
              <w:t xml:space="preserve"> órgão</w:t>
            </w:r>
          </w:p>
        </w:tc>
        <w:tc>
          <w:tcPr>
            <w:tcW w:w="492" w:type="pct"/>
            <w:hideMark/>
          </w:tcPr>
          <w:p w14:paraId="75626556" w14:textId="77777777" w:rsidR="00D60926" w:rsidRPr="00445F3F" w:rsidRDefault="0023379C"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Sempre 2 </w:t>
            </w:r>
          </w:p>
        </w:tc>
        <w:tc>
          <w:tcPr>
            <w:tcW w:w="395" w:type="pct"/>
            <w:hideMark/>
          </w:tcPr>
          <w:p w14:paraId="75626557" w14:textId="77777777" w:rsidR="00D60926" w:rsidRPr="00445F3F" w:rsidRDefault="00CB5CE5"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507" w:type="pct"/>
            <w:hideMark/>
          </w:tcPr>
          <w:p w14:paraId="75626558" w14:textId="77777777" w:rsidR="00D60926" w:rsidRPr="00445F3F" w:rsidRDefault="00D60926"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1923" w:type="pct"/>
            <w:hideMark/>
          </w:tcPr>
          <w:p w14:paraId="75626559" w14:textId="77777777" w:rsidR="00D60926" w:rsidRPr="00445F3F" w:rsidRDefault="00AE3CFF"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do</w:t>
            </w:r>
            <w:r w:rsidR="0082147A" w:rsidRPr="00445F3F">
              <w:rPr>
                <w:rFonts w:ascii="Arial" w:eastAsia="Times New Roman" w:hAnsi="Arial" w:cs="Arial"/>
                <w:color w:val="000000"/>
                <w:sz w:val="20"/>
                <w:szCs w:val="20"/>
                <w:lang w:eastAsia="pt-BR"/>
              </w:rPr>
              <w:t xml:space="preserve"> órgão</w:t>
            </w:r>
            <w:r w:rsidR="00D60926" w:rsidRPr="00445F3F">
              <w:rPr>
                <w:rFonts w:ascii="Arial" w:eastAsia="Times New Roman" w:hAnsi="Arial" w:cs="Arial"/>
                <w:color w:val="000000"/>
                <w:sz w:val="20"/>
                <w:szCs w:val="20"/>
                <w:lang w:eastAsia="pt-BR"/>
              </w:rPr>
              <w:t xml:space="preserve"> - conforme </w:t>
            </w:r>
            <w:r w:rsidR="006A22FF" w:rsidRPr="00445F3F">
              <w:rPr>
                <w:rFonts w:ascii="Arial" w:eastAsia="Times New Roman" w:hAnsi="Arial" w:cs="Arial"/>
                <w:color w:val="000000"/>
                <w:sz w:val="20"/>
                <w:szCs w:val="20"/>
                <w:lang w:eastAsia="pt-BR"/>
              </w:rPr>
              <w:t xml:space="preserve">cadastrado </w:t>
            </w:r>
            <w:r w:rsidR="00D60926" w:rsidRPr="00445F3F">
              <w:rPr>
                <w:rFonts w:ascii="Arial" w:eastAsia="Times New Roman" w:hAnsi="Arial" w:cs="Arial"/>
                <w:color w:val="000000"/>
                <w:sz w:val="20"/>
                <w:szCs w:val="20"/>
                <w:lang w:eastAsia="pt-BR"/>
              </w:rPr>
              <w:t>no Portal SICOM.</w:t>
            </w:r>
          </w:p>
          <w:p w14:paraId="7562655A" w14:textId="77777777" w:rsidR="00C50F8B" w:rsidRPr="00445F3F" w:rsidRDefault="00C50F8B"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O “código”, atribuído pelo responsável pelo cadastro, corresponde ao número que identificará as Unidades Gestoras responsáveis pelas remessas.</w:t>
            </w:r>
          </w:p>
          <w:p w14:paraId="7562655B" w14:textId="77777777" w:rsidR="00C50F8B" w:rsidRPr="00445F3F" w:rsidRDefault="00C50F8B"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No contexto do SICOM essas Unidades serão denominadas “Órgãos”. Destaca-se que esses “Órgãos” não se confundem com os órgãos definidos na Lei Orçamentária.</w:t>
            </w:r>
          </w:p>
        </w:tc>
      </w:tr>
      <w:tr w:rsidR="00445F3F" w:rsidRPr="00445F3F" w14:paraId="75626564" w14:textId="77777777" w:rsidTr="000D3FD6">
        <w:trPr>
          <w:trHeight w:val="767"/>
        </w:trPr>
        <w:tc>
          <w:tcPr>
            <w:tcW w:w="226" w:type="pct"/>
            <w:hideMark/>
          </w:tcPr>
          <w:p w14:paraId="7562655D" w14:textId="77777777" w:rsidR="00D60926" w:rsidRPr="00445F3F" w:rsidRDefault="00D60926" w:rsidP="00BF70EC">
            <w:pPr>
              <w:numPr>
                <w:ilvl w:val="0"/>
                <w:numId w:val="6"/>
              </w:numPr>
              <w:spacing w:after="0"/>
              <w:rPr>
                <w:rFonts w:ascii="Arial" w:eastAsia="Times New Roman" w:hAnsi="Arial" w:cs="Arial"/>
                <w:color w:val="000000"/>
                <w:sz w:val="20"/>
                <w:szCs w:val="20"/>
                <w:lang w:eastAsia="pt-BR"/>
              </w:rPr>
            </w:pPr>
          </w:p>
        </w:tc>
        <w:tc>
          <w:tcPr>
            <w:tcW w:w="752" w:type="pct"/>
            <w:hideMark/>
          </w:tcPr>
          <w:p w14:paraId="7562655E" w14:textId="77777777" w:rsidR="00D60926" w:rsidRPr="00E52670" w:rsidRDefault="00D60926" w:rsidP="00BF70EC">
            <w:pPr>
              <w:spacing w:after="0"/>
              <w:rPr>
                <w:rFonts w:ascii="Arial" w:eastAsia="Times New Roman" w:hAnsi="Arial" w:cs="Arial"/>
                <w:color w:val="000000"/>
                <w:sz w:val="20"/>
                <w:szCs w:val="20"/>
                <w:lang w:eastAsia="pt-BR"/>
              </w:rPr>
            </w:pPr>
            <w:proofErr w:type="spellStart"/>
            <w:r w:rsidRPr="00E52670">
              <w:rPr>
                <w:rFonts w:ascii="Arial" w:eastAsia="Times New Roman" w:hAnsi="Arial" w:cs="Arial"/>
                <w:color w:val="000000"/>
                <w:sz w:val="20"/>
                <w:szCs w:val="20"/>
                <w:lang w:eastAsia="pt-BR"/>
              </w:rPr>
              <w:t>cpfGestor</w:t>
            </w:r>
            <w:proofErr w:type="spellEnd"/>
          </w:p>
        </w:tc>
        <w:tc>
          <w:tcPr>
            <w:tcW w:w="705" w:type="pct"/>
            <w:hideMark/>
          </w:tcPr>
          <w:p w14:paraId="7562655F" w14:textId="77777777" w:rsidR="00D60926" w:rsidRPr="00445F3F" w:rsidRDefault="00EA7467"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Número</w:t>
            </w:r>
            <w:r w:rsidR="003337FE" w:rsidRPr="00445F3F">
              <w:rPr>
                <w:rFonts w:ascii="Arial" w:eastAsia="Times New Roman" w:hAnsi="Arial" w:cs="Arial"/>
                <w:color w:val="000000"/>
                <w:sz w:val="20"/>
                <w:szCs w:val="20"/>
                <w:lang w:eastAsia="pt-BR"/>
              </w:rPr>
              <w:t xml:space="preserve"> do CPF do g</w:t>
            </w:r>
            <w:r w:rsidR="00D60926" w:rsidRPr="00445F3F">
              <w:rPr>
                <w:rFonts w:ascii="Arial" w:eastAsia="Times New Roman" w:hAnsi="Arial" w:cs="Arial"/>
                <w:color w:val="000000"/>
                <w:sz w:val="20"/>
                <w:szCs w:val="20"/>
                <w:lang w:eastAsia="pt-BR"/>
              </w:rPr>
              <w:t>estor</w:t>
            </w:r>
          </w:p>
        </w:tc>
        <w:tc>
          <w:tcPr>
            <w:tcW w:w="492" w:type="pct"/>
            <w:hideMark/>
          </w:tcPr>
          <w:p w14:paraId="75626560" w14:textId="77777777" w:rsidR="00D60926" w:rsidRPr="00445F3F" w:rsidRDefault="0023379C"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Sempre 11 </w:t>
            </w:r>
          </w:p>
        </w:tc>
        <w:tc>
          <w:tcPr>
            <w:tcW w:w="395" w:type="pct"/>
            <w:hideMark/>
          </w:tcPr>
          <w:p w14:paraId="75626561" w14:textId="77777777" w:rsidR="00D60926" w:rsidRPr="00445F3F" w:rsidRDefault="00CB5CE5"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507" w:type="pct"/>
            <w:hideMark/>
          </w:tcPr>
          <w:p w14:paraId="75626562" w14:textId="77777777" w:rsidR="00D60926" w:rsidRPr="00445F3F" w:rsidRDefault="00D60926"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1923" w:type="pct"/>
            <w:hideMark/>
          </w:tcPr>
          <w:p w14:paraId="75626563" w14:textId="77777777" w:rsidR="00D60926" w:rsidRPr="00445F3F" w:rsidRDefault="00D60926"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Número do CPF do Gestor.</w:t>
            </w:r>
          </w:p>
        </w:tc>
      </w:tr>
      <w:tr w:rsidR="00445F3F" w:rsidRPr="00445F3F" w14:paraId="75626573" w14:textId="77777777" w:rsidTr="000D3FD6">
        <w:trPr>
          <w:trHeight w:val="363"/>
        </w:trPr>
        <w:tc>
          <w:tcPr>
            <w:tcW w:w="226" w:type="pct"/>
            <w:hideMark/>
          </w:tcPr>
          <w:p w14:paraId="75626565" w14:textId="77777777" w:rsidR="00D60926" w:rsidRPr="00445F3F" w:rsidRDefault="00D60926" w:rsidP="00BF70EC">
            <w:pPr>
              <w:numPr>
                <w:ilvl w:val="0"/>
                <w:numId w:val="6"/>
              </w:numPr>
              <w:spacing w:after="0"/>
              <w:rPr>
                <w:rFonts w:ascii="Arial" w:eastAsia="Times New Roman" w:hAnsi="Arial" w:cs="Arial"/>
                <w:color w:val="000000"/>
                <w:sz w:val="20"/>
                <w:szCs w:val="20"/>
                <w:lang w:eastAsia="pt-BR"/>
              </w:rPr>
            </w:pPr>
          </w:p>
        </w:tc>
        <w:tc>
          <w:tcPr>
            <w:tcW w:w="752" w:type="pct"/>
            <w:hideMark/>
          </w:tcPr>
          <w:p w14:paraId="75626566" w14:textId="77777777" w:rsidR="00D60926" w:rsidRPr="00E52670" w:rsidRDefault="00D60926" w:rsidP="00BF70EC">
            <w:pPr>
              <w:spacing w:after="0"/>
              <w:rPr>
                <w:rFonts w:ascii="Arial" w:eastAsia="Times New Roman" w:hAnsi="Arial" w:cs="Arial"/>
                <w:color w:val="000000"/>
                <w:sz w:val="20"/>
                <w:szCs w:val="20"/>
                <w:lang w:eastAsia="pt-BR"/>
              </w:rPr>
            </w:pPr>
            <w:proofErr w:type="spellStart"/>
            <w:r w:rsidRPr="00E52670">
              <w:rPr>
                <w:rFonts w:ascii="Arial" w:eastAsia="Times New Roman" w:hAnsi="Arial" w:cs="Arial"/>
                <w:color w:val="000000"/>
                <w:sz w:val="20"/>
                <w:szCs w:val="20"/>
                <w:lang w:eastAsia="pt-BR"/>
              </w:rPr>
              <w:t>tipoOrgao</w:t>
            </w:r>
            <w:proofErr w:type="spellEnd"/>
          </w:p>
        </w:tc>
        <w:tc>
          <w:tcPr>
            <w:tcW w:w="705" w:type="pct"/>
            <w:hideMark/>
          </w:tcPr>
          <w:p w14:paraId="75626567" w14:textId="77777777" w:rsidR="00D60926" w:rsidRPr="00445F3F" w:rsidRDefault="00AE3CFF"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Tipo do</w:t>
            </w:r>
            <w:r w:rsidR="0082147A" w:rsidRPr="00445F3F">
              <w:rPr>
                <w:rFonts w:ascii="Arial" w:eastAsia="Times New Roman" w:hAnsi="Arial" w:cs="Arial"/>
                <w:color w:val="000000"/>
                <w:sz w:val="20"/>
                <w:szCs w:val="20"/>
                <w:lang w:eastAsia="pt-BR"/>
              </w:rPr>
              <w:t xml:space="preserve"> órgão</w:t>
            </w:r>
          </w:p>
        </w:tc>
        <w:tc>
          <w:tcPr>
            <w:tcW w:w="492" w:type="pct"/>
            <w:hideMark/>
          </w:tcPr>
          <w:p w14:paraId="75626568" w14:textId="77777777" w:rsidR="00D60926" w:rsidRPr="00445F3F" w:rsidRDefault="0023379C"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Sempre 2 </w:t>
            </w:r>
          </w:p>
        </w:tc>
        <w:tc>
          <w:tcPr>
            <w:tcW w:w="395" w:type="pct"/>
            <w:hideMark/>
          </w:tcPr>
          <w:p w14:paraId="75626569" w14:textId="77777777" w:rsidR="00D60926" w:rsidRPr="00445F3F" w:rsidRDefault="0023379C"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507" w:type="pct"/>
            <w:hideMark/>
          </w:tcPr>
          <w:p w14:paraId="7562656A" w14:textId="77777777" w:rsidR="00D60926" w:rsidRPr="00445F3F" w:rsidRDefault="00D60926"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1923" w:type="pct"/>
            <w:hideMark/>
          </w:tcPr>
          <w:p w14:paraId="7562656B" w14:textId="77777777" w:rsidR="0087010D" w:rsidRPr="00445F3F" w:rsidRDefault="00AE52CF"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0</w:t>
            </w:r>
            <w:r w:rsidR="0087010D" w:rsidRPr="00445F3F">
              <w:rPr>
                <w:rFonts w:ascii="Arial" w:eastAsia="Times New Roman" w:hAnsi="Arial" w:cs="Arial"/>
                <w:color w:val="000000"/>
                <w:sz w:val="20"/>
                <w:szCs w:val="20"/>
                <w:lang w:eastAsia="pt-BR"/>
              </w:rPr>
              <w:t>1</w:t>
            </w:r>
            <w:r w:rsidRPr="00445F3F">
              <w:rPr>
                <w:rFonts w:ascii="Arial" w:eastAsia="Times New Roman" w:hAnsi="Arial" w:cs="Arial"/>
                <w:color w:val="000000"/>
                <w:sz w:val="20"/>
                <w:szCs w:val="20"/>
                <w:lang w:eastAsia="pt-BR"/>
              </w:rPr>
              <w:t xml:space="preserve"> – Câmara Municipal</w:t>
            </w:r>
          </w:p>
          <w:p w14:paraId="7562656C" w14:textId="77777777" w:rsidR="00AE52CF" w:rsidRPr="00445F3F" w:rsidRDefault="0087010D"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02 – Prefeitura Municipal</w:t>
            </w:r>
            <w:r w:rsidR="00AE52CF" w:rsidRPr="00445F3F">
              <w:rPr>
                <w:rFonts w:ascii="Arial" w:eastAsia="Times New Roman" w:hAnsi="Arial" w:cs="Arial"/>
                <w:color w:val="000000"/>
                <w:sz w:val="20"/>
                <w:szCs w:val="20"/>
                <w:lang w:eastAsia="pt-BR"/>
              </w:rPr>
              <w:t xml:space="preserve"> </w:t>
            </w:r>
          </w:p>
          <w:p w14:paraId="7562656D" w14:textId="77777777" w:rsidR="00AE52CF" w:rsidRPr="00445F3F" w:rsidRDefault="00AE52CF"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0</w:t>
            </w:r>
            <w:r w:rsidR="00C52EF5" w:rsidRPr="00445F3F">
              <w:rPr>
                <w:rFonts w:ascii="Arial" w:eastAsia="Times New Roman" w:hAnsi="Arial" w:cs="Arial"/>
                <w:color w:val="000000"/>
                <w:sz w:val="20"/>
                <w:szCs w:val="20"/>
                <w:lang w:eastAsia="pt-BR"/>
              </w:rPr>
              <w:t>3</w:t>
            </w:r>
            <w:r w:rsidRPr="00445F3F">
              <w:rPr>
                <w:rFonts w:ascii="Arial" w:eastAsia="Times New Roman" w:hAnsi="Arial" w:cs="Arial"/>
                <w:color w:val="000000"/>
                <w:sz w:val="20"/>
                <w:szCs w:val="20"/>
                <w:lang w:eastAsia="pt-BR"/>
              </w:rPr>
              <w:t xml:space="preserve"> – Autarquia (exceto RPPS) </w:t>
            </w:r>
          </w:p>
          <w:p w14:paraId="7562656E" w14:textId="77777777" w:rsidR="00AE52CF" w:rsidRPr="00445F3F" w:rsidRDefault="00AE52CF"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0</w:t>
            </w:r>
            <w:r w:rsidR="00C52EF5" w:rsidRPr="00445F3F">
              <w:rPr>
                <w:rFonts w:ascii="Arial" w:eastAsia="Times New Roman" w:hAnsi="Arial" w:cs="Arial"/>
                <w:color w:val="000000"/>
                <w:sz w:val="20"/>
                <w:szCs w:val="20"/>
                <w:lang w:eastAsia="pt-BR"/>
              </w:rPr>
              <w:t>4</w:t>
            </w:r>
            <w:r w:rsidRPr="00445F3F">
              <w:rPr>
                <w:rFonts w:ascii="Arial" w:eastAsia="Times New Roman" w:hAnsi="Arial" w:cs="Arial"/>
                <w:color w:val="000000"/>
                <w:sz w:val="20"/>
                <w:szCs w:val="20"/>
                <w:lang w:eastAsia="pt-BR"/>
              </w:rPr>
              <w:t xml:space="preserve"> – Fundação </w:t>
            </w:r>
          </w:p>
          <w:p w14:paraId="7562656F" w14:textId="77777777" w:rsidR="00AE52CF" w:rsidRPr="00445F3F" w:rsidRDefault="00AE52CF"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0</w:t>
            </w:r>
            <w:r w:rsidR="00C52EF5" w:rsidRPr="00445F3F">
              <w:rPr>
                <w:rFonts w:ascii="Arial" w:eastAsia="Times New Roman" w:hAnsi="Arial" w:cs="Arial"/>
                <w:color w:val="000000"/>
                <w:sz w:val="20"/>
                <w:szCs w:val="20"/>
                <w:lang w:eastAsia="pt-BR"/>
              </w:rPr>
              <w:t>5</w:t>
            </w:r>
            <w:r w:rsidRPr="00445F3F">
              <w:rPr>
                <w:rFonts w:ascii="Arial" w:eastAsia="Times New Roman" w:hAnsi="Arial" w:cs="Arial"/>
                <w:color w:val="000000"/>
                <w:sz w:val="20"/>
                <w:szCs w:val="20"/>
                <w:lang w:eastAsia="pt-BR"/>
              </w:rPr>
              <w:t xml:space="preserve"> – RPPS (Regime Próprio de Previdência Social) </w:t>
            </w:r>
          </w:p>
          <w:p w14:paraId="75626570" w14:textId="77777777" w:rsidR="00AE52CF" w:rsidRPr="00445F3F" w:rsidRDefault="00C52EF5"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06</w:t>
            </w:r>
            <w:r w:rsidR="00AE52CF" w:rsidRPr="00445F3F">
              <w:rPr>
                <w:rFonts w:ascii="Arial" w:eastAsia="Times New Roman" w:hAnsi="Arial" w:cs="Arial"/>
                <w:color w:val="000000"/>
                <w:sz w:val="20"/>
                <w:szCs w:val="20"/>
                <w:lang w:eastAsia="pt-BR"/>
              </w:rPr>
              <w:t xml:space="preserve"> – RPPS – Assistência à Saúde </w:t>
            </w:r>
          </w:p>
          <w:p w14:paraId="75626571" w14:textId="77777777" w:rsidR="00AE52CF" w:rsidRPr="00445F3F" w:rsidRDefault="00AE52CF"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0</w:t>
            </w:r>
            <w:r w:rsidR="00C52EF5" w:rsidRPr="00445F3F">
              <w:rPr>
                <w:rFonts w:ascii="Arial" w:eastAsia="Times New Roman" w:hAnsi="Arial" w:cs="Arial"/>
                <w:color w:val="000000"/>
                <w:sz w:val="20"/>
                <w:szCs w:val="20"/>
                <w:lang w:eastAsia="pt-BR"/>
              </w:rPr>
              <w:t>8</w:t>
            </w:r>
            <w:r w:rsidRPr="00445F3F">
              <w:rPr>
                <w:rFonts w:ascii="Arial" w:eastAsia="Times New Roman" w:hAnsi="Arial" w:cs="Arial"/>
                <w:color w:val="000000"/>
                <w:sz w:val="20"/>
                <w:szCs w:val="20"/>
                <w:lang w:eastAsia="pt-BR"/>
              </w:rPr>
              <w:t xml:space="preserve"> – Empresa Pública (apenas as dependentes) </w:t>
            </w:r>
          </w:p>
          <w:p w14:paraId="75626572" w14:textId="77777777" w:rsidR="00D60926" w:rsidRPr="00445F3F" w:rsidRDefault="00C52EF5"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09</w:t>
            </w:r>
            <w:r w:rsidR="00AE52CF" w:rsidRPr="00445F3F">
              <w:rPr>
                <w:rFonts w:ascii="Arial" w:eastAsia="Times New Roman" w:hAnsi="Arial" w:cs="Arial"/>
                <w:color w:val="000000"/>
                <w:sz w:val="20"/>
                <w:szCs w:val="20"/>
                <w:lang w:eastAsia="pt-BR"/>
              </w:rPr>
              <w:t xml:space="preserve"> – Sociedade de Economi</w:t>
            </w:r>
            <w:r w:rsidR="00B9001C" w:rsidRPr="00445F3F">
              <w:rPr>
                <w:rFonts w:ascii="Arial" w:eastAsia="Times New Roman" w:hAnsi="Arial" w:cs="Arial"/>
                <w:color w:val="000000"/>
                <w:sz w:val="20"/>
                <w:szCs w:val="20"/>
                <w:lang w:eastAsia="pt-BR"/>
              </w:rPr>
              <w:t>a Mista (apenas as dependentes)</w:t>
            </w:r>
          </w:p>
        </w:tc>
      </w:tr>
    </w:tbl>
    <w:p w14:paraId="75626574" w14:textId="77777777" w:rsidR="006E5C17" w:rsidRPr="00445F3F" w:rsidRDefault="00251898" w:rsidP="00251898">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Nota</w:t>
      </w:r>
      <w:r w:rsidR="00EE5AF8" w:rsidRPr="00445F3F">
        <w:rPr>
          <w:rFonts w:ascii="Arial" w:eastAsia="Times New Roman" w:hAnsi="Arial" w:cs="Arial"/>
          <w:color w:val="000000"/>
          <w:sz w:val="20"/>
          <w:szCs w:val="20"/>
          <w:lang w:eastAsia="pt-BR"/>
        </w:rPr>
        <w:t>:</w:t>
      </w:r>
      <w:r>
        <w:rPr>
          <w:rFonts w:ascii="Arial" w:eastAsia="Times New Roman" w:hAnsi="Arial" w:cs="Arial"/>
          <w:color w:val="000000"/>
          <w:sz w:val="20"/>
          <w:szCs w:val="20"/>
          <w:lang w:eastAsia="pt-BR"/>
        </w:rPr>
        <w:t xml:space="preserve"> </w:t>
      </w:r>
      <w:r w:rsidR="0046555B" w:rsidRPr="00445F3F">
        <w:rPr>
          <w:rFonts w:ascii="Arial" w:eastAsia="Times New Roman" w:hAnsi="Arial" w:cs="Arial"/>
          <w:color w:val="000000"/>
          <w:sz w:val="20"/>
          <w:szCs w:val="20"/>
          <w:lang w:eastAsia="pt-BR"/>
        </w:rPr>
        <w:t>As informações do</w:t>
      </w:r>
      <w:r w:rsidR="00EA7467" w:rsidRPr="00445F3F">
        <w:rPr>
          <w:rFonts w:ascii="Arial" w:eastAsia="Times New Roman" w:hAnsi="Arial" w:cs="Arial"/>
          <w:color w:val="000000"/>
          <w:sz w:val="20"/>
          <w:szCs w:val="20"/>
          <w:lang w:eastAsia="pt-BR"/>
        </w:rPr>
        <w:t xml:space="preserve">s </w:t>
      </w:r>
      <w:r w:rsidR="0046555B" w:rsidRPr="00445F3F">
        <w:rPr>
          <w:rFonts w:ascii="Arial" w:eastAsia="Times New Roman" w:hAnsi="Arial" w:cs="Arial"/>
          <w:color w:val="000000"/>
          <w:sz w:val="20"/>
          <w:szCs w:val="20"/>
          <w:lang w:eastAsia="pt-BR"/>
        </w:rPr>
        <w:t>R</w:t>
      </w:r>
      <w:r w:rsidR="00EA7467" w:rsidRPr="00445F3F">
        <w:rPr>
          <w:rFonts w:ascii="Arial" w:eastAsia="Times New Roman" w:hAnsi="Arial" w:cs="Arial"/>
          <w:color w:val="000000"/>
          <w:sz w:val="20"/>
          <w:szCs w:val="20"/>
          <w:lang w:eastAsia="pt-BR"/>
        </w:rPr>
        <w:t xml:space="preserve">egimes </w:t>
      </w:r>
      <w:r w:rsidR="0046555B" w:rsidRPr="00445F3F">
        <w:rPr>
          <w:rFonts w:ascii="Arial" w:eastAsia="Times New Roman" w:hAnsi="Arial" w:cs="Arial"/>
          <w:color w:val="000000"/>
          <w:sz w:val="20"/>
          <w:szCs w:val="20"/>
          <w:lang w:eastAsia="pt-BR"/>
        </w:rPr>
        <w:t>P</w:t>
      </w:r>
      <w:r w:rsidR="00EA7467" w:rsidRPr="00445F3F">
        <w:rPr>
          <w:rFonts w:ascii="Arial" w:eastAsia="Times New Roman" w:hAnsi="Arial" w:cs="Arial"/>
          <w:color w:val="000000"/>
          <w:sz w:val="20"/>
          <w:szCs w:val="20"/>
          <w:lang w:eastAsia="pt-BR"/>
        </w:rPr>
        <w:t xml:space="preserve">róprios que contemplam Assistência à Saúde deverão </w:t>
      </w:r>
      <w:r w:rsidR="0046555B" w:rsidRPr="00445F3F">
        <w:rPr>
          <w:rFonts w:ascii="Arial" w:eastAsia="Times New Roman" w:hAnsi="Arial" w:cs="Arial"/>
          <w:color w:val="000000"/>
          <w:sz w:val="20"/>
          <w:szCs w:val="20"/>
          <w:lang w:eastAsia="pt-BR"/>
        </w:rPr>
        <w:t>ser separadas p</w:t>
      </w:r>
      <w:r w:rsidR="00EE5AF8" w:rsidRPr="00445F3F">
        <w:rPr>
          <w:rFonts w:ascii="Arial" w:eastAsia="Times New Roman" w:hAnsi="Arial" w:cs="Arial"/>
          <w:color w:val="000000"/>
          <w:sz w:val="20"/>
          <w:szCs w:val="20"/>
          <w:lang w:eastAsia="pt-BR"/>
        </w:rPr>
        <w:t>elos</w:t>
      </w:r>
      <w:r w:rsidR="0046555B" w:rsidRPr="00445F3F">
        <w:rPr>
          <w:rFonts w:ascii="Arial" w:eastAsia="Times New Roman" w:hAnsi="Arial" w:cs="Arial"/>
          <w:color w:val="000000"/>
          <w:sz w:val="20"/>
          <w:szCs w:val="20"/>
          <w:lang w:eastAsia="pt-BR"/>
        </w:rPr>
        <w:t xml:space="preserve"> tipos de</w:t>
      </w:r>
      <w:r w:rsidR="0082147A" w:rsidRPr="00445F3F">
        <w:rPr>
          <w:rFonts w:ascii="Arial" w:eastAsia="Times New Roman" w:hAnsi="Arial" w:cs="Arial"/>
          <w:color w:val="000000"/>
          <w:sz w:val="20"/>
          <w:szCs w:val="20"/>
          <w:lang w:eastAsia="pt-BR"/>
        </w:rPr>
        <w:t xml:space="preserve"> órgão</w:t>
      </w:r>
      <w:r w:rsidR="0046555B" w:rsidRPr="00445F3F">
        <w:rPr>
          <w:rFonts w:ascii="Arial" w:eastAsia="Times New Roman" w:hAnsi="Arial" w:cs="Arial"/>
          <w:color w:val="000000"/>
          <w:sz w:val="20"/>
          <w:szCs w:val="20"/>
          <w:lang w:eastAsia="pt-BR"/>
        </w:rPr>
        <w:t xml:space="preserve"> “0</w:t>
      </w:r>
      <w:r w:rsidR="00EE149B" w:rsidRPr="00445F3F">
        <w:rPr>
          <w:rFonts w:ascii="Arial" w:eastAsia="Times New Roman" w:hAnsi="Arial" w:cs="Arial"/>
          <w:color w:val="000000"/>
          <w:sz w:val="20"/>
          <w:szCs w:val="20"/>
          <w:lang w:eastAsia="pt-BR"/>
        </w:rPr>
        <w:t>5</w:t>
      </w:r>
      <w:r w:rsidR="0046555B" w:rsidRPr="00445F3F">
        <w:rPr>
          <w:rFonts w:ascii="Arial" w:eastAsia="Times New Roman" w:hAnsi="Arial" w:cs="Arial"/>
          <w:color w:val="000000"/>
          <w:sz w:val="20"/>
          <w:szCs w:val="20"/>
          <w:lang w:eastAsia="pt-BR"/>
        </w:rPr>
        <w:t>” e “0</w:t>
      </w:r>
      <w:r w:rsidR="00EE149B" w:rsidRPr="00445F3F">
        <w:rPr>
          <w:rFonts w:ascii="Arial" w:eastAsia="Times New Roman" w:hAnsi="Arial" w:cs="Arial"/>
          <w:color w:val="000000"/>
          <w:sz w:val="20"/>
          <w:szCs w:val="20"/>
          <w:lang w:eastAsia="pt-BR"/>
        </w:rPr>
        <w:t>6</w:t>
      </w:r>
      <w:r w:rsidR="0046555B" w:rsidRPr="00445F3F">
        <w:rPr>
          <w:rFonts w:ascii="Arial" w:eastAsia="Times New Roman" w:hAnsi="Arial" w:cs="Arial"/>
          <w:color w:val="000000"/>
          <w:sz w:val="20"/>
          <w:szCs w:val="20"/>
          <w:lang w:eastAsia="pt-BR"/>
        </w:rPr>
        <w:t>”</w:t>
      </w:r>
      <w:r w:rsidR="00EE5AF8" w:rsidRPr="00445F3F">
        <w:rPr>
          <w:rFonts w:ascii="Arial" w:eastAsia="Times New Roman" w:hAnsi="Arial" w:cs="Arial"/>
          <w:color w:val="000000"/>
          <w:sz w:val="20"/>
          <w:szCs w:val="20"/>
          <w:lang w:eastAsia="pt-BR"/>
        </w:rPr>
        <w:t>, distinguindo os dados orçamentários referentes à previdência e à assistência à saúde.</w:t>
      </w:r>
    </w:p>
    <w:p w14:paraId="75626575" w14:textId="77777777" w:rsidR="00D630B4" w:rsidRPr="00445F3F" w:rsidRDefault="00D630B4" w:rsidP="0046555B">
      <w:pPr>
        <w:spacing w:after="0" w:line="240" w:lineRule="auto"/>
        <w:rPr>
          <w:rFonts w:ascii="Arial" w:eastAsia="Times New Roman" w:hAnsi="Arial" w:cs="Arial"/>
          <w:color w:val="000000"/>
          <w:sz w:val="20"/>
          <w:szCs w:val="20"/>
          <w:lang w:eastAsia="pt-BR"/>
        </w:rPr>
      </w:pPr>
    </w:p>
    <w:p w14:paraId="75626576" w14:textId="77777777" w:rsidR="00D630B4" w:rsidRPr="00445F3F" w:rsidRDefault="00D630B4" w:rsidP="0046555B">
      <w:pPr>
        <w:spacing w:after="0" w:line="240" w:lineRule="auto"/>
        <w:rPr>
          <w:rFonts w:ascii="Arial" w:eastAsia="Times New Roman" w:hAnsi="Arial" w:cs="Arial"/>
          <w:color w:val="000000"/>
          <w:sz w:val="20"/>
          <w:szCs w:val="20"/>
          <w:lang w:eastAsia="pt-BR"/>
        </w:rPr>
      </w:pPr>
    </w:p>
    <w:p w14:paraId="75626577" w14:textId="77777777" w:rsidR="000476F0" w:rsidRPr="00445F3F" w:rsidRDefault="0049424C" w:rsidP="006E5C17">
      <w:pPr>
        <w:pStyle w:val="Ttulo2"/>
        <w:rPr>
          <w:rFonts w:ascii="Arial" w:hAnsi="Arial" w:cs="Arial"/>
          <w:color w:val="000000"/>
        </w:rPr>
      </w:pPr>
      <w:bookmarkStart w:id="165" w:name="_Toc278280378"/>
      <w:bookmarkStart w:id="166" w:name="_Toc366165096"/>
      <w:bookmarkStart w:id="167" w:name="_Toc367438065"/>
      <w:bookmarkStart w:id="168" w:name="_Toc367874330"/>
      <w:bookmarkStart w:id="169" w:name="_Toc367983148"/>
      <w:bookmarkStart w:id="170" w:name="_Toc367983216"/>
      <w:bookmarkStart w:id="171" w:name="_Toc367983382"/>
      <w:bookmarkStart w:id="172" w:name="_Toc435436442"/>
      <w:r>
        <w:rPr>
          <w:rFonts w:ascii="Arial" w:hAnsi="Arial" w:cs="Arial"/>
          <w:color w:val="000000"/>
        </w:rPr>
        <w:t xml:space="preserve">LPP - </w:t>
      </w:r>
      <w:r w:rsidR="00632896" w:rsidRPr="00445F3F">
        <w:rPr>
          <w:rFonts w:ascii="Arial" w:hAnsi="Arial" w:cs="Arial"/>
          <w:color w:val="000000"/>
        </w:rPr>
        <w:t>L</w:t>
      </w:r>
      <w:r w:rsidR="000476F0" w:rsidRPr="00445F3F">
        <w:rPr>
          <w:rFonts w:ascii="Arial" w:hAnsi="Arial" w:cs="Arial"/>
          <w:color w:val="000000"/>
        </w:rPr>
        <w:t>eis do PPA</w:t>
      </w:r>
      <w:bookmarkEnd w:id="165"/>
      <w:bookmarkEnd w:id="166"/>
      <w:bookmarkEnd w:id="167"/>
      <w:bookmarkEnd w:id="168"/>
      <w:bookmarkEnd w:id="169"/>
      <w:bookmarkEnd w:id="170"/>
      <w:bookmarkEnd w:id="171"/>
      <w:bookmarkEnd w:id="17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1"/>
        <w:gridCol w:w="2076"/>
        <w:gridCol w:w="1953"/>
        <w:gridCol w:w="1396"/>
        <w:gridCol w:w="1114"/>
        <w:gridCol w:w="1396"/>
        <w:gridCol w:w="5376"/>
      </w:tblGrid>
      <w:tr w:rsidR="00445F3F" w:rsidRPr="00251898" w14:paraId="75626579" w14:textId="77777777" w:rsidTr="00251898">
        <w:trPr>
          <w:trHeight w:val="300"/>
        </w:trPr>
        <w:tc>
          <w:tcPr>
            <w:tcW w:w="5000" w:type="pct"/>
            <w:gridSpan w:val="7"/>
            <w:noWrap/>
            <w:hideMark/>
          </w:tcPr>
          <w:p w14:paraId="75626578" w14:textId="77777777" w:rsidR="00BF4B85" w:rsidRPr="00251898" w:rsidRDefault="007A70A5" w:rsidP="00251898">
            <w:pPr>
              <w:spacing w:after="0"/>
              <w:rPr>
                <w:rFonts w:ascii="Arial" w:eastAsia="Times New Roman" w:hAnsi="Arial" w:cs="Arial"/>
                <w:b/>
                <w:color w:val="000000"/>
                <w:sz w:val="20"/>
                <w:szCs w:val="20"/>
                <w:lang w:eastAsia="pt-BR"/>
              </w:rPr>
            </w:pPr>
            <w:r w:rsidRPr="00251898">
              <w:rPr>
                <w:rFonts w:ascii="Arial" w:eastAsia="Times New Roman" w:hAnsi="Arial" w:cs="Arial"/>
                <w:b/>
                <w:color w:val="000000"/>
                <w:sz w:val="20"/>
                <w:szCs w:val="20"/>
                <w:lang w:eastAsia="pt-BR"/>
              </w:rPr>
              <w:t>Nome do Arquivo:</w:t>
            </w:r>
            <w:r w:rsidR="00BF4B85" w:rsidRPr="00251898">
              <w:rPr>
                <w:rFonts w:ascii="Arial" w:eastAsia="Times New Roman" w:hAnsi="Arial" w:cs="Arial"/>
                <w:b/>
                <w:color w:val="000000"/>
                <w:sz w:val="20"/>
                <w:szCs w:val="20"/>
                <w:lang w:eastAsia="pt-BR"/>
              </w:rPr>
              <w:t xml:space="preserve"> LPP</w:t>
            </w:r>
          </w:p>
        </w:tc>
      </w:tr>
      <w:tr w:rsidR="00445F3F" w:rsidRPr="00251898" w14:paraId="75626581" w14:textId="77777777" w:rsidTr="00251898">
        <w:trPr>
          <w:trHeight w:val="300"/>
        </w:trPr>
        <w:tc>
          <w:tcPr>
            <w:tcW w:w="243" w:type="pct"/>
            <w:hideMark/>
          </w:tcPr>
          <w:p w14:paraId="7562657A" w14:textId="77777777" w:rsidR="00BF4B85" w:rsidRPr="00251898" w:rsidRDefault="00C81D53"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Seq.</w:t>
            </w:r>
          </w:p>
        </w:tc>
        <w:tc>
          <w:tcPr>
            <w:tcW w:w="742" w:type="pct"/>
            <w:hideMark/>
          </w:tcPr>
          <w:p w14:paraId="7562657B" w14:textId="77777777" w:rsidR="00BF4B85" w:rsidRPr="00251898" w:rsidRDefault="00BF4B85"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Nome do Campo</w:t>
            </w:r>
          </w:p>
        </w:tc>
        <w:tc>
          <w:tcPr>
            <w:tcW w:w="698" w:type="pct"/>
            <w:hideMark/>
          </w:tcPr>
          <w:p w14:paraId="7562657C" w14:textId="77777777" w:rsidR="00BF4B85" w:rsidRPr="00251898" w:rsidRDefault="00BF4B85"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Descrição</w:t>
            </w:r>
          </w:p>
        </w:tc>
        <w:tc>
          <w:tcPr>
            <w:tcW w:w="499" w:type="pct"/>
            <w:hideMark/>
          </w:tcPr>
          <w:p w14:paraId="7562657D" w14:textId="77777777" w:rsidR="00BF4B85" w:rsidRPr="00251898" w:rsidRDefault="009724EA"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Tamanho</w:t>
            </w:r>
            <w:r w:rsidR="00842923" w:rsidRPr="00251898">
              <w:rPr>
                <w:rFonts w:ascii="Arial" w:eastAsia="Times New Roman" w:hAnsi="Arial" w:cs="Arial"/>
                <w:b/>
                <w:bCs/>
                <w:color w:val="000000"/>
                <w:sz w:val="20"/>
                <w:szCs w:val="20"/>
                <w:lang w:eastAsia="pt-BR"/>
              </w:rPr>
              <w:t xml:space="preserve"> máximo</w:t>
            </w:r>
          </w:p>
        </w:tc>
        <w:tc>
          <w:tcPr>
            <w:tcW w:w="398" w:type="pct"/>
            <w:hideMark/>
          </w:tcPr>
          <w:p w14:paraId="7562657E" w14:textId="77777777" w:rsidR="00BF4B85" w:rsidRPr="00251898" w:rsidRDefault="00BF4B85"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Formato</w:t>
            </w:r>
          </w:p>
        </w:tc>
        <w:tc>
          <w:tcPr>
            <w:tcW w:w="499" w:type="pct"/>
            <w:hideMark/>
          </w:tcPr>
          <w:p w14:paraId="7562657F" w14:textId="77777777" w:rsidR="00BF4B85" w:rsidRPr="00251898" w:rsidRDefault="00BF4B85"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Obrigatório</w:t>
            </w:r>
          </w:p>
        </w:tc>
        <w:tc>
          <w:tcPr>
            <w:tcW w:w="1921" w:type="pct"/>
            <w:hideMark/>
          </w:tcPr>
          <w:p w14:paraId="75626580" w14:textId="77777777" w:rsidR="00BF4B85" w:rsidRPr="00251898" w:rsidRDefault="00BF4B85"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Conteúdo</w:t>
            </w:r>
          </w:p>
        </w:tc>
      </w:tr>
      <w:tr w:rsidR="00445F3F" w:rsidRPr="00251898" w14:paraId="75626589" w14:textId="77777777" w:rsidTr="00251898">
        <w:trPr>
          <w:trHeight w:val="300"/>
        </w:trPr>
        <w:tc>
          <w:tcPr>
            <w:tcW w:w="243" w:type="pct"/>
            <w:hideMark/>
          </w:tcPr>
          <w:p w14:paraId="75626582" w14:textId="77777777" w:rsidR="00BF4B85" w:rsidRPr="00251898" w:rsidRDefault="00BF4B85" w:rsidP="00251898">
            <w:pPr>
              <w:numPr>
                <w:ilvl w:val="0"/>
                <w:numId w:val="7"/>
              </w:numPr>
              <w:spacing w:after="0"/>
              <w:rPr>
                <w:rFonts w:ascii="Arial" w:eastAsia="Times New Roman" w:hAnsi="Arial" w:cs="Arial"/>
                <w:bCs/>
                <w:color w:val="000000"/>
                <w:sz w:val="20"/>
                <w:szCs w:val="20"/>
                <w:lang w:eastAsia="pt-BR"/>
              </w:rPr>
            </w:pPr>
          </w:p>
        </w:tc>
        <w:tc>
          <w:tcPr>
            <w:tcW w:w="742" w:type="pct"/>
            <w:hideMark/>
          </w:tcPr>
          <w:p w14:paraId="75626583" w14:textId="77777777" w:rsidR="00BF4B85" w:rsidRPr="00251898" w:rsidRDefault="00BF4B85" w:rsidP="00251898">
            <w:pPr>
              <w:spacing w:after="0"/>
              <w:rPr>
                <w:rFonts w:ascii="Arial" w:eastAsia="Times New Roman" w:hAnsi="Arial" w:cs="Arial"/>
                <w:color w:val="000000"/>
                <w:sz w:val="20"/>
                <w:szCs w:val="20"/>
                <w:lang w:eastAsia="pt-BR"/>
              </w:rPr>
            </w:pPr>
            <w:proofErr w:type="spellStart"/>
            <w:r w:rsidRPr="00251898">
              <w:rPr>
                <w:rFonts w:ascii="Arial" w:eastAsia="Times New Roman" w:hAnsi="Arial" w:cs="Arial"/>
                <w:color w:val="000000"/>
                <w:sz w:val="20"/>
                <w:szCs w:val="20"/>
                <w:lang w:eastAsia="pt-BR"/>
              </w:rPr>
              <w:t>nroLeiPPA</w:t>
            </w:r>
            <w:proofErr w:type="spellEnd"/>
          </w:p>
        </w:tc>
        <w:tc>
          <w:tcPr>
            <w:tcW w:w="698" w:type="pct"/>
            <w:hideMark/>
          </w:tcPr>
          <w:p w14:paraId="75626584" w14:textId="77777777" w:rsidR="00BF4B85" w:rsidRPr="00251898" w:rsidRDefault="009156A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Número da </w:t>
            </w:r>
            <w:r w:rsidR="00C67175" w:rsidRPr="00251898">
              <w:rPr>
                <w:rFonts w:ascii="Arial" w:eastAsia="Times New Roman" w:hAnsi="Arial" w:cs="Arial"/>
                <w:color w:val="000000"/>
                <w:sz w:val="20"/>
                <w:szCs w:val="20"/>
                <w:lang w:eastAsia="pt-BR"/>
              </w:rPr>
              <w:t>L</w:t>
            </w:r>
            <w:r w:rsidR="00BF4B85" w:rsidRPr="00251898">
              <w:rPr>
                <w:rFonts w:ascii="Arial" w:eastAsia="Times New Roman" w:hAnsi="Arial" w:cs="Arial"/>
                <w:color w:val="000000"/>
                <w:sz w:val="20"/>
                <w:szCs w:val="20"/>
                <w:lang w:eastAsia="pt-BR"/>
              </w:rPr>
              <w:t>ei do PPA</w:t>
            </w:r>
          </w:p>
        </w:tc>
        <w:tc>
          <w:tcPr>
            <w:tcW w:w="499" w:type="pct"/>
            <w:hideMark/>
          </w:tcPr>
          <w:p w14:paraId="75626585" w14:textId="77777777" w:rsidR="00BF4B85" w:rsidRPr="00251898" w:rsidRDefault="00C6186F"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6</w:t>
            </w:r>
          </w:p>
        </w:tc>
        <w:tc>
          <w:tcPr>
            <w:tcW w:w="398" w:type="pct"/>
            <w:hideMark/>
          </w:tcPr>
          <w:p w14:paraId="75626586"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499" w:type="pct"/>
            <w:hideMark/>
          </w:tcPr>
          <w:p w14:paraId="75626587"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1921" w:type="pct"/>
            <w:hideMark/>
          </w:tcPr>
          <w:p w14:paraId="75626588" w14:textId="77777777" w:rsidR="00BF4B85" w:rsidRPr="00251898" w:rsidRDefault="009156A5"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Número da </w:t>
            </w:r>
            <w:r w:rsidR="00C67175" w:rsidRPr="00251898">
              <w:rPr>
                <w:rFonts w:ascii="Arial" w:eastAsia="Times New Roman" w:hAnsi="Arial" w:cs="Arial"/>
                <w:color w:val="000000"/>
                <w:sz w:val="20"/>
                <w:szCs w:val="20"/>
                <w:lang w:eastAsia="pt-BR"/>
              </w:rPr>
              <w:t>L</w:t>
            </w:r>
            <w:r w:rsidR="00BF4B85" w:rsidRPr="00251898">
              <w:rPr>
                <w:rFonts w:ascii="Arial" w:eastAsia="Times New Roman" w:hAnsi="Arial" w:cs="Arial"/>
                <w:color w:val="000000"/>
                <w:sz w:val="20"/>
                <w:szCs w:val="20"/>
                <w:lang w:eastAsia="pt-BR"/>
              </w:rPr>
              <w:t>ei do PPA</w:t>
            </w:r>
            <w:r w:rsidR="00176CF5" w:rsidRPr="00251898">
              <w:rPr>
                <w:rFonts w:ascii="Arial" w:eastAsia="Times New Roman" w:hAnsi="Arial" w:cs="Arial"/>
                <w:color w:val="000000"/>
                <w:sz w:val="20"/>
                <w:szCs w:val="20"/>
                <w:lang w:eastAsia="pt-BR"/>
              </w:rPr>
              <w:t>.</w:t>
            </w:r>
          </w:p>
        </w:tc>
      </w:tr>
      <w:tr w:rsidR="00445F3F" w:rsidRPr="00251898" w14:paraId="75626592" w14:textId="77777777" w:rsidTr="00251898">
        <w:trPr>
          <w:trHeight w:val="300"/>
        </w:trPr>
        <w:tc>
          <w:tcPr>
            <w:tcW w:w="243" w:type="pct"/>
            <w:hideMark/>
          </w:tcPr>
          <w:p w14:paraId="7562658A" w14:textId="77777777" w:rsidR="00BF4B85" w:rsidRPr="00251898" w:rsidRDefault="00BF4B85" w:rsidP="00251898">
            <w:pPr>
              <w:numPr>
                <w:ilvl w:val="0"/>
                <w:numId w:val="7"/>
              </w:numPr>
              <w:spacing w:after="0"/>
              <w:rPr>
                <w:rFonts w:ascii="Arial" w:eastAsia="Times New Roman" w:hAnsi="Arial" w:cs="Arial"/>
                <w:color w:val="000000"/>
                <w:sz w:val="20"/>
                <w:szCs w:val="20"/>
                <w:lang w:eastAsia="pt-BR"/>
              </w:rPr>
            </w:pPr>
          </w:p>
        </w:tc>
        <w:tc>
          <w:tcPr>
            <w:tcW w:w="742" w:type="pct"/>
            <w:hideMark/>
          </w:tcPr>
          <w:p w14:paraId="7562658B" w14:textId="77777777" w:rsidR="00BF4B85" w:rsidRPr="00251898" w:rsidRDefault="00BF4B85" w:rsidP="00251898">
            <w:pPr>
              <w:spacing w:after="0"/>
              <w:rPr>
                <w:rFonts w:ascii="Arial" w:eastAsia="Times New Roman" w:hAnsi="Arial" w:cs="Arial"/>
                <w:color w:val="000000"/>
                <w:sz w:val="20"/>
                <w:szCs w:val="20"/>
                <w:lang w:eastAsia="pt-BR"/>
              </w:rPr>
            </w:pPr>
            <w:proofErr w:type="spellStart"/>
            <w:r w:rsidRPr="00251898">
              <w:rPr>
                <w:rFonts w:ascii="Arial" w:eastAsia="Times New Roman" w:hAnsi="Arial" w:cs="Arial"/>
                <w:color w:val="000000"/>
                <w:sz w:val="20"/>
                <w:szCs w:val="20"/>
                <w:lang w:eastAsia="pt-BR"/>
              </w:rPr>
              <w:t>dataLeiPPA</w:t>
            </w:r>
            <w:proofErr w:type="spellEnd"/>
          </w:p>
        </w:tc>
        <w:tc>
          <w:tcPr>
            <w:tcW w:w="698" w:type="pct"/>
            <w:hideMark/>
          </w:tcPr>
          <w:p w14:paraId="7562658C" w14:textId="77777777" w:rsidR="00BF4B85" w:rsidRPr="00251898" w:rsidRDefault="009156A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Data da </w:t>
            </w:r>
            <w:r w:rsidR="00BB65F9" w:rsidRPr="00251898">
              <w:rPr>
                <w:rFonts w:ascii="Arial" w:eastAsia="Times New Roman" w:hAnsi="Arial" w:cs="Arial"/>
                <w:color w:val="000000"/>
                <w:sz w:val="20"/>
                <w:szCs w:val="20"/>
                <w:lang w:eastAsia="pt-BR"/>
              </w:rPr>
              <w:t>L</w:t>
            </w:r>
            <w:r w:rsidR="00BF4B85" w:rsidRPr="00251898">
              <w:rPr>
                <w:rFonts w:ascii="Arial" w:eastAsia="Times New Roman" w:hAnsi="Arial" w:cs="Arial"/>
                <w:color w:val="000000"/>
                <w:sz w:val="20"/>
                <w:szCs w:val="20"/>
                <w:lang w:eastAsia="pt-BR"/>
              </w:rPr>
              <w:t>ei do PPA</w:t>
            </w:r>
          </w:p>
        </w:tc>
        <w:tc>
          <w:tcPr>
            <w:tcW w:w="499" w:type="pct"/>
            <w:hideMark/>
          </w:tcPr>
          <w:p w14:paraId="7562658D" w14:textId="77777777" w:rsidR="00BF4B85" w:rsidRPr="00251898" w:rsidRDefault="009724E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8 </w:t>
            </w:r>
          </w:p>
        </w:tc>
        <w:tc>
          <w:tcPr>
            <w:tcW w:w="398" w:type="pct"/>
            <w:hideMark/>
          </w:tcPr>
          <w:p w14:paraId="7562658E"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w:t>
            </w:r>
          </w:p>
        </w:tc>
        <w:tc>
          <w:tcPr>
            <w:tcW w:w="499" w:type="pct"/>
            <w:hideMark/>
          </w:tcPr>
          <w:p w14:paraId="7562658F"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1921" w:type="pct"/>
            <w:hideMark/>
          </w:tcPr>
          <w:p w14:paraId="75626590" w14:textId="77777777" w:rsidR="00BF4B85" w:rsidRPr="00251898" w:rsidRDefault="009156A5"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Data da </w:t>
            </w:r>
            <w:r w:rsidR="00BB65F9" w:rsidRPr="00251898">
              <w:rPr>
                <w:rFonts w:ascii="Arial" w:eastAsia="Times New Roman" w:hAnsi="Arial" w:cs="Arial"/>
                <w:color w:val="000000"/>
                <w:sz w:val="20"/>
                <w:szCs w:val="20"/>
                <w:lang w:eastAsia="pt-BR"/>
              </w:rPr>
              <w:t>L</w:t>
            </w:r>
            <w:r w:rsidRPr="00251898">
              <w:rPr>
                <w:rFonts w:ascii="Arial" w:eastAsia="Times New Roman" w:hAnsi="Arial" w:cs="Arial"/>
                <w:color w:val="000000"/>
                <w:sz w:val="20"/>
                <w:szCs w:val="20"/>
                <w:lang w:eastAsia="pt-BR"/>
              </w:rPr>
              <w:t xml:space="preserve">ei do PPA. </w:t>
            </w:r>
          </w:p>
          <w:p w14:paraId="75626591" w14:textId="77777777" w:rsidR="0035663E" w:rsidRPr="00251898" w:rsidRDefault="00C6186F"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Formatação: “</w:t>
            </w:r>
            <w:proofErr w:type="spellStart"/>
            <w:r w:rsidRPr="00251898">
              <w:rPr>
                <w:rFonts w:ascii="Arial" w:eastAsia="Times New Roman" w:hAnsi="Arial" w:cs="Arial"/>
                <w:color w:val="000000"/>
                <w:sz w:val="20"/>
                <w:szCs w:val="20"/>
                <w:lang w:eastAsia="pt-BR"/>
              </w:rPr>
              <w:t>ddmmaaaa</w:t>
            </w:r>
            <w:proofErr w:type="spellEnd"/>
            <w:r w:rsidRPr="00251898">
              <w:rPr>
                <w:rFonts w:ascii="Arial" w:eastAsia="Times New Roman" w:hAnsi="Arial" w:cs="Arial"/>
                <w:color w:val="000000"/>
                <w:sz w:val="20"/>
                <w:szCs w:val="20"/>
                <w:lang w:eastAsia="pt-BR"/>
              </w:rPr>
              <w:t>”.</w:t>
            </w:r>
          </w:p>
        </w:tc>
      </w:tr>
      <w:tr w:rsidR="00445F3F" w:rsidRPr="00251898" w14:paraId="7562659B" w14:textId="77777777" w:rsidTr="00251898">
        <w:trPr>
          <w:trHeight w:val="510"/>
        </w:trPr>
        <w:tc>
          <w:tcPr>
            <w:tcW w:w="243" w:type="pct"/>
            <w:hideMark/>
          </w:tcPr>
          <w:p w14:paraId="75626593" w14:textId="77777777" w:rsidR="00BF4B85" w:rsidRPr="00251898" w:rsidRDefault="00BF4B85" w:rsidP="00251898">
            <w:pPr>
              <w:numPr>
                <w:ilvl w:val="0"/>
                <w:numId w:val="7"/>
              </w:numPr>
              <w:spacing w:after="0"/>
              <w:rPr>
                <w:rFonts w:ascii="Arial" w:eastAsia="Times New Roman" w:hAnsi="Arial" w:cs="Arial"/>
                <w:color w:val="000000"/>
                <w:sz w:val="20"/>
                <w:szCs w:val="20"/>
                <w:lang w:eastAsia="pt-BR"/>
              </w:rPr>
            </w:pPr>
          </w:p>
        </w:tc>
        <w:tc>
          <w:tcPr>
            <w:tcW w:w="742" w:type="pct"/>
            <w:hideMark/>
          </w:tcPr>
          <w:p w14:paraId="75626594" w14:textId="77777777" w:rsidR="00BF4B85" w:rsidRPr="00251898" w:rsidRDefault="00BF4B85" w:rsidP="00251898">
            <w:pPr>
              <w:spacing w:after="0"/>
              <w:rPr>
                <w:rFonts w:ascii="Arial" w:eastAsia="Times New Roman" w:hAnsi="Arial" w:cs="Arial"/>
                <w:color w:val="000000"/>
                <w:sz w:val="20"/>
                <w:szCs w:val="20"/>
                <w:lang w:eastAsia="pt-BR"/>
              </w:rPr>
            </w:pPr>
            <w:proofErr w:type="spellStart"/>
            <w:r w:rsidRPr="00251898">
              <w:rPr>
                <w:rFonts w:ascii="Arial" w:eastAsia="Times New Roman" w:hAnsi="Arial" w:cs="Arial"/>
                <w:color w:val="000000"/>
                <w:sz w:val="20"/>
                <w:szCs w:val="20"/>
                <w:lang w:eastAsia="pt-BR"/>
              </w:rPr>
              <w:t>dataPubLeiPPA</w:t>
            </w:r>
            <w:proofErr w:type="spellEnd"/>
          </w:p>
        </w:tc>
        <w:tc>
          <w:tcPr>
            <w:tcW w:w="698" w:type="pct"/>
            <w:hideMark/>
          </w:tcPr>
          <w:p w14:paraId="75626595" w14:textId="77777777" w:rsidR="00BF4B85" w:rsidRPr="00251898" w:rsidRDefault="009156A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 da p</w:t>
            </w:r>
            <w:r w:rsidR="00BF4B85" w:rsidRPr="00251898">
              <w:rPr>
                <w:rFonts w:ascii="Arial" w:eastAsia="Times New Roman" w:hAnsi="Arial" w:cs="Arial"/>
                <w:color w:val="000000"/>
                <w:sz w:val="20"/>
                <w:szCs w:val="20"/>
                <w:lang w:eastAsia="pt-BR"/>
              </w:rPr>
              <w:t xml:space="preserve">ublicação da </w:t>
            </w:r>
            <w:r w:rsidR="00BB65F9" w:rsidRPr="00251898">
              <w:rPr>
                <w:rFonts w:ascii="Arial" w:eastAsia="Times New Roman" w:hAnsi="Arial" w:cs="Arial"/>
                <w:color w:val="000000"/>
                <w:sz w:val="20"/>
                <w:szCs w:val="20"/>
                <w:lang w:eastAsia="pt-BR"/>
              </w:rPr>
              <w:t>L</w:t>
            </w:r>
            <w:r w:rsidR="00BF4B85" w:rsidRPr="00251898">
              <w:rPr>
                <w:rFonts w:ascii="Arial" w:eastAsia="Times New Roman" w:hAnsi="Arial" w:cs="Arial"/>
                <w:color w:val="000000"/>
                <w:sz w:val="20"/>
                <w:szCs w:val="20"/>
                <w:lang w:eastAsia="pt-BR"/>
              </w:rPr>
              <w:t>ei do PPA</w:t>
            </w:r>
          </w:p>
        </w:tc>
        <w:tc>
          <w:tcPr>
            <w:tcW w:w="499" w:type="pct"/>
            <w:hideMark/>
          </w:tcPr>
          <w:p w14:paraId="75626596" w14:textId="77777777" w:rsidR="00BF4B85" w:rsidRPr="00251898" w:rsidRDefault="009724E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8 </w:t>
            </w:r>
          </w:p>
        </w:tc>
        <w:tc>
          <w:tcPr>
            <w:tcW w:w="398" w:type="pct"/>
            <w:hideMark/>
          </w:tcPr>
          <w:p w14:paraId="75626597"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w:t>
            </w:r>
          </w:p>
        </w:tc>
        <w:tc>
          <w:tcPr>
            <w:tcW w:w="499" w:type="pct"/>
            <w:hideMark/>
          </w:tcPr>
          <w:p w14:paraId="75626598"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1921" w:type="pct"/>
            <w:hideMark/>
          </w:tcPr>
          <w:p w14:paraId="75626599" w14:textId="77777777" w:rsidR="00BF4B85" w:rsidRPr="00251898" w:rsidRDefault="009156A5"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Data da publicação da </w:t>
            </w:r>
            <w:r w:rsidR="00BB65F9" w:rsidRPr="00251898">
              <w:rPr>
                <w:rFonts w:ascii="Arial" w:eastAsia="Times New Roman" w:hAnsi="Arial" w:cs="Arial"/>
                <w:color w:val="000000"/>
                <w:sz w:val="20"/>
                <w:szCs w:val="20"/>
                <w:lang w:eastAsia="pt-BR"/>
              </w:rPr>
              <w:t>L</w:t>
            </w:r>
            <w:r w:rsidRPr="00251898">
              <w:rPr>
                <w:rFonts w:ascii="Arial" w:eastAsia="Times New Roman" w:hAnsi="Arial" w:cs="Arial"/>
                <w:color w:val="000000"/>
                <w:sz w:val="20"/>
                <w:szCs w:val="20"/>
                <w:lang w:eastAsia="pt-BR"/>
              </w:rPr>
              <w:t xml:space="preserve">ei do PPA. </w:t>
            </w:r>
          </w:p>
          <w:p w14:paraId="7562659A" w14:textId="77777777" w:rsidR="0035663E" w:rsidRPr="00251898" w:rsidRDefault="00C6186F"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Formatação: “</w:t>
            </w:r>
            <w:proofErr w:type="spellStart"/>
            <w:r w:rsidRPr="00251898">
              <w:rPr>
                <w:rFonts w:ascii="Arial" w:eastAsia="Times New Roman" w:hAnsi="Arial" w:cs="Arial"/>
                <w:color w:val="000000"/>
                <w:sz w:val="20"/>
                <w:szCs w:val="20"/>
                <w:lang w:eastAsia="pt-BR"/>
              </w:rPr>
              <w:t>ddmmaaaa</w:t>
            </w:r>
            <w:proofErr w:type="spellEnd"/>
            <w:r w:rsidRPr="00251898">
              <w:rPr>
                <w:rFonts w:ascii="Arial" w:eastAsia="Times New Roman" w:hAnsi="Arial" w:cs="Arial"/>
                <w:color w:val="000000"/>
                <w:sz w:val="20"/>
                <w:szCs w:val="20"/>
                <w:lang w:eastAsia="pt-BR"/>
              </w:rPr>
              <w:t>”.</w:t>
            </w:r>
          </w:p>
        </w:tc>
      </w:tr>
      <w:tr w:rsidR="00445F3F" w:rsidRPr="00251898" w14:paraId="756265A4" w14:textId="77777777" w:rsidTr="00251898">
        <w:trPr>
          <w:trHeight w:val="510"/>
        </w:trPr>
        <w:tc>
          <w:tcPr>
            <w:tcW w:w="243" w:type="pct"/>
            <w:hideMark/>
          </w:tcPr>
          <w:p w14:paraId="7562659C" w14:textId="77777777" w:rsidR="00BF4B85" w:rsidRPr="00251898" w:rsidRDefault="00BF4B85" w:rsidP="00251898">
            <w:pPr>
              <w:numPr>
                <w:ilvl w:val="0"/>
                <w:numId w:val="7"/>
              </w:numPr>
              <w:spacing w:after="0"/>
              <w:rPr>
                <w:rFonts w:ascii="Arial" w:eastAsia="Times New Roman" w:hAnsi="Arial" w:cs="Arial"/>
                <w:color w:val="000000"/>
                <w:sz w:val="20"/>
                <w:szCs w:val="20"/>
                <w:lang w:eastAsia="pt-BR"/>
              </w:rPr>
            </w:pPr>
          </w:p>
        </w:tc>
        <w:tc>
          <w:tcPr>
            <w:tcW w:w="742" w:type="pct"/>
            <w:hideMark/>
          </w:tcPr>
          <w:p w14:paraId="7562659D" w14:textId="77777777" w:rsidR="00BF4B85" w:rsidRPr="00251898" w:rsidRDefault="00BF4B85" w:rsidP="00251898">
            <w:pPr>
              <w:spacing w:after="0"/>
              <w:rPr>
                <w:rFonts w:ascii="Arial" w:eastAsia="Times New Roman" w:hAnsi="Arial" w:cs="Arial"/>
                <w:color w:val="000000"/>
                <w:sz w:val="20"/>
                <w:szCs w:val="20"/>
                <w:lang w:eastAsia="pt-BR"/>
              </w:rPr>
            </w:pPr>
            <w:proofErr w:type="spellStart"/>
            <w:r w:rsidRPr="00251898">
              <w:rPr>
                <w:rFonts w:ascii="Arial" w:eastAsia="Times New Roman" w:hAnsi="Arial" w:cs="Arial"/>
                <w:color w:val="000000"/>
                <w:sz w:val="20"/>
                <w:szCs w:val="20"/>
                <w:lang w:eastAsia="pt-BR"/>
              </w:rPr>
              <w:t>nroLeiAlteracao</w:t>
            </w:r>
            <w:proofErr w:type="spellEnd"/>
          </w:p>
        </w:tc>
        <w:tc>
          <w:tcPr>
            <w:tcW w:w="698" w:type="pct"/>
            <w:hideMark/>
          </w:tcPr>
          <w:p w14:paraId="7562659E" w14:textId="77777777" w:rsidR="00BF4B85" w:rsidRPr="00251898" w:rsidRDefault="009156A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Número da </w:t>
            </w:r>
            <w:r w:rsidR="00BB65F9" w:rsidRPr="00251898">
              <w:rPr>
                <w:rFonts w:ascii="Arial" w:eastAsia="Times New Roman" w:hAnsi="Arial" w:cs="Arial"/>
                <w:color w:val="000000"/>
                <w:sz w:val="20"/>
                <w:szCs w:val="20"/>
                <w:lang w:eastAsia="pt-BR"/>
              </w:rPr>
              <w:t>L</w:t>
            </w:r>
            <w:r w:rsidR="00BF4B85" w:rsidRPr="00251898">
              <w:rPr>
                <w:rFonts w:ascii="Arial" w:eastAsia="Times New Roman" w:hAnsi="Arial" w:cs="Arial"/>
                <w:color w:val="000000"/>
                <w:sz w:val="20"/>
                <w:szCs w:val="20"/>
                <w:lang w:eastAsia="pt-BR"/>
              </w:rPr>
              <w:t xml:space="preserve">ei de </w:t>
            </w:r>
            <w:r w:rsidR="00BB65F9" w:rsidRPr="00251898">
              <w:rPr>
                <w:rFonts w:ascii="Arial" w:eastAsia="Times New Roman" w:hAnsi="Arial" w:cs="Arial"/>
                <w:color w:val="000000"/>
                <w:sz w:val="20"/>
                <w:szCs w:val="20"/>
                <w:lang w:eastAsia="pt-BR"/>
              </w:rPr>
              <w:t>A</w:t>
            </w:r>
            <w:r w:rsidR="00BF4B85" w:rsidRPr="00251898">
              <w:rPr>
                <w:rFonts w:ascii="Arial" w:eastAsia="Times New Roman" w:hAnsi="Arial" w:cs="Arial"/>
                <w:color w:val="000000"/>
                <w:sz w:val="20"/>
                <w:szCs w:val="20"/>
                <w:lang w:eastAsia="pt-BR"/>
              </w:rPr>
              <w:t>lteração</w:t>
            </w:r>
          </w:p>
        </w:tc>
        <w:tc>
          <w:tcPr>
            <w:tcW w:w="499" w:type="pct"/>
            <w:hideMark/>
          </w:tcPr>
          <w:p w14:paraId="7562659F" w14:textId="77777777" w:rsidR="00BF4B85" w:rsidRPr="00251898" w:rsidRDefault="005F6D2B"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6</w:t>
            </w:r>
          </w:p>
        </w:tc>
        <w:tc>
          <w:tcPr>
            <w:tcW w:w="398" w:type="pct"/>
            <w:hideMark/>
          </w:tcPr>
          <w:p w14:paraId="756265A0"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499" w:type="pct"/>
            <w:hideMark/>
          </w:tcPr>
          <w:p w14:paraId="756265A1"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Não</w:t>
            </w:r>
          </w:p>
        </w:tc>
        <w:tc>
          <w:tcPr>
            <w:tcW w:w="1921" w:type="pct"/>
            <w:hideMark/>
          </w:tcPr>
          <w:p w14:paraId="756265A2" w14:textId="77777777" w:rsidR="00BF4B85" w:rsidRPr="00251898" w:rsidRDefault="006B42DB"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Número da Lei de Alteração do PPA.</w:t>
            </w:r>
          </w:p>
          <w:p w14:paraId="756265A3" w14:textId="77777777" w:rsidR="0035663E" w:rsidRPr="00251898" w:rsidRDefault="0035663E" w:rsidP="00251898">
            <w:pPr>
              <w:spacing w:after="0"/>
              <w:jc w:val="both"/>
              <w:rPr>
                <w:rFonts w:ascii="Arial" w:eastAsia="Times New Roman" w:hAnsi="Arial" w:cs="Arial"/>
                <w:color w:val="000000"/>
                <w:sz w:val="20"/>
                <w:szCs w:val="20"/>
                <w:lang w:eastAsia="pt-BR"/>
              </w:rPr>
            </w:pPr>
          </w:p>
        </w:tc>
      </w:tr>
      <w:tr w:rsidR="00445F3F" w:rsidRPr="00251898" w14:paraId="756265AD" w14:textId="77777777" w:rsidTr="00251898">
        <w:trPr>
          <w:trHeight w:val="300"/>
        </w:trPr>
        <w:tc>
          <w:tcPr>
            <w:tcW w:w="243" w:type="pct"/>
            <w:hideMark/>
          </w:tcPr>
          <w:p w14:paraId="756265A5" w14:textId="77777777" w:rsidR="00BF4B85" w:rsidRPr="00251898" w:rsidRDefault="00BF4B85" w:rsidP="00251898">
            <w:pPr>
              <w:numPr>
                <w:ilvl w:val="0"/>
                <w:numId w:val="7"/>
              </w:numPr>
              <w:spacing w:after="0"/>
              <w:rPr>
                <w:rFonts w:ascii="Arial" w:eastAsia="Times New Roman" w:hAnsi="Arial" w:cs="Arial"/>
                <w:color w:val="000000"/>
                <w:sz w:val="20"/>
                <w:szCs w:val="20"/>
                <w:lang w:eastAsia="pt-BR"/>
              </w:rPr>
            </w:pPr>
          </w:p>
        </w:tc>
        <w:tc>
          <w:tcPr>
            <w:tcW w:w="742" w:type="pct"/>
            <w:hideMark/>
          </w:tcPr>
          <w:p w14:paraId="756265A6" w14:textId="77777777" w:rsidR="00BF4B85" w:rsidRPr="00251898" w:rsidRDefault="00BF4B85" w:rsidP="00251898">
            <w:pPr>
              <w:spacing w:after="0"/>
              <w:rPr>
                <w:rFonts w:ascii="Arial" w:eastAsia="Times New Roman" w:hAnsi="Arial" w:cs="Arial"/>
                <w:color w:val="000000"/>
                <w:sz w:val="20"/>
                <w:szCs w:val="20"/>
                <w:lang w:eastAsia="pt-BR"/>
              </w:rPr>
            </w:pPr>
            <w:proofErr w:type="spellStart"/>
            <w:r w:rsidRPr="00251898">
              <w:rPr>
                <w:rFonts w:ascii="Arial" w:eastAsia="Times New Roman" w:hAnsi="Arial" w:cs="Arial"/>
                <w:color w:val="000000"/>
                <w:sz w:val="20"/>
                <w:szCs w:val="20"/>
                <w:lang w:eastAsia="pt-BR"/>
              </w:rPr>
              <w:t>dataLeiAlteracao</w:t>
            </w:r>
            <w:proofErr w:type="spellEnd"/>
          </w:p>
        </w:tc>
        <w:tc>
          <w:tcPr>
            <w:tcW w:w="698" w:type="pct"/>
            <w:hideMark/>
          </w:tcPr>
          <w:p w14:paraId="756265A7" w14:textId="77777777" w:rsidR="00BF4B85" w:rsidRPr="00251898" w:rsidRDefault="009156A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Data da </w:t>
            </w:r>
            <w:r w:rsidR="00BB65F9" w:rsidRPr="00251898">
              <w:rPr>
                <w:rFonts w:ascii="Arial" w:eastAsia="Times New Roman" w:hAnsi="Arial" w:cs="Arial"/>
                <w:color w:val="000000"/>
                <w:sz w:val="20"/>
                <w:szCs w:val="20"/>
                <w:lang w:eastAsia="pt-BR"/>
              </w:rPr>
              <w:t>L</w:t>
            </w:r>
            <w:r w:rsidRPr="00251898">
              <w:rPr>
                <w:rFonts w:ascii="Arial" w:eastAsia="Times New Roman" w:hAnsi="Arial" w:cs="Arial"/>
                <w:color w:val="000000"/>
                <w:sz w:val="20"/>
                <w:szCs w:val="20"/>
                <w:lang w:eastAsia="pt-BR"/>
              </w:rPr>
              <w:t xml:space="preserve">ei de </w:t>
            </w:r>
            <w:r w:rsidR="00BB65F9" w:rsidRPr="00251898">
              <w:rPr>
                <w:rFonts w:ascii="Arial" w:eastAsia="Times New Roman" w:hAnsi="Arial" w:cs="Arial"/>
                <w:color w:val="000000"/>
                <w:sz w:val="20"/>
                <w:szCs w:val="20"/>
                <w:lang w:eastAsia="pt-BR"/>
              </w:rPr>
              <w:t>A</w:t>
            </w:r>
            <w:r w:rsidR="00BF4B85" w:rsidRPr="00251898">
              <w:rPr>
                <w:rFonts w:ascii="Arial" w:eastAsia="Times New Roman" w:hAnsi="Arial" w:cs="Arial"/>
                <w:color w:val="000000"/>
                <w:sz w:val="20"/>
                <w:szCs w:val="20"/>
                <w:lang w:eastAsia="pt-BR"/>
              </w:rPr>
              <w:t>lteração</w:t>
            </w:r>
          </w:p>
        </w:tc>
        <w:tc>
          <w:tcPr>
            <w:tcW w:w="499" w:type="pct"/>
            <w:hideMark/>
          </w:tcPr>
          <w:p w14:paraId="756265A8" w14:textId="77777777" w:rsidR="00BF4B85" w:rsidRPr="00251898" w:rsidRDefault="009724E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8 </w:t>
            </w:r>
          </w:p>
        </w:tc>
        <w:tc>
          <w:tcPr>
            <w:tcW w:w="398" w:type="pct"/>
            <w:hideMark/>
          </w:tcPr>
          <w:p w14:paraId="756265A9"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w:t>
            </w:r>
          </w:p>
        </w:tc>
        <w:tc>
          <w:tcPr>
            <w:tcW w:w="499" w:type="pct"/>
            <w:hideMark/>
          </w:tcPr>
          <w:p w14:paraId="756265AA"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Não</w:t>
            </w:r>
          </w:p>
        </w:tc>
        <w:tc>
          <w:tcPr>
            <w:tcW w:w="1921" w:type="pct"/>
            <w:hideMark/>
          </w:tcPr>
          <w:p w14:paraId="756265AB" w14:textId="77777777" w:rsidR="00BF4B85" w:rsidRPr="00251898" w:rsidRDefault="009156A5"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Data da </w:t>
            </w:r>
            <w:r w:rsidR="00BB65F9" w:rsidRPr="00251898">
              <w:rPr>
                <w:rFonts w:ascii="Arial" w:eastAsia="Times New Roman" w:hAnsi="Arial" w:cs="Arial"/>
                <w:color w:val="000000"/>
                <w:sz w:val="20"/>
                <w:szCs w:val="20"/>
                <w:lang w:eastAsia="pt-BR"/>
              </w:rPr>
              <w:t>L</w:t>
            </w:r>
            <w:r w:rsidRPr="00251898">
              <w:rPr>
                <w:rFonts w:ascii="Arial" w:eastAsia="Times New Roman" w:hAnsi="Arial" w:cs="Arial"/>
                <w:color w:val="000000"/>
                <w:sz w:val="20"/>
                <w:szCs w:val="20"/>
                <w:lang w:eastAsia="pt-BR"/>
              </w:rPr>
              <w:t xml:space="preserve">ei de </w:t>
            </w:r>
            <w:r w:rsidR="00BB65F9" w:rsidRPr="00251898">
              <w:rPr>
                <w:rFonts w:ascii="Arial" w:eastAsia="Times New Roman" w:hAnsi="Arial" w:cs="Arial"/>
                <w:color w:val="000000"/>
                <w:sz w:val="20"/>
                <w:szCs w:val="20"/>
                <w:lang w:eastAsia="pt-BR"/>
              </w:rPr>
              <w:t>A</w:t>
            </w:r>
            <w:r w:rsidRPr="00251898">
              <w:rPr>
                <w:rFonts w:ascii="Arial" w:eastAsia="Times New Roman" w:hAnsi="Arial" w:cs="Arial"/>
                <w:color w:val="000000"/>
                <w:sz w:val="20"/>
                <w:szCs w:val="20"/>
                <w:lang w:eastAsia="pt-BR"/>
              </w:rPr>
              <w:t>lteração</w:t>
            </w:r>
            <w:r w:rsidR="006B42DB" w:rsidRPr="00251898">
              <w:rPr>
                <w:rFonts w:ascii="Arial" w:eastAsia="Times New Roman" w:hAnsi="Arial" w:cs="Arial"/>
                <w:color w:val="000000"/>
                <w:sz w:val="20"/>
                <w:szCs w:val="20"/>
                <w:lang w:eastAsia="pt-BR"/>
              </w:rPr>
              <w:t xml:space="preserve"> do PPA.</w:t>
            </w:r>
          </w:p>
          <w:p w14:paraId="756265AC" w14:textId="77777777" w:rsidR="0035663E" w:rsidRPr="00251898" w:rsidRDefault="00C6186F"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Formatação: “</w:t>
            </w:r>
            <w:proofErr w:type="spellStart"/>
            <w:r w:rsidRPr="00251898">
              <w:rPr>
                <w:rFonts w:ascii="Arial" w:eastAsia="Times New Roman" w:hAnsi="Arial" w:cs="Arial"/>
                <w:color w:val="000000"/>
                <w:sz w:val="20"/>
                <w:szCs w:val="20"/>
                <w:lang w:eastAsia="pt-BR"/>
              </w:rPr>
              <w:t>ddmmaaaa</w:t>
            </w:r>
            <w:proofErr w:type="spellEnd"/>
            <w:r w:rsidRPr="00251898">
              <w:rPr>
                <w:rFonts w:ascii="Arial" w:eastAsia="Times New Roman" w:hAnsi="Arial" w:cs="Arial"/>
                <w:color w:val="000000"/>
                <w:sz w:val="20"/>
                <w:szCs w:val="20"/>
                <w:lang w:eastAsia="pt-BR"/>
              </w:rPr>
              <w:t>”.</w:t>
            </w:r>
          </w:p>
        </w:tc>
      </w:tr>
      <w:tr w:rsidR="00EC444E" w:rsidRPr="00251898" w14:paraId="756265B6" w14:textId="77777777" w:rsidTr="00251898">
        <w:trPr>
          <w:trHeight w:val="510"/>
        </w:trPr>
        <w:tc>
          <w:tcPr>
            <w:tcW w:w="243" w:type="pct"/>
            <w:hideMark/>
          </w:tcPr>
          <w:p w14:paraId="756265AE" w14:textId="77777777" w:rsidR="00BF4B85" w:rsidRPr="00251898" w:rsidRDefault="00BF4B85" w:rsidP="00251898">
            <w:pPr>
              <w:numPr>
                <w:ilvl w:val="0"/>
                <w:numId w:val="7"/>
              </w:numPr>
              <w:spacing w:after="0"/>
              <w:rPr>
                <w:rFonts w:ascii="Arial" w:eastAsia="Times New Roman" w:hAnsi="Arial" w:cs="Arial"/>
                <w:color w:val="000000"/>
                <w:sz w:val="20"/>
                <w:szCs w:val="20"/>
                <w:lang w:eastAsia="pt-BR"/>
              </w:rPr>
            </w:pPr>
          </w:p>
        </w:tc>
        <w:tc>
          <w:tcPr>
            <w:tcW w:w="742" w:type="pct"/>
            <w:hideMark/>
          </w:tcPr>
          <w:p w14:paraId="756265AF" w14:textId="77777777" w:rsidR="00BF4B85" w:rsidRPr="00251898" w:rsidRDefault="00BF4B85" w:rsidP="00251898">
            <w:pPr>
              <w:spacing w:after="0"/>
              <w:rPr>
                <w:rFonts w:ascii="Arial" w:eastAsia="Times New Roman" w:hAnsi="Arial" w:cs="Arial"/>
                <w:color w:val="000000"/>
                <w:sz w:val="20"/>
                <w:szCs w:val="20"/>
                <w:lang w:eastAsia="pt-BR"/>
              </w:rPr>
            </w:pPr>
            <w:proofErr w:type="spellStart"/>
            <w:r w:rsidRPr="00251898">
              <w:rPr>
                <w:rFonts w:ascii="Arial" w:eastAsia="Times New Roman" w:hAnsi="Arial" w:cs="Arial"/>
                <w:color w:val="000000"/>
                <w:sz w:val="20"/>
                <w:szCs w:val="20"/>
                <w:lang w:eastAsia="pt-BR"/>
              </w:rPr>
              <w:t>dataPubLeiAlt</w:t>
            </w:r>
            <w:proofErr w:type="spellEnd"/>
          </w:p>
        </w:tc>
        <w:tc>
          <w:tcPr>
            <w:tcW w:w="698" w:type="pct"/>
            <w:hideMark/>
          </w:tcPr>
          <w:p w14:paraId="756265B0" w14:textId="77777777" w:rsidR="00BF4B85" w:rsidRPr="00251898" w:rsidRDefault="009156A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 da p</w:t>
            </w:r>
            <w:r w:rsidR="00BF4B85" w:rsidRPr="00251898">
              <w:rPr>
                <w:rFonts w:ascii="Arial" w:eastAsia="Times New Roman" w:hAnsi="Arial" w:cs="Arial"/>
                <w:color w:val="000000"/>
                <w:sz w:val="20"/>
                <w:szCs w:val="20"/>
                <w:lang w:eastAsia="pt-BR"/>
              </w:rPr>
              <w:t xml:space="preserve">ublicação da </w:t>
            </w:r>
            <w:r w:rsidR="00BB65F9" w:rsidRPr="00251898">
              <w:rPr>
                <w:rFonts w:ascii="Arial" w:eastAsia="Times New Roman" w:hAnsi="Arial" w:cs="Arial"/>
                <w:color w:val="000000"/>
                <w:sz w:val="20"/>
                <w:szCs w:val="20"/>
                <w:lang w:eastAsia="pt-BR"/>
              </w:rPr>
              <w:t>L</w:t>
            </w:r>
            <w:r w:rsidRPr="00251898">
              <w:rPr>
                <w:rFonts w:ascii="Arial" w:eastAsia="Times New Roman" w:hAnsi="Arial" w:cs="Arial"/>
                <w:color w:val="000000"/>
                <w:sz w:val="20"/>
                <w:szCs w:val="20"/>
                <w:lang w:eastAsia="pt-BR"/>
              </w:rPr>
              <w:t xml:space="preserve">ei de </w:t>
            </w:r>
            <w:r w:rsidR="00BB65F9" w:rsidRPr="00251898">
              <w:rPr>
                <w:rFonts w:ascii="Arial" w:eastAsia="Times New Roman" w:hAnsi="Arial" w:cs="Arial"/>
                <w:color w:val="000000"/>
                <w:sz w:val="20"/>
                <w:szCs w:val="20"/>
                <w:lang w:eastAsia="pt-BR"/>
              </w:rPr>
              <w:t>A</w:t>
            </w:r>
            <w:r w:rsidR="00BF4B85" w:rsidRPr="00251898">
              <w:rPr>
                <w:rFonts w:ascii="Arial" w:eastAsia="Times New Roman" w:hAnsi="Arial" w:cs="Arial"/>
                <w:color w:val="000000"/>
                <w:sz w:val="20"/>
                <w:szCs w:val="20"/>
                <w:lang w:eastAsia="pt-BR"/>
              </w:rPr>
              <w:t>lteração</w:t>
            </w:r>
          </w:p>
        </w:tc>
        <w:tc>
          <w:tcPr>
            <w:tcW w:w="499" w:type="pct"/>
            <w:hideMark/>
          </w:tcPr>
          <w:p w14:paraId="756265B1" w14:textId="77777777" w:rsidR="00BF4B85" w:rsidRPr="00251898" w:rsidRDefault="009724E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8 </w:t>
            </w:r>
          </w:p>
        </w:tc>
        <w:tc>
          <w:tcPr>
            <w:tcW w:w="398" w:type="pct"/>
            <w:hideMark/>
          </w:tcPr>
          <w:p w14:paraId="756265B2"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w:t>
            </w:r>
          </w:p>
        </w:tc>
        <w:tc>
          <w:tcPr>
            <w:tcW w:w="499" w:type="pct"/>
            <w:hideMark/>
          </w:tcPr>
          <w:p w14:paraId="756265B3"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Não</w:t>
            </w:r>
          </w:p>
        </w:tc>
        <w:tc>
          <w:tcPr>
            <w:tcW w:w="1921" w:type="pct"/>
            <w:hideMark/>
          </w:tcPr>
          <w:p w14:paraId="756265B4" w14:textId="77777777" w:rsidR="00BF4B85" w:rsidRPr="00251898" w:rsidRDefault="009156A5"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Data da publicação da </w:t>
            </w:r>
            <w:r w:rsidR="00BB65F9" w:rsidRPr="00251898">
              <w:rPr>
                <w:rFonts w:ascii="Arial" w:eastAsia="Times New Roman" w:hAnsi="Arial" w:cs="Arial"/>
                <w:color w:val="000000"/>
                <w:sz w:val="20"/>
                <w:szCs w:val="20"/>
                <w:lang w:eastAsia="pt-BR"/>
              </w:rPr>
              <w:t>L</w:t>
            </w:r>
            <w:r w:rsidRPr="00251898">
              <w:rPr>
                <w:rFonts w:ascii="Arial" w:eastAsia="Times New Roman" w:hAnsi="Arial" w:cs="Arial"/>
                <w:color w:val="000000"/>
                <w:sz w:val="20"/>
                <w:szCs w:val="20"/>
                <w:lang w:eastAsia="pt-BR"/>
              </w:rPr>
              <w:t xml:space="preserve">ei de </w:t>
            </w:r>
            <w:r w:rsidR="00BB65F9" w:rsidRPr="00251898">
              <w:rPr>
                <w:rFonts w:ascii="Arial" w:eastAsia="Times New Roman" w:hAnsi="Arial" w:cs="Arial"/>
                <w:color w:val="000000"/>
                <w:sz w:val="20"/>
                <w:szCs w:val="20"/>
                <w:lang w:eastAsia="pt-BR"/>
              </w:rPr>
              <w:t>A</w:t>
            </w:r>
            <w:r w:rsidRPr="00251898">
              <w:rPr>
                <w:rFonts w:ascii="Arial" w:eastAsia="Times New Roman" w:hAnsi="Arial" w:cs="Arial"/>
                <w:color w:val="000000"/>
                <w:sz w:val="20"/>
                <w:szCs w:val="20"/>
                <w:lang w:eastAsia="pt-BR"/>
              </w:rPr>
              <w:t>lteração</w:t>
            </w:r>
            <w:r w:rsidR="006B42DB" w:rsidRPr="00251898">
              <w:rPr>
                <w:rFonts w:ascii="Arial" w:eastAsia="Times New Roman" w:hAnsi="Arial" w:cs="Arial"/>
                <w:color w:val="000000"/>
                <w:sz w:val="20"/>
                <w:szCs w:val="20"/>
                <w:lang w:eastAsia="pt-BR"/>
              </w:rPr>
              <w:t xml:space="preserve"> do PPA.</w:t>
            </w:r>
          </w:p>
          <w:p w14:paraId="756265B5" w14:textId="77777777" w:rsidR="0035663E" w:rsidRPr="00251898" w:rsidRDefault="00C6186F"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Formatação: “</w:t>
            </w:r>
            <w:proofErr w:type="spellStart"/>
            <w:r w:rsidRPr="00251898">
              <w:rPr>
                <w:rFonts w:ascii="Arial" w:eastAsia="Times New Roman" w:hAnsi="Arial" w:cs="Arial"/>
                <w:color w:val="000000"/>
                <w:sz w:val="20"/>
                <w:szCs w:val="20"/>
                <w:lang w:eastAsia="pt-BR"/>
              </w:rPr>
              <w:t>ddmmaaaa</w:t>
            </w:r>
            <w:proofErr w:type="spellEnd"/>
            <w:r w:rsidRPr="00251898">
              <w:rPr>
                <w:rFonts w:ascii="Arial" w:eastAsia="Times New Roman" w:hAnsi="Arial" w:cs="Arial"/>
                <w:color w:val="000000"/>
                <w:sz w:val="20"/>
                <w:szCs w:val="20"/>
                <w:lang w:eastAsia="pt-BR"/>
              </w:rPr>
              <w:t>”.</w:t>
            </w:r>
          </w:p>
        </w:tc>
      </w:tr>
    </w:tbl>
    <w:p w14:paraId="756265B7" w14:textId="77777777" w:rsidR="00113820" w:rsidRDefault="00113820" w:rsidP="000476F0">
      <w:pPr>
        <w:rPr>
          <w:color w:val="000000"/>
        </w:rPr>
      </w:pPr>
    </w:p>
    <w:p w14:paraId="756265B8" w14:textId="77777777" w:rsidR="00113820" w:rsidRDefault="00113820">
      <w:pPr>
        <w:spacing w:after="0" w:line="240" w:lineRule="auto"/>
        <w:rPr>
          <w:color w:val="000000"/>
        </w:rPr>
      </w:pPr>
      <w:r>
        <w:rPr>
          <w:color w:val="000000"/>
        </w:rPr>
        <w:br w:type="page"/>
      </w:r>
    </w:p>
    <w:p w14:paraId="756265B9" w14:textId="77777777" w:rsidR="00B626E4" w:rsidRPr="00445F3F" w:rsidRDefault="00B626E4" w:rsidP="000476F0">
      <w:pPr>
        <w:rPr>
          <w:color w:val="000000"/>
        </w:rPr>
      </w:pPr>
    </w:p>
    <w:p w14:paraId="756265BA" w14:textId="77777777" w:rsidR="00871359" w:rsidRPr="00445F3F" w:rsidRDefault="0049424C" w:rsidP="00D60926">
      <w:pPr>
        <w:pStyle w:val="Ttulo2"/>
        <w:rPr>
          <w:rFonts w:ascii="Arial" w:hAnsi="Arial" w:cs="Arial"/>
          <w:color w:val="000000"/>
        </w:rPr>
      </w:pPr>
      <w:bookmarkStart w:id="173" w:name="_Toc278280379"/>
      <w:bookmarkStart w:id="174" w:name="_Toc366165097"/>
      <w:bookmarkStart w:id="175" w:name="_Toc367438066"/>
      <w:bookmarkStart w:id="176" w:name="_Toc367874331"/>
      <w:bookmarkStart w:id="177" w:name="_Toc367983149"/>
      <w:bookmarkStart w:id="178" w:name="_Toc367983217"/>
      <w:bookmarkStart w:id="179" w:name="_Toc367983383"/>
      <w:bookmarkStart w:id="180" w:name="_Toc435436443"/>
      <w:r>
        <w:rPr>
          <w:rFonts w:ascii="Arial" w:hAnsi="Arial" w:cs="Arial"/>
          <w:color w:val="000000"/>
        </w:rPr>
        <w:t xml:space="preserve">LOA - </w:t>
      </w:r>
      <w:r w:rsidR="00C67175" w:rsidRPr="00445F3F">
        <w:rPr>
          <w:rFonts w:ascii="Arial" w:hAnsi="Arial" w:cs="Arial"/>
          <w:color w:val="000000"/>
        </w:rPr>
        <w:t>Lei O</w:t>
      </w:r>
      <w:r w:rsidR="00871359" w:rsidRPr="00445F3F">
        <w:rPr>
          <w:rFonts w:ascii="Arial" w:hAnsi="Arial" w:cs="Arial"/>
          <w:color w:val="000000"/>
        </w:rPr>
        <w:t>rçamentária</w:t>
      </w:r>
      <w:bookmarkEnd w:id="173"/>
      <w:bookmarkEnd w:id="174"/>
      <w:bookmarkEnd w:id="175"/>
      <w:bookmarkEnd w:id="176"/>
      <w:bookmarkEnd w:id="177"/>
      <w:bookmarkEnd w:id="178"/>
      <w:bookmarkEnd w:id="179"/>
      <w:bookmarkEnd w:id="18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2"/>
        <w:gridCol w:w="2127"/>
        <w:gridCol w:w="1953"/>
        <w:gridCol w:w="1397"/>
        <w:gridCol w:w="1118"/>
        <w:gridCol w:w="1396"/>
        <w:gridCol w:w="5369"/>
      </w:tblGrid>
      <w:tr w:rsidR="00445F3F" w:rsidRPr="00251898" w14:paraId="756265BC" w14:textId="77777777" w:rsidTr="00CF1E6E">
        <w:trPr>
          <w:trHeight w:val="300"/>
        </w:trPr>
        <w:tc>
          <w:tcPr>
            <w:tcW w:w="14218" w:type="dxa"/>
            <w:gridSpan w:val="7"/>
            <w:noWrap/>
            <w:hideMark/>
          </w:tcPr>
          <w:p w14:paraId="756265BB" w14:textId="77777777" w:rsidR="00BF4B85" w:rsidRPr="00251898" w:rsidRDefault="007A70A5" w:rsidP="00251898">
            <w:pPr>
              <w:spacing w:after="0"/>
              <w:rPr>
                <w:rFonts w:ascii="Arial" w:eastAsia="Times New Roman" w:hAnsi="Arial" w:cs="Arial"/>
                <w:b/>
                <w:color w:val="000000"/>
                <w:sz w:val="20"/>
                <w:szCs w:val="20"/>
                <w:lang w:eastAsia="pt-BR"/>
              </w:rPr>
            </w:pPr>
            <w:r w:rsidRPr="00251898">
              <w:rPr>
                <w:rFonts w:ascii="Arial" w:eastAsia="Times New Roman" w:hAnsi="Arial" w:cs="Arial"/>
                <w:b/>
                <w:color w:val="000000"/>
                <w:sz w:val="20"/>
                <w:szCs w:val="20"/>
                <w:lang w:eastAsia="pt-BR"/>
              </w:rPr>
              <w:t>Nome do Arquivo:</w:t>
            </w:r>
            <w:r w:rsidR="00BF4B85" w:rsidRPr="00251898">
              <w:rPr>
                <w:rFonts w:ascii="Arial" w:eastAsia="Times New Roman" w:hAnsi="Arial" w:cs="Arial"/>
                <w:b/>
                <w:color w:val="000000"/>
                <w:sz w:val="20"/>
                <w:szCs w:val="20"/>
                <w:lang w:eastAsia="pt-BR"/>
              </w:rPr>
              <w:t xml:space="preserve"> LOA</w:t>
            </w:r>
          </w:p>
        </w:tc>
      </w:tr>
      <w:tr w:rsidR="00605231" w:rsidRPr="00251898" w14:paraId="756265BE" w14:textId="77777777" w:rsidTr="00CF1E6E">
        <w:trPr>
          <w:trHeight w:val="300"/>
        </w:trPr>
        <w:tc>
          <w:tcPr>
            <w:tcW w:w="14218" w:type="dxa"/>
            <w:gridSpan w:val="7"/>
            <w:noWrap/>
          </w:tcPr>
          <w:p w14:paraId="756265BD" w14:textId="77777777" w:rsidR="00605231" w:rsidRPr="00251898" w:rsidRDefault="00605231" w:rsidP="006C5AD5">
            <w:pPr>
              <w:spacing w:after="0"/>
              <w:rPr>
                <w:rFonts w:ascii="Arial" w:eastAsia="Times New Roman" w:hAnsi="Arial" w:cs="Arial"/>
                <w:b/>
                <w:color w:val="000000"/>
                <w:sz w:val="20"/>
                <w:szCs w:val="20"/>
                <w:lang w:eastAsia="pt-BR"/>
              </w:rPr>
            </w:pPr>
            <w:r w:rsidRPr="00445F3F">
              <w:rPr>
                <w:rFonts w:ascii="Arial" w:eastAsia="Times New Roman" w:hAnsi="Arial" w:cs="Arial"/>
                <w:b/>
                <w:bCs/>
                <w:color w:val="000000"/>
                <w:sz w:val="20"/>
                <w:szCs w:val="20"/>
                <w:lang w:eastAsia="pt-BR"/>
              </w:rPr>
              <w:t>10 –</w:t>
            </w:r>
            <w:r w:rsidR="006C5AD5">
              <w:rPr>
                <w:rFonts w:ascii="Arial" w:eastAsia="Times New Roman" w:hAnsi="Arial" w:cs="Arial"/>
                <w:b/>
                <w:bCs/>
                <w:color w:val="000000"/>
                <w:sz w:val="20"/>
                <w:szCs w:val="20"/>
                <w:lang w:eastAsia="pt-BR"/>
              </w:rPr>
              <w:t xml:space="preserve"> </w:t>
            </w:r>
            <w:r w:rsidRPr="00445F3F">
              <w:rPr>
                <w:rFonts w:ascii="Arial" w:eastAsia="Times New Roman" w:hAnsi="Arial" w:cs="Arial"/>
                <w:b/>
                <w:bCs/>
                <w:color w:val="000000"/>
                <w:sz w:val="20"/>
                <w:szCs w:val="20"/>
                <w:lang w:eastAsia="pt-BR"/>
              </w:rPr>
              <w:t>Lei Orçamentária</w:t>
            </w:r>
          </w:p>
        </w:tc>
      </w:tr>
      <w:tr w:rsidR="00605231" w:rsidRPr="00251898" w14:paraId="756265C0" w14:textId="77777777" w:rsidTr="00CF1E6E">
        <w:trPr>
          <w:trHeight w:val="300"/>
        </w:trPr>
        <w:tc>
          <w:tcPr>
            <w:tcW w:w="14218" w:type="dxa"/>
            <w:gridSpan w:val="7"/>
            <w:noWrap/>
          </w:tcPr>
          <w:p w14:paraId="756265BF" w14:textId="77777777" w:rsidR="00605231" w:rsidRPr="00251898" w:rsidRDefault="00605231" w:rsidP="000311B3">
            <w:pPr>
              <w:spacing w:after="0"/>
              <w:rPr>
                <w:rFonts w:ascii="Arial" w:eastAsia="Times New Roman" w:hAnsi="Arial" w:cs="Arial"/>
                <w:b/>
                <w:color w:val="000000"/>
                <w:sz w:val="20"/>
                <w:szCs w:val="20"/>
                <w:lang w:eastAsia="pt-BR"/>
              </w:rPr>
            </w:pPr>
            <w:r w:rsidRPr="00384C37">
              <w:rPr>
                <w:rFonts w:ascii="Arial" w:eastAsia="Times New Roman" w:hAnsi="Arial" w:cs="Arial"/>
                <w:b/>
                <w:bCs/>
                <w:color w:val="000000"/>
                <w:sz w:val="20"/>
                <w:szCs w:val="20"/>
                <w:lang w:eastAsia="pt-BR"/>
              </w:rPr>
              <w:t>Campos que determinam a chave do registro:</w:t>
            </w:r>
            <w:r>
              <w:rPr>
                <w:rFonts w:ascii="Arial" w:eastAsia="Times New Roman" w:hAnsi="Arial" w:cs="Arial"/>
                <w:b/>
                <w:bCs/>
                <w:color w:val="000000"/>
                <w:sz w:val="20"/>
                <w:szCs w:val="20"/>
                <w:lang w:eastAsia="pt-BR"/>
              </w:rPr>
              <w:t xml:space="preserve"> </w:t>
            </w:r>
            <w:proofErr w:type="spellStart"/>
            <w:r w:rsidRPr="00445F3F">
              <w:rPr>
                <w:rFonts w:ascii="Arial" w:eastAsia="Times New Roman" w:hAnsi="Arial" w:cs="Arial"/>
                <w:b/>
                <w:i/>
                <w:color w:val="000000"/>
                <w:sz w:val="20"/>
                <w:szCs w:val="20"/>
                <w:lang w:eastAsia="pt-BR"/>
              </w:rPr>
              <w:t>tipoRegistro</w:t>
            </w:r>
            <w:proofErr w:type="spellEnd"/>
          </w:p>
        </w:tc>
      </w:tr>
      <w:tr w:rsidR="00605231" w:rsidRPr="00251898" w14:paraId="756265C8" w14:textId="77777777" w:rsidTr="00806309">
        <w:trPr>
          <w:trHeight w:val="300"/>
        </w:trPr>
        <w:tc>
          <w:tcPr>
            <w:tcW w:w="640" w:type="dxa"/>
            <w:hideMark/>
          </w:tcPr>
          <w:p w14:paraId="756265C1" w14:textId="77777777" w:rsidR="00605231" w:rsidRPr="00251898" w:rsidRDefault="00605231"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Seq.</w:t>
            </w:r>
          </w:p>
        </w:tc>
        <w:tc>
          <w:tcPr>
            <w:tcW w:w="2162" w:type="dxa"/>
            <w:hideMark/>
          </w:tcPr>
          <w:p w14:paraId="756265C2" w14:textId="77777777" w:rsidR="00605231" w:rsidRPr="00251898" w:rsidRDefault="00605231"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Nome do Campo</w:t>
            </w:r>
          </w:p>
        </w:tc>
        <w:tc>
          <w:tcPr>
            <w:tcW w:w="1984" w:type="dxa"/>
            <w:hideMark/>
          </w:tcPr>
          <w:p w14:paraId="756265C3" w14:textId="77777777" w:rsidR="00605231" w:rsidRPr="00251898" w:rsidRDefault="00605231"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Descrição</w:t>
            </w:r>
          </w:p>
        </w:tc>
        <w:tc>
          <w:tcPr>
            <w:tcW w:w="1418" w:type="dxa"/>
            <w:hideMark/>
          </w:tcPr>
          <w:p w14:paraId="756265C4" w14:textId="77777777" w:rsidR="00605231" w:rsidRPr="00251898" w:rsidRDefault="00605231"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Tamanho máximo</w:t>
            </w:r>
          </w:p>
        </w:tc>
        <w:tc>
          <w:tcPr>
            <w:tcW w:w="1134" w:type="dxa"/>
            <w:hideMark/>
          </w:tcPr>
          <w:p w14:paraId="756265C5" w14:textId="77777777" w:rsidR="00605231" w:rsidRPr="00251898" w:rsidRDefault="00605231"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Formato</w:t>
            </w:r>
          </w:p>
        </w:tc>
        <w:tc>
          <w:tcPr>
            <w:tcW w:w="1417" w:type="dxa"/>
            <w:hideMark/>
          </w:tcPr>
          <w:p w14:paraId="756265C6" w14:textId="77777777" w:rsidR="00605231" w:rsidRPr="00251898" w:rsidRDefault="00605231"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Obrigatório</w:t>
            </w:r>
          </w:p>
        </w:tc>
        <w:tc>
          <w:tcPr>
            <w:tcW w:w="5463" w:type="dxa"/>
            <w:hideMark/>
          </w:tcPr>
          <w:p w14:paraId="756265C7" w14:textId="77777777" w:rsidR="00605231" w:rsidRPr="00251898" w:rsidRDefault="00605231"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Conteúdo</w:t>
            </w:r>
          </w:p>
        </w:tc>
      </w:tr>
      <w:tr w:rsidR="00605231" w:rsidRPr="00251898" w14:paraId="756265D0" w14:textId="77777777" w:rsidTr="00806309">
        <w:trPr>
          <w:trHeight w:val="300"/>
        </w:trPr>
        <w:tc>
          <w:tcPr>
            <w:tcW w:w="640" w:type="dxa"/>
          </w:tcPr>
          <w:p w14:paraId="756265C9" w14:textId="77777777" w:rsidR="00605231" w:rsidRPr="00251898" w:rsidRDefault="00605231" w:rsidP="00251898">
            <w:pPr>
              <w:numPr>
                <w:ilvl w:val="0"/>
                <w:numId w:val="8"/>
              </w:numPr>
              <w:spacing w:after="0"/>
              <w:rPr>
                <w:rFonts w:ascii="Arial" w:eastAsia="Times New Roman" w:hAnsi="Arial" w:cs="Arial"/>
                <w:color w:val="000000"/>
                <w:sz w:val="20"/>
                <w:szCs w:val="20"/>
                <w:lang w:eastAsia="pt-BR"/>
              </w:rPr>
            </w:pPr>
          </w:p>
        </w:tc>
        <w:tc>
          <w:tcPr>
            <w:tcW w:w="2162" w:type="dxa"/>
          </w:tcPr>
          <w:p w14:paraId="756265CA" w14:textId="77777777" w:rsidR="00605231" w:rsidRPr="00844346" w:rsidRDefault="00605231" w:rsidP="00251898">
            <w:pPr>
              <w:spacing w:after="0"/>
              <w:rPr>
                <w:rFonts w:ascii="Arial" w:eastAsia="Times New Roman" w:hAnsi="Arial" w:cs="Arial"/>
                <w:b/>
                <w:i/>
                <w:color w:val="000000"/>
                <w:sz w:val="20"/>
                <w:szCs w:val="20"/>
                <w:lang w:eastAsia="pt-BR"/>
              </w:rPr>
            </w:pPr>
            <w:proofErr w:type="spellStart"/>
            <w:r w:rsidRPr="00844346">
              <w:rPr>
                <w:rFonts w:ascii="Arial" w:eastAsia="Times New Roman" w:hAnsi="Arial" w:cs="Arial"/>
                <w:b/>
                <w:i/>
                <w:color w:val="000000"/>
                <w:sz w:val="20"/>
                <w:szCs w:val="20"/>
                <w:lang w:eastAsia="pt-BR"/>
              </w:rPr>
              <w:t>tipoRegistro</w:t>
            </w:r>
            <w:proofErr w:type="spellEnd"/>
          </w:p>
        </w:tc>
        <w:tc>
          <w:tcPr>
            <w:tcW w:w="1984" w:type="dxa"/>
          </w:tcPr>
          <w:p w14:paraId="756265CB" w14:textId="77777777" w:rsidR="00605231" w:rsidRPr="00251898" w:rsidRDefault="00605231"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Tipo de registro</w:t>
            </w:r>
          </w:p>
        </w:tc>
        <w:tc>
          <w:tcPr>
            <w:tcW w:w="1418" w:type="dxa"/>
          </w:tcPr>
          <w:p w14:paraId="756265CC" w14:textId="77777777" w:rsidR="00605231" w:rsidRPr="00251898" w:rsidRDefault="00605231"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2</w:t>
            </w:r>
          </w:p>
        </w:tc>
        <w:tc>
          <w:tcPr>
            <w:tcW w:w="1134" w:type="dxa"/>
          </w:tcPr>
          <w:p w14:paraId="756265CD" w14:textId="77777777" w:rsidR="00605231" w:rsidRPr="00251898" w:rsidRDefault="00605231"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Inteiro</w:t>
            </w:r>
          </w:p>
        </w:tc>
        <w:tc>
          <w:tcPr>
            <w:tcW w:w="1417" w:type="dxa"/>
          </w:tcPr>
          <w:p w14:paraId="756265CE" w14:textId="77777777" w:rsidR="00605231" w:rsidRPr="00251898" w:rsidRDefault="00605231"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Sim</w:t>
            </w:r>
          </w:p>
        </w:tc>
        <w:tc>
          <w:tcPr>
            <w:tcW w:w="5463" w:type="dxa"/>
          </w:tcPr>
          <w:p w14:paraId="756265CF" w14:textId="77777777" w:rsidR="00605231" w:rsidRPr="00251898" w:rsidRDefault="00844346" w:rsidP="006C5AD5">
            <w:pPr>
              <w:spacing w:after="0"/>
              <w:jc w:val="both"/>
              <w:rPr>
                <w:rFonts w:ascii="Arial" w:eastAsia="Times New Roman" w:hAnsi="Arial" w:cs="Arial"/>
                <w:color w:val="000000"/>
                <w:sz w:val="20"/>
                <w:szCs w:val="20"/>
                <w:lang w:eastAsia="pt-BR"/>
              </w:rPr>
            </w:pPr>
            <w:r w:rsidRPr="00844346">
              <w:rPr>
                <w:rFonts w:ascii="Arial" w:eastAsia="Times New Roman" w:hAnsi="Arial" w:cs="Arial"/>
                <w:color w:val="000000"/>
                <w:sz w:val="20"/>
                <w:szCs w:val="20"/>
                <w:lang w:eastAsia="pt-BR"/>
              </w:rPr>
              <w:t>10 –</w:t>
            </w:r>
            <w:r w:rsidR="006C5AD5">
              <w:rPr>
                <w:rFonts w:ascii="Arial" w:eastAsia="Times New Roman" w:hAnsi="Arial" w:cs="Arial"/>
                <w:color w:val="000000"/>
                <w:sz w:val="20"/>
                <w:szCs w:val="20"/>
                <w:lang w:eastAsia="pt-BR"/>
              </w:rPr>
              <w:t xml:space="preserve"> </w:t>
            </w:r>
            <w:r w:rsidRPr="00844346">
              <w:rPr>
                <w:rFonts w:ascii="Arial" w:eastAsia="Times New Roman" w:hAnsi="Arial" w:cs="Arial"/>
                <w:color w:val="000000"/>
                <w:sz w:val="20"/>
                <w:szCs w:val="20"/>
                <w:lang w:eastAsia="pt-BR"/>
              </w:rPr>
              <w:t>Lei Orçamentária</w:t>
            </w:r>
          </w:p>
        </w:tc>
      </w:tr>
      <w:tr w:rsidR="00605231" w:rsidRPr="00251898" w14:paraId="756265D8" w14:textId="77777777" w:rsidTr="00806309">
        <w:trPr>
          <w:trHeight w:val="300"/>
        </w:trPr>
        <w:tc>
          <w:tcPr>
            <w:tcW w:w="640" w:type="dxa"/>
            <w:hideMark/>
          </w:tcPr>
          <w:p w14:paraId="756265D1" w14:textId="77777777" w:rsidR="00605231" w:rsidRPr="00251898" w:rsidRDefault="00605231" w:rsidP="00251898">
            <w:pPr>
              <w:numPr>
                <w:ilvl w:val="0"/>
                <w:numId w:val="8"/>
              </w:numPr>
              <w:spacing w:after="0"/>
              <w:rPr>
                <w:rFonts w:ascii="Arial" w:eastAsia="Times New Roman" w:hAnsi="Arial" w:cs="Arial"/>
                <w:color w:val="000000"/>
                <w:sz w:val="20"/>
                <w:szCs w:val="20"/>
                <w:lang w:eastAsia="pt-BR"/>
              </w:rPr>
            </w:pPr>
          </w:p>
        </w:tc>
        <w:tc>
          <w:tcPr>
            <w:tcW w:w="2162" w:type="dxa"/>
            <w:hideMark/>
          </w:tcPr>
          <w:p w14:paraId="756265D2" w14:textId="77777777" w:rsidR="00605231" w:rsidRPr="00561029" w:rsidRDefault="00605231" w:rsidP="00251898">
            <w:pPr>
              <w:spacing w:after="0"/>
              <w:rPr>
                <w:rFonts w:ascii="Arial" w:eastAsia="Times New Roman" w:hAnsi="Arial" w:cs="Arial"/>
                <w:color w:val="000000"/>
                <w:sz w:val="20"/>
                <w:szCs w:val="20"/>
                <w:lang w:eastAsia="pt-BR"/>
              </w:rPr>
            </w:pPr>
            <w:proofErr w:type="spellStart"/>
            <w:r w:rsidRPr="00561029">
              <w:rPr>
                <w:rFonts w:ascii="Arial" w:eastAsia="Times New Roman" w:hAnsi="Arial" w:cs="Arial"/>
                <w:color w:val="000000"/>
                <w:sz w:val="20"/>
                <w:szCs w:val="20"/>
                <w:lang w:eastAsia="pt-BR"/>
              </w:rPr>
              <w:t>nroLOA</w:t>
            </w:r>
            <w:proofErr w:type="spellEnd"/>
          </w:p>
        </w:tc>
        <w:tc>
          <w:tcPr>
            <w:tcW w:w="1984" w:type="dxa"/>
            <w:hideMark/>
          </w:tcPr>
          <w:p w14:paraId="756265D3"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Número da LOA</w:t>
            </w:r>
          </w:p>
        </w:tc>
        <w:tc>
          <w:tcPr>
            <w:tcW w:w="1418" w:type="dxa"/>
            <w:hideMark/>
          </w:tcPr>
          <w:p w14:paraId="756265D4"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6</w:t>
            </w:r>
          </w:p>
        </w:tc>
        <w:tc>
          <w:tcPr>
            <w:tcW w:w="1134" w:type="dxa"/>
            <w:hideMark/>
          </w:tcPr>
          <w:p w14:paraId="756265D5"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7" w:type="dxa"/>
            <w:hideMark/>
          </w:tcPr>
          <w:p w14:paraId="756265D6"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63" w:type="dxa"/>
            <w:hideMark/>
          </w:tcPr>
          <w:p w14:paraId="756265D7" w14:textId="77777777" w:rsidR="00605231" w:rsidRPr="00251898" w:rsidRDefault="00605231"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Número da LOA.</w:t>
            </w:r>
          </w:p>
        </w:tc>
      </w:tr>
      <w:tr w:rsidR="00605231" w:rsidRPr="00251898" w14:paraId="756265E1" w14:textId="77777777" w:rsidTr="00806309">
        <w:trPr>
          <w:trHeight w:val="300"/>
        </w:trPr>
        <w:tc>
          <w:tcPr>
            <w:tcW w:w="640" w:type="dxa"/>
            <w:hideMark/>
          </w:tcPr>
          <w:p w14:paraId="756265D9" w14:textId="77777777" w:rsidR="00605231" w:rsidRPr="00251898" w:rsidRDefault="00605231" w:rsidP="00251898">
            <w:pPr>
              <w:numPr>
                <w:ilvl w:val="0"/>
                <w:numId w:val="8"/>
              </w:numPr>
              <w:spacing w:after="0"/>
              <w:rPr>
                <w:rFonts w:ascii="Arial" w:eastAsia="Times New Roman" w:hAnsi="Arial" w:cs="Arial"/>
                <w:color w:val="000000"/>
                <w:sz w:val="20"/>
                <w:szCs w:val="20"/>
                <w:lang w:eastAsia="pt-BR"/>
              </w:rPr>
            </w:pPr>
          </w:p>
        </w:tc>
        <w:tc>
          <w:tcPr>
            <w:tcW w:w="2162" w:type="dxa"/>
            <w:hideMark/>
          </w:tcPr>
          <w:p w14:paraId="756265DA" w14:textId="77777777" w:rsidR="00605231" w:rsidRPr="00251898" w:rsidRDefault="00605231" w:rsidP="00251898">
            <w:pPr>
              <w:spacing w:after="0"/>
              <w:rPr>
                <w:rFonts w:ascii="Arial" w:eastAsia="Times New Roman" w:hAnsi="Arial" w:cs="Arial"/>
                <w:color w:val="000000"/>
                <w:sz w:val="20"/>
                <w:szCs w:val="20"/>
                <w:lang w:eastAsia="pt-BR"/>
              </w:rPr>
            </w:pPr>
            <w:proofErr w:type="spellStart"/>
            <w:r w:rsidRPr="00251898">
              <w:rPr>
                <w:rFonts w:ascii="Arial" w:eastAsia="Times New Roman" w:hAnsi="Arial" w:cs="Arial"/>
                <w:color w:val="000000"/>
                <w:sz w:val="20"/>
                <w:szCs w:val="20"/>
                <w:lang w:eastAsia="pt-BR"/>
              </w:rPr>
              <w:t>dataLOA</w:t>
            </w:r>
            <w:proofErr w:type="spellEnd"/>
          </w:p>
        </w:tc>
        <w:tc>
          <w:tcPr>
            <w:tcW w:w="1984" w:type="dxa"/>
            <w:hideMark/>
          </w:tcPr>
          <w:p w14:paraId="756265DB"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 da LOA</w:t>
            </w:r>
          </w:p>
        </w:tc>
        <w:tc>
          <w:tcPr>
            <w:tcW w:w="1418" w:type="dxa"/>
            <w:hideMark/>
          </w:tcPr>
          <w:p w14:paraId="756265DC"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8 </w:t>
            </w:r>
          </w:p>
        </w:tc>
        <w:tc>
          <w:tcPr>
            <w:tcW w:w="1134" w:type="dxa"/>
            <w:hideMark/>
          </w:tcPr>
          <w:p w14:paraId="756265DD"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w:t>
            </w:r>
          </w:p>
        </w:tc>
        <w:tc>
          <w:tcPr>
            <w:tcW w:w="1417" w:type="dxa"/>
            <w:hideMark/>
          </w:tcPr>
          <w:p w14:paraId="756265DE"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63" w:type="dxa"/>
            <w:hideMark/>
          </w:tcPr>
          <w:p w14:paraId="756265DF" w14:textId="77777777" w:rsidR="00605231" w:rsidRPr="00251898" w:rsidRDefault="00605231"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Data da LOA. </w:t>
            </w:r>
          </w:p>
          <w:p w14:paraId="756265E0" w14:textId="77777777" w:rsidR="00605231" w:rsidRPr="00251898" w:rsidRDefault="00605231"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Formatação: “</w:t>
            </w:r>
            <w:proofErr w:type="spellStart"/>
            <w:r w:rsidRPr="00251898">
              <w:rPr>
                <w:rFonts w:ascii="Arial" w:eastAsia="Times New Roman" w:hAnsi="Arial" w:cs="Arial"/>
                <w:color w:val="000000"/>
                <w:sz w:val="20"/>
                <w:szCs w:val="20"/>
                <w:lang w:eastAsia="pt-BR"/>
              </w:rPr>
              <w:t>ddmmaaaa</w:t>
            </w:r>
            <w:proofErr w:type="spellEnd"/>
            <w:r w:rsidRPr="00251898">
              <w:rPr>
                <w:rFonts w:ascii="Arial" w:eastAsia="Times New Roman" w:hAnsi="Arial" w:cs="Arial"/>
                <w:color w:val="000000"/>
                <w:sz w:val="20"/>
                <w:szCs w:val="20"/>
                <w:lang w:eastAsia="pt-BR"/>
              </w:rPr>
              <w:t>”.</w:t>
            </w:r>
          </w:p>
        </w:tc>
      </w:tr>
      <w:tr w:rsidR="00605231" w:rsidRPr="00251898" w14:paraId="756265EA" w14:textId="77777777" w:rsidTr="00806309">
        <w:trPr>
          <w:trHeight w:val="300"/>
        </w:trPr>
        <w:tc>
          <w:tcPr>
            <w:tcW w:w="640" w:type="dxa"/>
            <w:hideMark/>
          </w:tcPr>
          <w:p w14:paraId="756265E2" w14:textId="77777777" w:rsidR="00605231" w:rsidRPr="00251898" w:rsidRDefault="00605231" w:rsidP="00251898">
            <w:pPr>
              <w:numPr>
                <w:ilvl w:val="0"/>
                <w:numId w:val="8"/>
              </w:numPr>
              <w:spacing w:after="0"/>
              <w:rPr>
                <w:rFonts w:ascii="Arial" w:eastAsia="Times New Roman" w:hAnsi="Arial" w:cs="Arial"/>
                <w:color w:val="000000"/>
                <w:sz w:val="20"/>
                <w:szCs w:val="20"/>
                <w:lang w:eastAsia="pt-BR"/>
              </w:rPr>
            </w:pPr>
          </w:p>
        </w:tc>
        <w:tc>
          <w:tcPr>
            <w:tcW w:w="2162" w:type="dxa"/>
            <w:hideMark/>
          </w:tcPr>
          <w:p w14:paraId="756265E3" w14:textId="77777777" w:rsidR="00605231" w:rsidRPr="00251898" w:rsidRDefault="00605231" w:rsidP="00251898">
            <w:pPr>
              <w:spacing w:after="0"/>
              <w:rPr>
                <w:rFonts w:ascii="Arial" w:eastAsia="Times New Roman" w:hAnsi="Arial" w:cs="Arial"/>
                <w:color w:val="000000"/>
                <w:sz w:val="20"/>
                <w:szCs w:val="20"/>
                <w:lang w:eastAsia="pt-BR"/>
              </w:rPr>
            </w:pPr>
            <w:proofErr w:type="spellStart"/>
            <w:r w:rsidRPr="00251898">
              <w:rPr>
                <w:rFonts w:ascii="Arial" w:eastAsia="Times New Roman" w:hAnsi="Arial" w:cs="Arial"/>
                <w:color w:val="000000"/>
                <w:sz w:val="20"/>
                <w:szCs w:val="20"/>
                <w:lang w:eastAsia="pt-BR"/>
              </w:rPr>
              <w:t>dataPubLOA</w:t>
            </w:r>
            <w:proofErr w:type="spellEnd"/>
          </w:p>
        </w:tc>
        <w:tc>
          <w:tcPr>
            <w:tcW w:w="1984" w:type="dxa"/>
            <w:hideMark/>
          </w:tcPr>
          <w:p w14:paraId="756265E4"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 da Publicação da LOA</w:t>
            </w:r>
          </w:p>
        </w:tc>
        <w:tc>
          <w:tcPr>
            <w:tcW w:w="1418" w:type="dxa"/>
            <w:hideMark/>
          </w:tcPr>
          <w:p w14:paraId="756265E5"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8 </w:t>
            </w:r>
          </w:p>
        </w:tc>
        <w:tc>
          <w:tcPr>
            <w:tcW w:w="1134" w:type="dxa"/>
            <w:hideMark/>
          </w:tcPr>
          <w:p w14:paraId="756265E6"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w:t>
            </w:r>
          </w:p>
        </w:tc>
        <w:tc>
          <w:tcPr>
            <w:tcW w:w="1417" w:type="dxa"/>
            <w:hideMark/>
          </w:tcPr>
          <w:p w14:paraId="756265E7"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63" w:type="dxa"/>
            <w:hideMark/>
          </w:tcPr>
          <w:p w14:paraId="756265E8" w14:textId="77777777" w:rsidR="00605231" w:rsidRPr="00251898" w:rsidRDefault="00605231"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Data da Publicação da LOA. </w:t>
            </w:r>
          </w:p>
          <w:p w14:paraId="756265E9" w14:textId="77777777" w:rsidR="00605231" w:rsidRPr="00251898" w:rsidRDefault="00605231"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Formatação: “</w:t>
            </w:r>
            <w:proofErr w:type="spellStart"/>
            <w:r w:rsidRPr="00251898">
              <w:rPr>
                <w:rFonts w:ascii="Arial" w:eastAsia="Times New Roman" w:hAnsi="Arial" w:cs="Arial"/>
                <w:color w:val="000000"/>
                <w:sz w:val="20"/>
                <w:szCs w:val="20"/>
                <w:lang w:eastAsia="pt-BR"/>
              </w:rPr>
              <w:t>ddmmaaaa</w:t>
            </w:r>
            <w:proofErr w:type="spellEnd"/>
            <w:r w:rsidRPr="00251898">
              <w:rPr>
                <w:rFonts w:ascii="Arial" w:eastAsia="Times New Roman" w:hAnsi="Arial" w:cs="Arial"/>
                <w:color w:val="000000"/>
                <w:sz w:val="20"/>
                <w:szCs w:val="20"/>
                <w:lang w:eastAsia="pt-BR"/>
              </w:rPr>
              <w:t>”.</w:t>
            </w:r>
          </w:p>
        </w:tc>
      </w:tr>
      <w:tr w:rsidR="005A1D1E" w:rsidRPr="00251898" w14:paraId="756265F5" w14:textId="77777777" w:rsidTr="00806309">
        <w:trPr>
          <w:trHeight w:val="300"/>
        </w:trPr>
        <w:tc>
          <w:tcPr>
            <w:tcW w:w="640" w:type="dxa"/>
          </w:tcPr>
          <w:p w14:paraId="756265EB" w14:textId="77777777" w:rsidR="005A1D1E" w:rsidRPr="00251898" w:rsidRDefault="005A1D1E" w:rsidP="00251898">
            <w:pPr>
              <w:numPr>
                <w:ilvl w:val="0"/>
                <w:numId w:val="8"/>
              </w:numPr>
              <w:spacing w:after="0"/>
              <w:rPr>
                <w:rFonts w:ascii="Arial" w:eastAsia="Times New Roman" w:hAnsi="Arial" w:cs="Arial"/>
                <w:color w:val="000000"/>
                <w:sz w:val="20"/>
                <w:szCs w:val="20"/>
                <w:lang w:eastAsia="pt-BR"/>
              </w:rPr>
            </w:pPr>
          </w:p>
        </w:tc>
        <w:tc>
          <w:tcPr>
            <w:tcW w:w="2162" w:type="dxa"/>
          </w:tcPr>
          <w:p w14:paraId="756265EC" w14:textId="77777777" w:rsidR="005A1D1E" w:rsidRPr="00251898" w:rsidRDefault="00D450AA" w:rsidP="00251898">
            <w:pPr>
              <w:spacing w:after="0"/>
              <w:rPr>
                <w:rFonts w:ascii="Arial" w:eastAsia="Times New Roman" w:hAnsi="Arial" w:cs="Arial"/>
                <w:color w:val="000000"/>
                <w:sz w:val="20"/>
                <w:szCs w:val="20"/>
                <w:lang w:eastAsia="pt-BR"/>
              </w:rPr>
            </w:pPr>
            <w:proofErr w:type="spellStart"/>
            <w:r>
              <w:rPr>
                <w:rFonts w:ascii="Arial" w:eastAsia="Times New Roman" w:hAnsi="Arial" w:cs="Arial"/>
                <w:color w:val="000000"/>
                <w:sz w:val="20"/>
                <w:szCs w:val="20"/>
                <w:lang w:eastAsia="pt-BR"/>
              </w:rPr>
              <w:t>discriDespLOA</w:t>
            </w:r>
            <w:proofErr w:type="spellEnd"/>
          </w:p>
        </w:tc>
        <w:tc>
          <w:tcPr>
            <w:tcW w:w="1984" w:type="dxa"/>
          </w:tcPr>
          <w:p w14:paraId="756265ED" w14:textId="77777777" w:rsidR="005A1D1E" w:rsidRPr="00251898" w:rsidRDefault="00D450AA"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Discriminação da natureza da despesa autorizada na LOA</w:t>
            </w:r>
          </w:p>
        </w:tc>
        <w:tc>
          <w:tcPr>
            <w:tcW w:w="1418" w:type="dxa"/>
          </w:tcPr>
          <w:p w14:paraId="756265EE" w14:textId="77777777" w:rsidR="005A1D1E" w:rsidRPr="00251898" w:rsidRDefault="00E30127"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Sempre 1</w:t>
            </w:r>
          </w:p>
        </w:tc>
        <w:tc>
          <w:tcPr>
            <w:tcW w:w="1134" w:type="dxa"/>
          </w:tcPr>
          <w:p w14:paraId="756265EF" w14:textId="77777777" w:rsidR="005A1D1E" w:rsidRPr="00251898" w:rsidRDefault="00E30127"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Inteiro</w:t>
            </w:r>
          </w:p>
        </w:tc>
        <w:tc>
          <w:tcPr>
            <w:tcW w:w="1417" w:type="dxa"/>
          </w:tcPr>
          <w:p w14:paraId="756265F0" w14:textId="77777777" w:rsidR="005A1D1E" w:rsidRPr="00251898" w:rsidRDefault="00E30127"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Sim</w:t>
            </w:r>
          </w:p>
        </w:tc>
        <w:tc>
          <w:tcPr>
            <w:tcW w:w="5463" w:type="dxa"/>
          </w:tcPr>
          <w:p w14:paraId="756265F1" w14:textId="77777777" w:rsidR="00B01ABF" w:rsidRDefault="00B01ABF" w:rsidP="00B01ABF">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 discriminação da despesa quanto à natureza foi autorizada na LOA até:</w:t>
            </w:r>
          </w:p>
          <w:p w14:paraId="756265F2" w14:textId="77777777" w:rsidR="00B01ABF" w:rsidRDefault="00B01ABF" w:rsidP="00B01ABF">
            <w:pPr>
              <w:spacing w:after="0"/>
              <w:jc w:val="both"/>
              <w:rPr>
                <w:rFonts w:ascii="Arial" w:eastAsia="Times New Roman" w:hAnsi="Arial" w:cs="Arial"/>
                <w:color w:val="000000"/>
                <w:sz w:val="20"/>
                <w:szCs w:val="20"/>
                <w:lang w:eastAsia="pt-BR"/>
              </w:rPr>
            </w:pPr>
          </w:p>
          <w:p w14:paraId="756265F3" w14:textId="77777777" w:rsidR="00B01ABF" w:rsidRDefault="00B01ABF" w:rsidP="00B01ABF">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 – Elemento de De</w:t>
            </w:r>
            <w:r w:rsidR="00D450AA">
              <w:rPr>
                <w:rFonts w:ascii="Arial" w:eastAsia="Times New Roman" w:hAnsi="Arial" w:cs="Arial"/>
                <w:color w:val="000000"/>
                <w:sz w:val="20"/>
                <w:szCs w:val="20"/>
                <w:lang w:eastAsia="pt-BR"/>
              </w:rPr>
              <w:t>s</w:t>
            </w:r>
            <w:r>
              <w:rPr>
                <w:rFonts w:ascii="Arial" w:eastAsia="Times New Roman" w:hAnsi="Arial" w:cs="Arial"/>
                <w:color w:val="000000"/>
                <w:sz w:val="20"/>
                <w:szCs w:val="20"/>
                <w:lang w:eastAsia="pt-BR"/>
              </w:rPr>
              <w:t>pesa;</w:t>
            </w:r>
          </w:p>
          <w:p w14:paraId="756265F4" w14:textId="77777777" w:rsidR="00B01ABF" w:rsidRPr="00251898" w:rsidRDefault="00B01ABF" w:rsidP="00B01ABF">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2 – Modalidade de Aplicação.</w:t>
            </w:r>
          </w:p>
        </w:tc>
      </w:tr>
    </w:tbl>
    <w:p w14:paraId="4058886D" w14:textId="77777777" w:rsidR="00496E03" w:rsidRPr="00445F3F" w:rsidRDefault="00496E03" w:rsidP="00871359">
      <w:pPr>
        <w:rPr>
          <w:color w:val="00000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2"/>
        <w:gridCol w:w="2127"/>
        <w:gridCol w:w="1953"/>
        <w:gridCol w:w="1397"/>
        <w:gridCol w:w="1118"/>
        <w:gridCol w:w="1396"/>
        <w:gridCol w:w="5369"/>
      </w:tblGrid>
      <w:tr w:rsidR="00787F4A" w:rsidRPr="00251898" w14:paraId="75626611" w14:textId="77777777" w:rsidTr="002F346A">
        <w:trPr>
          <w:trHeight w:val="300"/>
        </w:trPr>
        <w:tc>
          <w:tcPr>
            <w:tcW w:w="14218" w:type="dxa"/>
            <w:gridSpan w:val="7"/>
            <w:noWrap/>
            <w:hideMark/>
          </w:tcPr>
          <w:p w14:paraId="75626610" w14:textId="77777777" w:rsidR="00787F4A" w:rsidRPr="00251898" w:rsidRDefault="002D2070" w:rsidP="002D2070">
            <w:pPr>
              <w:spacing w:after="0"/>
              <w:rPr>
                <w:rFonts w:ascii="Arial" w:eastAsia="Times New Roman" w:hAnsi="Arial" w:cs="Arial"/>
                <w:b/>
                <w:color w:val="000000"/>
                <w:sz w:val="20"/>
                <w:szCs w:val="20"/>
                <w:lang w:eastAsia="pt-BR"/>
              </w:rPr>
            </w:pPr>
            <w:r>
              <w:rPr>
                <w:rFonts w:ascii="Arial" w:eastAsia="Times New Roman" w:hAnsi="Arial" w:cs="Arial"/>
                <w:b/>
                <w:color w:val="000000"/>
                <w:sz w:val="20"/>
                <w:szCs w:val="20"/>
                <w:lang w:eastAsia="pt-BR"/>
              </w:rPr>
              <w:t>11</w:t>
            </w:r>
            <w:r w:rsidR="0097073E">
              <w:rPr>
                <w:rFonts w:ascii="Arial" w:eastAsia="Times New Roman" w:hAnsi="Arial" w:cs="Arial"/>
                <w:b/>
                <w:color w:val="000000"/>
                <w:sz w:val="20"/>
                <w:szCs w:val="20"/>
                <w:lang w:eastAsia="pt-BR"/>
              </w:rPr>
              <w:t xml:space="preserve"> –</w:t>
            </w:r>
            <w:r w:rsidR="00F02954">
              <w:rPr>
                <w:rFonts w:ascii="Arial" w:eastAsia="Times New Roman" w:hAnsi="Arial" w:cs="Arial"/>
                <w:b/>
                <w:color w:val="000000"/>
                <w:sz w:val="20"/>
                <w:szCs w:val="20"/>
                <w:lang w:eastAsia="pt-BR"/>
              </w:rPr>
              <w:t xml:space="preserve"> </w:t>
            </w:r>
            <w:r w:rsidR="008B19FA">
              <w:rPr>
                <w:rFonts w:ascii="Arial" w:eastAsia="Times New Roman" w:hAnsi="Arial" w:cs="Arial"/>
                <w:b/>
                <w:color w:val="000000"/>
                <w:sz w:val="20"/>
                <w:szCs w:val="20"/>
                <w:lang w:eastAsia="pt-BR"/>
              </w:rPr>
              <w:t>P</w:t>
            </w:r>
            <w:r w:rsidR="0097073E">
              <w:rPr>
                <w:rFonts w:ascii="Arial" w:eastAsia="Times New Roman" w:hAnsi="Arial" w:cs="Arial"/>
                <w:b/>
                <w:color w:val="000000"/>
                <w:sz w:val="20"/>
                <w:szCs w:val="20"/>
                <w:lang w:eastAsia="pt-BR"/>
              </w:rPr>
              <w:t xml:space="preserve">ercentuais autorizados na </w:t>
            </w:r>
            <w:r w:rsidR="00787F4A" w:rsidRPr="00251898">
              <w:rPr>
                <w:rFonts w:ascii="Arial" w:eastAsia="Times New Roman" w:hAnsi="Arial" w:cs="Arial"/>
                <w:b/>
                <w:color w:val="000000"/>
                <w:sz w:val="20"/>
                <w:szCs w:val="20"/>
                <w:lang w:eastAsia="pt-BR"/>
              </w:rPr>
              <w:t>LOA</w:t>
            </w:r>
          </w:p>
        </w:tc>
      </w:tr>
      <w:tr w:rsidR="0097073E" w:rsidRPr="00251898" w14:paraId="75626613" w14:textId="77777777" w:rsidTr="002F346A">
        <w:trPr>
          <w:trHeight w:val="300"/>
        </w:trPr>
        <w:tc>
          <w:tcPr>
            <w:tcW w:w="14218" w:type="dxa"/>
            <w:gridSpan w:val="7"/>
            <w:noWrap/>
          </w:tcPr>
          <w:p w14:paraId="75626612" w14:textId="77777777" w:rsidR="0097073E" w:rsidRPr="00251898" w:rsidRDefault="0097073E" w:rsidP="002F346A">
            <w:pPr>
              <w:spacing w:after="0"/>
              <w:rPr>
                <w:rFonts w:ascii="Arial" w:eastAsia="Times New Roman" w:hAnsi="Arial" w:cs="Arial"/>
                <w:b/>
                <w:color w:val="000000"/>
                <w:sz w:val="20"/>
                <w:szCs w:val="20"/>
                <w:lang w:eastAsia="pt-BR"/>
              </w:rPr>
            </w:pPr>
            <w:r w:rsidRPr="00384C37">
              <w:rPr>
                <w:rFonts w:ascii="Arial" w:eastAsia="Times New Roman" w:hAnsi="Arial" w:cs="Arial"/>
                <w:b/>
                <w:bCs/>
                <w:color w:val="000000"/>
                <w:sz w:val="20"/>
                <w:szCs w:val="20"/>
                <w:lang w:eastAsia="pt-BR"/>
              </w:rPr>
              <w:t xml:space="preserve">Campos que determinam a chave do registro: </w:t>
            </w:r>
            <w:proofErr w:type="spellStart"/>
            <w:r w:rsidRPr="00384C37">
              <w:rPr>
                <w:rFonts w:ascii="Arial" w:eastAsia="Times New Roman" w:hAnsi="Arial" w:cs="Arial"/>
                <w:b/>
                <w:i/>
                <w:color w:val="000000"/>
                <w:sz w:val="20"/>
                <w:szCs w:val="20"/>
                <w:lang w:eastAsia="pt-BR"/>
              </w:rPr>
              <w:t>tipoRegistro</w:t>
            </w:r>
            <w:proofErr w:type="spellEnd"/>
            <w:r w:rsidRPr="00384C37">
              <w:rPr>
                <w:rFonts w:ascii="Arial" w:eastAsia="Times New Roman" w:hAnsi="Arial" w:cs="Arial"/>
                <w:b/>
                <w:i/>
                <w:color w:val="000000"/>
                <w:sz w:val="20"/>
                <w:szCs w:val="20"/>
                <w:lang w:eastAsia="pt-BR"/>
              </w:rPr>
              <w:t>,</w:t>
            </w:r>
            <w:r>
              <w:rPr>
                <w:rFonts w:ascii="Arial" w:eastAsia="Times New Roman" w:hAnsi="Arial" w:cs="Arial"/>
                <w:b/>
                <w:i/>
                <w:color w:val="000000"/>
                <w:sz w:val="20"/>
                <w:szCs w:val="20"/>
                <w:lang w:eastAsia="pt-BR"/>
              </w:rPr>
              <w:t xml:space="preserve"> </w:t>
            </w:r>
            <w:proofErr w:type="spellStart"/>
            <w:r w:rsidRPr="002F346A">
              <w:rPr>
                <w:rFonts w:ascii="Arial" w:eastAsia="Times New Roman" w:hAnsi="Arial" w:cs="Arial"/>
                <w:b/>
                <w:i/>
                <w:color w:val="000000"/>
                <w:sz w:val="20"/>
                <w:szCs w:val="20"/>
                <w:lang w:eastAsia="pt-BR"/>
              </w:rPr>
              <w:t>tipoAutorizacao</w:t>
            </w:r>
            <w:proofErr w:type="spellEnd"/>
          </w:p>
        </w:tc>
      </w:tr>
      <w:tr w:rsidR="00787F4A" w:rsidRPr="00251898" w14:paraId="7562661B" w14:textId="77777777" w:rsidTr="002F346A">
        <w:trPr>
          <w:trHeight w:val="300"/>
        </w:trPr>
        <w:tc>
          <w:tcPr>
            <w:tcW w:w="640" w:type="dxa"/>
            <w:hideMark/>
          </w:tcPr>
          <w:p w14:paraId="75626614" w14:textId="77777777" w:rsidR="00787F4A" w:rsidRPr="00251898" w:rsidRDefault="00787F4A" w:rsidP="002F346A">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Seq.</w:t>
            </w:r>
          </w:p>
        </w:tc>
        <w:tc>
          <w:tcPr>
            <w:tcW w:w="2162" w:type="dxa"/>
            <w:hideMark/>
          </w:tcPr>
          <w:p w14:paraId="75626615" w14:textId="77777777" w:rsidR="00787F4A" w:rsidRPr="00251898" w:rsidRDefault="00787F4A" w:rsidP="002F346A">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Nome do Campo</w:t>
            </w:r>
          </w:p>
        </w:tc>
        <w:tc>
          <w:tcPr>
            <w:tcW w:w="1984" w:type="dxa"/>
            <w:hideMark/>
          </w:tcPr>
          <w:p w14:paraId="75626616" w14:textId="77777777" w:rsidR="00787F4A" w:rsidRPr="00251898" w:rsidRDefault="00787F4A" w:rsidP="002F346A">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Descrição</w:t>
            </w:r>
          </w:p>
        </w:tc>
        <w:tc>
          <w:tcPr>
            <w:tcW w:w="1418" w:type="dxa"/>
            <w:hideMark/>
          </w:tcPr>
          <w:p w14:paraId="75626617" w14:textId="77777777" w:rsidR="00787F4A" w:rsidRPr="00251898" w:rsidRDefault="00787F4A" w:rsidP="002F346A">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Tamanho máximo</w:t>
            </w:r>
          </w:p>
        </w:tc>
        <w:tc>
          <w:tcPr>
            <w:tcW w:w="1134" w:type="dxa"/>
            <w:hideMark/>
          </w:tcPr>
          <w:p w14:paraId="75626618" w14:textId="77777777" w:rsidR="00787F4A" w:rsidRPr="00251898" w:rsidRDefault="00787F4A" w:rsidP="002F346A">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Formato</w:t>
            </w:r>
          </w:p>
        </w:tc>
        <w:tc>
          <w:tcPr>
            <w:tcW w:w="1417" w:type="dxa"/>
            <w:hideMark/>
          </w:tcPr>
          <w:p w14:paraId="75626619" w14:textId="77777777" w:rsidR="00787F4A" w:rsidRPr="00251898" w:rsidRDefault="00787F4A" w:rsidP="002F346A">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Obrigatório</w:t>
            </w:r>
          </w:p>
        </w:tc>
        <w:tc>
          <w:tcPr>
            <w:tcW w:w="5463" w:type="dxa"/>
            <w:hideMark/>
          </w:tcPr>
          <w:p w14:paraId="7562661A" w14:textId="77777777" w:rsidR="00787F4A" w:rsidRPr="00251898" w:rsidRDefault="00787F4A" w:rsidP="002F346A">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Conteúdo</w:t>
            </w:r>
          </w:p>
        </w:tc>
      </w:tr>
      <w:tr w:rsidR="00787F4A" w:rsidRPr="00251898" w14:paraId="75626623" w14:textId="77777777" w:rsidTr="002F346A">
        <w:trPr>
          <w:trHeight w:val="300"/>
        </w:trPr>
        <w:tc>
          <w:tcPr>
            <w:tcW w:w="640" w:type="dxa"/>
          </w:tcPr>
          <w:p w14:paraId="7562661C" w14:textId="77777777" w:rsidR="00787F4A" w:rsidRPr="00251898" w:rsidRDefault="00787F4A" w:rsidP="00687726">
            <w:pPr>
              <w:numPr>
                <w:ilvl w:val="0"/>
                <w:numId w:val="138"/>
              </w:numPr>
              <w:spacing w:after="0"/>
              <w:rPr>
                <w:rFonts w:ascii="Arial" w:eastAsia="Times New Roman" w:hAnsi="Arial" w:cs="Arial"/>
                <w:color w:val="000000"/>
                <w:sz w:val="20"/>
                <w:szCs w:val="20"/>
                <w:lang w:eastAsia="pt-BR"/>
              </w:rPr>
            </w:pPr>
          </w:p>
        </w:tc>
        <w:tc>
          <w:tcPr>
            <w:tcW w:w="2162" w:type="dxa"/>
          </w:tcPr>
          <w:p w14:paraId="7562661D" w14:textId="77777777" w:rsidR="00787F4A" w:rsidRPr="002F346A" w:rsidRDefault="00787F4A" w:rsidP="002F346A">
            <w:pPr>
              <w:spacing w:after="0"/>
              <w:rPr>
                <w:rFonts w:ascii="Arial" w:eastAsia="Times New Roman" w:hAnsi="Arial" w:cs="Arial"/>
                <w:b/>
                <w:i/>
                <w:color w:val="000000"/>
                <w:sz w:val="20"/>
                <w:szCs w:val="20"/>
                <w:lang w:eastAsia="pt-BR"/>
              </w:rPr>
            </w:pPr>
            <w:proofErr w:type="spellStart"/>
            <w:r w:rsidRPr="002F346A">
              <w:rPr>
                <w:rFonts w:ascii="Arial" w:eastAsia="Times New Roman" w:hAnsi="Arial" w:cs="Arial"/>
                <w:b/>
                <w:i/>
                <w:color w:val="000000"/>
                <w:sz w:val="20"/>
                <w:szCs w:val="20"/>
                <w:lang w:eastAsia="pt-BR"/>
              </w:rPr>
              <w:t>tipoRegistro</w:t>
            </w:r>
            <w:proofErr w:type="spellEnd"/>
          </w:p>
        </w:tc>
        <w:tc>
          <w:tcPr>
            <w:tcW w:w="1984" w:type="dxa"/>
          </w:tcPr>
          <w:p w14:paraId="7562661E" w14:textId="77777777" w:rsidR="00787F4A" w:rsidRPr="00251898" w:rsidRDefault="00787F4A"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Tipo de registro</w:t>
            </w:r>
          </w:p>
        </w:tc>
        <w:tc>
          <w:tcPr>
            <w:tcW w:w="1418" w:type="dxa"/>
          </w:tcPr>
          <w:p w14:paraId="7562661F" w14:textId="77777777" w:rsidR="00787F4A" w:rsidRPr="00251898" w:rsidRDefault="00787F4A"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Sempre 2</w:t>
            </w:r>
          </w:p>
        </w:tc>
        <w:tc>
          <w:tcPr>
            <w:tcW w:w="1134" w:type="dxa"/>
          </w:tcPr>
          <w:p w14:paraId="75626620" w14:textId="77777777" w:rsidR="00787F4A" w:rsidRPr="00251898" w:rsidRDefault="00787F4A"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Inteiro</w:t>
            </w:r>
          </w:p>
        </w:tc>
        <w:tc>
          <w:tcPr>
            <w:tcW w:w="1417" w:type="dxa"/>
          </w:tcPr>
          <w:p w14:paraId="75626621" w14:textId="77777777" w:rsidR="00787F4A" w:rsidRPr="00251898" w:rsidRDefault="00787F4A"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Sim</w:t>
            </w:r>
          </w:p>
        </w:tc>
        <w:tc>
          <w:tcPr>
            <w:tcW w:w="5463" w:type="dxa"/>
          </w:tcPr>
          <w:p w14:paraId="75626622" w14:textId="77777777" w:rsidR="00787F4A" w:rsidRPr="00251898" w:rsidRDefault="002D2070" w:rsidP="00607B69">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11</w:t>
            </w:r>
            <w:r w:rsidR="002A14D1" w:rsidRPr="002A14D1">
              <w:rPr>
                <w:rFonts w:ascii="Arial" w:eastAsia="Times New Roman" w:hAnsi="Arial" w:cs="Arial"/>
                <w:color w:val="000000"/>
                <w:sz w:val="20"/>
                <w:szCs w:val="20"/>
                <w:lang w:eastAsia="pt-BR"/>
              </w:rPr>
              <w:t xml:space="preserve"> – </w:t>
            </w:r>
            <w:r w:rsidR="00607B69">
              <w:rPr>
                <w:rFonts w:ascii="Arial" w:eastAsia="Times New Roman" w:hAnsi="Arial" w:cs="Arial"/>
                <w:color w:val="000000"/>
                <w:sz w:val="20"/>
                <w:szCs w:val="20"/>
                <w:lang w:eastAsia="pt-BR"/>
              </w:rPr>
              <w:t>P</w:t>
            </w:r>
            <w:r w:rsidR="002A14D1" w:rsidRPr="002A14D1">
              <w:rPr>
                <w:rFonts w:ascii="Arial" w:eastAsia="Times New Roman" w:hAnsi="Arial" w:cs="Arial"/>
                <w:color w:val="000000"/>
                <w:sz w:val="20"/>
                <w:szCs w:val="20"/>
                <w:lang w:eastAsia="pt-BR"/>
              </w:rPr>
              <w:t>ercentuais autorizados na LOA</w:t>
            </w:r>
          </w:p>
        </w:tc>
      </w:tr>
      <w:tr w:rsidR="00787F4A" w:rsidRPr="00251898" w14:paraId="75626630" w14:textId="77777777" w:rsidTr="002F346A">
        <w:trPr>
          <w:trHeight w:val="300"/>
        </w:trPr>
        <w:tc>
          <w:tcPr>
            <w:tcW w:w="640" w:type="dxa"/>
            <w:hideMark/>
          </w:tcPr>
          <w:p w14:paraId="75626624" w14:textId="77777777" w:rsidR="00787F4A" w:rsidRPr="00251898" w:rsidRDefault="00787F4A" w:rsidP="00687726">
            <w:pPr>
              <w:numPr>
                <w:ilvl w:val="0"/>
                <w:numId w:val="138"/>
              </w:numPr>
              <w:spacing w:after="0"/>
              <w:rPr>
                <w:rFonts w:ascii="Arial" w:eastAsia="Times New Roman" w:hAnsi="Arial" w:cs="Arial"/>
                <w:color w:val="000000"/>
                <w:sz w:val="20"/>
                <w:szCs w:val="20"/>
                <w:lang w:eastAsia="pt-BR"/>
              </w:rPr>
            </w:pPr>
          </w:p>
        </w:tc>
        <w:tc>
          <w:tcPr>
            <w:tcW w:w="2162" w:type="dxa"/>
          </w:tcPr>
          <w:p w14:paraId="75626625" w14:textId="77777777" w:rsidR="00787F4A" w:rsidRPr="002F346A" w:rsidRDefault="00787F4A" w:rsidP="00787F4A">
            <w:pPr>
              <w:spacing w:after="0"/>
              <w:rPr>
                <w:rFonts w:ascii="Arial" w:eastAsia="Times New Roman" w:hAnsi="Arial" w:cs="Arial"/>
                <w:b/>
                <w:i/>
                <w:color w:val="000000"/>
                <w:sz w:val="20"/>
                <w:szCs w:val="20"/>
                <w:lang w:eastAsia="pt-BR"/>
              </w:rPr>
            </w:pPr>
            <w:proofErr w:type="spellStart"/>
            <w:r w:rsidRPr="002F346A">
              <w:rPr>
                <w:rFonts w:ascii="Arial" w:eastAsia="Times New Roman" w:hAnsi="Arial" w:cs="Arial"/>
                <w:b/>
                <w:i/>
                <w:color w:val="000000"/>
                <w:sz w:val="20"/>
                <w:szCs w:val="20"/>
                <w:lang w:eastAsia="pt-BR"/>
              </w:rPr>
              <w:t>tipoAutorizacao</w:t>
            </w:r>
            <w:proofErr w:type="spellEnd"/>
          </w:p>
        </w:tc>
        <w:tc>
          <w:tcPr>
            <w:tcW w:w="1984" w:type="dxa"/>
          </w:tcPr>
          <w:p w14:paraId="75626626" w14:textId="77777777" w:rsidR="00787F4A" w:rsidRPr="00251898" w:rsidRDefault="00787F4A"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Tipo de autorização</w:t>
            </w:r>
          </w:p>
        </w:tc>
        <w:tc>
          <w:tcPr>
            <w:tcW w:w="1418" w:type="dxa"/>
          </w:tcPr>
          <w:p w14:paraId="75626627" w14:textId="77777777" w:rsidR="00787F4A" w:rsidRPr="00251898" w:rsidRDefault="00787F4A"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Sempre 1</w:t>
            </w:r>
          </w:p>
        </w:tc>
        <w:tc>
          <w:tcPr>
            <w:tcW w:w="1134" w:type="dxa"/>
          </w:tcPr>
          <w:p w14:paraId="75626628" w14:textId="77777777" w:rsidR="00787F4A" w:rsidRPr="00251898" w:rsidRDefault="00787F4A"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Inteiro</w:t>
            </w:r>
          </w:p>
        </w:tc>
        <w:tc>
          <w:tcPr>
            <w:tcW w:w="1417" w:type="dxa"/>
          </w:tcPr>
          <w:p w14:paraId="75626629" w14:textId="77777777" w:rsidR="00787F4A" w:rsidRPr="00251898" w:rsidRDefault="00787F4A"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Sim</w:t>
            </w:r>
          </w:p>
        </w:tc>
        <w:tc>
          <w:tcPr>
            <w:tcW w:w="5463" w:type="dxa"/>
          </w:tcPr>
          <w:p w14:paraId="7562662A" w14:textId="77777777" w:rsidR="00787F4A" w:rsidRDefault="00787F4A" w:rsidP="002F346A">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Tipo de autorização.</w:t>
            </w:r>
          </w:p>
          <w:p w14:paraId="7562662B" w14:textId="77777777" w:rsidR="00787F4A" w:rsidRDefault="00787F4A" w:rsidP="002F346A">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1 – </w:t>
            </w:r>
            <w:r w:rsidR="00612A5C">
              <w:rPr>
                <w:rFonts w:ascii="Arial" w:eastAsia="Times New Roman" w:hAnsi="Arial" w:cs="Arial"/>
                <w:color w:val="000000"/>
                <w:sz w:val="20"/>
                <w:szCs w:val="20"/>
                <w:lang w:eastAsia="pt-BR"/>
              </w:rPr>
              <w:t>Abertura de créditos s</w:t>
            </w:r>
            <w:r>
              <w:rPr>
                <w:rFonts w:ascii="Arial" w:eastAsia="Times New Roman" w:hAnsi="Arial" w:cs="Arial"/>
                <w:color w:val="000000"/>
                <w:sz w:val="20"/>
                <w:szCs w:val="20"/>
                <w:lang w:eastAsia="pt-BR"/>
              </w:rPr>
              <w:t>uplementa</w:t>
            </w:r>
            <w:r w:rsidR="00612A5C">
              <w:rPr>
                <w:rFonts w:ascii="Arial" w:eastAsia="Times New Roman" w:hAnsi="Arial" w:cs="Arial"/>
                <w:color w:val="000000"/>
                <w:sz w:val="20"/>
                <w:szCs w:val="20"/>
                <w:lang w:eastAsia="pt-BR"/>
              </w:rPr>
              <w:t>res</w:t>
            </w:r>
            <w:r>
              <w:rPr>
                <w:rFonts w:ascii="Arial" w:eastAsia="Times New Roman" w:hAnsi="Arial" w:cs="Arial"/>
                <w:color w:val="000000"/>
                <w:sz w:val="20"/>
                <w:szCs w:val="20"/>
                <w:lang w:eastAsia="pt-BR"/>
              </w:rPr>
              <w:t>;</w:t>
            </w:r>
          </w:p>
          <w:p w14:paraId="7562662C" w14:textId="77777777" w:rsidR="00EC341D" w:rsidRDefault="005F3D3F" w:rsidP="005F3D3F">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lastRenderedPageBreak/>
              <w:t>2 – Contratação de o</w:t>
            </w:r>
            <w:r w:rsidRPr="00251898">
              <w:rPr>
                <w:rFonts w:ascii="Arial" w:eastAsia="Times New Roman" w:hAnsi="Arial" w:cs="Arial"/>
                <w:color w:val="000000"/>
                <w:sz w:val="20"/>
                <w:szCs w:val="20"/>
                <w:lang w:eastAsia="pt-BR"/>
              </w:rPr>
              <w:t xml:space="preserve">perações </w:t>
            </w:r>
            <w:r w:rsidR="00EC341D">
              <w:rPr>
                <w:rFonts w:ascii="Arial" w:eastAsia="Times New Roman" w:hAnsi="Arial" w:cs="Arial"/>
                <w:color w:val="000000"/>
                <w:sz w:val="20"/>
                <w:szCs w:val="20"/>
                <w:lang w:eastAsia="pt-BR"/>
              </w:rPr>
              <w:t xml:space="preserve">de </w:t>
            </w:r>
            <w:r w:rsidR="00C3002E">
              <w:rPr>
                <w:rFonts w:ascii="Arial" w:eastAsia="Times New Roman" w:hAnsi="Arial" w:cs="Arial"/>
                <w:color w:val="000000"/>
                <w:sz w:val="20"/>
                <w:szCs w:val="20"/>
                <w:lang w:eastAsia="pt-BR"/>
              </w:rPr>
              <w:t>c</w:t>
            </w:r>
            <w:r w:rsidR="00EC341D">
              <w:rPr>
                <w:rFonts w:ascii="Arial" w:eastAsia="Times New Roman" w:hAnsi="Arial" w:cs="Arial"/>
                <w:color w:val="000000"/>
                <w:sz w:val="20"/>
                <w:szCs w:val="20"/>
                <w:lang w:eastAsia="pt-BR"/>
              </w:rPr>
              <w:t>rédito;</w:t>
            </w:r>
          </w:p>
          <w:p w14:paraId="7562662D" w14:textId="77777777" w:rsidR="00787F4A" w:rsidRDefault="005F3D3F" w:rsidP="002F346A">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3</w:t>
            </w:r>
            <w:r w:rsidR="00787F4A">
              <w:rPr>
                <w:rFonts w:ascii="Arial" w:eastAsia="Times New Roman" w:hAnsi="Arial" w:cs="Arial"/>
                <w:color w:val="000000"/>
                <w:sz w:val="20"/>
                <w:szCs w:val="20"/>
                <w:lang w:eastAsia="pt-BR"/>
              </w:rPr>
              <w:t xml:space="preserve"> –</w:t>
            </w:r>
            <w:r w:rsidR="003E7137">
              <w:rPr>
                <w:rFonts w:ascii="Arial" w:eastAsia="Times New Roman" w:hAnsi="Arial" w:cs="Arial"/>
                <w:color w:val="000000"/>
                <w:sz w:val="20"/>
                <w:szCs w:val="20"/>
                <w:lang w:eastAsia="pt-BR"/>
              </w:rPr>
              <w:t xml:space="preserve"> </w:t>
            </w:r>
            <w:r w:rsidR="00612A5C">
              <w:rPr>
                <w:rFonts w:ascii="Arial" w:eastAsia="Times New Roman" w:hAnsi="Arial" w:cs="Arial"/>
                <w:color w:val="000000"/>
                <w:sz w:val="20"/>
                <w:szCs w:val="20"/>
                <w:lang w:eastAsia="pt-BR"/>
              </w:rPr>
              <w:t>Contratação de o</w:t>
            </w:r>
            <w:r w:rsidR="00787F4A" w:rsidRPr="00251898">
              <w:rPr>
                <w:rFonts w:ascii="Arial" w:eastAsia="Times New Roman" w:hAnsi="Arial" w:cs="Arial"/>
                <w:color w:val="000000"/>
                <w:sz w:val="20"/>
                <w:szCs w:val="20"/>
                <w:lang w:eastAsia="pt-BR"/>
              </w:rPr>
              <w:t xml:space="preserve">perações de </w:t>
            </w:r>
            <w:r w:rsidR="00693346">
              <w:rPr>
                <w:rFonts w:ascii="Arial" w:eastAsia="Times New Roman" w:hAnsi="Arial" w:cs="Arial"/>
                <w:color w:val="000000"/>
                <w:sz w:val="20"/>
                <w:szCs w:val="20"/>
                <w:lang w:eastAsia="pt-BR"/>
              </w:rPr>
              <w:t>c</w:t>
            </w:r>
            <w:r w:rsidR="00787F4A" w:rsidRPr="00251898">
              <w:rPr>
                <w:rFonts w:ascii="Arial" w:eastAsia="Times New Roman" w:hAnsi="Arial" w:cs="Arial"/>
                <w:color w:val="000000"/>
                <w:sz w:val="20"/>
                <w:szCs w:val="20"/>
                <w:lang w:eastAsia="pt-BR"/>
              </w:rPr>
              <w:t>ré</w:t>
            </w:r>
            <w:r w:rsidR="00787F4A">
              <w:rPr>
                <w:rFonts w:ascii="Arial" w:eastAsia="Times New Roman" w:hAnsi="Arial" w:cs="Arial"/>
                <w:color w:val="000000"/>
                <w:sz w:val="20"/>
                <w:szCs w:val="20"/>
                <w:lang w:eastAsia="pt-BR"/>
              </w:rPr>
              <w:t xml:space="preserve">dito por </w:t>
            </w:r>
            <w:r w:rsidR="00693346">
              <w:rPr>
                <w:rFonts w:ascii="Arial" w:eastAsia="Times New Roman" w:hAnsi="Arial" w:cs="Arial"/>
                <w:color w:val="000000"/>
                <w:sz w:val="20"/>
                <w:szCs w:val="20"/>
                <w:lang w:eastAsia="pt-BR"/>
              </w:rPr>
              <w:t>a</w:t>
            </w:r>
            <w:r w:rsidR="00787F4A">
              <w:rPr>
                <w:rFonts w:ascii="Arial" w:eastAsia="Times New Roman" w:hAnsi="Arial" w:cs="Arial"/>
                <w:color w:val="000000"/>
                <w:sz w:val="20"/>
                <w:szCs w:val="20"/>
                <w:lang w:eastAsia="pt-BR"/>
              </w:rPr>
              <w:t xml:space="preserve">ntecipação de </w:t>
            </w:r>
            <w:r w:rsidR="00693346">
              <w:rPr>
                <w:rFonts w:ascii="Arial" w:eastAsia="Times New Roman" w:hAnsi="Arial" w:cs="Arial"/>
                <w:color w:val="000000"/>
                <w:sz w:val="20"/>
                <w:szCs w:val="20"/>
                <w:lang w:eastAsia="pt-BR"/>
              </w:rPr>
              <w:t>receita.</w:t>
            </w:r>
          </w:p>
          <w:p w14:paraId="7562662E" w14:textId="77777777" w:rsidR="00787F4A" w:rsidRDefault="00787F4A" w:rsidP="002F346A">
            <w:pPr>
              <w:spacing w:after="0"/>
              <w:jc w:val="both"/>
              <w:rPr>
                <w:rFonts w:ascii="Arial" w:eastAsia="Times New Roman" w:hAnsi="Arial" w:cs="Arial"/>
                <w:color w:val="000000"/>
                <w:sz w:val="20"/>
                <w:szCs w:val="20"/>
                <w:lang w:eastAsia="pt-BR"/>
              </w:rPr>
            </w:pPr>
          </w:p>
          <w:p w14:paraId="7562662F" w14:textId="77777777" w:rsidR="00787F4A" w:rsidRPr="00251898" w:rsidRDefault="00787F4A" w:rsidP="002F346A">
            <w:pPr>
              <w:spacing w:after="0"/>
              <w:jc w:val="both"/>
              <w:rPr>
                <w:rFonts w:ascii="Arial" w:eastAsia="Times New Roman" w:hAnsi="Arial" w:cs="Arial"/>
                <w:color w:val="000000"/>
                <w:sz w:val="20"/>
                <w:szCs w:val="20"/>
                <w:lang w:eastAsia="pt-BR"/>
              </w:rPr>
            </w:pPr>
          </w:p>
        </w:tc>
      </w:tr>
      <w:tr w:rsidR="005879F9" w:rsidRPr="00251898" w14:paraId="75626639" w14:textId="77777777" w:rsidTr="002F346A">
        <w:trPr>
          <w:trHeight w:val="300"/>
        </w:trPr>
        <w:tc>
          <w:tcPr>
            <w:tcW w:w="640" w:type="dxa"/>
            <w:hideMark/>
          </w:tcPr>
          <w:p w14:paraId="75626631" w14:textId="77777777" w:rsidR="005879F9" w:rsidRPr="00251898" w:rsidRDefault="005879F9" w:rsidP="00687726">
            <w:pPr>
              <w:numPr>
                <w:ilvl w:val="0"/>
                <w:numId w:val="138"/>
              </w:numPr>
              <w:spacing w:after="0"/>
              <w:rPr>
                <w:rFonts w:ascii="Arial" w:eastAsia="Times New Roman" w:hAnsi="Arial" w:cs="Arial"/>
                <w:color w:val="000000"/>
                <w:sz w:val="20"/>
                <w:szCs w:val="20"/>
                <w:lang w:eastAsia="pt-BR"/>
              </w:rPr>
            </w:pPr>
          </w:p>
        </w:tc>
        <w:tc>
          <w:tcPr>
            <w:tcW w:w="2162" w:type="dxa"/>
          </w:tcPr>
          <w:p w14:paraId="75626632" w14:textId="77777777" w:rsidR="005879F9" w:rsidRPr="00251898" w:rsidRDefault="005879F9" w:rsidP="002F346A">
            <w:pPr>
              <w:spacing w:after="0"/>
              <w:rPr>
                <w:rFonts w:ascii="Arial" w:eastAsia="Times New Roman" w:hAnsi="Arial" w:cs="Arial"/>
                <w:color w:val="000000"/>
                <w:sz w:val="20"/>
                <w:szCs w:val="20"/>
                <w:lang w:eastAsia="pt-BR"/>
              </w:rPr>
            </w:pPr>
            <w:proofErr w:type="spellStart"/>
            <w:r>
              <w:rPr>
                <w:rFonts w:ascii="Arial" w:eastAsia="Times New Roman" w:hAnsi="Arial" w:cs="Arial"/>
                <w:color w:val="000000"/>
                <w:sz w:val="20"/>
                <w:szCs w:val="20"/>
                <w:lang w:eastAsia="pt-BR"/>
              </w:rPr>
              <w:t>percAutorizado</w:t>
            </w:r>
            <w:proofErr w:type="spellEnd"/>
          </w:p>
        </w:tc>
        <w:tc>
          <w:tcPr>
            <w:tcW w:w="1984" w:type="dxa"/>
          </w:tcPr>
          <w:p w14:paraId="75626633" w14:textId="77777777" w:rsidR="005879F9" w:rsidRPr="00251898" w:rsidRDefault="005879F9"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Percentual autorizado na LOA</w:t>
            </w:r>
          </w:p>
        </w:tc>
        <w:tc>
          <w:tcPr>
            <w:tcW w:w="1418" w:type="dxa"/>
          </w:tcPr>
          <w:p w14:paraId="75626634" w14:textId="17E28359" w:rsidR="005879F9" w:rsidRPr="00251898" w:rsidRDefault="005879F9"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6</w:t>
            </w:r>
          </w:p>
        </w:tc>
        <w:tc>
          <w:tcPr>
            <w:tcW w:w="1134" w:type="dxa"/>
          </w:tcPr>
          <w:p w14:paraId="75626635" w14:textId="77777777" w:rsidR="005879F9" w:rsidRPr="00251898" w:rsidRDefault="005879F9" w:rsidP="002F346A">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17" w:type="dxa"/>
          </w:tcPr>
          <w:p w14:paraId="75626636" w14:textId="77777777" w:rsidR="005879F9" w:rsidRPr="00251898" w:rsidRDefault="005879F9" w:rsidP="002F346A">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63" w:type="dxa"/>
          </w:tcPr>
          <w:p w14:paraId="75626637" w14:textId="77777777" w:rsidR="005879F9" w:rsidRDefault="005879F9" w:rsidP="00F56BD6">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Percentual </w:t>
            </w:r>
            <w:r>
              <w:rPr>
                <w:rFonts w:ascii="Arial" w:eastAsia="Times New Roman" w:hAnsi="Arial" w:cs="Arial"/>
                <w:color w:val="000000"/>
                <w:sz w:val="20"/>
                <w:szCs w:val="20"/>
                <w:lang w:eastAsia="pt-BR"/>
              </w:rPr>
              <w:t>autorizado na LOA para abertura de créditos suplementares, contratação de o</w:t>
            </w:r>
            <w:r w:rsidRPr="00251898">
              <w:rPr>
                <w:rFonts w:ascii="Arial" w:eastAsia="Times New Roman" w:hAnsi="Arial" w:cs="Arial"/>
                <w:color w:val="000000"/>
                <w:sz w:val="20"/>
                <w:szCs w:val="20"/>
                <w:lang w:eastAsia="pt-BR"/>
              </w:rPr>
              <w:t xml:space="preserve">perações </w:t>
            </w:r>
            <w:r>
              <w:rPr>
                <w:rFonts w:ascii="Arial" w:eastAsia="Times New Roman" w:hAnsi="Arial" w:cs="Arial"/>
                <w:color w:val="000000"/>
                <w:sz w:val="20"/>
                <w:szCs w:val="20"/>
                <w:lang w:eastAsia="pt-BR"/>
              </w:rPr>
              <w:t>de crédito ou contratação de o</w:t>
            </w:r>
            <w:r w:rsidRPr="00251898">
              <w:rPr>
                <w:rFonts w:ascii="Arial" w:eastAsia="Times New Roman" w:hAnsi="Arial" w:cs="Arial"/>
                <w:color w:val="000000"/>
                <w:sz w:val="20"/>
                <w:szCs w:val="20"/>
                <w:lang w:eastAsia="pt-BR"/>
              </w:rPr>
              <w:t xml:space="preserve">perações de </w:t>
            </w:r>
            <w:r>
              <w:rPr>
                <w:rFonts w:ascii="Arial" w:eastAsia="Times New Roman" w:hAnsi="Arial" w:cs="Arial"/>
                <w:color w:val="000000"/>
                <w:sz w:val="20"/>
                <w:szCs w:val="20"/>
                <w:lang w:eastAsia="pt-BR"/>
              </w:rPr>
              <w:t>c</w:t>
            </w:r>
            <w:r w:rsidRPr="00251898">
              <w:rPr>
                <w:rFonts w:ascii="Arial" w:eastAsia="Times New Roman" w:hAnsi="Arial" w:cs="Arial"/>
                <w:color w:val="000000"/>
                <w:sz w:val="20"/>
                <w:szCs w:val="20"/>
                <w:lang w:eastAsia="pt-BR"/>
              </w:rPr>
              <w:t>ré</w:t>
            </w:r>
            <w:r>
              <w:rPr>
                <w:rFonts w:ascii="Arial" w:eastAsia="Times New Roman" w:hAnsi="Arial" w:cs="Arial"/>
                <w:color w:val="000000"/>
                <w:sz w:val="20"/>
                <w:szCs w:val="20"/>
                <w:lang w:eastAsia="pt-BR"/>
              </w:rPr>
              <w:t>dito por antecipação de receita.</w:t>
            </w:r>
          </w:p>
          <w:p w14:paraId="2A3629CB" w14:textId="77777777" w:rsidR="005879F9" w:rsidRDefault="005879F9" w:rsidP="00F56BD6">
            <w:pPr>
              <w:spacing w:after="0"/>
              <w:jc w:val="both"/>
              <w:rPr>
                <w:rFonts w:ascii="Arial" w:eastAsia="Times New Roman" w:hAnsi="Arial" w:cs="Arial"/>
                <w:color w:val="000000"/>
                <w:sz w:val="20"/>
                <w:szCs w:val="20"/>
                <w:lang w:eastAsia="pt-BR"/>
              </w:rPr>
            </w:pPr>
            <w:r w:rsidRPr="00384C37">
              <w:rPr>
                <w:rFonts w:ascii="Arial" w:eastAsia="Times New Roman" w:hAnsi="Arial" w:cs="Arial"/>
                <w:color w:val="000000"/>
                <w:sz w:val="20"/>
                <w:szCs w:val="20"/>
                <w:lang w:eastAsia="pt-BR"/>
              </w:rPr>
              <w:t>Informar o valor com duas casas decimais.</w:t>
            </w:r>
          </w:p>
          <w:p w14:paraId="75626638" w14:textId="76ED23A3" w:rsidR="00E95EE4" w:rsidRPr="00251898" w:rsidRDefault="003B0FA5" w:rsidP="00E53101">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O</w:t>
            </w:r>
            <w:r w:rsidR="00E95EE4">
              <w:rPr>
                <w:rFonts w:ascii="Arial" w:eastAsia="Times New Roman" w:hAnsi="Arial" w:cs="Arial"/>
                <w:color w:val="000000"/>
                <w:sz w:val="20"/>
                <w:szCs w:val="20"/>
                <w:lang w:eastAsia="pt-BR"/>
              </w:rPr>
              <w:t xml:space="preserve">BS: Quando se tratar de </w:t>
            </w:r>
            <w:r w:rsidR="00E53101">
              <w:rPr>
                <w:rFonts w:ascii="Arial" w:eastAsia="Times New Roman" w:hAnsi="Arial" w:cs="Arial"/>
                <w:color w:val="000000"/>
                <w:sz w:val="20"/>
                <w:szCs w:val="20"/>
                <w:lang w:eastAsia="pt-BR"/>
              </w:rPr>
              <w:t>a</w:t>
            </w:r>
            <w:r w:rsidR="00E95EE4">
              <w:rPr>
                <w:rFonts w:ascii="Arial" w:eastAsia="Times New Roman" w:hAnsi="Arial" w:cs="Arial"/>
                <w:color w:val="000000"/>
                <w:sz w:val="20"/>
                <w:szCs w:val="20"/>
                <w:lang w:eastAsia="pt-BR"/>
              </w:rPr>
              <w:t>bertura de créditos suplementares</w:t>
            </w:r>
            <w:r w:rsidR="003A1C9A">
              <w:rPr>
                <w:rFonts w:ascii="Arial" w:eastAsia="Times New Roman" w:hAnsi="Arial" w:cs="Arial"/>
                <w:color w:val="000000"/>
                <w:sz w:val="20"/>
                <w:szCs w:val="20"/>
                <w:lang w:eastAsia="pt-BR"/>
              </w:rPr>
              <w:t xml:space="preserve"> informar </w:t>
            </w:r>
            <w:r w:rsidR="00E95EE4">
              <w:rPr>
                <w:rFonts w:ascii="Arial" w:eastAsia="Times New Roman" w:hAnsi="Arial" w:cs="Arial"/>
                <w:color w:val="000000"/>
                <w:sz w:val="20"/>
                <w:szCs w:val="20"/>
                <w:lang w:eastAsia="pt-BR"/>
              </w:rPr>
              <w:t>o percentual</w:t>
            </w:r>
            <w:r w:rsidR="008A2D02">
              <w:rPr>
                <w:rFonts w:ascii="Arial" w:eastAsia="Times New Roman" w:hAnsi="Arial" w:cs="Arial"/>
                <w:color w:val="000000"/>
                <w:sz w:val="20"/>
                <w:szCs w:val="20"/>
                <w:lang w:eastAsia="pt-BR"/>
              </w:rPr>
              <w:t xml:space="preserve"> </w:t>
            </w:r>
            <w:r w:rsidR="00E95EE4">
              <w:rPr>
                <w:rFonts w:ascii="Arial" w:eastAsia="Times New Roman" w:hAnsi="Arial" w:cs="Arial"/>
                <w:color w:val="000000"/>
                <w:sz w:val="20"/>
                <w:szCs w:val="20"/>
                <w:lang w:eastAsia="pt-BR"/>
              </w:rPr>
              <w:t>sobre a despesa fixada na LOA.</w:t>
            </w:r>
          </w:p>
        </w:tc>
      </w:tr>
    </w:tbl>
    <w:p w14:paraId="67656DD4" w14:textId="77777777" w:rsidR="00496E03" w:rsidRDefault="00496E03" w:rsidP="00871359">
      <w:pPr>
        <w:rPr>
          <w:color w:val="000000"/>
        </w:rPr>
      </w:pPr>
    </w:p>
    <w:p w14:paraId="43A839B5" w14:textId="77777777" w:rsidR="00496E03" w:rsidRDefault="00496E03" w:rsidP="00871359">
      <w:pPr>
        <w:rPr>
          <w:color w:val="000000"/>
        </w:rPr>
      </w:pPr>
    </w:p>
    <w:p w14:paraId="7562663B" w14:textId="77777777" w:rsidR="001C219C" w:rsidRPr="00445F3F" w:rsidRDefault="0049424C" w:rsidP="00666285">
      <w:pPr>
        <w:pStyle w:val="Ttulo2"/>
        <w:rPr>
          <w:rFonts w:ascii="Arial" w:hAnsi="Arial" w:cs="Arial"/>
          <w:color w:val="000000"/>
        </w:rPr>
      </w:pPr>
      <w:bookmarkStart w:id="181" w:name="_Toc278280380"/>
      <w:bookmarkStart w:id="182" w:name="_Toc366165098"/>
      <w:bookmarkStart w:id="183" w:name="_Toc367438067"/>
      <w:bookmarkStart w:id="184" w:name="_Toc367874332"/>
      <w:bookmarkStart w:id="185" w:name="_Toc367983150"/>
      <w:bookmarkStart w:id="186" w:name="_Toc367983218"/>
      <w:bookmarkStart w:id="187" w:name="_Toc367983384"/>
      <w:bookmarkStart w:id="188" w:name="_Toc435436444"/>
      <w:r>
        <w:rPr>
          <w:rFonts w:ascii="Arial" w:hAnsi="Arial" w:cs="Arial"/>
          <w:color w:val="000000"/>
        </w:rPr>
        <w:t xml:space="preserve">LDO - </w:t>
      </w:r>
      <w:r w:rsidR="00557B77" w:rsidRPr="00445F3F">
        <w:rPr>
          <w:rFonts w:ascii="Arial" w:hAnsi="Arial" w:cs="Arial"/>
          <w:color w:val="000000"/>
        </w:rPr>
        <w:t>Lei de Diretrizes Orçamentárias</w:t>
      </w:r>
      <w:bookmarkEnd w:id="181"/>
      <w:bookmarkEnd w:id="182"/>
      <w:bookmarkEnd w:id="183"/>
      <w:bookmarkEnd w:id="184"/>
      <w:bookmarkEnd w:id="185"/>
      <w:bookmarkEnd w:id="186"/>
      <w:bookmarkEnd w:id="187"/>
      <w:bookmarkEnd w:id="18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2128"/>
        <w:gridCol w:w="1989"/>
        <w:gridCol w:w="1368"/>
        <w:gridCol w:w="1143"/>
        <w:gridCol w:w="1395"/>
        <w:gridCol w:w="5337"/>
      </w:tblGrid>
      <w:tr w:rsidR="00445F3F" w:rsidRPr="00251898" w14:paraId="7562663D" w14:textId="77777777" w:rsidTr="00251898">
        <w:trPr>
          <w:trHeight w:val="300"/>
        </w:trPr>
        <w:tc>
          <w:tcPr>
            <w:tcW w:w="14218" w:type="dxa"/>
            <w:gridSpan w:val="7"/>
            <w:noWrap/>
            <w:hideMark/>
          </w:tcPr>
          <w:p w14:paraId="7562663C" w14:textId="77777777" w:rsidR="00666285" w:rsidRPr="00251898" w:rsidRDefault="007A70A5" w:rsidP="00251898">
            <w:pPr>
              <w:spacing w:after="0"/>
              <w:rPr>
                <w:rFonts w:ascii="Arial" w:eastAsia="Times New Roman" w:hAnsi="Arial" w:cs="Arial"/>
                <w:b/>
                <w:color w:val="000000"/>
                <w:sz w:val="20"/>
                <w:szCs w:val="20"/>
                <w:lang w:eastAsia="pt-BR"/>
              </w:rPr>
            </w:pPr>
            <w:r w:rsidRPr="00251898">
              <w:rPr>
                <w:rFonts w:ascii="Arial" w:eastAsia="Times New Roman" w:hAnsi="Arial" w:cs="Arial"/>
                <w:b/>
                <w:color w:val="000000"/>
                <w:sz w:val="20"/>
                <w:szCs w:val="20"/>
                <w:lang w:eastAsia="pt-BR"/>
              </w:rPr>
              <w:t>Nome do Arquivo:</w:t>
            </w:r>
            <w:r w:rsidR="00666285" w:rsidRPr="00251898">
              <w:rPr>
                <w:rFonts w:ascii="Arial" w:eastAsia="Times New Roman" w:hAnsi="Arial" w:cs="Arial"/>
                <w:b/>
                <w:color w:val="000000"/>
                <w:sz w:val="20"/>
                <w:szCs w:val="20"/>
                <w:lang w:eastAsia="pt-BR"/>
              </w:rPr>
              <w:t xml:space="preserve"> LDO</w:t>
            </w:r>
          </w:p>
        </w:tc>
      </w:tr>
      <w:tr w:rsidR="00445F3F" w:rsidRPr="00251898" w14:paraId="75626645" w14:textId="77777777" w:rsidTr="00251898">
        <w:trPr>
          <w:trHeight w:val="510"/>
        </w:trPr>
        <w:tc>
          <w:tcPr>
            <w:tcW w:w="639" w:type="dxa"/>
            <w:hideMark/>
          </w:tcPr>
          <w:p w14:paraId="7562663E" w14:textId="77777777" w:rsidR="00666285" w:rsidRPr="00251898" w:rsidRDefault="00C81D53"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Seq.</w:t>
            </w:r>
          </w:p>
        </w:tc>
        <w:tc>
          <w:tcPr>
            <w:tcW w:w="2163" w:type="dxa"/>
            <w:hideMark/>
          </w:tcPr>
          <w:p w14:paraId="7562663F" w14:textId="77777777" w:rsidR="00666285" w:rsidRPr="00251898" w:rsidRDefault="00666285"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Nome do Campo</w:t>
            </w:r>
          </w:p>
        </w:tc>
        <w:tc>
          <w:tcPr>
            <w:tcW w:w="2021" w:type="dxa"/>
            <w:hideMark/>
          </w:tcPr>
          <w:p w14:paraId="75626640" w14:textId="77777777" w:rsidR="00666285" w:rsidRPr="00251898" w:rsidRDefault="00666285"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Descrição</w:t>
            </w:r>
          </w:p>
        </w:tc>
        <w:tc>
          <w:tcPr>
            <w:tcW w:w="1389" w:type="dxa"/>
            <w:hideMark/>
          </w:tcPr>
          <w:p w14:paraId="75626641" w14:textId="77777777" w:rsidR="00666285" w:rsidRPr="00251898" w:rsidRDefault="00842923"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Tamanho máximo</w:t>
            </w:r>
          </w:p>
        </w:tc>
        <w:tc>
          <w:tcPr>
            <w:tcW w:w="1160" w:type="dxa"/>
            <w:hideMark/>
          </w:tcPr>
          <w:p w14:paraId="75626642" w14:textId="77777777" w:rsidR="00666285" w:rsidRPr="00251898" w:rsidRDefault="00666285"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Formato</w:t>
            </w:r>
          </w:p>
        </w:tc>
        <w:tc>
          <w:tcPr>
            <w:tcW w:w="1416" w:type="dxa"/>
            <w:hideMark/>
          </w:tcPr>
          <w:p w14:paraId="75626643" w14:textId="77777777" w:rsidR="00666285" w:rsidRPr="00251898" w:rsidRDefault="00666285"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Obrigatório</w:t>
            </w:r>
          </w:p>
        </w:tc>
        <w:tc>
          <w:tcPr>
            <w:tcW w:w="5430" w:type="dxa"/>
            <w:hideMark/>
          </w:tcPr>
          <w:p w14:paraId="75626644" w14:textId="77777777" w:rsidR="00666285" w:rsidRPr="00251898" w:rsidRDefault="00666285"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Conteúdo</w:t>
            </w:r>
          </w:p>
        </w:tc>
      </w:tr>
      <w:tr w:rsidR="00445F3F" w:rsidRPr="00251898" w14:paraId="7562664D" w14:textId="77777777" w:rsidTr="00251898">
        <w:trPr>
          <w:trHeight w:val="300"/>
        </w:trPr>
        <w:tc>
          <w:tcPr>
            <w:tcW w:w="639" w:type="dxa"/>
            <w:hideMark/>
          </w:tcPr>
          <w:p w14:paraId="75626646" w14:textId="77777777" w:rsidR="00666285" w:rsidRPr="00251898" w:rsidRDefault="00666285" w:rsidP="00251898">
            <w:pPr>
              <w:numPr>
                <w:ilvl w:val="0"/>
                <w:numId w:val="9"/>
              </w:numPr>
              <w:spacing w:after="0"/>
              <w:rPr>
                <w:rFonts w:ascii="Arial" w:eastAsia="Times New Roman" w:hAnsi="Arial" w:cs="Arial"/>
                <w:bCs/>
                <w:color w:val="000000"/>
                <w:sz w:val="20"/>
                <w:szCs w:val="20"/>
                <w:lang w:eastAsia="pt-BR"/>
              </w:rPr>
            </w:pPr>
          </w:p>
        </w:tc>
        <w:tc>
          <w:tcPr>
            <w:tcW w:w="2163" w:type="dxa"/>
            <w:hideMark/>
          </w:tcPr>
          <w:p w14:paraId="75626647" w14:textId="77777777" w:rsidR="00666285" w:rsidRPr="00251898" w:rsidRDefault="00666285" w:rsidP="00251898">
            <w:pPr>
              <w:spacing w:after="0"/>
              <w:rPr>
                <w:rFonts w:ascii="Arial" w:eastAsia="Times New Roman" w:hAnsi="Arial" w:cs="Arial"/>
                <w:color w:val="000000"/>
                <w:sz w:val="20"/>
                <w:szCs w:val="20"/>
                <w:lang w:eastAsia="pt-BR"/>
              </w:rPr>
            </w:pPr>
            <w:proofErr w:type="spellStart"/>
            <w:r w:rsidRPr="00251898">
              <w:rPr>
                <w:rFonts w:ascii="Arial" w:eastAsia="Times New Roman" w:hAnsi="Arial" w:cs="Arial"/>
                <w:color w:val="000000"/>
                <w:sz w:val="20"/>
                <w:szCs w:val="20"/>
                <w:lang w:eastAsia="pt-BR"/>
              </w:rPr>
              <w:t>nroLDO</w:t>
            </w:r>
            <w:proofErr w:type="spellEnd"/>
          </w:p>
        </w:tc>
        <w:tc>
          <w:tcPr>
            <w:tcW w:w="2021" w:type="dxa"/>
            <w:hideMark/>
          </w:tcPr>
          <w:p w14:paraId="75626648"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Número da LDO</w:t>
            </w:r>
          </w:p>
        </w:tc>
        <w:tc>
          <w:tcPr>
            <w:tcW w:w="1389" w:type="dxa"/>
            <w:hideMark/>
          </w:tcPr>
          <w:p w14:paraId="75626649"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6</w:t>
            </w:r>
            <w:r w:rsidR="00E85048" w:rsidRPr="00251898">
              <w:rPr>
                <w:rFonts w:ascii="Arial" w:eastAsia="Times New Roman" w:hAnsi="Arial" w:cs="Arial"/>
                <w:color w:val="000000"/>
                <w:sz w:val="20"/>
                <w:szCs w:val="20"/>
                <w:lang w:eastAsia="pt-BR"/>
              </w:rPr>
              <w:t xml:space="preserve"> </w:t>
            </w:r>
          </w:p>
        </w:tc>
        <w:tc>
          <w:tcPr>
            <w:tcW w:w="1160" w:type="dxa"/>
            <w:hideMark/>
          </w:tcPr>
          <w:p w14:paraId="7562664A"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6" w:type="dxa"/>
            <w:hideMark/>
          </w:tcPr>
          <w:p w14:paraId="7562664B"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30" w:type="dxa"/>
            <w:hideMark/>
          </w:tcPr>
          <w:p w14:paraId="7562664C" w14:textId="77777777" w:rsidR="00666285" w:rsidRPr="00251898" w:rsidRDefault="00666285"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Número da LDO</w:t>
            </w:r>
            <w:r w:rsidR="00176CF5" w:rsidRPr="00251898">
              <w:rPr>
                <w:rFonts w:ascii="Arial" w:eastAsia="Times New Roman" w:hAnsi="Arial" w:cs="Arial"/>
                <w:color w:val="000000"/>
                <w:sz w:val="20"/>
                <w:szCs w:val="20"/>
                <w:lang w:eastAsia="pt-BR"/>
              </w:rPr>
              <w:t>.</w:t>
            </w:r>
          </w:p>
        </w:tc>
      </w:tr>
      <w:tr w:rsidR="00445F3F" w:rsidRPr="00251898" w14:paraId="75626656" w14:textId="77777777" w:rsidTr="00251898">
        <w:trPr>
          <w:trHeight w:val="300"/>
        </w:trPr>
        <w:tc>
          <w:tcPr>
            <w:tcW w:w="639" w:type="dxa"/>
            <w:hideMark/>
          </w:tcPr>
          <w:p w14:paraId="7562664E" w14:textId="77777777" w:rsidR="00666285" w:rsidRPr="00251898" w:rsidRDefault="00666285" w:rsidP="00251898">
            <w:pPr>
              <w:numPr>
                <w:ilvl w:val="0"/>
                <w:numId w:val="9"/>
              </w:numPr>
              <w:spacing w:after="0"/>
              <w:rPr>
                <w:rFonts w:ascii="Arial" w:eastAsia="Times New Roman" w:hAnsi="Arial" w:cs="Arial"/>
                <w:color w:val="000000"/>
                <w:sz w:val="20"/>
                <w:szCs w:val="20"/>
                <w:lang w:eastAsia="pt-BR"/>
              </w:rPr>
            </w:pPr>
          </w:p>
        </w:tc>
        <w:tc>
          <w:tcPr>
            <w:tcW w:w="2163" w:type="dxa"/>
            <w:hideMark/>
          </w:tcPr>
          <w:p w14:paraId="7562664F" w14:textId="77777777" w:rsidR="00666285" w:rsidRPr="00251898" w:rsidRDefault="00666285" w:rsidP="00251898">
            <w:pPr>
              <w:spacing w:after="0"/>
              <w:rPr>
                <w:rFonts w:ascii="Arial" w:eastAsia="Times New Roman" w:hAnsi="Arial" w:cs="Arial"/>
                <w:color w:val="000000"/>
                <w:sz w:val="20"/>
                <w:szCs w:val="20"/>
                <w:lang w:eastAsia="pt-BR"/>
              </w:rPr>
            </w:pPr>
            <w:proofErr w:type="spellStart"/>
            <w:r w:rsidRPr="00251898">
              <w:rPr>
                <w:rFonts w:ascii="Arial" w:eastAsia="Times New Roman" w:hAnsi="Arial" w:cs="Arial"/>
                <w:color w:val="000000"/>
                <w:sz w:val="20"/>
                <w:szCs w:val="20"/>
                <w:lang w:eastAsia="pt-BR"/>
              </w:rPr>
              <w:t>dataLDO</w:t>
            </w:r>
            <w:proofErr w:type="spellEnd"/>
          </w:p>
        </w:tc>
        <w:tc>
          <w:tcPr>
            <w:tcW w:w="2021" w:type="dxa"/>
            <w:hideMark/>
          </w:tcPr>
          <w:p w14:paraId="75626650"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 da LDO</w:t>
            </w:r>
          </w:p>
        </w:tc>
        <w:tc>
          <w:tcPr>
            <w:tcW w:w="1389" w:type="dxa"/>
            <w:hideMark/>
          </w:tcPr>
          <w:p w14:paraId="75626651" w14:textId="77777777" w:rsidR="00666285" w:rsidRPr="00251898" w:rsidRDefault="00E85048"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8 </w:t>
            </w:r>
          </w:p>
        </w:tc>
        <w:tc>
          <w:tcPr>
            <w:tcW w:w="1160" w:type="dxa"/>
            <w:hideMark/>
          </w:tcPr>
          <w:p w14:paraId="75626652"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w:t>
            </w:r>
          </w:p>
        </w:tc>
        <w:tc>
          <w:tcPr>
            <w:tcW w:w="1416" w:type="dxa"/>
            <w:hideMark/>
          </w:tcPr>
          <w:p w14:paraId="75626653"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30" w:type="dxa"/>
            <w:hideMark/>
          </w:tcPr>
          <w:p w14:paraId="75626654" w14:textId="77777777" w:rsidR="00666285" w:rsidRPr="00251898" w:rsidRDefault="00D625A8"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Data da LDO. </w:t>
            </w:r>
          </w:p>
          <w:p w14:paraId="75626655" w14:textId="77777777" w:rsidR="0035663E" w:rsidRPr="00251898" w:rsidRDefault="00C6186F"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Formatação: “</w:t>
            </w:r>
            <w:proofErr w:type="spellStart"/>
            <w:r w:rsidRPr="00251898">
              <w:rPr>
                <w:rFonts w:ascii="Arial" w:eastAsia="Times New Roman" w:hAnsi="Arial" w:cs="Arial"/>
                <w:color w:val="000000"/>
                <w:sz w:val="20"/>
                <w:szCs w:val="20"/>
                <w:lang w:eastAsia="pt-BR"/>
              </w:rPr>
              <w:t>ddmmaaaa</w:t>
            </w:r>
            <w:proofErr w:type="spellEnd"/>
            <w:r w:rsidRPr="00251898">
              <w:rPr>
                <w:rFonts w:ascii="Arial" w:eastAsia="Times New Roman" w:hAnsi="Arial" w:cs="Arial"/>
                <w:color w:val="000000"/>
                <w:sz w:val="20"/>
                <w:szCs w:val="20"/>
                <w:lang w:eastAsia="pt-BR"/>
              </w:rPr>
              <w:t>”.</w:t>
            </w:r>
          </w:p>
        </w:tc>
      </w:tr>
      <w:tr w:rsidR="00445F3F" w:rsidRPr="00251898" w14:paraId="7562665F" w14:textId="77777777" w:rsidTr="00251898">
        <w:trPr>
          <w:trHeight w:val="300"/>
        </w:trPr>
        <w:tc>
          <w:tcPr>
            <w:tcW w:w="639" w:type="dxa"/>
            <w:hideMark/>
          </w:tcPr>
          <w:p w14:paraId="75626657" w14:textId="77777777" w:rsidR="00666285" w:rsidRPr="00251898" w:rsidRDefault="00666285" w:rsidP="00251898">
            <w:pPr>
              <w:numPr>
                <w:ilvl w:val="0"/>
                <w:numId w:val="9"/>
              </w:numPr>
              <w:spacing w:after="0"/>
              <w:rPr>
                <w:rFonts w:ascii="Arial" w:eastAsia="Times New Roman" w:hAnsi="Arial" w:cs="Arial"/>
                <w:color w:val="000000"/>
                <w:sz w:val="20"/>
                <w:szCs w:val="20"/>
                <w:lang w:eastAsia="pt-BR"/>
              </w:rPr>
            </w:pPr>
          </w:p>
        </w:tc>
        <w:tc>
          <w:tcPr>
            <w:tcW w:w="2163" w:type="dxa"/>
            <w:hideMark/>
          </w:tcPr>
          <w:p w14:paraId="75626658" w14:textId="77777777" w:rsidR="00666285" w:rsidRPr="00251898" w:rsidRDefault="00666285" w:rsidP="00251898">
            <w:pPr>
              <w:spacing w:after="0"/>
              <w:rPr>
                <w:rFonts w:ascii="Arial" w:eastAsia="Times New Roman" w:hAnsi="Arial" w:cs="Arial"/>
                <w:color w:val="000000"/>
                <w:sz w:val="20"/>
                <w:szCs w:val="20"/>
                <w:lang w:eastAsia="pt-BR"/>
              </w:rPr>
            </w:pPr>
            <w:proofErr w:type="spellStart"/>
            <w:r w:rsidRPr="00251898">
              <w:rPr>
                <w:rFonts w:ascii="Arial" w:eastAsia="Times New Roman" w:hAnsi="Arial" w:cs="Arial"/>
                <w:color w:val="000000"/>
                <w:sz w:val="20"/>
                <w:szCs w:val="20"/>
                <w:lang w:eastAsia="pt-BR"/>
              </w:rPr>
              <w:t>dataPubLDO</w:t>
            </w:r>
            <w:proofErr w:type="spellEnd"/>
          </w:p>
        </w:tc>
        <w:tc>
          <w:tcPr>
            <w:tcW w:w="2021" w:type="dxa"/>
            <w:hideMark/>
          </w:tcPr>
          <w:p w14:paraId="75626659"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 da Publicação da LDO</w:t>
            </w:r>
          </w:p>
        </w:tc>
        <w:tc>
          <w:tcPr>
            <w:tcW w:w="1389" w:type="dxa"/>
            <w:hideMark/>
          </w:tcPr>
          <w:p w14:paraId="7562665A" w14:textId="77777777" w:rsidR="00666285" w:rsidRPr="00251898" w:rsidRDefault="00E85048"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8 </w:t>
            </w:r>
          </w:p>
        </w:tc>
        <w:tc>
          <w:tcPr>
            <w:tcW w:w="1160" w:type="dxa"/>
            <w:hideMark/>
          </w:tcPr>
          <w:p w14:paraId="7562665B"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w:t>
            </w:r>
          </w:p>
        </w:tc>
        <w:tc>
          <w:tcPr>
            <w:tcW w:w="1416" w:type="dxa"/>
            <w:hideMark/>
          </w:tcPr>
          <w:p w14:paraId="7562665C"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30" w:type="dxa"/>
            <w:hideMark/>
          </w:tcPr>
          <w:p w14:paraId="7562665D" w14:textId="77777777" w:rsidR="00666285" w:rsidRPr="00251898" w:rsidRDefault="00D625A8"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Data da Publicação da LDO. </w:t>
            </w:r>
          </w:p>
          <w:p w14:paraId="7562665E" w14:textId="77777777" w:rsidR="0035663E" w:rsidRPr="00251898" w:rsidRDefault="00C6186F"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Formatação: “</w:t>
            </w:r>
            <w:proofErr w:type="spellStart"/>
            <w:r w:rsidRPr="00251898">
              <w:rPr>
                <w:rFonts w:ascii="Arial" w:eastAsia="Times New Roman" w:hAnsi="Arial" w:cs="Arial"/>
                <w:color w:val="000000"/>
                <w:sz w:val="20"/>
                <w:szCs w:val="20"/>
                <w:lang w:eastAsia="pt-BR"/>
              </w:rPr>
              <w:t>ddmmaaaa</w:t>
            </w:r>
            <w:proofErr w:type="spellEnd"/>
            <w:r w:rsidRPr="00251898">
              <w:rPr>
                <w:rFonts w:ascii="Arial" w:eastAsia="Times New Roman" w:hAnsi="Arial" w:cs="Arial"/>
                <w:color w:val="000000"/>
                <w:sz w:val="20"/>
                <w:szCs w:val="20"/>
                <w:lang w:eastAsia="pt-BR"/>
              </w:rPr>
              <w:t>”.</w:t>
            </w:r>
          </w:p>
        </w:tc>
      </w:tr>
      <w:tr w:rsidR="00445F3F" w:rsidRPr="00251898" w14:paraId="75626668" w14:textId="77777777" w:rsidTr="00251898">
        <w:trPr>
          <w:trHeight w:val="300"/>
        </w:trPr>
        <w:tc>
          <w:tcPr>
            <w:tcW w:w="639" w:type="dxa"/>
          </w:tcPr>
          <w:p w14:paraId="75626660" w14:textId="77777777" w:rsidR="00035A06" w:rsidRPr="00251898" w:rsidRDefault="00035A06" w:rsidP="00251898">
            <w:pPr>
              <w:numPr>
                <w:ilvl w:val="0"/>
                <w:numId w:val="9"/>
              </w:numPr>
              <w:spacing w:after="0"/>
              <w:rPr>
                <w:rFonts w:ascii="Arial" w:eastAsia="Times New Roman" w:hAnsi="Arial" w:cs="Arial"/>
                <w:color w:val="000000"/>
                <w:sz w:val="20"/>
                <w:szCs w:val="20"/>
                <w:lang w:eastAsia="pt-BR"/>
              </w:rPr>
            </w:pPr>
          </w:p>
        </w:tc>
        <w:tc>
          <w:tcPr>
            <w:tcW w:w="2163" w:type="dxa"/>
          </w:tcPr>
          <w:p w14:paraId="75626661" w14:textId="77777777" w:rsidR="00035A06" w:rsidRPr="00251898" w:rsidRDefault="00035A06" w:rsidP="00251898">
            <w:pPr>
              <w:spacing w:after="0"/>
              <w:rPr>
                <w:rFonts w:ascii="Arial" w:eastAsia="Times New Roman" w:hAnsi="Arial" w:cs="Arial"/>
                <w:color w:val="000000"/>
                <w:sz w:val="20"/>
                <w:szCs w:val="20"/>
                <w:lang w:eastAsia="pt-BR"/>
              </w:rPr>
            </w:pPr>
            <w:proofErr w:type="spellStart"/>
            <w:r w:rsidRPr="00251898">
              <w:rPr>
                <w:rFonts w:ascii="Arial" w:eastAsia="Times New Roman" w:hAnsi="Arial" w:cs="Arial"/>
                <w:color w:val="000000"/>
                <w:sz w:val="20"/>
                <w:szCs w:val="20"/>
                <w:lang w:eastAsia="pt-BR"/>
              </w:rPr>
              <w:t>nroLeiAlteracao</w:t>
            </w:r>
            <w:proofErr w:type="spellEnd"/>
          </w:p>
        </w:tc>
        <w:tc>
          <w:tcPr>
            <w:tcW w:w="2021" w:type="dxa"/>
          </w:tcPr>
          <w:p w14:paraId="75626662"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Número da Lei de Alteração</w:t>
            </w:r>
          </w:p>
        </w:tc>
        <w:tc>
          <w:tcPr>
            <w:tcW w:w="1389" w:type="dxa"/>
          </w:tcPr>
          <w:p w14:paraId="75626663" w14:textId="77777777" w:rsidR="00035A06" w:rsidRPr="00251898" w:rsidRDefault="00C6186F"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6</w:t>
            </w:r>
          </w:p>
        </w:tc>
        <w:tc>
          <w:tcPr>
            <w:tcW w:w="1160" w:type="dxa"/>
          </w:tcPr>
          <w:p w14:paraId="75626664"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6" w:type="dxa"/>
          </w:tcPr>
          <w:p w14:paraId="75626665"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Não</w:t>
            </w:r>
          </w:p>
        </w:tc>
        <w:tc>
          <w:tcPr>
            <w:tcW w:w="5430" w:type="dxa"/>
          </w:tcPr>
          <w:p w14:paraId="75626666" w14:textId="77777777" w:rsidR="00035A06" w:rsidRPr="00251898" w:rsidRDefault="00035A06"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Número da Lei de Alteração da LDO.</w:t>
            </w:r>
          </w:p>
          <w:p w14:paraId="75626667" w14:textId="77777777" w:rsidR="00035A06" w:rsidRPr="00251898" w:rsidRDefault="00035A06" w:rsidP="00251898">
            <w:pPr>
              <w:spacing w:after="0"/>
              <w:jc w:val="both"/>
              <w:rPr>
                <w:rFonts w:ascii="Arial" w:eastAsia="Times New Roman" w:hAnsi="Arial" w:cs="Arial"/>
                <w:color w:val="000000"/>
                <w:sz w:val="20"/>
                <w:szCs w:val="20"/>
                <w:lang w:eastAsia="pt-BR"/>
              </w:rPr>
            </w:pPr>
          </w:p>
        </w:tc>
      </w:tr>
      <w:tr w:rsidR="00445F3F" w:rsidRPr="00251898" w14:paraId="75626671" w14:textId="77777777" w:rsidTr="00251898">
        <w:trPr>
          <w:trHeight w:val="300"/>
        </w:trPr>
        <w:tc>
          <w:tcPr>
            <w:tcW w:w="639" w:type="dxa"/>
          </w:tcPr>
          <w:p w14:paraId="75626669" w14:textId="77777777" w:rsidR="00035A06" w:rsidRPr="00251898" w:rsidRDefault="00035A06" w:rsidP="00251898">
            <w:pPr>
              <w:numPr>
                <w:ilvl w:val="0"/>
                <w:numId w:val="9"/>
              </w:numPr>
              <w:spacing w:after="0"/>
              <w:rPr>
                <w:rFonts w:ascii="Arial" w:eastAsia="Times New Roman" w:hAnsi="Arial" w:cs="Arial"/>
                <w:color w:val="000000"/>
                <w:sz w:val="20"/>
                <w:szCs w:val="20"/>
                <w:lang w:eastAsia="pt-BR"/>
              </w:rPr>
            </w:pPr>
          </w:p>
        </w:tc>
        <w:tc>
          <w:tcPr>
            <w:tcW w:w="2163" w:type="dxa"/>
          </w:tcPr>
          <w:p w14:paraId="7562666A" w14:textId="77777777" w:rsidR="00035A06" w:rsidRPr="00251898" w:rsidRDefault="00035A06" w:rsidP="00251898">
            <w:pPr>
              <w:spacing w:after="0"/>
              <w:rPr>
                <w:rFonts w:ascii="Arial" w:eastAsia="Times New Roman" w:hAnsi="Arial" w:cs="Arial"/>
                <w:color w:val="000000"/>
                <w:sz w:val="20"/>
                <w:szCs w:val="20"/>
                <w:lang w:eastAsia="pt-BR"/>
              </w:rPr>
            </w:pPr>
            <w:proofErr w:type="spellStart"/>
            <w:r w:rsidRPr="00251898">
              <w:rPr>
                <w:rFonts w:ascii="Arial" w:eastAsia="Times New Roman" w:hAnsi="Arial" w:cs="Arial"/>
                <w:color w:val="000000"/>
                <w:sz w:val="20"/>
                <w:szCs w:val="20"/>
                <w:lang w:eastAsia="pt-BR"/>
              </w:rPr>
              <w:t>dataLeiAlteracao</w:t>
            </w:r>
            <w:proofErr w:type="spellEnd"/>
          </w:p>
        </w:tc>
        <w:tc>
          <w:tcPr>
            <w:tcW w:w="2021" w:type="dxa"/>
          </w:tcPr>
          <w:p w14:paraId="7562666B"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 da Lei de Alteração da LDO</w:t>
            </w:r>
          </w:p>
        </w:tc>
        <w:tc>
          <w:tcPr>
            <w:tcW w:w="1389" w:type="dxa"/>
          </w:tcPr>
          <w:p w14:paraId="7562666C"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8 </w:t>
            </w:r>
          </w:p>
        </w:tc>
        <w:tc>
          <w:tcPr>
            <w:tcW w:w="1160" w:type="dxa"/>
          </w:tcPr>
          <w:p w14:paraId="7562666D"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w:t>
            </w:r>
          </w:p>
        </w:tc>
        <w:tc>
          <w:tcPr>
            <w:tcW w:w="1416" w:type="dxa"/>
          </w:tcPr>
          <w:p w14:paraId="7562666E"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Não</w:t>
            </w:r>
          </w:p>
        </w:tc>
        <w:tc>
          <w:tcPr>
            <w:tcW w:w="5430" w:type="dxa"/>
          </w:tcPr>
          <w:p w14:paraId="7562666F" w14:textId="77777777" w:rsidR="00035A06" w:rsidRPr="00251898" w:rsidRDefault="00035A06"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 da Lei de Alteração da LDO.</w:t>
            </w:r>
          </w:p>
          <w:p w14:paraId="75626670" w14:textId="77777777" w:rsidR="00035A06" w:rsidRPr="00251898" w:rsidRDefault="00C6186F"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Formatação: “</w:t>
            </w:r>
            <w:proofErr w:type="spellStart"/>
            <w:r w:rsidRPr="00251898">
              <w:rPr>
                <w:rFonts w:ascii="Arial" w:eastAsia="Times New Roman" w:hAnsi="Arial" w:cs="Arial"/>
                <w:color w:val="000000"/>
                <w:sz w:val="20"/>
                <w:szCs w:val="20"/>
                <w:lang w:eastAsia="pt-BR"/>
              </w:rPr>
              <w:t>ddmmaaaa</w:t>
            </w:r>
            <w:proofErr w:type="spellEnd"/>
            <w:r w:rsidRPr="00251898">
              <w:rPr>
                <w:rFonts w:ascii="Arial" w:eastAsia="Times New Roman" w:hAnsi="Arial" w:cs="Arial"/>
                <w:color w:val="000000"/>
                <w:sz w:val="20"/>
                <w:szCs w:val="20"/>
                <w:lang w:eastAsia="pt-BR"/>
              </w:rPr>
              <w:t>”.</w:t>
            </w:r>
          </w:p>
        </w:tc>
      </w:tr>
      <w:tr w:rsidR="00035A06" w:rsidRPr="00251898" w14:paraId="7562667A" w14:textId="77777777" w:rsidTr="00251898">
        <w:trPr>
          <w:trHeight w:val="300"/>
        </w:trPr>
        <w:tc>
          <w:tcPr>
            <w:tcW w:w="639" w:type="dxa"/>
          </w:tcPr>
          <w:p w14:paraId="75626672" w14:textId="77777777" w:rsidR="00035A06" w:rsidRPr="00251898" w:rsidRDefault="00035A06" w:rsidP="00251898">
            <w:pPr>
              <w:numPr>
                <w:ilvl w:val="0"/>
                <w:numId w:val="9"/>
              </w:numPr>
              <w:spacing w:after="0"/>
              <w:rPr>
                <w:rFonts w:ascii="Arial" w:eastAsia="Times New Roman" w:hAnsi="Arial" w:cs="Arial"/>
                <w:color w:val="000000"/>
                <w:sz w:val="20"/>
                <w:szCs w:val="20"/>
                <w:lang w:eastAsia="pt-BR"/>
              </w:rPr>
            </w:pPr>
          </w:p>
        </w:tc>
        <w:tc>
          <w:tcPr>
            <w:tcW w:w="2163" w:type="dxa"/>
          </w:tcPr>
          <w:p w14:paraId="75626673" w14:textId="77777777" w:rsidR="00035A06" w:rsidRPr="00251898" w:rsidRDefault="00035A06" w:rsidP="00251898">
            <w:pPr>
              <w:spacing w:after="0"/>
              <w:rPr>
                <w:rFonts w:ascii="Arial" w:eastAsia="Times New Roman" w:hAnsi="Arial" w:cs="Arial"/>
                <w:color w:val="000000"/>
                <w:sz w:val="20"/>
                <w:szCs w:val="20"/>
                <w:lang w:eastAsia="pt-BR"/>
              </w:rPr>
            </w:pPr>
            <w:proofErr w:type="spellStart"/>
            <w:r w:rsidRPr="00251898">
              <w:rPr>
                <w:rFonts w:ascii="Arial" w:eastAsia="Times New Roman" w:hAnsi="Arial" w:cs="Arial"/>
                <w:color w:val="000000"/>
                <w:sz w:val="20"/>
                <w:szCs w:val="20"/>
                <w:lang w:eastAsia="pt-BR"/>
              </w:rPr>
              <w:t>dataPubLeiAlt</w:t>
            </w:r>
            <w:proofErr w:type="spellEnd"/>
          </w:p>
        </w:tc>
        <w:tc>
          <w:tcPr>
            <w:tcW w:w="2021" w:type="dxa"/>
          </w:tcPr>
          <w:p w14:paraId="75626674"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 da publicação da Lei de Alteração da LDO</w:t>
            </w:r>
          </w:p>
        </w:tc>
        <w:tc>
          <w:tcPr>
            <w:tcW w:w="1389" w:type="dxa"/>
          </w:tcPr>
          <w:p w14:paraId="75626675"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8 </w:t>
            </w:r>
          </w:p>
        </w:tc>
        <w:tc>
          <w:tcPr>
            <w:tcW w:w="1160" w:type="dxa"/>
          </w:tcPr>
          <w:p w14:paraId="75626676"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w:t>
            </w:r>
          </w:p>
        </w:tc>
        <w:tc>
          <w:tcPr>
            <w:tcW w:w="1416" w:type="dxa"/>
          </w:tcPr>
          <w:p w14:paraId="75626677"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Não</w:t>
            </w:r>
          </w:p>
        </w:tc>
        <w:tc>
          <w:tcPr>
            <w:tcW w:w="5430" w:type="dxa"/>
          </w:tcPr>
          <w:p w14:paraId="75626678" w14:textId="77777777" w:rsidR="00035A06" w:rsidRPr="00251898" w:rsidRDefault="00035A06"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 da publicação da Lei de Alteração da LDO.</w:t>
            </w:r>
          </w:p>
          <w:p w14:paraId="75626679" w14:textId="77777777" w:rsidR="00035A06" w:rsidRPr="00251898" w:rsidRDefault="00C6186F"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Formatação: “</w:t>
            </w:r>
            <w:proofErr w:type="spellStart"/>
            <w:r w:rsidRPr="00251898">
              <w:rPr>
                <w:rFonts w:ascii="Arial" w:eastAsia="Times New Roman" w:hAnsi="Arial" w:cs="Arial"/>
                <w:color w:val="000000"/>
                <w:sz w:val="20"/>
                <w:szCs w:val="20"/>
                <w:lang w:eastAsia="pt-BR"/>
              </w:rPr>
              <w:t>ddmmaaaa</w:t>
            </w:r>
            <w:proofErr w:type="spellEnd"/>
            <w:r w:rsidRPr="00251898">
              <w:rPr>
                <w:rFonts w:ascii="Arial" w:eastAsia="Times New Roman" w:hAnsi="Arial" w:cs="Arial"/>
                <w:color w:val="000000"/>
                <w:sz w:val="20"/>
                <w:szCs w:val="20"/>
                <w:lang w:eastAsia="pt-BR"/>
              </w:rPr>
              <w:t>”.</w:t>
            </w:r>
          </w:p>
        </w:tc>
      </w:tr>
    </w:tbl>
    <w:p w14:paraId="7562667B" w14:textId="77777777" w:rsidR="00FD073B" w:rsidRPr="00445F3F" w:rsidRDefault="00FD073B" w:rsidP="00666285">
      <w:pPr>
        <w:rPr>
          <w:color w:val="000000"/>
        </w:rPr>
      </w:pPr>
    </w:p>
    <w:p w14:paraId="7562667C" w14:textId="77777777" w:rsidR="00666285" w:rsidRPr="00445F3F" w:rsidRDefault="00FD073B" w:rsidP="00666285">
      <w:pPr>
        <w:rPr>
          <w:color w:val="000000"/>
        </w:rPr>
      </w:pPr>
      <w:r w:rsidRPr="00445F3F">
        <w:rPr>
          <w:color w:val="000000"/>
        </w:rPr>
        <w:br w:type="page"/>
      </w:r>
    </w:p>
    <w:p w14:paraId="7562667D" w14:textId="77777777" w:rsidR="00017C19" w:rsidRPr="00445F3F" w:rsidRDefault="0049424C" w:rsidP="001C219C">
      <w:pPr>
        <w:pStyle w:val="Ttulo2"/>
        <w:rPr>
          <w:rFonts w:ascii="Arial" w:hAnsi="Arial" w:cs="Arial"/>
          <w:color w:val="000000"/>
        </w:rPr>
      </w:pPr>
      <w:bookmarkStart w:id="189" w:name="_Toc278280381"/>
      <w:bookmarkStart w:id="190" w:name="_Toc366165099"/>
      <w:bookmarkStart w:id="191" w:name="_Toc367438068"/>
      <w:bookmarkStart w:id="192" w:name="_Toc367874333"/>
      <w:bookmarkStart w:id="193" w:name="_Toc367983151"/>
      <w:bookmarkStart w:id="194" w:name="_Toc367983219"/>
      <w:bookmarkStart w:id="195" w:name="_Toc367983385"/>
      <w:bookmarkStart w:id="196" w:name="_Toc435436445"/>
      <w:r>
        <w:rPr>
          <w:rFonts w:ascii="Arial" w:hAnsi="Arial" w:cs="Arial"/>
          <w:color w:val="000000"/>
        </w:rPr>
        <w:lastRenderedPageBreak/>
        <w:t xml:space="preserve">UOC - </w:t>
      </w:r>
      <w:r w:rsidR="00017C19" w:rsidRPr="00445F3F">
        <w:rPr>
          <w:rFonts w:ascii="Arial" w:hAnsi="Arial" w:cs="Arial"/>
          <w:color w:val="000000"/>
        </w:rPr>
        <w:t xml:space="preserve">Unidades </w:t>
      </w:r>
      <w:r w:rsidR="00916760">
        <w:rPr>
          <w:rFonts w:ascii="Arial" w:hAnsi="Arial" w:cs="Arial"/>
          <w:color w:val="000000"/>
        </w:rPr>
        <w:t xml:space="preserve">e Subunidades </w:t>
      </w:r>
      <w:r w:rsidR="00017C19" w:rsidRPr="00445F3F">
        <w:rPr>
          <w:rFonts w:ascii="Arial" w:hAnsi="Arial" w:cs="Arial"/>
          <w:color w:val="000000"/>
        </w:rPr>
        <w:t>Orçamentárias</w:t>
      </w:r>
      <w:bookmarkEnd w:id="189"/>
      <w:bookmarkEnd w:id="190"/>
      <w:bookmarkEnd w:id="191"/>
      <w:bookmarkEnd w:id="192"/>
      <w:bookmarkEnd w:id="193"/>
      <w:bookmarkEnd w:id="194"/>
      <w:bookmarkEnd w:id="195"/>
      <w:bookmarkEnd w:id="196"/>
      <w:r w:rsidR="00557B77" w:rsidRPr="00445F3F">
        <w:rPr>
          <w:rFonts w:ascii="Arial" w:hAnsi="Arial" w:cs="Arial"/>
          <w:color w:val="000000"/>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2487"/>
        <w:gridCol w:w="1968"/>
        <w:gridCol w:w="1395"/>
        <w:gridCol w:w="1117"/>
        <w:gridCol w:w="1384"/>
        <w:gridCol w:w="5010"/>
      </w:tblGrid>
      <w:tr w:rsidR="00445F3F" w:rsidRPr="00251898" w14:paraId="7562667F" w14:textId="77777777" w:rsidTr="00251898">
        <w:trPr>
          <w:trHeight w:val="300"/>
        </w:trPr>
        <w:tc>
          <w:tcPr>
            <w:tcW w:w="14218" w:type="dxa"/>
            <w:gridSpan w:val="7"/>
            <w:noWrap/>
            <w:hideMark/>
          </w:tcPr>
          <w:p w14:paraId="7562667E" w14:textId="77777777" w:rsidR="00666285" w:rsidRPr="00251898" w:rsidRDefault="007A70A5" w:rsidP="00251898">
            <w:pPr>
              <w:spacing w:after="0"/>
              <w:rPr>
                <w:rFonts w:ascii="Arial" w:eastAsia="Times New Roman" w:hAnsi="Arial" w:cs="Arial"/>
                <w:b/>
                <w:color w:val="000000"/>
                <w:sz w:val="20"/>
                <w:szCs w:val="20"/>
                <w:lang w:eastAsia="pt-BR"/>
              </w:rPr>
            </w:pPr>
            <w:r w:rsidRPr="00251898">
              <w:rPr>
                <w:rFonts w:ascii="Arial" w:eastAsia="Times New Roman" w:hAnsi="Arial" w:cs="Arial"/>
                <w:b/>
                <w:color w:val="000000"/>
                <w:sz w:val="20"/>
                <w:szCs w:val="20"/>
                <w:lang w:eastAsia="pt-BR"/>
              </w:rPr>
              <w:t>Nome do Arquivo:</w:t>
            </w:r>
            <w:r w:rsidR="00666285" w:rsidRPr="00251898">
              <w:rPr>
                <w:rFonts w:ascii="Arial" w:eastAsia="Times New Roman" w:hAnsi="Arial" w:cs="Arial"/>
                <w:b/>
                <w:color w:val="000000"/>
                <w:sz w:val="20"/>
                <w:szCs w:val="20"/>
                <w:lang w:eastAsia="pt-BR"/>
              </w:rPr>
              <w:t xml:space="preserve"> UOC</w:t>
            </w:r>
          </w:p>
        </w:tc>
      </w:tr>
      <w:tr w:rsidR="00251898" w:rsidRPr="00251898" w14:paraId="75626681" w14:textId="77777777" w:rsidTr="00251898">
        <w:trPr>
          <w:trHeight w:val="300"/>
        </w:trPr>
        <w:tc>
          <w:tcPr>
            <w:tcW w:w="14218" w:type="dxa"/>
            <w:gridSpan w:val="7"/>
            <w:noWrap/>
            <w:hideMark/>
          </w:tcPr>
          <w:p w14:paraId="75626680" w14:textId="77777777" w:rsidR="00251898" w:rsidRPr="00251898" w:rsidRDefault="00251898" w:rsidP="00251898">
            <w:pPr>
              <w:spacing w:after="0"/>
              <w:rPr>
                <w:rFonts w:ascii="Arial" w:eastAsia="Times New Roman" w:hAnsi="Arial" w:cs="Arial"/>
                <w:b/>
                <w:color w:val="000000"/>
                <w:sz w:val="20"/>
                <w:szCs w:val="20"/>
                <w:lang w:eastAsia="pt-BR"/>
              </w:rPr>
            </w:pPr>
            <w:r w:rsidRPr="00251898">
              <w:rPr>
                <w:rFonts w:ascii="Arial" w:hAnsi="Arial" w:cs="Arial"/>
                <w:b/>
                <w:color w:val="000000"/>
                <w:sz w:val="20"/>
                <w:szCs w:val="20"/>
              </w:rPr>
              <w:t xml:space="preserve">Campos que determinam a chave do registro: </w:t>
            </w:r>
            <w:proofErr w:type="spellStart"/>
            <w:r w:rsidRPr="00251898">
              <w:rPr>
                <w:rFonts w:ascii="Arial" w:eastAsia="Times New Roman" w:hAnsi="Arial" w:cs="Arial"/>
                <w:b/>
                <w:i/>
                <w:color w:val="000000"/>
                <w:sz w:val="20"/>
                <w:szCs w:val="20"/>
                <w:lang w:eastAsia="pt-BR"/>
              </w:rPr>
              <w:t>codOrgao</w:t>
            </w:r>
            <w:proofErr w:type="spellEnd"/>
            <w:r w:rsidRPr="00251898">
              <w:rPr>
                <w:rFonts w:ascii="Arial" w:eastAsia="Times New Roman" w:hAnsi="Arial" w:cs="Arial"/>
                <w:b/>
                <w:i/>
                <w:color w:val="000000"/>
                <w:sz w:val="20"/>
                <w:szCs w:val="20"/>
                <w:lang w:eastAsia="pt-BR"/>
              </w:rPr>
              <w:t xml:space="preserve">, </w:t>
            </w:r>
            <w:proofErr w:type="spellStart"/>
            <w:r w:rsidRPr="00251898">
              <w:rPr>
                <w:rFonts w:ascii="Arial" w:eastAsia="Times New Roman" w:hAnsi="Arial" w:cs="Arial"/>
                <w:b/>
                <w:i/>
                <w:color w:val="000000"/>
                <w:sz w:val="20"/>
                <w:szCs w:val="20"/>
                <w:lang w:eastAsia="pt-BR"/>
              </w:rPr>
              <w:t>codUnidadeSub</w:t>
            </w:r>
            <w:proofErr w:type="spellEnd"/>
          </w:p>
        </w:tc>
      </w:tr>
      <w:tr w:rsidR="00D24E39" w:rsidRPr="00251898" w14:paraId="75626689" w14:textId="77777777" w:rsidTr="00251898">
        <w:trPr>
          <w:trHeight w:val="510"/>
        </w:trPr>
        <w:tc>
          <w:tcPr>
            <w:tcW w:w="639" w:type="dxa"/>
            <w:hideMark/>
          </w:tcPr>
          <w:p w14:paraId="75626682" w14:textId="77777777" w:rsidR="00D24E39" w:rsidRPr="00251898" w:rsidRDefault="00D24E39"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Seq.</w:t>
            </w:r>
          </w:p>
        </w:tc>
        <w:tc>
          <w:tcPr>
            <w:tcW w:w="2528" w:type="dxa"/>
            <w:hideMark/>
          </w:tcPr>
          <w:p w14:paraId="75626683" w14:textId="77777777" w:rsidR="00D24E39" w:rsidRPr="00251898" w:rsidRDefault="00D24E39"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Nome do Campo</w:t>
            </w:r>
          </w:p>
        </w:tc>
        <w:tc>
          <w:tcPr>
            <w:tcW w:w="2000" w:type="dxa"/>
            <w:hideMark/>
          </w:tcPr>
          <w:p w14:paraId="75626684" w14:textId="77777777" w:rsidR="00D24E39" w:rsidRPr="00251898" w:rsidRDefault="00D24E39"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Descrição</w:t>
            </w:r>
          </w:p>
        </w:tc>
        <w:tc>
          <w:tcPr>
            <w:tcW w:w="1416" w:type="dxa"/>
            <w:hideMark/>
          </w:tcPr>
          <w:p w14:paraId="75626685" w14:textId="77777777" w:rsidR="00D24E39" w:rsidRPr="00251898" w:rsidRDefault="00D24E39"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Tamanho máximo</w:t>
            </w:r>
          </w:p>
        </w:tc>
        <w:tc>
          <w:tcPr>
            <w:tcW w:w="1133" w:type="dxa"/>
            <w:hideMark/>
          </w:tcPr>
          <w:p w14:paraId="75626686" w14:textId="77777777" w:rsidR="00D24E39" w:rsidRPr="00251898" w:rsidRDefault="00D24E39"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Formato</w:t>
            </w:r>
          </w:p>
        </w:tc>
        <w:tc>
          <w:tcPr>
            <w:tcW w:w="1405" w:type="dxa"/>
            <w:hideMark/>
          </w:tcPr>
          <w:p w14:paraId="75626687" w14:textId="77777777" w:rsidR="00D24E39" w:rsidRPr="00251898" w:rsidRDefault="00D24E39"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Obrigatório</w:t>
            </w:r>
          </w:p>
        </w:tc>
        <w:tc>
          <w:tcPr>
            <w:tcW w:w="5097" w:type="dxa"/>
            <w:hideMark/>
          </w:tcPr>
          <w:p w14:paraId="75626688" w14:textId="77777777" w:rsidR="00D24E39" w:rsidRPr="00251898" w:rsidRDefault="00D24E39"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Conteúdo</w:t>
            </w:r>
          </w:p>
        </w:tc>
      </w:tr>
      <w:tr w:rsidR="00A94C2A" w:rsidRPr="00251898" w14:paraId="75626693" w14:textId="77777777" w:rsidTr="00251898">
        <w:trPr>
          <w:trHeight w:val="510"/>
        </w:trPr>
        <w:tc>
          <w:tcPr>
            <w:tcW w:w="639" w:type="dxa"/>
            <w:hideMark/>
          </w:tcPr>
          <w:p w14:paraId="7562668A" w14:textId="77777777" w:rsidR="00A94C2A" w:rsidRPr="00251898" w:rsidRDefault="00A94C2A" w:rsidP="00251898">
            <w:pPr>
              <w:numPr>
                <w:ilvl w:val="0"/>
                <w:numId w:val="10"/>
              </w:numPr>
              <w:spacing w:after="0"/>
              <w:rPr>
                <w:rFonts w:ascii="Arial" w:eastAsia="Times New Roman" w:hAnsi="Arial" w:cs="Arial"/>
                <w:bCs/>
                <w:color w:val="000000"/>
                <w:sz w:val="20"/>
                <w:szCs w:val="20"/>
                <w:lang w:eastAsia="pt-BR"/>
              </w:rPr>
            </w:pPr>
          </w:p>
        </w:tc>
        <w:tc>
          <w:tcPr>
            <w:tcW w:w="2528" w:type="dxa"/>
            <w:hideMark/>
          </w:tcPr>
          <w:p w14:paraId="7562668B" w14:textId="77777777" w:rsidR="00A94C2A" w:rsidRPr="00251898" w:rsidRDefault="00A94C2A" w:rsidP="00251898">
            <w:pPr>
              <w:spacing w:after="0"/>
              <w:rPr>
                <w:rFonts w:ascii="Arial" w:eastAsia="Times New Roman" w:hAnsi="Arial" w:cs="Arial"/>
                <w:b/>
                <w:i/>
                <w:color w:val="000000"/>
                <w:sz w:val="20"/>
                <w:szCs w:val="20"/>
                <w:lang w:eastAsia="pt-BR"/>
              </w:rPr>
            </w:pPr>
            <w:proofErr w:type="spellStart"/>
            <w:r w:rsidRPr="00251898">
              <w:rPr>
                <w:rFonts w:ascii="Arial" w:eastAsia="Times New Roman" w:hAnsi="Arial" w:cs="Arial"/>
                <w:b/>
                <w:i/>
                <w:color w:val="000000"/>
                <w:sz w:val="20"/>
                <w:szCs w:val="20"/>
                <w:lang w:eastAsia="pt-BR"/>
              </w:rPr>
              <w:t>codOrgao</w:t>
            </w:r>
            <w:proofErr w:type="spellEnd"/>
          </w:p>
        </w:tc>
        <w:tc>
          <w:tcPr>
            <w:tcW w:w="2000" w:type="dxa"/>
            <w:hideMark/>
          </w:tcPr>
          <w:p w14:paraId="7562668C" w14:textId="77777777" w:rsidR="00A94C2A" w:rsidRPr="00251898" w:rsidRDefault="00A94C2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do órgão</w:t>
            </w:r>
          </w:p>
        </w:tc>
        <w:tc>
          <w:tcPr>
            <w:tcW w:w="1416" w:type="dxa"/>
            <w:hideMark/>
          </w:tcPr>
          <w:p w14:paraId="7562668D" w14:textId="77777777" w:rsidR="00A94C2A" w:rsidRPr="00251898" w:rsidRDefault="00A94C2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2 </w:t>
            </w:r>
          </w:p>
        </w:tc>
        <w:tc>
          <w:tcPr>
            <w:tcW w:w="1133" w:type="dxa"/>
            <w:hideMark/>
          </w:tcPr>
          <w:p w14:paraId="7562668E" w14:textId="77777777" w:rsidR="00A94C2A" w:rsidRPr="00251898" w:rsidRDefault="00A94C2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05" w:type="dxa"/>
            <w:hideMark/>
          </w:tcPr>
          <w:p w14:paraId="7562668F" w14:textId="77777777" w:rsidR="00A94C2A" w:rsidRPr="00251898" w:rsidRDefault="00A94C2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097" w:type="dxa"/>
            <w:hideMark/>
          </w:tcPr>
          <w:p w14:paraId="75626690" w14:textId="77777777" w:rsidR="00A94C2A" w:rsidRPr="00251898" w:rsidRDefault="00A94C2A"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do órgão - conforme cadastrado no Portal SICOM.</w:t>
            </w:r>
          </w:p>
          <w:p w14:paraId="75626691" w14:textId="77777777" w:rsidR="00A94C2A" w:rsidRPr="00251898" w:rsidRDefault="00A94C2A"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O “código”, atribuído pelo responsável pelo cadastro, corresponde ao número que identificará as Unidades Gestoras responsáveis pelas remessas.</w:t>
            </w:r>
          </w:p>
          <w:p w14:paraId="75626692" w14:textId="77777777" w:rsidR="00A94C2A" w:rsidRPr="00251898" w:rsidRDefault="00A94C2A"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No contexto do SICOM essas Unidades serão denominadas “Órgãos”. Destaca-se que esses “Órgãos” não se confundem com os órgãos definidos na Lei Orçamentária.</w:t>
            </w:r>
          </w:p>
        </w:tc>
      </w:tr>
      <w:tr w:rsidR="00A94C2A" w:rsidRPr="00251898" w14:paraId="7562669B" w14:textId="77777777" w:rsidTr="00251898">
        <w:trPr>
          <w:trHeight w:val="510"/>
        </w:trPr>
        <w:tc>
          <w:tcPr>
            <w:tcW w:w="639" w:type="dxa"/>
            <w:hideMark/>
          </w:tcPr>
          <w:p w14:paraId="75626694" w14:textId="77777777" w:rsidR="00A94C2A" w:rsidRPr="00251898" w:rsidRDefault="00A94C2A" w:rsidP="00251898">
            <w:pPr>
              <w:numPr>
                <w:ilvl w:val="0"/>
                <w:numId w:val="10"/>
              </w:numPr>
              <w:spacing w:after="0"/>
              <w:rPr>
                <w:rFonts w:ascii="Arial" w:eastAsia="Times New Roman" w:hAnsi="Arial" w:cs="Arial"/>
                <w:color w:val="000000"/>
                <w:sz w:val="20"/>
                <w:szCs w:val="20"/>
                <w:lang w:eastAsia="pt-BR"/>
              </w:rPr>
            </w:pPr>
          </w:p>
        </w:tc>
        <w:tc>
          <w:tcPr>
            <w:tcW w:w="2528" w:type="dxa"/>
            <w:hideMark/>
          </w:tcPr>
          <w:p w14:paraId="75626695" w14:textId="77777777" w:rsidR="00A94C2A" w:rsidRPr="00251898" w:rsidRDefault="00A94C2A" w:rsidP="00251898">
            <w:pPr>
              <w:spacing w:after="0"/>
              <w:rPr>
                <w:rFonts w:ascii="Arial" w:eastAsia="Times New Roman" w:hAnsi="Arial" w:cs="Arial"/>
                <w:b/>
                <w:i/>
                <w:color w:val="000000"/>
                <w:sz w:val="20"/>
                <w:szCs w:val="20"/>
                <w:lang w:eastAsia="pt-BR"/>
              </w:rPr>
            </w:pPr>
            <w:proofErr w:type="spellStart"/>
            <w:r w:rsidRPr="00251898">
              <w:rPr>
                <w:rFonts w:ascii="Arial" w:eastAsia="Times New Roman" w:hAnsi="Arial" w:cs="Arial"/>
                <w:b/>
                <w:i/>
                <w:color w:val="000000"/>
                <w:sz w:val="20"/>
                <w:szCs w:val="20"/>
                <w:lang w:eastAsia="pt-BR"/>
              </w:rPr>
              <w:t>codUnid</w:t>
            </w:r>
            <w:r w:rsidR="00C71DBD" w:rsidRPr="00251898">
              <w:rPr>
                <w:rFonts w:ascii="Arial" w:eastAsia="Times New Roman" w:hAnsi="Arial" w:cs="Arial"/>
                <w:b/>
                <w:i/>
                <w:color w:val="000000"/>
                <w:sz w:val="20"/>
                <w:szCs w:val="20"/>
                <w:lang w:eastAsia="pt-BR"/>
              </w:rPr>
              <w:t>ade</w:t>
            </w:r>
            <w:r w:rsidR="001C2396" w:rsidRPr="00251898">
              <w:rPr>
                <w:rFonts w:ascii="Arial" w:eastAsia="Times New Roman" w:hAnsi="Arial" w:cs="Arial"/>
                <w:b/>
                <w:i/>
                <w:color w:val="000000"/>
                <w:sz w:val="20"/>
                <w:szCs w:val="20"/>
                <w:lang w:eastAsia="pt-BR"/>
              </w:rPr>
              <w:t>S</w:t>
            </w:r>
            <w:r w:rsidR="0037285C" w:rsidRPr="00251898">
              <w:rPr>
                <w:rFonts w:ascii="Arial" w:eastAsia="Times New Roman" w:hAnsi="Arial" w:cs="Arial"/>
                <w:b/>
                <w:i/>
                <w:color w:val="000000"/>
                <w:sz w:val="20"/>
                <w:szCs w:val="20"/>
                <w:lang w:eastAsia="pt-BR"/>
              </w:rPr>
              <w:t>u</w:t>
            </w:r>
            <w:r w:rsidR="00C71DBD" w:rsidRPr="00251898">
              <w:rPr>
                <w:rFonts w:ascii="Arial" w:eastAsia="Times New Roman" w:hAnsi="Arial" w:cs="Arial"/>
                <w:b/>
                <w:i/>
                <w:color w:val="000000"/>
                <w:sz w:val="20"/>
                <w:szCs w:val="20"/>
                <w:lang w:eastAsia="pt-BR"/>
              </w:rPr>
              <w:t>b</w:t>
            </w:r>
            <w:proofErr w:type="spellEnd"/>
          </w:p>
        </w:tc>
        <w:tc>
          <w:tcPr>
            <w:tcW w:w="2000" w:type="dxa"/>
            <w:hideMark/>
          </w:tcPr>
          <w:p w14:paraId="75626696" w14:textId="77777777" w:rsidR="00A94C2A" w:rsidRPr="00251898" w:rsidRDefault="00A94C2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da unidade</w:t>
            </w:r>
            <w:r w:rsidR="0037285C" w:rsidRPr="00251898">
              <w:rPr>
                <w:rFonts w:ascii="Arial" w:eastAsia="Times New Roman" w:hAnsi="Arial" w:cs="Arial"/>
                <w:color w:val="000000"/>
                <w:sz w:val="20"/>
                <w:szCs w:val="20"/>
                <w:lang w:eastAsia="pt-BR"/>
              </w:rPr>
              <w:t xml:space="preserve"> ou sub</w:t>
            </w:r>
            <w:r w:rsidR="00BC6B6C" w:rsidRPr="00251898">
              <w:rPr>
                <w:rFonts w:ascii="Arial" w:eastAsia="Times New Roman" w:hAnsi="Arial" w:cs="Arial"/>
                <w:color w:val="000000"/>
                <w:sz w:val="20"/>
                <w:szCs w:val="20"/>
                <w:lang w:eastAsia="pt-BR"/>
              </w:rPr>
              <w:t>u</w:t>
            </w:r>
            <w:r w:rsidR="0037285C" w:rsidRPr="00251898">
              <w:rPr>
                <w:rFonts w:ascii="Arial" w:eastAsia="Times New Roman" w:hAnsi="Arial" w:cs="Arial"/>
                <w:color w:val="000000"/>
                <w:sz w:val="20"/>
                <w:szCs w:val="20"/>
                <w:lang w:eastAsia="pt-BR"/>
              </w:rPr>
              <w:t>nidade</w:t>
            </w:r>
            <w:r w:rsidRPr="00251898">
              <w:rPr>
                <w:rFonts w:ascii="Arial" w:eastAsia="Times New Roman" w:hAnsi="Arial" w:cs="Arial"/>
                <w:color w:val="000000"/>
                <w:sz w:val="20"/>
                <w:szCs w:val="20"/>
                <w:lang w:eastAsia="pt-BR"/>
              </w:rPr>
              <w:t xml:space="preserve"> orçamentária</w:t>
            </w:r>
          </w:p>
        </w:tc>
        <w:tc>
          <w:tcPr>
            <w:tcW w:w="1416" w:type="dxa"/>
            <w:hideMark/>
          </w:tcPr>
          <w:p w14:paraId="75626697" w14:textId="77777777" w:rsidR="00A94C2A" w:rsidRPr="00251898" w:rsidRDefault="007B766D"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Sempre 5 ou sempre 8</w:t>
            </w:r>
          </w:p>
        </w:tc>
        <w:tc>
          <w:tcPr>
            <w:tcW w:w="1133" w:type="dxa"/>
            <w:hideMark/>
          </w:tcPr>
          <w:p w14:paraId="75626698" w14:textId="77777777" w:rsidR="00A94C2A" w:rsidRPr="00251898" w:rsidRDefault="00A94C2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05" w:type="dxa"/>
            <w:hideMark/>
          </w:tcPr>
          <w:p w14:paraId="75626699" w14:textId="77777777" w:rsidR="00A94C2A" w:rsidRPr="00251898" w:rsidRDefault="00A94C2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097" w:type="dxa"/>
            <w:hideMark/>
          </w:tcPr>
          <w:p w14:paraId="7562669A" w14:textId="77777777" w:rsidR="008B7F45" w:rsidRPr="00251898" w:rsidRDefault="00916760"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da unidade ou subunidade orçamentária (se existente)</w:t>
            </w:r>
            <w:r w:rsidR="00EA7DA2" w:rsidRPr="00251898">
              <w:rPr>
                <w:rFonts w:ascii="Arial" w:eastAsia="Times New Roman" w:hAnsi="Arial" w:cs="Arial"/>
                <w:color w:val="000000"/>
                <w:sz w:val="20"/>
                <w:szCs w:val="20"/>
                <w:lang w:eastAsia="pt-BR"/>
              </w:rPr>
              <w:t xml:space="preserve">. </w:t>
            </w:r>
            <w:r w:rsidR="00EC72EC">
              <w:rPr>
                <w:rFonts w:ascii="Arial" w:eastAsia="Times New Roman" w:hAnsi="Arial" w:cs="Arial"/>
                <w:color w:val="000000"/>
                <w:sz w:val="20"/>
                <w:szCs w:val="20"/>
                <w:lang w:eastAsia="pt-BR"/>
              </w:rPr>
              <w:t>Este campo deve possuir sempre 5 ou 8 dígitos, sendo 8 para uso de subunidades</w:t>
            </w:r>
            <w:r w:rsidR="00EA7DA2" w:rsidRPr="00251898">
              <w:rPr>
                <w:rFonts w:ascii="Arial" w:eastAsia="Times New Roman" w:hAnsi="Arial" w:cs="Arial"/>
                <w:color w:val="000000"/>
                <w:sz w:val="20"/>
                <w:szCs w:val="20"/>
                <w:lang w:eastAsia="pt-BR"/>
              </w:rPr>
              <w:t xml:space="preserve">. Quando o  campo </w:t>
            </w:r>
            <w:proofErr w:type="spellStart"/>
            <w:r w:rsidR="00EA7DA2" w:rsidRPr="00251898">
              <w:rPr>
                <w:rFonts w:ascii="Arial" w:eastAsia="Times New Roman" w:hAnsi="Arial" w:cs="Arial"/>
                <w:i/>
                <w:color w:val="000000"/>
                <w:sz w:val="20"/>
                <w:szCs w:val="20"/>
                <w:lang w:eastAsia="pt-BR"/>
              </w:rPr>
              <w:t>eSubunidade</w:t>
            </w:r>
            <w:proofErr w:type="spellEnd"/>
            <w:r w:rsidR="00EA7DA2" w:rsidRPr="00251898">
              <w:rPr>
                <w:rFonts w:ascii="Arial" w:eastAsia="Times New Roman" w:hAnsi="Arial" w:cs="Arial"/>
                <w:color w:val="000000"/>
                <w:sz w:val="20"/>
                <w:szCs w:val="20"/>
                <w:lang w:eastAsia="pt-BR"/>
              </w:rPr>
              <w:t xml:space="preserve"> estiver informado como “1 - sim”, necessariamente os 5 primeiros dígitos devem referenciar uma unidade orçamentária contida neste arquivo.</w:t>
            </w:r>
          </w:p>
        </w:tc>
      </w:tr>
      <w:tr w:rsidR="00253D0C" w:rsidRPr="00251898" w14:paraId="756266AB" w14:textId="77777777" w:rsidTr="00251898">
        <w:trPr>
          <w:trHeight w:val="510"/>
        </w:trPr>
        <w:tc>
          <w:tcPr>
            <w:tcW w:w="639" w:type="dxa"/>
          </w:tcPr>
          <w:p w14:paraId="7562669C" w14:textId="77777777" w:rsidR="00253D0C" w:rsidRPr="00251898" w:rsidRDefault="00253D0C" w:rsidP="00251898">
            <w:pPr>
              <w:numPr>
                <w:ilvl w:val="0"/>
                <w:numId w:val="10"/>
              </w:numPr>
              <w:spacing w:after="0"/>
              <w:rPr>
                <w:rFonts w:ascii="Arial" w:eastAsia="Times New Roman" w:hAnsi="Arial" w:cs="Arial"/>
                <w:color w:val="000000"/>
                <w:sz w:val="20"/>
                <w:szCs w:val="20"/>
                <w:lang w:eastAsia="pt-BR"/>
              </w:rPr>
            </w:pPr>
          </w:p>
        </w:tc>
        <w:tc>
          <w:tcPr>
            <w:tcW w:w="2528" w:type="dxa"/>
          </w:tcPr>
          <w:p w14:paraId="7562669D" w14:textId="4486FC32" w:rsidR="00253D0C" w:rsidRPr="00251898" w:rsidRDefault="00823AE6" w:rsidP="00823AE6">
            <w:pPr>
              <w:spacing w:after="0"/>
              <w:rPr>
                <w:rFonts w:ascii="Arial" w:eastAsia="Times New Roman" w:hAnsi="Arial" w:cs="Arial"/>
                <w:color w:val="000000"/>
                <w:sz w:val="20"/>
                <w:szCs w:val="20"/>
                <w:lang w:eastAsia="pt-BR"/>
              </w:rPr>
            </w:pPr>
            <w:proofErr w:type="spellStart"/>
            <w:r>
              <w:rPr>
                <w:rFonts w:ascii="Arial" w:eastAsia="Times New Roman" w:hAnsi="Arial" w:cs="Arial"/>
                <w:color w:val="000000"/>
                <w:sz w:val="20"/>
                <w:szCs w:val="20"/>
                <w:lang w:eastAsia="pt-BR"/>
              </w:rPr>
              <w:t>idFundo</w:t>
            </w:r>
            <w:proofErr w:type="spellEnd"/>
          </w:p>
        </w:tc>
        <w:tc>
          <w:tcPr>
            <w:tcW w:w="2000" w:type="dxa"/>
          </w:tcPr>
          <w:p w14:paraId="7562669E" w14:textId="0985EB33" w:rsidR="00253D0C" w:rsidRPr="00251898" w:rsidRDefault="00253D0C" w:rsidP="00823AE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Identificador </w:t>
            </w:r>
            <w:r w:rsidR="00823AE6">
              <w:rPr>
                <w:rFonts w:ascii="Arial" w:eastAsia="Times New Roman" w:hAnsi="Arial" w:cs="Arial"/>
                <w:color w:val="000000"/>
                <w:sz w:val="20"/>
                <w:szCs w:val="20"/>
                <w:lang w:eastAsia="pt-BR"/>
              </w:rPr>
              <w:t>do tipo de fundo</w:t>
            </w:r>
          </w:p>
        </w:tc>
        <w:tc>
          <w:tcPr>
            <w:tcW w:w="1416" w:type="dxa"/>
          </w:tcPr>
          <w:p w14:paraId="7562669F" w14:textId="77777777" w:rsidR="00253D0C" w:rsidRPr="00251898" w:rsidRDefault="00253D0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Sempre 2</w:t>
            </w:r>
          </w:p>
        </w:tc>
        <w:tc>
          <w:tcPr>
            <w:tcW w:w="1133" w:type="dxa"/>
          </w:tcPr>
          <w:p w14:paraId="756266A0" w14:textId="77777777" w:rsidR="00253D0C" w:rsidRPr="00251898" w:rsidRDefault="00253D0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05" w:type="dxa"/>
          </w:tcPr>
          <w:p w14:paraId="756266A1" w14:textId="77777777" w:rsidR="00253D0C" w:rsidRPr="00251898" w:rsidRDefault="00253D0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Não</w:t>
            </w:r>
          </w:p>
        </w:tc>
        <w:tc>
          <w:tcPr>
            <w:tcW w:w="5097" w:type="dxa"/>
          </w:tcPr>
          <w:p w14:paraId="756266A2" w14:textId="2570042A" w:rsidR="00253D0C" w:rsidRPr="00251898" w:rsidRDefault="00253D0C"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Identificador </w:t>
            </w:r>
            <w:r w:rsidR="00823AE6">
              <w:rPr>
                <w:rFonts w:ascii="Arial" w:eastAsia="Times New Roman" w:hAnsi="Arial" w:cs="Arial"/>
                <w:color w:val="000000"/>
                <w:sz w:val="20"/>
                <w:szCs w:val="20"/>
                <w:lang w:eastAsia="pt-BR"/>
              </w:rPr>
              <w:t>do tipo de fundo</w:t>
            </w:r>
            <w:r w:rsidRPr="00251898">
              <w:rPr>
                <w:rFonts w:ascii="Arial" w:eastAsia="Times New Roman" w:hAnsi="Arial" w:cs="Arial"/>
                <w:color w:val="000000"/>
                <w:sz w:val="20"/>
                <w:szCs w:val="20"/>
                <w:lang w:eastAsia="pt-BR"/>
              </w:rPr>
              <w:t>.</w:t>
            </w:r>
          </w:p>
          <w:p w14:paraId="756266A3" w14:textId="77777777" w:rsidR="00253D0C" w:rsidRPr="00251898" w:rsidRDefault="00253D0C"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01 – FUNDEB </w:t>
            </w:r>
          </w:p>
          <w:p w14:paraId="756266A4" w14:textId="77777777" w:rsidR="00253D0C" w:rsidRPr="00251898" w:rsidRDefault="00253D0C"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02 – FMS - Fundo Municipal de Saúde </w:t>
            </w:r>
          </w:p>
          <w:p w14:paraId="756266A5" w14:textId="77777777" w:rsidR="00253D0C" w:rsidRPr="00251898" w:rsidRDefault="00253D0C"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03 – FMAS - Fundo Municipal de Assistência Social </w:t>
            </w:r>
          </w:p>
          <w:p w14:paraId="756266A6" w14:textId="77777777" w:rsidR="00253D0C" w:rsidRPr="00251898" w:rsidRDefault="00253D0C" w:rsidP="00EC17A4">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04 – FMCA - Fundo Municipal da Criança e do Adolescente </w:t>
            </w:r>
          </w:p>
          <w:p w14:paraId="756266A7" w14:textId="77777777" w:rsidR="00253D0C" w:rsidRPr="00251898" w:rsidRDefault="00253D0C"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99 – Outros Fundos</w:t>
            </w:r>
          </w:p>
          <w:p w14:paraId="756266A8" w14:textId="5A537DCF" w:rsidR="009D652B" w:rsidRPr="00251898" w:rsidRDefault="00253D0C"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lastRenderedPageBreak/>
              <w:t xml:space="preserve">Este campo deve ser </w:t>
            </w:r>
            <w:proofErr w:type="gramStart"/>
            <w:r w:rsidRPr="00251898">
              <w:rPr>
                <w:rFonts w:ascii="Arial" w:eastAsia="Times New Roman" w:hAnsi="Arial" w:cs="Arial"/>
                <w:color w:val="000000"/>
                <w:sz w:val="20"/>
                <w:szCs w:val="20"/>
                <w:lang w:eastAsia="pt-BR"/>
              </w:rPr>
              <w:t xml:space="preserve">informado </w:t>
            </w:r>
            <w:r w:rsidR="00823AE6">
              <w:rPr>
                <w:rFonts w:ascii="Arial" w:eastAsia="Times New Roman" w:hAnsi="Arial" w:cs="Arial"/>
                <w:color w:val="000000"/>
                <w:sz w:val="20"/>
                <w:szCs w:val="20"/>
                <w:lang w:eastAsia="pt-BR"/>
              </w:rPr>
              <w:t xml:space="preserve"> somente</w:t>
            </w:r>
            <w:proofErr w:type="gramEnd"/>
            <w:r w:rsidR="00823AE6">
              <w:rPr>
                <w:rFonts w:ascii="Arial" w:eastAsia="Times New Roman" w:hAnsi="Arial" w:cs="Arial"/>
                <w:color w:val="000000"/>
                <w:sz w:val="20"/>
                <w:szCs w:val="20"/>
                <w:lang w:eastAsia="pt-BR"/>
              </w:rPr>
              <w:t xml:space="preserve"> quando a </w:t>
            </w:r>
            <w:r w:rsidR="00823AE6" w:rsidRPr="00251898">
              <w:rPr>
                <w:rFonts w:ascii="Arial" w:eastAsia="Times New Roman" w:hAnsi="Arial" w:cs="Arial"/>
                <w:color w:val="000000"/>
                <w:sz w:val="20"/>
                <w:szCs w:val="20"/>
                <w:lang w:eastAsia="pt-BR"/>
              </w:rPr>
              <w:t>Unidade Orçamentária for um fundo.</w:t>
            </w:r>
          </w:p>
          <w:p w14:paraId="756266A9" w14:textId="500E46D7" w:rsidR="00253D0C" w:rsidRPr="00251898" w:rsidRDefault="00253D0C" w:rsidP="00251898">
            <w:pPr>
              <w:spacing w:after="0"/>
              <w:jc w:val="both"/>
              <w:rPr>
                <w:rFonts w:ascii="Arial" w:eastAsia="Times New Roman" w:hAnsi="Arial" w:cs="Arial"/>
                <w:color w:val="000000"/>
                <w:sz w:val="20"/>
                <w:szCs w:val="20"/>
                <w:lang w:eastAsia="pt-BR"/>
              </w:rPr>
            </w:pPr>
          </w:p>
          <w:p w14:paraId="756266AA" w14:textId="77777777" w:rsidR="00253D0C" w:rsidRPr="00251898" w:rsidRDefault="00253D0C"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Para as demais Unidades Orçamentárias (Ex.: Secretarias, Gabinete do Prefeito, etc.) não informar este campo.</w:t>
            </w:r>
          </w:p>
        </w:tc>
      </w:tr>
      <w:tr w:rsidR="00253D0C" w:rsidRPr="00251898" w14:paraId="756266B3" w14:textId="77777777" w:rsidTr="00251898">
        <w:trPr>
          <w:trHeight w:val="510"/>
        </w:trPr>
        <w:tc>
          <w:tcPr>
            <w:tcW w:w="639" w:type="dxa"/>
            <w:hideMark/>
          </w:tcPr>
          <w:p w14:paraId="756266AC" w14:textId="77777777" w:rsidR="00253D0C" w:rsidRPr="00251898" w:rsidRDefault="00253D0C" w:rsidP="00251898">
            <w:pPr>
              <w:numPr>
                <w:ilvl w:val="0"/>
                <w:numId w:val="10"/>
              </w:numPr>
              <w:spacing w:after="0"/>
              <w:rPr>
                <w:rFonts w:ascii="Arial" w:eastAsia="Times New Roman" w:hAnsi="Arial" w:cs="Arial"/>
                <w:color w:val="000000"/>
                <w:sz w:val="20"/>
                <w:szCs w:val="20"/>
                <w:lang w:eastAsia="pt-BR"/>
              </w:rPr>
            </w:pPr>
          </w:p>
        </w:tc>
        <w:tc>
          <w:tcPr>
            <w:tcW w:w="2528" w:type="dxa"/>
            <w:hideMark/>
          </w:tcPr>
          <w:p w14:paraId="756266AD" w14:textId="77777777" w:rsidR="00253D0C" w:rsidRPr="00251898" w:rsidRDefault="00253D0C" w:rsidP="00251898">
            <w:pPr>
              <w:spacing w:after="0"/>
              <w:rPr>
                <w:rFonts w:ascii="Arial" w:eastAsia="Times New Roman" w:hAnsi="Arial" w:cs="Arial"/>
                <w:color w:val="000000"/>
                <w:sz w:val="20"/>
                <w:szCs w:val="20"/>
                <w:lang w:eastAsia="pt-BR"/>
              </w:rPr>
            </w:pPr>
            <w:proofErr w:type="spellStart"/>
            <w:r w:rsidRPr="00251898">
              <w:rPr>
                <w:rFonts w:ascii="Arial" w:eastAsia="Times New Roman" w:hAnsi="Arial" w:cs="Arial"/>
                <w:color w:val="000000"/>
                <w:sz w:val="20"/>
                <w:szCs w:val="20"/>
                <w:lang w:eastAsia="pt-BR"/>
              </w:rPr>
              <w:t>descUnidade</w:t>
            </w:r>
            <w:r w:rsidR="009D652B" w:rsidRPr="00251898">
              <w:rPr>
                <w:rFonts w:ascii="Arial" w:eastAsia="Times New Roman" w:hAnsi="Arial" w:cs="Arial"/>
                <w:color w:val="000000"/>
                <w:sz w:val="20"/>
                <w:szCs w:val="20"/>
                <w:lang w:eastAsia="pt-BR"/>
              </w:rPr>
              <w:t>S</w:t>
            </w:r>
            <w:r w:rsidRPr="00251898">
              <w:rPr>
                <w:rFonts w:ascii="Arial" w:eastAsia="Times New Roman" w:hAnsi="Arial" w:cs="Arial"/>
                <w:color w:val="000000"/>
                <w:sz w:val="20"/>
                <w:szCs w:val="20"/>
                <w:lang w:eastAsia="pt-BR"/>
              </w:rPr>
              <w:t>ub</w:t>
            </w:r>
            <w:proofErr w:type="spellEnd"/>
          </w:p>
        </w:tc>
        <w:tc>
          <w:tcPr>
            <w:tcW w:w="2000" w:type="dxa"/>
            <w:hideMark/>
          </w:tcPr>
          <w:p w14:paraId="756266AE" w14:textId="77777777" w:rsidR="00253D0C" w:rsidRPr="00251898" w:rsidRDefault="00253D0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Descrição da Unidade ou subunidade Orçamentária</w:t>
            </w:r>
          </w:p>
        </w:tc>
        <w:tc>
          <w:tcPr>
            <w:tcW w:w="1416" w:type="dxa"/>
            <w:hideMark/>
          </w:tcPr>
          <w:p w14:paraId="756266AF" w14:textId="77777777" w:rsidR="00253D0C" w:rsidRPr="00251898" w:rsidRDefault="00253D0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50</w:t>
            </w:r>
          </w:p>
        </w:tc>
        <w:tc>
          <w:tcPr>
            <w:tcW w:w="1133" w:type="dxa"/>
            <w:hideMark/>
          </w:tcPr>
          <w:p w14:paraId="756266B0" w14:textId="77777777" w:rsidR="00253D0C" w:rsidRPr="00251898" w:rsidRDefault="00253D0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05" w:type="dxa"/>
            <w:hideMark/>
          </w:tcPr>
          <w:p w14:paraId="756266B1" w14:textId="77777777" w:rsidR="00253D0C" w:rsidRPr="00251898" w:rsidRDefault="00253D0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097" w:type="dxa"/>
            <w:hideMark/>
          </w:tcPr>
          <w:p w14:paraId="756266B2" w14:textId="77777777" w:rsidR="00253D0C" w:rsidRPr="00251898" w:rsidRDefault="00253D0C"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Descrição da Unidade ou subunidade Orçamentária.</w:t>
            </w:r>
          </w:p>
        </w:tc>
      </w:tr>
      <w:tr w:rsidR="00405AC2" w:rsidRPr="00251898" w14:paraId="756266BD" w14:textId="77777777" w:rsidTr="00251898">
        <w:trPr>
          <w:trHeight w:val="510"/>
        </w:trPr>
        <w:tc>
          <w:tcPr>
            <w:tcW w:w="639" w:type="dxa"/>
          </w:tcPr>
          <w:p w14:paraId="756266B4" w14:textId="77777777" w:rsidR="00405AC2" w:rsidRPr="00251898" w:rsidRDefault="00405AC2" w:rsidP="00251898">
            <w:pPr>
              <w:numPr>
                <w:ilvl w:val="0"/>
                <w:numId w:val="10"/>
              </w:numPr>
              <w:spacing w:after="0"/>
              <w:rPr>
                <w:rFonts w:ascii="Arial" w:eastAsia="Times New Roman" w:hAnsi="Arial" w:cs="Arial"/>
                <w:color w:val="000000"/>
                <w:sz w:val="20"/>
                <w:szCs w:val="20"/>
                <w:lang w:eastAsia="pt-BR"/>
              </w:rPr>
            </w:pPr>
          </w:p>
        </w:tc>
        <w:tc>
          <w:tcPr>
            <w:tcW w:w="2528" w:type="dxa"/>
          </w:tcPr>
          <w:p w14:paraId="756266B5" w14:textId="77777777" w:rsidR="00405AC2" w:rsidRPr="00251898" w:rsidRDefault="00405AC2" w:rsidP="00251898">
            <w:pPr>
              <w:spacing w:after="0"/>
              <w:rPr>
                <w:rFonts w:ascii="Arial" w:eastAsia="Times New Roman" w:hAnsi="Arial" w:cs="Arial"/>
                <w:color w:val="000000"/>
                <w:sz w:val="20"/>
                <w:szCs w:val="20"/>
                <w:lang w:eastAsia="pt-BR"/>
              </w:rPr>
            </w:pPr>
            <w:proofErr w:type="spellStart"/>
            <w:r w:rsidRPr="00251898">
              <w:rPr>
                <w:rFonts w:ascii="Arial" w:eastAsia="Times New Roman" w:hAnsi="Arial" w:cs="Arial"/>
                <w:color w:val="000000"/>
                <w:sz w:val="20"/>
                <w:szCs w:val="20"/>
                <w:lang w:eastAsia="pt-BR"/>
              </w:rPr>
              <w:t>eSubUnidade</w:t>
            </w:r>
            <w:proofErr w:type="spellEnd"/>
          </w:p>
        </w:tc>
        <w:tc>
          <w:tcPr>
            <w:tcW w:w="2000" w:type="dxa"/>
          </w:tcPr>
          <w:p w14:paraId="756266B6" w14:textId="77777777" w:rsidR="00405AC2" w:rsidRPr="00251898" w:rsidRDefault="00405AC2"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Identifica o registro como subunidade</w:t>
            </w:r>
          </w:p>
        </w:tc>
        <w:tc>
          <w:tcPr>
            <w:tcW w:w="1416" w:type="dxa"/>
          </w:tcPr>
          <w:p w14:paraId="756266B7" w14:textId="77777777" w:rsidR="00405AC2" w:rsidRPr="00251898" w:rsidRDefault="00405AC2"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Sempre 1</w:t>
            </w:r>
          </w:p>
        </w:tc>
        <w:tc>
          <w:tcPr>
            <w:tcW w:w="1133" w:type="dxa"/>
          </w:tcPr>
          <w:p w14:paraId="756266B8" w14:textId="77777777" w:rsidR="00405AC2" w:rsidRPr="00251898" w:rsidRDefault="00405AC2"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Inteiro</w:t>
            </w:r>
          </w:p>
        </w:tc>
        <w:tc>
          <w:tcPr>
            <w:tcW w:w="1405" w:type="dxa"/>
          </w:tcPr>
          <w:p w14:paraId="756266B9" w14:textId="77777777" w:rsidR="00405AC2" w:rsidRPr="00251898" w:rsidRDefault="00405AC2"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097" w:type="dxa"/>
          </w:tcPr>
          <w:p w14:paraId="756266BA" w14:textId="77777777" w:rsidR="00405AC2" w:rsidRPr="00251898" w:rsidRDefault="00405AC2"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O registro deve ser identificado como subunidade?</w:t>
            </w:r>
          </w:p>
          <w:p w14:paraId="756266BB" w14:textId="4EC07B60" w:rsidR="00405AC2" w:rsidRPr="00251898" w:rsidRDefault="00405AC2"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1 – </w:t>
            </w:r>
            <w:r w:rsidR="00B23E5F">
              <w:rPr>
                <w:rFonts w:ascii="Arial" w:eastAsia="Times New Roman" w:hAnsi="Arial" w:cs="Arial"/>
                <w:color w:val="000000"/>
                <w:sz w:val="20"/>
                <w:szCs w:val="20"/>
                <w:lang w:eastAsia="pt-BR"/>
              </w:rPr>
              <w:t>Sim</w:t>
            </w:r>
          </w:p>
          <w:p w14:paraId="756266BC" w14:textId="3235708D" w:rsidR="00B23E5F" w:rsidRPr="00251898" w:rsidRDefault="00405AC2" w:rsidP="00B23E5F">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2 </w:t>
            </w:r>
            <w:r w:rsidR="00B23E5F">
              <w:rPr>
                <w:rFonts w:ascii="Arial" w:eastAsia="Times New Roman" w:hAnsi="Arial" w:cs="Arial"/>
                <w:color w:val="000000"/>
                <w:sz w:val="20"/>
                <w:szCs w:val="20"/>
                <w:lang w:eastAsia="pt-BR"/>
              </w:rPr>
              <w:t>–</w:t>
            </w:r>
            <w:r w:rsidRPr="00251898">
              <w:rPr>
                <w:rFonts w:ascii="Arial" w:eastAsia="Times New Roman" w:hAnsi="Arial" w:cs="Arial"/>
                <w:color w:val="000000"/>
                <w:sz w:val="20"/>
                <w:szCs w:val="20"/>
                <w:lang w:eastAsia="pt-BR"/>
              </w:rPr>
              <w:t xml:space="preserve"> </w:t>
            </w:r>
            <w:r w:rsidR="00B23E5F">
              <w:rPr>
                <w:rFonts w:ascii="Arial" w:eastAsia="Times New Roman" w:hAnsi="Arial" w:cs="Arial"/>
                <w:color w:val="000000"/>
                <w:sz w:val="20"/>
                <w:szCs w:val="20"/>
                <w:lang w:eastAsia="pt-BR"/>
              </w:rPr>
              <w:t>Não</w:t>
            </w:r>
          </w:p>
        </w:tc>
      </w:tr>
    </w:tbl>
    <w:p w14:paraId="756266BE" w14:textId="77777777" w:rsidR="00602FCA" w:rsidRDefault="00B30B60" w:rsidP="00113820">
      <w:bookmarkStart w:id="197" w:name="_Toc278280382"/>
      <w:r w:rsidRPr="00251898">
        <w:rPr>
          <w:rFonts w:ascii="Arial" w:hAnsi="Arial" w:cs="Arial"/>
          <w:sz w:val="20"/>
          <w:szCs w:val="20"/>
        </w:rPr>
        <w:t xml:space="preserve"> </w:t>
      </w:r>
      <w:r w:rsidR="009C6BBE" w:rsidRPr="00251898">
        <w:rPr>
          <w:rFonts w:ascii="Arial" w:hAnsi="Arial" w:cs="Arial"/>
          <w:sz w:val="20"/>
          <w:szCs w:val="20"/>
        </w:rPr>
        <w:t>Nota: um registro de subunidade obrigatoriamente deve ser informado após a unidade na qual está contida.</w:t>
      </w:r>
      <w:r w:rsidR="00602FCA">
        <w:br w:type="page"/>
      </w:r>
    </w:p>
    <w:p w14:paraId="756266BF" w14:textId="77777777" w:rsidR="00B30B60" w:rsidRPr="00445F3F" w:rsidRDefault="0049424C" w:rsidP="00AB128D">
      <w:pPr>
        <w:pStyle w:val="Ttulo2"/>
        <w:rPr>
          <w:rFonts w:ascii="Arial" w:hAnsi="Arial" w:cs="Arial"/>
          <w:color w:val="000000"/>
        </w:rPr>
      </w:pPr>
      <w:bookmarkStart w:id="198" w:name="_Toc366165100"/>
      <w:bookmarkStart w:id="199" w:name="_Toc367438069"/>
      <w:bookmarkStart w:id="200" w:name="_Toc367874334"/>
      <w:bookmarkStart w:id="201" w:name="_Toc367983152"/>
      <w:bookmarkStart w:id="202" w:name="_Toc367983220"/>
      <w:bookmarkStart w:id="203" w:name="_Toc367983386"/>
      <w:bookmarkStart w:id="204" w:name="_Toc435436446"/>
      <w:r>
        <w:rPr>
          <w:rFonts w:ascii="Arial" w:hAnsi="Arial" w:cs="Arial"/>
          <w:color w:val="000000"/>
        </w:rPr>
        <w:lastRenderedPageBreak/>
        <w:t xml:space="preserve">PRO - </w:t>
      </w:r>
      <w:r w:rsidR="00B30B60" w:rsidRPr="00445F3F">
        <w:rPr>
          <w:rFonts w:ascii="Arial" w:hAnsi="Arial" w:cs="Arial"/>
          <w:color w:val="000000"/>
        </w:rPr>
        <w:t>Programas</w:t>
      </w:r>
      <w:bookmarkEnd w:id="197"/>
      <w:bookmarkEnd w:id="198"/>
      <w:bookmarkEnd w:id="199"/>
      <w:bookmarkEnd w:id="200"/>
      <w:bookmarkEnd w:id="201"/>
      <w:bookmarkEnd w:id="202"/>
      <w:bookmarkEnd w:id="203"/>
      <w:bookmarkEnd w:id="20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2128"/>
        <w:gridCol w:w="1986"/>
        <w:gridCol w:w="1395"/>
        <w:gridCol w:w="1117"/>
        <w:gridCol w:w="1395"/>
        <w:gridCol w:w="5340"/>
      </w:tblGrid>
      <w:tr w:rsidR="00445F3F" w:rsidRPr="00251898" w14:paraId="756266C1" w14:textId="77777777" w:rsidTr="00251898">
        <w:trPr>
          <w:trHeight w:val="300"/>
        </w:trPr>
        <w:tc>
          <w:tcPr>
            <w:tcW w:w="14218" w:type="dxa"/>
            <w:gridSpan w:val="7"/>
            <w:noWrap/>
            <w:hideMark/>
          </w:tcPr>
          <w:p w14:paraId="756266C0" w14:textId="77777777" w:rsidR="00C76D54" w:rsidRPr="00251898" w:rsidRDefault="007A70A5" w:rsidP="00251898">
            <w:pPr>
              <w:spacing w:after="0"/>
              <w:rPr>
                <w:rFonts w:ascii="Arial" w:eastAsia="Times New Roman" w:hAnsi="Arial" w:cs="Arial"/>
                <w:b/>
                <w:color w:val="000000"/>
                <w:sz w:val="20"/>
                <w:szCs w:val="20"/>
                <w:lang w:eastAsia="pt-BR"/>
              </w:rPr>
            </w:pPr>
            <w:r w:rsidRPr="00251898">
              <w:rPr>
                <w:rFonts w:ascii="Arial" w:eastAsia="Times New Roman" w:hAnsi="Arial" w:cs="Arial"/>
                <w:b/>
                <w:color w:val="000000"/>
                <w:sz w:val="20"/>
                <w:szCs w:val="20"/>
                <w:lang w:eastAsia="pt-BR"/>
              </w:rPr>
              <w:t>Nome do Arquivo:</w:t>
            </w:r>
            <w:r w:rsidR="00C76D54" w:rsidRPr="00251898">
              <w:rPr>
                <w:rFonts w:ascii="Arial" w:eastAsia="Times New Roman" w:hAnsi="Arial" w:cs="Arial"/>
                <w:b/>
                <w:color w:val="000000"/>
                <w:sz w:val="20"/>
                <w:szCs w:val="20"/>
                <w:lang w:eastAsia="pt-BR"/>
              </w:rPr>
              <w:t xml:space="preserve"> PRO</w:t>
            </w:r>
          </w:p>
        </w:tc>
      </w:tr>
      <w:tr w:rsidR="00251898" w:rsidRPr="00251898" w14:paraId="756266C3" w14:textId="77777777" w:rsidTr="00251898">
        <w:trPr>
          <w:trHeight w:val="300"/>
        </w:trPr>
        <w:tc>
          <w:tcPr>
            <w:tcW w:w="14218" w:type="dxa"/>
            <w:gridSpan w:val="7"/>
            <w:noWrap/>
            <w:hideMark/>
          </w:tcPr>
          <w:p w14:paraId="756266C2" w14:textId="77777777" w:rsidR="00251898" w:rsidRPr="00251898" w:rsidRDefault="00251898" w:rsidP="00251898">
            <w:pPr>
              <w:spacing w:after="0"/>
              <w:rPr>
                <w:rFonts w:ascii="Arial" w:eastAsia="Times New Roman" w:hAnsi="Arial" w:cs="Arial"/>
                <w:b/>
                <w:color w:val="000000"/>
                <w:sz w:val="20"/>
                <w:szCs w:val="20"/>
                <w:lang w:eastAsia="pt-BR"/>
              </w:rPr>
            </w:pPr>
            <w:r w:rsidRPr="00251898">
              <w:rPr>
                <w:rFonts w:ascii="Arial" w:hAnsi="Arial" w:cs="Arial"/>
                <w:b/>
                <w:color w:val="000000"/>
                <w:sz w:val="20"/>
                <w:szCs w:val="20"/>
              </w:rPr>
              <w:t>Campos que determinam a chave do registro:</w:t>
            </w:r>
            <w:r>
              <w:rPr>
                <w:rFonts w:ascii="Arial" w:hAnsi="Arial" w:cs="Arial"/>
                <w:b/>
                <w:color w:val="000000"/>
                <w:sz w:val="20"/>
                <w:szCs w:val="20"/>
              </w:rPr>
              <w:t xml:space="preserve"> </w:t>
            </w:r>
            <w:proofErr w:type="spellStart"/>
            <w:r w:rsidRPr="00251898">
              <w:rPr>
                <w:rFonts w:ascii="Arial" w:eastAsia="Times New Roman" w:hAnsi="Arial" w:cs="Arial"/>
                <w:b/>
                <w:i/>
                <w:color w:val="000000"/>
                <w:sz w:val="20"/>
                <w:szCs w:val="20"/>
                <w:lang w:eastAsia="pt-BR"/>
              </w:rPr>
              <w:t>codPrograma</w:t>
            </w:r>
            <w:proofErr w:type="spellEnd"/>
          </w:p>
        </w:tc>
      </w:tr>
      <w:tr w:rsidR="00445F3F" w:rsidRPr="00251898" w14:paraId="756266CB" w14:textId="77777777" w:rsidTr="00251898">
        <w:trPr>
          <w:trHeight w:val="300"/>
        </w:trPr>
        <w:tc>
          <w:tcPr>
            <w:tcW w:w="639" w:type="dxa"/>
            <w:hideMark/>
          </w:tcPr>
          <w:p w14:paraId="756266C4" w14:textId="77777777" w:rsidR="00C76D54" w:rsidRPr="00251898" w:rsidRDefault="00C81D53"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Seq.</w:t>
            </w:r>
          </w:p>
        </w:tc>
        <w:tc>
          <w:tcPr>
            <w:tcW w:w="2163" w:type="dxa"/>
            <w:hideMark/>
          </w:tcPr>
          <w:p w14:paraId="756266C5" w14:textId="77777777" w:rsidR="00C76D54" w:rsidRPr="00251898" w:rsidRDefault="00C76D54"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Nome do Campo</w:t>
            </w:r>
          </w:p>
        </w:tc>
        <w:tc>
          <w:tcPr>
            <w:tcW w:w="2018" w:type="dxa"/>
            <w:hideMark/>
          </w:tcPr>
          <w:p w14:paraId="756266C6" w14:textId="77777777" w:rsidR="00C76D54" w:rsidRPr="00251898" w:rsidRDefault="00C76D54"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Descrição</w:t>
            </w:r>
          </w:p>
        </w:tc>
        <w:tc>
          <w:tcPr>
            <w:tcW w:w="1416" w:type="dxa"/>
            <w:hideMark/>
          </w:tcPr>
          <w:p w14:paraId="756266C7" w14:textId="77777777" w:rsidR="00C76D54" w:rsidRPr="00251898" w:rsidRDefault="00842923"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Tamanho máximo</w:t>
            </w:r>
          </w:p>
        </w:tc>
        <w:tc>
          <w:tcPr>
            <w:tcW w:w="1133" w:type="dxa"/>
            <w:hideMark/>
          </w:tcPr>
          <w:p w14:paraId="756266C8" w14:textId="77777777" w:rsidR="00C76D54" w:rsidRPr="00251898" w:rsidRDefault="00C76D54"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Formato</w:t>
            </w:r>
          </w:p>
        </w:tc>
        <w:tc>
          <w:tcPr>
            <w:tcW w:w="1416" w:type="dxa"/>
            <w:hideMark/>
          </w:tcPr>
          <w:p w14:paraId="756266C9" w14:textId="77777777" w:rsidR="00C76D54" w:rsidRPr="00251898" w:rsidRDefault="00C76D54"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Obrigatório</w:t>
            </w:r>
          </w:p>
        </w:tc>
        <w:tc>
          <w:tcPr>
            <w:tcW w:w="5433" w:type="dxa"/>
            <w:hideMark/>
          </w:tcPr>
          <w:p w14:paraId="756266CA" w14:textId="77777777" w:rsidR="00C76D54" w:rsidRPr="00251898" w:rsidRDefault="00C76D54"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Conteúdo</w:t>
            </w:r>
          </w:p>
        </w:tc>
      </w:tr>
      <w:tr w:rsidR="00445F3F" w:rsidRPr="00251898" w14:paraId="756266D3" w14:textId="77777777" w:rsidTr="00251898">
        <w:trPr>
          <w:trHeight w:val="300"/>
        </w:trPr>
        <w:tc>
          <w:tcPr>
            <w:tcW w:w="639" w:type="dxa"/>
            <w:hideMark/>
          </w:tcPr>
          <w:p w14:paraId="756266CC" w14:textId="77777777" w:rsidR="00C76D54" w:rsidRPr="00251898" w:rsidRDefault="00C76D54" w:rsidP="00251898">
            <w:pPr>
              <w:numPr>
                <w:ilvl w:val="0"/>
                <w:numId w:val="11"/>
              </w:numPr>
              <w:spacing w:after="0"/>
              <w:rPr>
                <w:rFonts w:ascii="Arial" w:eastAsia="Times New Roman" w:hAnsi="Arial" w:cs="Arial"/>
                <w:bCs/>
                <w:color w:val="000000"/>
                <w:sz w:val="20"/>
                <w:szCs w:val="20"/>
                <w:lang w:eastAsia="pt-BR"/>
              </w:rPr>
            </w:pPr>
          </w:p>
        </w:tc>
        <w:tc>
          <w:tcPr>
            <w:tcW w:w="2163" w:type="dxa"/>
            <w:hideMark/>
          </w:tcPr>
          <w:p w14:paraId="756266CD" w14:textId="77777777" w:rsidR="00C76D54" w:rsidRPr="00251898" w:rsidRDefault="00C76D54" w:rsidP="00251898">
            <w:pPr>
              <w:spacing w:after="0"/>
              <w:rPr>
                <w:rFonts w:ascii="Arial" w:eastAsia="Times New Roman" w:hAnsi="Arial" w:cs="Arial"/>
                <w:b/>
                <w:i/>
                <w:color w:val="000000"/>
                <w:sz w:val="20"/>
                <w:szCs w:val="20"/>
                <w:lang w:eastAsia="pt-BR"/>
              </w:rPr>
            </w:pPr>
            <w:proofErr w:type="spellStart"/>
            <w:r w:rsidRPr="00251898">
              <w:rPr>
                <w:rFonts w:ascii="Arial" w:eastAsia="Times New Roman" w:hAnsi="Arial" w:cs="Arial"/>
                <w:b/>
                <w:i/>
                <w:color w:val="000000"/>
                <w:sz w:val="20"/>
                <w:szCs w:val="20"/>
                <w:lang w:eastAsia="pt-BR"/>
              </w:rPr>
              <w:t>codPrograma</w:t>
            </w:r>
            <w:proofErr w:type="spellEnd"/>
          </w:p>
        </w:tc>
        <w:tc>
          <w:tcPr>
            <w:tcW w:w="2018" w:type="dxa"/>
            <w:hideMark/>
          </w:tcPr>
          <w:p w14:paraId="756266CE" w14:textId="77777777" w:rsidR="00C76D54" w:rsidRPr="00251898" w:rsidRDefault="0063289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do P</w:t>
            </w:r>
            <w:r w:rsidR="00C76D54" w:rsidRPr="00251898">
              <w:rPr>
                <w:rFonts w:ascii="Arial" w:eastAsia="Times New Roman" w:hAnsi="Arial" w:cs="Arial"/>
                <w:color w:val="000000"/>
                <w:sz w:val="20"/>
                <w:szCs w:val="20"/>
                <w:lang w:eastAsia="pt-BR"/>
              </w:rPr>
              <w:t>rograma</w:t>
            </w:r>
          </w:p>
        </w:tc>
        <w:tc>
          <w:tcPr>
            <w:tcW w:w="1416" w:type="dxa"/>
            <w:hideMark/>
          </w:tcPr>
          <w:p w14:paraId="756266CF" w14:textId="77777777" w:rsidR="00C76D54" w:rsidRPr="00251898" w:rsidRDefault="00925678"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w:t>
            </w:r>
            <w:r w:rsidR="00C76D54" w:rsidRPr="00251898">
              <w:rPr>
                <w:rFonts w:ascii="Arial" w:eastAsia="Times New Roman" w:hAnsi="Arial" w:cs="Arial"/>
                <w:color w:val="000000"/>
                <w:sz w:val="20"/>
                <w:szCs w:val="20"/>
                <w:lang w:eastAsia="pt-BR"/>
              </w:rPr>
              <w:t>4</w:t>
            </w:r>
          </w:p>
        </w:tc>
        <w:tc>
          <w:tcPr>
            <w:tcW w:w="1133" w:type="dxa"/>
            <w:hideMark/>
          </w:tcPr>
          <w:p w14:paraId="756266D0" w14:textId="77777777" w:rsidR="00C76D54" w:rsidRPr="00251898" w:rsidRDefault="00CB5CE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6" w:type="dxa"/>
            <w:hideMark/>
          </w:tcPr>
          <w:p w14:paraId="756266D1"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33" w:type="dxa"/>
            <w:hideMark/>
          </w:tcPr>
          <w:p w14:paraId="756266D2"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Código do </w:t>
            </w:r>
            <w:r w:rsidR="00632896" w:rsidRPr="00251898">
              <w:rPr>
                <w:rFonts w:ascii="Arial" w:eastAsia="Times New Roman" w:hAnsi="Arial" w:cs="Arial"/>
                <w:color w:val="000000"/>
                <w:sz w:val="20"/>
                <w:szCs w:val="20"/>
                <w:lang w:eastAsia="pt-BR"/>
              </w:rPr>
              <w:t>P</w:t>
            </w:r>
            <w:r w:rsidRPr="00251898">
              <w:rPr>
                <w:rFonts w:ascii="Arial" w:eastAsia="Times New Roman" w:hAnsi="Arial" w:cs="Arial"/>
                <w:color w:val="000000"/>
                <w:sz w:val="20"/>
                <w:szCs w:val="20"/>
                <w:lang w:eastAsia="pt-BR"/>
              </w:rPr>
              <w:t>rograma.</w:t>
            </w:r>
            <w:r w:rsidR="0068586D" w:rsidRPr="00251898">
              <w:rPr>
                <w:rFonts w:ascii="Arial" w:eastAsia="Times New Roman" w:hAnsi="Arial" w:cs="Arial"/>
                <w:color w:val="000000"/>
                <w:sz w:val="20"/>
                <w:szCs w:val="20"/>
                <w:lang w:eastAsia="pt-BR"/>
              </w:rPr>
              <w:t xml:space="preserve"> Este campo permite apenas valores numéricos. </w:t>
            </w:r>
            <w:proofErr w:type="spellStart"/>
            <w:r w:rsidR="0068586D" w:rsidRPr="00251898">
              <w:rPr>
                <w:rFonts w:ascii="Arial" w:eastAsia="Times New Roman" w:hAnsi="Arial" w:cs="Arial"/>
                <w:color w:val="000000"/>
                <w:sz w:val="20"/>
                <w:szCs w:val="20"/>
                <w:lang w:eastAsia="pt-BR"/>
              </w:rPr>
              <w:t>Ex</w:t>
            </w:r>
            <w:proofErr w:type="spellEnd"/>
            <w:r w:rsidR="0068586D" w:rsidRPr="00251898">
              <w:rPr>
                <w:rFonts w:ascii="Arial" w:eastAsia="Times New Roman" w:hAnsi="Arial" w:cs="Arial"/>
                <w:color w:val="000000"/>
                <w:sz w:val="20"/>
                <w:szCs w:val="20"/>
                <w:lang w:eastAsia="pt-BR"/>
              </w:rPr>
              <w:t>: 0001, 0234.</w:t>
            </w:r>
          </w:p>
        </w:tc>
      </w:tr>
      <w:tr w:rsidR="00445F3F" w:rsidRPr="00251898" w14:paraId="756266DB" w14:textId="77777777" w:rsidTr="00251898">
        <w:trPr>
          <w:trHeight w:val="300"/>
        </w:trPr>
        <w:tc>
          <w:tcPr>
            <w:tcW w:w="639" w:type="dxa"/>
            <w:hideMark/>
          </w:tcPr>
          <w:p w14:paraId="756266D4" w14:textId="77777777" w:rsidR="00C76D54" w:rsidRPr="00251898" w:rsidRDefault="00C76D54" w:rsidP="00251898">
            <w:pPr>
              <w:numPr>
                <w:ilvl w:val="0"/>
                <w:numId w:val="11"/>
              </w:numPr>
              <w:spacing w:after="0"/>
              <w:rPr>
                <w:rFonts w:ascii="Arial" w:eastAsia="Times New Roman" w:hAnsi="Arial" w:cs="Arial"/>
                <w:color w:val="000000"/>
                <w:sz w:val="20"/>
                <w:szCs w:val="20"/>
                <w:lang w:eastAsia="pt-BR"/>
              </w:rPr>
            </w:pPr>
          </w:p>
        </w:tc>
        <w:tc>
          <w:tcPr>
            <w:tcW w:w="2163" w:type="dxa"/>
            <w:hideMark/>
          </w:tcPr>
          <w:p w14:paraId="756266D5" w14:textId="77777777" w:rsidR="00C76D54" w:rsidRPr="00251898" w:rsidRDefault="00C76D54" w:rsidP="00251898">
            <w:pPr>
              <w:spacing w:after="0"/>
              <w:rPr>
                <w:rFonts w:ascii="Arial" w:eastAsia="Times New Roman" w:hAnsi="Arial" w:cs="Arial"/>
                <w:color w:val="000000"/>
                <w:sz w:val="20"/>
                <w:szCs w:val="20"/>
                <w:lang w:eastAsia="pt-BR"/>
              </w:rPr>
            </w:pPr>
            <w:proofErr w:type="spellStart"/>
            <w:r w:rsidRPr="00251898">
              <w:rPr>
                <w:rFonts w:ascii="Arial" w:eastAsia="Times New Roman" w:hAnsi="Arial" w:cs="Arial"/>
                <w:color w:val="000000"/>
                <w:sz w:val="20"/>
                <w:szCs w:val="20"/>
                <w:lang w:eastAsia="pt-BR"/>
              </w:rPr>
              <w:t>nomePrograma</w:t>
            </w:r>
            <w:proofErr w:type="spellEnd"/>
          </w:p>
        </w:tc>
        <w:tc>
          <w:tcPr>
            <w:tcW w:w="2018" w:type="dxa"/>
            <w:hideMark/>
          </w:tcPr>
          <w:p w14:paraId="756266D6"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Nome do </w:t>
            </w:r>
            <w:r w:rsidR="00632896" w:rsidRPr="00251898">
              <w:rPr>
                <w:rFonts w:ascii="Arial" w:eastAsia="Times New Roman" w:hAnsi="Arial" w:cs="Arial"/>
                <w:color w:val="000000"/>
                <w:sz w:val="20"/>
                <w:szCs w:val="20"/>
                <w:lang w:eastAsia="pt-BR"/>
              </w:rPr>
              <w:t>P</w:t>
            </w:r>
            <w:r w:rsidRPr="00251898">
              <w:rPr>
                <w:rFonts w:ascii="Arial" w:eastAsia="Times New Roman" w:hAnsi="Arial" w:cs="Arial"/>
                <w:color w:val="000000"/>
                <w:sz w:val="20"/>
                <w:szCs w:val="20"/>
                <w:lang w:eastAsia="pt-BR"/>
              </w:rPr>
              <w:t>rograma</w:t>
            </w:r>
          </w:p>
        </w:tc>
        <w:tc>
          <w:tcPr>
            <w:tcW w:w="1416" w:type="dxa"/>
            <w:hideMark/>
          </w:tcPr>
          <w:p w14:paraId="756266D7" w14:textId="472BAEF5" w:rsidR="00C76D54" w:rsidRPr="00251898" w:rsidRDefault="00B904C3"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200</w:t>
            </w:r>
          </w:p>
        </w:tc>
        <w:tc>
          <w:tcPr>
            <w:tcW w:w="1133" w:type="dxa"/>
            <w:hideMark/>
          </w:tcPr>
          <w:p w14:paraId="756266D8"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6" w:type="dxa"/>
            <w:hideMark/>
          </w:tcPr>
          <w:p w14:paraId="756266D9"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33" w:type="dxa"/>
            <w:hideMark/>
          </w:tcPr>
          <w:p w14:paraId="756266DA" w14:textId="77777777" w:rsidR="00C76D54" w:rsidRPr="00251898" w:rsidRDefault="0063289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Nome do P</w:t>
            </w:r>
            <w:r w:rsidR="006E38AC" w:rsidRPr="00251898">
              <w:rPr>
                <w:rFonts w:ascii="Arial" w:eastAsia="Times New Roman" w:hAnsi="Arial" w:cs="Arial"/>
                <w:color w:val="000000"/>
                <w:sz w:val="20"/>
                <w:szCs w:val="20"/>
                <w:lang w:eastAsia="pt-BR"/>
              </w:rPr>
              <w:t>rograma</w:t>
            </w:r>
            <w:r w:rsidR="00C76D54" w:rsidRPr="00251898">
              <w:rPr>
                <w:rFonts w:ascii="Arial" w:eastAsia="Times New Roman" w:hAnsi="Arial" w:cs="Arial"/>
                <w:color w:val="000000"/>
                <w:sz w:val="20"/>
                <w:szCs w:val="20"/>
                <w:lang w:eastAsia="pt-BR"/>
              </w:rPr>
              <w:t>.</w:t>
            </w:r>
          </w:p>
        </w:tc>
      </w:tr>
      <w:tr w:rsidR="00445F3F" w:rsidRPr="00251898" w14:paraId="756266E3" w14:textId="77777777" w:rsidTr="00251898">
        <w:trPr>
          <w:trHeight w:val="300"/>
        </w:trPr>
        <w:tc>
          <w:tcPr>
            <w:tcW w:w="639" w:type="dxa"/>
            <w:hideMark/>
          </w:tcPr>
          <w:p w14:paraId="756266DC" w14:textId="77777777" w:rsidR="00C76D54" w:rsidRPr="00251898" w:rsidRDefault="00C76D54" w:rsidP="00251898">
            <w:pPr>
              <w:numPr>
                <w:ilvl w:val="0"/>
                <w:numId w:val="11"/>
              </w:numPr>
              <w:spacing w:after="0"/>
              <w:rPr>
                <w:rFonts w:ascii="Arial" w:eastAsia="Times New Roman" w:hAnsi="Arial" w:cs="Arial"/>
                <w:color w:val="000000"/>
                <w:sz w:val="20"/>
                <w:szCs w:val="20"/>
                <w:lang w:eastAsia="pt-BR"/>
              </w:rPr>
            </w:pPr>
          </w:p>
        </w:tc>
        <w:tc>
          <w:tcPr>
            <w:tcW w:w="2163" w:type="dxa"/>
            <w:hideMark/>
          </w:tcPr>
          <w:p w14:paraId="756266DD" w14:textId="71E3CFC2" w:rsidR="00C76D54" w:rsidRPr="00251898" w:rsidRDefault="00F40C10"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o</w:t>
            </w:r>
            <w:r w:rsidR="00C76D54" w:rsidRPr="00251898">
              <w:rPr>
                <w:rFonts w:ascii="Arial" w:eastAsia="Times New Roman" w:hAnsi="Arial" w:cs="Arial"/>
                <w:color w:val="000000"/>
                <w:sz w:val="20"/>
                <w:szCs w:val="20"/>
                <w:lang w:eastAsia="pt-BR"/>
              </w:rPr>
              <w:t>bjetivo</w:t>
            </w:r>
          </w:p>
        </w:tc>
        <w:tc>
          <w:tcPr>
            <w:tcW w:w="2018" w:type="dxa"/>
            <w:hideMark/>
          </w:tcPr>
          <w:p w14:paraId="756266DE"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Objetivo do </w:t>
            </w:r>
            <w:r w:rsidR="00632896" w:rsidRPr="00251898">
              <w:rPr>
                <w:rFonts w:ascii="Arial" w:eastAsia="Times New Roman" w:hAnsi="Arial" w:cs="Arial"/>
                <w:color w:val="000000"/>
                <w:sz w:val="20"/>
                <w:szCs w:val="20"/>
                <w:lang w:eastAsia="pt-BR"/>
              </w:rPr>
              <w:t>P</w:t>
            </w:r>
            <w:r w:rsidRPr="00251898">
              <w:rPr>
                <w:rFonts w:ascii="Arial" w:eastAsia="Times New Roman" w:hAnsi="Arial" w:cs="Arial"/>
                <w:color w:val="000000"/>
                <w:sz w:val="20"/>
                <w:szCs w:val="20"/>
                <w:lang w:eastAsia="pt-BR"/>
              </w:rPr>
              <w:t>rograma</w:t>
            </w:r>
          </w:p>
        </w:tc>
        <w:tc>
          <w:tcPr>
            <w:tcW w:w="1416" w:type="dxa"/>
            <w:hideMark/>
          </w:tcPr>
          <w:p w14:paraId="756266DF" w14:textId="4BA62EC0" w:rsidR="00C76D54" w:rsidRPr="00251898" w:rsidRDefault="004A1366"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500</w:t>
            </w:r>
          </w:p>
        </w:tc>
        <w:tc>
          <w:tcPr>
            <w:tcW w:w="1133" w:type="dxa"/>
            <w:hideMark/>
          </w:tcPr>
          <w:p w14:paraId="756266E0"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6" w:type="dxa"/>
            <w:hideMark/>
          </w:tcPr>
          <w:p w14:paraId="756266E1"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33" w:type="dxa"/>
            <w:hideMark/>
          </w:tcPr>
          <w:p w14:paraId="756266E2" w14:textId="77777777" w:rsidR="00C76D54" w:rsidRPr="00251898" w:rsidRDefault="0063289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Objetivo do P</w:t>
            </w:r>
            <w:r w:rsidR="00C76D54" w:rsidRPr="00251898">
              <w:rPr>
                <w:rFonts w:ascii="Arial" w:eastAsia="Times New Roman" w:hAnsi="Arial" w:cs="Arial"/>
                <w:color w:val="000000"/>
                <w:sz w:val="20"/>
                <w:szCs w:val="20"/>
                <w:lang w:eastAsia="pt-BR"/>
              </w:rPr>
              <w:t>rograma.</w:t>
            </w:r>
          </w:p>
        </w:tc>
      </w:tr>
      <w:tr w:rsidR="00445F3F" w:rsidRPr="00251898" w14:paraId="756266EB" w14:textId="77777777" w:rsidTr="00251898">
        <w:trPr>
          <w:trHeight w:val="510"/>
        </w:trPr>
        <w:tc>
          <w:tcPr>
            <w:tcW w:w="639" w:type="dxa"/>
            <w:hideMark/>
          </w:tcPr>
          <w:p w14:paraId="756266E4" w14:textId="77777777" w:rsidR="00C76D54" w:rsidRPr="00251898" w:rsidRDefault="00C76D54" w:rsidP="00251898">
            <w:pPr>
              <w:numPr>
                <w:ilvl w:val="0"/>
                <w:numId w:val="11"/>
              </w:numPr>
              <w:spacing w:after="0"/>
              <w:rPr>
                <w:rFonts w:ascii="Arial" w:eastAsia="Times New Roman" w:hAnsi="Arial" w:cs="Arial"/>
                <w:color w:val="000000"/>
                <w:sz w:val="20"/>
                <w:szCs w:val="20"/>
                <w:lang w:eastAsia="pt-BR"/>
              </w:rPr>
            </w:pPr>
          </w:p>
        </w:tc>
        <w:tc>
          <w:tcPr>
            <w:tcW w:w="2163" w:type="dxa"/>
            <w:hideMark/>
          </w:tcPr>
          <w:p w14:paraId="756266E5"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totRecursos1Ano</w:t>
            </w:r>
          </w:p>
        </w:tc>
        <w:tc>
          <w:tcPr>
            <w:tcW w:w="2018" w:type="dxa"/>
            <w:hideMark/>
          </w:tcPr>
          <w:p w14:paraId="756266E6"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Totalização dos recursos do 1º ano</w:t>
            </w:r>
          </w:p>
        </w:tc>
        <w:tc>
          <w:tcPr>
            <w:tcW w:w="1416" w:type="dxa"/>
            <w:hideMark/>
          </w:tcPr>
          <w:p w14:paraId="756266E7" w14:textId="415C5D88" w:rsidR="00C76D54" w:rsidRPr="00251898" w:rsidRDefault="00B4101C"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3" w:type="dxa"/>
            <w:hideMark/>
          </w:tcPr>
          <w:p w14:paraId="756266E8"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16" w:type="dxa"/>
            <w:hideMark/>
          </w:tcPr>
          <w:p w14:paraId="756266E9"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33" w:type="dxa"/>
            <w:hideMark/>
          </w:tcPr>
          <w:p w14:paraId="756266EA" w14:textId="77777777" w:rsidR="00C76D54" w:rsidRPr="00251898" w:rsidRDefault="006E38A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Totalização dos recursos do 1º ano. </w:t>
            </w:r>
          </w:p>
        </w:tc>
      </w:tr>
      <w:tr w:rsidR="00445F3F" w:rsidRPr="00251898" w14:paraId="756266F3" w14:textId="77777777" w:rsidTr="00251898">
        <w:trPr>
          <w:trHeight w:val="600"/>
        </w:trPr>
        <w:tc>
          <w:tcPr>
            <w:tcW w:w="639" w:type="dxa"/>
            <w:hideMark/>
          </w:tcPr>
          <w:p w14:paraId="756266EC" w14:textId="77777777" w:rsidR="00C76D54" w:rsidRPr="00251898" w:rsidRDefault="00C76D54" w:rsidP="00251898">
            <w:pPr>
              <w:numPr>
                <w:ilvl w:val="0"/>
                <w:numId w:val="11"/>
              </w:numPr>
              <w:spacing w:after="0"/>
              <w:rPr>
                <w:rFonts w:ascii="Arial" w:eastAsia="Times New Roman" w:hAnsi="Arial" w:cs="Arial"/>
                <w:color w:val="000000"/>
                <w:sz w:val="20"/>
                <w:szCs w:val="20"/>
                <w:lang w:eastAsia="pt-BR"/>
              </w:rPr>
            </w:pPr>
          </w:p>
        </w:tc>
        <w:tc>
          <w:tcPr>
            <w:tcW w:w="2163" w:type="dxa"/>
            <w:hideMark/>
          </w:tcPr>
          <w:p w14:paraId="756266ED"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totRecursos2Ano</w:t>
            </w:r>
          </w:p>
        </w:tc>
        <w:tc>
          <w:tcPr>
            <w:tcW w:w="2018" w:type="dxa"/>
            <w:hideMark/>
          </w:tcPr>
          <w:p w14:paraId="756266EE"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Totalização dos recursos do 2º ano</w:t>
            </w:r>
          </w:p>
        </w:tc>
        <w:tc>
          <w:tcPr>
            <w:tcW w:w="1416" w:type="dxa"/>
            <w:hideMark/>
          </w:tcPr>
          <w:p w14:paraId="756266EF" w14:textId="0F7D05D2" w:rsidR="00C76D54" w:rsidRPr="00251898" w:rsidRDefault="00B4101C"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3" w:type="dxa"/>
            <w:hideMark/>
          </w:tcPr>
          <w:p w14:paraId="756266F0"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16" w:type="dxa"/>
            <w:hideMark/>
          </w:tcPr>
          <w:p w14:paraId="756266F1"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33" w:type="dxa"/>
            <w:hideMark/>
          </w:tcPr>
          <w:p w14:paraId="756266F2" w14:textId="77777777" w:rsidR="00C76D54" w:rsidRPr="00251898" w:rsidRDefault="006E38A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Totalização dos recursos do 2º ano. </w:t>
            </w:r>
          </w:p>
        </w:tc>
      </w:tr>
      <w:tr w:rsidR="00445F3F" w:rsidRPr="00251898" w14:paraId="756266FB" w14:textId="77777777" w:rsidTr="00251898">
        <w:trPr>
          <w:trHeight w:val="510"/>
        </w:trPr>
        <w:tc>
          <w:tcPr>
            <w:tcW w:w="639" w:type="dxa"/>
            <w:hideMark/>
          </w:tcPr>
          <w:p w14:paraId="756266F4" w14:textId="77777777" w:rsidR="00C76D54" w:rsidRPr="00251898" w:rsidRDefault="00C76D54" w:rsidP="00251898">
            <w:pPr>
              <w:numPr>
                <w:ilvl w:val="0"/>
                <w:numId w:val="11"/>
              </w:numPr>
              <w:spacing w:after="0"/>
              <w:rPr>
                <w:rFonts w:ascii="Arial" w:eastAsia="Times New Roman" w:hAnsi="Arial" w:cs="Arial"/>
                <w:color w:val="000000"/>
                <w:sz w:val="20"/>
                <w:szCs w:val="20"/>
                <w:lang w:eastAsia="pt-BR"/>
              </w:rPr>
            </w:pPr>
          </w:p>
        </w:tc>
        <w:tc>
          <w:tcPr>
            <w:tcW w:w="2163" w:type="dxa"/>
            <w:hideMark/>
          </w:tcPr>
          <w:p w14:paraId="756266F5"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totRecursos3Ano</w:t>
            </w:r>
          </w:p>
        </w:tc>
        <w:tc>
          <w:tcPr>
            <w:tcW w:w="2018" w:type="dxa"/>
            <w:hideMark/>
          </w:tcPr>
          <w:p w14:paraId="756266F6"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Totalização dos recursos do 3º ano</w:t>
            </w:r>
          </w:p>
        </w:tc>
        <w:tc>
          <w:tcPr>
            <w:tcW w:w="1416" w:type="dxa"/>
            <w:hideMark/>
          </w:tcPr>
          <w:p w14:paraId="756266F7" w14:textId="4A5513D8" w:rsidR="00C76D54" w:rsidRPr="00251898" w:rsidRDefault="00B4101C"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3" w:type="dxa"/>
            <w:hideMark/>
          </w:tcPr>
          <w:p w14:paraId="756266F8"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16" w:type="dxa"/>
            <w:hideMark/>
          </w:tcPr>
          <w:p w14:paraId="756266F9"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33" w:type="dxa"/>
            <w:hideMark/>
          </w:tcPr>
          <w:p w14:paraId="756266FA" w14:textId="77777777" w:rsidR="00C76D54" w:rsidRPr="00251898" w:rsidRDefault="006E38A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Totalização dos recursos do 3º ano.</w:t>
            </w:r>
          </w:p>
        </w:tc>
      </w:tr>
      <w:tr w:rsidR="00445F3F" w:rsidRPr="00251898" w14:paraId="75626703" w14:textId="77777777" w:rsidTr="00251898">
        <w:trPr>
          <w:trHeight w:val="510"/>
        </w:trPr>
        <w:tc>
          <w:tcPr>
            <w:tcW w:w="639" w:type="dxa"/>
            <w:hideMark/>
          </w:tcPr>
          <w:p w14:paraId="756266FC" w14:textId="77777777" w:rsidR="00C76D54" w:rsidRPr="00251898" w:rsidRDefault="00C76D54" w:rsidP="00251898">
            <w:pPr>
              <w:numPr>
                <w:ilvl w:val="0"/>
                <w:numId w:val="11"/>
              </w:numPr>
              <w:spacing w:after="0"/>
              <w:rPr>
                <w:rFonts w:ascii="Arial" w:eastAsia="Times New Roman" w:hAnsi="Arial" w:cs="Arial"/>
                <w:bCs/>
                <w:color w:val="000000"/>
                <w:sz w:val="20"/>
                <w:szCs w:val="20"/>
                <w:lang w:eastAsia="pt-BR"/>
              </w:rPr>
            </w:pPr>
          </w:p>
        </w:tc>
        <w:tc>
          <w:tcPr>
            <w:tcW w:w="2163" w:type="dxa"/>
            <w:hideMark/>
          </w:tcPr>
          <w:p w14:paraId="756266FD"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totRecursos4Ano</w:t>
            </w:r>
          </w:p>
        </w:tc>
        <w:tc>
          <w:tcPr>
            <w:tcW w:w="2018" w:type="dxa"/>
            <w:hideMark/>
          </w:tcPr>
          <w:p w14:paraId="756266FE"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Totalização dos recursos do 4º ano</w:t>
            </w:r>
          </w:p>
        </w:tc>
        <w:tc>
          <w:tcPr>
            <w:tcW w:w="1416" w:type="dxa"/>
            <w:hideMark/>
          </w:tcPr>
          <w:p w14:paraId="756266FF" w14:textId="3CE7150B" w:rsidR="00C76D54" w:rsidRPr="00251898" w:rsidRDefault="00B4101C"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3" w:type="dxa"/>
            <w:hideMark/>
          </w:tcPr>
          <w:p w14:paraId="75626700"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16" w:type="dxa"/>
            <w:hideMark/>
          </w:tcPr>
          <w:p w14:paraId="75626701"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33" w:type="dxa"/>
            <w:hideMark/>
          </w:tcPr>
          <w:p w14:paraId="75626702" w14:textId="77777777" w:rsidR="00C76D54" w:rsidRPr="00251898" w:rsidRDefault="006E38A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Tota</w:t>
            </w:r>
            <w:r w:rsidR="009C012F" w:rsidRPr="00251898">
              <w:rPr>
                <w:rFonts w:ascii="Arial" w:eastAsia="Times New Roman" w:hAnsi="Arial" w:cs="Arial"/>
                <w:color w:val="000000"/>
                <w:sz w:val="20"/>
                <w:szCs w:val="20"/>
                <w:lang w:eastAsia="pt-BR"/>
              </w:rPr>
              <w:t>lização dos recursos do 4º ano.</w:t>
            </w:r>
          </w:p>
        </w:tc>
      </w:tr>
    </w:tbl>
    <w:p w14:paraId="75626704" w14:textId="77777777" w:rsidR="00FD073B" w:rsidRPr="00445F3F" w:rsidRDefault="00FD073B" w:rsidP="00602FCA">
      <w:bookmarkStart w:id="205" w:name="_Toc278280383"/>
    </w:p>
    <w:p w14:paraId="75626705" w14:textId="77777777" w:rsidR="007961D4" w:rsidRPr="00445F3F" w:rsidRDefault="00FD073B" w:rsidP="00602FCA">
      <w:r w:rsidRPr="00445F3F">
        <w:br w:type="page"/>
      </w:r>
    </w:p>
    <w:p w14:paraId="75626706" w14:textId="77777777" w:rsidR="00712B2F" w:rsidRPr="00445F3F" w:rsidRDefault="0049424C" w:rsidP="001C219C">
      <w:pPr>
        <w:pStyle w:val="Ttulo2"/>
        <w:rPr>
          <w:rFonts w:ascii="Arial" w:hAnsi="Arial" w:cs="Arial"/>
          <w:color w:val="000000"/>
        </w:rPr>
      </w:pPr>
      <w:bookmarkStart w:id="206" w:name="_Toc366165101"/>
      <w:bookmarkStart w:id="207" w:name="_Toc367438070"/>
      <w:bookmarkStart w:id="208" w:name="_Toc367874335"/>
      <w:bookmarkStart w:id="209" w:name="_Toc367983153"/>
      <w:bookmarkStart w:id="210" w:name="_Toc367983221"/>
      <w:bookmarkStart w:id="211" w:name="_Toc367983387"/>
      <w:bookmarkStart w:id="212" w:name="_Toc435436447"/>
      <w:r>
        <w:rPr>
          <w:rFonts w:ascii="Arial" w:hAnsi="Arial" w:cs="Arial"/>
          <w:color w:val="000000"/>
        </w:rPr>
        <w:lastRenderedPageBreak/>
        <w:t xml:space="preserve">AMP - </w:t>
      </w:r>
      <w:r w:rsidR="00712B2F" w:rsidRPr="00445F3F">
        <w:rPr>
          <w:rFonts w:ascii="Arial" w:hAnsi="Arial" w:cs="Arial"/>
          <w:color w:val="000000"/>
        </w:rPr>
        <w:t>Ações e Metas</w:t>
      </w:r>
      <w:bookmarkEnd w:id="205"/>
      <w:bookmarkEnd w:id="206"/>
      <w:bookmarkEnd w:id="207"/>
      <w:bookmarkEnd w:id="208"/>
      <w:bookmarkEnd w:id="209"/>
      <w:bookmarkEnd w:id="210"/>
      <w:bookmarkEnd w:id="211"/>
      <w:bookmarkEnd w:id="21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1"/>
        <w:gridCol w:w="2148"/>
        <w:gridCol w:w="1953"/>
        <w:gridCol w:w="1397"/>
        <w:gridCol w:w="1118"/>
        <w:gridCol w:w="1396"/>
        <w:gridCol w:w="5369"/>
      </w:tblGrid>
      <w:tr w:rsidR="00445F3F" w:rsidRPr="00251898" w14:paraId="75626708" w14:textId="77777777" w:rsidTr="00251898">
        <w:trPr>
          <w:trHeight w:val="300"/>
        </w:trPr>
        <w:tc>
          <w:tcPr>
            <w:tcW w:w="14218" w:type="dxa"/>
            <w:gridSpan w:val="7"/>
            <w:noWrap/>
            <w:hideMark/>
          </w:tcPr>
          <w:p w14:paraId="75626707" w14:textId="77777777" w:rsidR="00C76D54" w:rsidRPr="00251898" w:rsidRDefault="007A70A5" w:rsidP="00251898">
            <w:pPr>
              <w:spacing w:after="0"/>
              <w:rPr>
                <w:rFonts w:ascii="Arial" w:eastAsia="Times New Roman" w:hAnsi="Arial" w:cs="Arial"/>
                <w:b/>
                <w:color w:val="000000"/>
                <w:sz w:val="20"/>
                <w:szCs w:val="20"/>
                <w:lang w:eastAsia="pt-BR"/>
              </w:rPr>
            </w:pPr>
            <w:r w:rsidRPr="00251898">
              <w:rPr>
                <w:rFonts w:ascii="Arial" w:eastAsia="Times New Roman" w:hAnsi="Arial" w:cs="Arial"/>
                <w:b/>
                <w:color w:val="000000"/>
                <w:sz w:val="20"/>
                <w:szCs w:val="20"/>
                <w:lang w:eastAsia="pt-BR"/>
              </w:rPr>
              <w:t>Nome do Arquivo:</w:t>
            </w:r>
            <w:r w:rsidR="00C76D54" w:rsidRPr="00251898">
              <w:rPr>
                <w:rFonts w:ascii="Arial" w:eastAsia="Times New Roman" w:hAnsi="Arial" w:cs="Arial"/>
                <w:b/>
                <w:color w:val="000000"/>
                <w:sz w:val="20"/>
                <w:szCs w:val="20"/>
                <w:lang w:eastAsia="pt-BR"/>
              </w:rPr>
              <w:t xml:space="preserve"> AMP</w:t>
            </w:r>
          </w:p>
        </w:tc>
      </w:tr>
      <w:tr w:rsidR="00445F3F" w:rsidRPr="00251898" w14:paraId="7562670A" w14:textId="77777777" w:rsidTr="00251898">
        <w:trPr>
          <w:trHeight w:val="300"/>
        </w:trPr>
        <w:tc>
          <w:tcPr>
            <w:tcW w:w="14218" w:type="dxa"/>
            <w:gridSpan w:val="7"/>
            <w:hideMark/>
          </w:tcPr>
          <w:p w14:paraId="75626709" w14:textId="081F1D18" w:rsidR="004515FE" w:rsidRPr="00251898" w:rsidRDefault="00C6186F" w:rsidP="000C7A57">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10 –</w:t>
            </w:r>
            <w:r w:rsidR="000C7A57" w:rsidRPr="000C7A57">
              <w:rPr>
                <w:rFonts w:ascii="Arial" w:eastAsia="Times New Roman" w:hAnsi="Arial" w:cs="Arial"/>
                <w:b/>
                <w:bCs/>
                <w:color w:val="000000"/>
                <w:sz w:val="20"/>
                <w:szCs w:val="20"/>
                <w:lang w:eastAsia="pt-BR"/>
              </w:rPr>
              <w:t xml:space="preserve">Cadastro </w:t>
            </w:r>
            <w:r w:rsidRPr="00251898">
              <w:rPr>
                <w:rFonts w:ascii="Arial" w:eastAsia="Times New Roman" w:hAnsi="Arial" w:cs="Arial"/>
                <w:b/>
                <w:bCs/>
                <w:color w:val="000000"/>
                <w:sz w:val="20"/>
                <w:szCs w:val="20"/>
                <w:lang w:eastAsia="pt-BR"/>
              </w:rPr>
              <w:t>das Ações e Metas</w:t>
            </w:r>
          </w:p>
        </w:tc>
      </w:tr>
      <w:tr w:rsidR="00251898" w:rsidRPr="00251898" w14:paraId="7562670C" w14:textId="77777777" w:rsidTr="00251898">
        <w:trPr>
          <w:trHeight w:val="300"/>
        </w:trPr>
        <w:tc>
          <w:tcPr>
            <w:tcW w:w="14218" w:type="dxa"/>
            <w:gridSpan w:val="7"/>
            <w:hideMark/>
          </w:tcPr>
          <w:p w14:paraId="7562670B" w14:textId="59E382AB" w:rsidR="00251898" w:rsidRPr="00251898" w:rsidRDefault="00251898" w:rsidP="000C7A57">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Campos que determinam a chave do registro:</w:t>
            </w:r>
            <w:r w:rsidRPr="00251898">
              <w:rPr>
                <w:rFonts w:ascii="Arial" w:eastAsia="Times New Roman" w:hAnsi="Arial" w:cs="Arial"/>
                <w:b/>
                <w:i/>
                <w:color w:val="000000"/>
                <w:sz w:val="20"/>
                <w:szCs w:val="20"/>
                <w:lang w:eastAsia="pt-BR"/>
              </w:rPr>
              <w:t xml:space="preserve"> </w:t>
            </w:r>
            <w:proofErr w:type="spellStart"/>
            <w:r w:rsidRPr="00251898">
              <w:rPr>
                <w:rFonts w:ascii="Arial" w:eastAsia="Times New Roman" w:hAnsi="Arial" w:cs="Arial"/>
                <w:b/>
                <w:i/>
                <w:color w:val="000000"/>
                <w:sz w:val="20"/>
                <w:szCs w:val="20"/>
                <w:lang w:eastAsia="pt-BR"/>
              </w:rPr>
              <w:t>tipoRegistro</w:t>
            </w:r>
            <w:proofErr w:type="spellEnd"/>
            <w:r>
              <w:rPr>
                <w:rFonts w:ascii="Arial" w:eastAsia="Times New Roman" w:hAnsi="Arial" w:cs="Arial"/>
                <w:b/>
                <w:i/>
                <w:color w:val="000000"/>
                <w:sz w:val="20"/>
                <w:szCs w:val="20"/>
                <w:lang w:eastAsia="pt-BR"/>
              </w:rPr>
              <w:t xml:space="preserve">, </w:t>
            </w:r>
            <w:proofErr w:type="spellStart"/>
            <w:r w:rsidRPr="00251898">
              <w:rPr>
                <w:rFonts w:ascii="Arial" w:eastAsia="Times New Roman" w:hAnsi="Arial" w:cs="Arial"/>
                <w:b/>
                <w:i/>
                <w:color w:val="000000"/>
                <w:sz w:val="20"/>
                <w:szCs w:val="20"/>
                <w:lang w:eastAsia="pt-BR"/>
              </w:rPr>
              <w:t>idAcao</w:t>
            </w:r>
            <w:proofErr w:type="spellEnd"/>
          </w:p>
        </w:tc>
      </w:tr>
      <w:tr w:rsidR="00445F3F" w:rsidRPr="00251898" w14:paraId="75626714" w14:textId="77777777" w:rsidTr="00251898">
        <w:trPr>
          <w:trHeight w:val="300"/>
        </w:trPr>
        <w:tc>
          <w:tcPr>
            <w:tcW w:w="619" w:type="dxa"/>
            <w:hideMark/>
          </w:tcPr>
          <w:p w14:paraId="7562670D" w14:textId="77777777" w:rsidR="00C76D54" w:rsidRPr="00251898" w:rsidRDefault="00C81D53"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Seq.</w:t>
            </w:r>
          </w:p>
        </w:tc>
        <w:tc>
          <w:tcPr>
            <w:tcW w:w="2183" w:type="dxa"/>
            <w:hideMark/>
          </w:tcPr>
          <w:p w14:paraId="7562670E" w14:textId="77777777" w:rsidR="00C76D54" w:rsidRPr="00251898" w:rsidRDefault="00C76D54"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Nome do Campo</w:t>
            </w:r>
          </w:p>
        </w:tc>
        <w:tc>
          <w:tcPr>
            <w:tcW w:w="1984" w:type="dxa"/>
            <w:hideMark/>
          </w:tcPr>
          <w:p w14:paraId="7562670F" w14:textId="77777777" w:rsidR="00C76D54" w:rsidRPr="00251898" w:rsidRDefault="00C76D54"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Descrição</w:t>
            </w:r>
          </w:p>
        </w:tc>
        <w:tc>
          <w:tcPr>
            <w:tcW w:w="1418" w:type="dxa"/>
            <w:hideMark/>
          </w:tcPr>
          <w:p w14:paraId="75626710" w14:textId="77777777" w:rsidR="00C76D54" w:rsidRPr="00251898" w:rsidRDefault="00842923"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Tamanho máximo</w:t>
            </w:r>
          </w:p>
        </w:tc>
        <w:tc>
          <w:tcPr>
            <w:tcW w:w="1134" w:type="dxa"/>
            <w:hideMark/>
          </w:tcPr>
          <w:p w14:paraId="75626711" w14:textId="77777777" w:rsidR="00C76D54" w:rsidRPr="00251898" w:rsidRDefault="00C76D54"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Formato</w:t>
            </w:r>
          </w:p>
        </w:tc>
        <w:tc>
          <w:tcPr>
            <w:tcW w:w="1417" w:type="dxa"/>
            <w:hideMark/>
          </w:tcPr>
          <w:p w14:paraId="75626712" w14:textId="77777777" w:rsidR="00C76D54" w:rsidRPr="00251898" w:rsidRDefault="00C76D54"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Obrigatório</w:t>
            </w:r>
          </w:p>
        </w:tc>
        <w:tc>
          <w:tcPr>
            <w:tcW w:w="5463" w:type="dxa"/>
            <w:hideMark/>
          </w:tcPr>
          <w:p w14:paraId="75626713" w14:textId="77777777" w:rsidR="00C76D54" w:rsidRPr="00251898" w:rsidRDefault="00C76D54"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Conteúdo</w:t>
            </w:r>
          </w:p>
        </w:tc>
      </w:tr>
      <w:tr w:rsidR="00445F3F" w:rsidRPr="00251898" w14:paraId="7562671C" w14:textId="77777777" w:rsidTr="00251898">
        <w:trPr>
          <w:trHeight w:val="510"/>
        </w:trPr>
        <w:tc>
          <w:tcPr>
            <w:tcW w:w="619" w:type="dxa"/>
            <w:hideMark/>
          </w:tcPr>
          <w:p w14:paraId="75626715" w14:textId="77777777" w:rsidR="00B94C9F" w:rsidRPr="00251898" w:rsidRDefault="00B94C9F" w:rsidP="00251898">
            <w:pPr>
              <w:numPr>
                <w:ilvl w:val="0"/>
                <w:numId w:val="12"/>
              </w:numPr>
              <w:spacing w:after="0"/>
              <w:rPr>
                <w:rFonts w:ascii="Arial" w:eastAsia="Times New Roman" w:hAnsi="Arial" w:cs="Arial"/>
                <w:bCs/>
                <w:color w:val="000000"/>
                <w:sz w:val="20"/>
                <w:szCs w:val="20"/>
                <w:lang w:eastAsia="pt-BR"/>
              </w:rPr>
            </w:pPr>
          </w:p>
        </w:tc>
        <w:tc>
          <w:tcPr>
            <w:tcW w:w="2183" w:type="dxa"/>
            <w:hideMark/>
          </w:tcPr>
          <w:p w14:paraId="75626716" w14:textId="77777777" w:rsidR="00B94C9F" w:rsidRPr="00251898" w:rsidRDefault="00B94C9F" w:rsidP="00251898">
            <w:pPr>
              <w:spacing w:after="0"/>
              <w:rPr>
                <w:rFonts w:ascii="Arial" w:eastAsia="Times New Roman" w:hAnsi="Arial" w:cs="Arial"/>
                <w:b/>
                <w:i/>
                <w:color w:val="000000"/>
                <w:sz w:val="20"/>
                <w:szCs w:val="20"/>
                <w:lang w:eastAsia="pt-BR"/>
              </w:rPr>
            </w:pPr>
            <w:proofErr w:type="spellStart"/>
            <w:r w:rsidRPr="00251898">
              <w:rPr>
                <w:rFonts w:ascii="Arial" w:eastAsia="Times New Roman" w:hAnsi="Arial" w:cs="Arial"/>
                <w:b/>
                <w:i/>
                <w:color w:val="000000"/>
                <w:sz w:val="20"/>
                <w:szCs w:val="20"/>
                <w:lang w:eastAsia="pt-BR"/>
              </w:rPr>
              <w:t>tipoRegistro</w:t>
            </w:r>
            <w:proofErr w:type="spellEnd"/>
          </w:p>
        </w:tc>
        <w:tc>
          <w:tcPr>
            <w:tcW w:w="1984" w:type="dxa"/>
            <w:hideMark/>
          </w:tcPr>
          <w:p w14:paraId="75626717" w14:textId="77777777" w:rsidR="00B94C9F" w:rsidRPr="00251898" w:rsidRDefault="00B94C9F"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Tipo do registro</w:t>
            </w:r>
          </w:p>
        </w:tc>
        <w:tc>
          <w:tcPr>
            <w:tcW w:w="1418" w:type="dxa"/>
            <w:hideMark/>
          </w:tcPr>
          <w:p w14:paraId="75626718" w14:textId="77777777" w:rsidR="00B94C9F" w:rsidRPr="00251898" w:rsidRDefault="00B94C9F"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Sempre 2</w:t>
            </w:r>
          </w:p>
        </w:tc>
        <w:tc>
          <w:tcPr>
            <w:tcW w:w="1134" w:type="dxa"/>
            <w:hideMark/>
          </w:tcPr>
          <w:p w14:paraId="75626719" w14:textId="77777777" w:rsidR="00B94C9F" w:rsidRPr="00251898" w:rsidRDefault="00B94C9F"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Inteiro</w:t>
            </w:r>
          </w:p>
        </w:tc>
        <w:tc>
          <w:tcPr>
            <w:tcW w:w="1417" w:type="dxa"/>
            <w:hideMark/>
          </w:tcPr>
          <w:p w14:paraId="7562671A" w14:textId="77777777" w:rsidR="00B94C9F" w:rsidRPr="00251898" w:rsidRDefault="00B94C9F"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63" w:type="dxa"/>
            <w:hideMark/>
          </w:tcPr>
          <w:p w14:paraId="7562671B" w14:textId="0818C533" w:rsidR="00B94C9F" w:rsidRPr="00251898" w:rsidRDefault="00B94C9F" w:rsidP="000C7A57">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1</w:t>
            </w:r>
            <w:r w:rsidR="002A7C40" w:rsidRPr="00251898">
              <w:rPr>
                <w:rFonts w:ascii="Arial" w:eastAsia="Times New Roman" w:hAnsi="Arial" w:cs="Arial"/>
                <w:color w:val="000000"/>
                <w:sz w:val="20"/>
                <w:szCs w:val="20"/>
                <w:lang w:eastAsia="pt-BR"/>
              </w:rPr>
              <w:t>0</w:t>
            </w:r>
            <w:r w:rsidRPr="00251898">
              <w:rPr>
                <w:rFonts w:ascii="Arial" w:eastAsia="Times New Roman" w:hAnsi="Arial" w:cs="Arial"/>
                <w:color w:val="000000"/>
                <w:sz w:val="20"/>
                <w:szCs w:val="20"/>
                <w:lang w:eastAsia="pt-BR"/>
              </w:rPr>
              <w:t xml:space="preserve"> –</w:t>
            </w:r>
            <w:r w:rsidR="000C7A57" w:rsidRPr="000C7A57">
              <w:rPr>
                <w:rFonts w:ascii="Arial" w:eastAsia="Times New Roman" w:hAnsi="Arial" w:cs="Arial"/>
                <w:color w:val="000000"/>
                <w:sz w:val="20"/>
                <w:szCs w:val="20"/>
                <w:lang w:eastAsia="pt-BR"/>
              </w:rPr>
              <w:t xml:space="preserve">Cadastro </w:t>
            </w:r>
            <w:r w:rsidRPr="00251898">
              <w:rPr>
                <w:rFonts w:ascii="Arial" w:eastAsia="Times New Roman" w:hAnsi="Arial" w:cs="Arial"/>
                <w:color w:val="000000"/>
                <w:sz w:val="20"/>
                <w:szCs w:val="20"/>
                <w:lang w:eastAsia="pt-BR"/>
              </w:rPr>
              <w:t xml:space="preserve">das </w:t>
            </w:r>
            <w:r w:rsidR="004515FE" w:rsidRPr="00251898">
              <w:rPr>
                <w:rFonts w:ascii="Arial" w:eastAsia="Times New Roman" w:hAnsi="Arial" w:cs="Arial"/>
                <w:color w:val="000000"/>
                <w:sz w:val="20"/>
                <w:szCs w:val="20"/>
                <w:lang w:eastAsia="pt-BR"/>
              </w:rPr>
              <w:t>Ações e Metas</w:t>
            </w:r>
            <w:r w:rsidRPr="00251898">
              <w:rPr>
                <w:rFonts w:ascii="Arial" w:eastAsia="Times New Roman" w:hAnsi="Arial" w:cs="Arial"/>
                <w:color w:val="000000"/>
                <w:sz w:val="20"/>
                <w:szCs w:val="20"/>
                <w:lang w:eastAsia="pt-BR"/>
              </w:rPr>
              <w:t>.</w:t>
            </w:r>
          </w:p>
        </w:tc>
      </w:tr>
      <w:tr w:rsidR="00445F3F" w:rsidRPr="00251898" w14:paraId="75626726" w14:textId="77777777" w:rsidTr="00251898">
        <w:trPr>
          <w:trHeight w:val="510"/>
        </w:trPr>
        <w:tc>
          <w:tcPr>
            <w:tcW w:w="619" w:type="dxa"/>
            <w:hideMark/>
          </w:tcPr>
          <w:p w14:paraId="7562671D" w14:textId="77777777" w:rsidR="00B8636A" w:rsidRPr="00251898" w:rsidRDefault="00B8636A" w:rsidP="00251898">
            <w:pPr>
              <w:numPr>
                <w:ilvl w:val="0"/>
                <w:numId w:val="12"/>
              </w:numPr>
              <w:spacing w:after="0"/>
              <w:rPr>
                <w:rFonts w:ascii="Arial" w:eastAsia="Times New Roman" w:hAnsi="Arial" w:cs="Arial"/>
                <w:bCs/>
                <w:color w:val="000000"/>
                <w:sz w:val="20"/>
                <w:szCs w:val="20"/>
                <w:lang w:eastAsia="pt-BR"/>
              </w:rPr>
            </w:pPr>
          </w:p>
        </w:tc>
        <w:tc>
          <w:tcPr>
            <w:tcW w:w="2183" w:type="dxa"/>
            <w:hideMark/>
          </w:tcPr>
          <w:p w14:paraId="7562671E" w14:textId="77777777" w:rsidR="00B8636A" w:rsidRPr="00E52670" w:rsidRDefault="006E01FF" w:rsidP="00251898">
            <w:pPr>
              <w:spacing w:after="0"/>
              <w:rPr>
                <w:rFonts w:ascii="Arial" w:eastAsia="Times New Roman" w:hAnsi="Arial" w:cs="Arial"/>
                <w:color w:val="000000"/>
                <w:sz w:val="20"/>
                <w:szCs w:val="20"/>
                <w:lang w:eastAsia="pt-BR"/>
              </w:rPr>
            </w:pPr>
            <w:proofErr w:type="spellStart"/>
            <w:r w:rsidRPr="00E52670">
              <w:rPr>
                <w:rFonts w:ascii="Arial" w:eastAsia="Times New Roman" w:hAnsi="Arial" w:cs="Arial"/>
                <w:color w:val="000000"/>
                <w:sz w:val="20"/>
                <w:szCs w:val="20"/>
                <w:lang w:eastAsia="pt-BR"/>
              </w:rPr>
              <w:t>p</w:t>
            </w:r>
            <w:r w:rsidR="00B8636A" w:rsidRPr="00E52670">
              <w:rPr>
                <w:rFonts w:ascii="Arial" w:eastAsia="Times New Roman" w:hAnsi="Arial" w:cs="Arial"/>
                <w:color w:val="000000"/>
                <w:sz w:val="20"/>
                <w:szCs w:val="20"/>
                <w:lang w:eastAsia="pt-BR"/>
              </w:rPr>
              <w:t>ossuiSubAcao</w:t>
            </w:r>
            <w:proofErr w:type="spellEnd"/>
          </w:p>
        </w:tc>
        <w:tc>
          <w:tcPr>
            <w:tcW w:w="1984" w:type="dxa"/>
            <w:hideMark/>
          </w:tcPr>
          <w:p w14:paraId="7562671F" w14:textId="77777777" w:rsidR="00B8636A" w:rsidRPr="00251898" w:rsidRDefault="00B8636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Informar se as metas são definidas por </w:t>
            </w:r>
            <w:proofErr w:type="spellStart"/>
            <w:r w:rsidRPr="00251898">
              <w:rPr>
                <w:rFonts w:ascii="Arial" w:eastAsia="Times New Roman" w:hAnsi="Arial" w:cs="Arial"/>
                <w:color w:val="000000"/>
                <w:sz w:val="20"/>
                <w:szCs w:val="20"/>
                <w:lang w:eastAsia="pt-BR"/>
              </w:rPr>
              <w:t>sub-ação</w:t>
            </w:r>
            <w:proofErr w:type="spellEnd"/>
          </w:p>
        </w:tc>
        <w:tc>
          <w:tcPr>
            <w:tcW w:w="1418" w:type="dxa"/>
            <w:hideMark/>
          </w:tcPr>
          <w:p w14:paraId="75626720" w14:textId="77777777" w:rsidR="00B8636A" w:rsidRPr="00251898" w:rsidRDefault="006E01FF"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w:t>
            </w:r>
            <w:r w:rsidR="00B8636A" w:rsidRPr="00251898">
              <w:rPr>
                <w:rFonts w:ascii="Arial" w:eastAsia="Times New Roman" w:hAnsi="Arial" w:cs="Arial"/>
                <w:color w:val="000000"/>
                <w:sz w:val="20"/>
                <w:szCs w:val="20"/>
                <w:lang w:eastAsia="pt-BR"/>
              </w:rPr>
              <w:t>1</w:t>
            </w:r>
          </w:p>
        </w:tc>
        <w:tc>
          <w:tcPr>
            <w:tcW w:w="1134" w:type="dxa"/>
            <w:hideMark/>
          </w:tcPr>
          <w:p w14:paraId="75626721" w14:textId="77777777" w:rsidR="00B8636A" w:rsidRPr="00251898" w:rsidRDefault="00B8636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Inteiro</w:t>
            </w:r>
          </w:p>
        </w:tc>
        <w:tc>
          <w:tcPr>
            <w:tcW w:w="1417" w:type="dxa"/>
            <w:hideMark/>
          </w:tcPr>
          <w:p w14:paraId="75626722" w14:textId="77777777" w:rsidR="00B8636A" w:rsidRPr="00251898" w:rsidRDefault="00B8636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63" w:type="dxa"/>
            <w:hideMark/>
          </w:tcPr>
          <w:p w14:paraId="75626723" w14:textId="77777777" w:rsidR="00B8636A" w:rsidRPr="00251898" w:rsidRDefault="00B8636A"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Informar se as metas são definidas por </w:t>
            </w:r>
            <w:proofErr w:type="spellStart"/>
            <w:r w:rsidRPr="00251898">
              <w:rPr>
                <w:rFonts w:ascii="Arial" w:eastAsia="Times New Roman" w:hAnsi="Arial" w:cs="Arial"/>
                <w:color w:val="000000"/>
                <w:sz w:val="20"/>
                <w:szCs w:val="20"/>
                <w:lang w:eastAsia="pt-BR"/>
              </w:rPr>
              <w:t>sub-ação</w:t>
            </w:r>
            <w:proofErr w:type="spellEnd"/>
            <w:r w:rsidRPr="00251898">
              <w:rPr>
                <w:rFonts w:ascii="Arial" w:eastAsia="Times New Roman" w:hAnsi="Arial" w:cs="Arial"/>
                <w:color w:val="000000"/>
                <w:sz w:val="20"/>
                <w:szCs w:val="20"/>
                <w:lang w:eastAsia="pt-BR"/>
              </w:rPr>
              <w:t>:</w:t>
            </w:r>
          </w:p>
          <w:p w14:paraId="75626724" w14:textId="77777777" w:rsidR="00B8636A" w:rsidRPr="00251898" w:rsidRDefault="00B8636A"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1 – Sim</w:t>
            </w:r>
          </w:p>
          <w:p w14:paraId="75626725" w14:textId="77777777" w:rsidR="00B8636A" w:rsidRPr="00251898" w:rsidRDefault="00B8636A"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2 – Não </w:t>
            </w:r>
          </w:p>
        </w:tc>
      </w:tr>
      <w:tr w:rsidR="004272B8" w:rsidRPr="00251898" w14:paraId="7562675F" w14:textId="77777777" w:rsidTr="00251898">
        <w:trPr>
          <w:trHeight w:val="300"/>
        </w:trPr>
        <w:tc>
          <w:tcPr>
            <w:tcW w:w="619" w:type="dxa"/>
            <w:hideMark/>
          </w:tcPr>
          <w:p w14:paraId="75626758" w14:textId="77777777" w:rsidR="004272B8" w:rsidRPr="00251898" w:rsidRDefault="004272B8" w:rsidP="00251898">
            <w:pPr>
              <w:numPr>
                <w:ilvl w:val="0"/>
                <w:numId w:val="12"/>
              </w:numPr>
              <w:spacing w:after="0"/>
              <w:rPr>
                <w:rFonts w:ascii="Arial" w:eastAsia="Times New Roman" w:hAnsi="Arial" w:cs="Arial"/>
                <w:bCs/>
                <w:color w:val="000000"/>
                <w:sz w:val="20"/>
                <w:szCs w:val="20"/>
                <w:lang w:eastAsia="pt-BR"/>
              </w:rPr>
            </w:pPr>
          </w:p>
        </w:tc>
        <w:tc>
          <w:tcPr>
            <w:tcW w:w="2183" w:type="dxa"/>
            <w:hideMark/>
          </w:tcPr>
          <w:p w14:paraId="75626759" w14:textId="77777777" w:rsidR="004272B8" w:rsidRPr="00251898" w:rsidRDefault="004272B8" w:rsidP="00251898">
            <w:pPr>
              <w:spacing w:after="0"/>
              <w:rPr>
                <w:rFonts w:ascii="Arial" w:eastAsia="Times New Roman" w:hAnsi="Arial" w:cs="Arial"/>
                <w:b/>
                <w:i/>
                <w:color w:val="000000"/>
                <w:sz w:val="20"/>
                <w:szCs w:val="20"/>
                <w:lang w:eastAsia="pt-BR"/>
              </w:rPr>
            </w:pPr>
            <w:proofErr w:type="spellStart"/>
            <w:r w:rsidRPr="00251898">
              <w:rPr>
                <w:rFonts w:ascii="Arial" w:eastAsia="Times New Roman" w:hAnsi="Arial" w:cs="Arial"/>
                <w:b/>
                <w:i/>
                <w:color w:val="000000"/>
                <w:sz w:val="20"/>
                <w:szCs w:val="20"/>
                <w:lang w:eastAsia="pt-BR"/>
              </w:rPr>
              <w:t>idAcao</w:t>
            </w:r>
            <w:proofErr w:type="spellEnd"/>
          </w:p>
        </w:tc>
        <w:tc>
          <w:tcPr>
            <w:tcW w:w="1984" w:type="dxa"/>
            <w:hideMark/>
          </w:tcPr>
          <w:p w14:paraId="7562675A" w14:textId="77777777" w:rsidR="004272B8" w:rsidRPr="00251898" w:rsidRDefault="004272B8"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que identifica a Ação.</w:t>
            </w:r>
          </w:p>
        </w:tc>
        <w:tc>
          <w:tcPr>
            <w:tcW w:w="1418" w:type="dxa"/>
            <w:hideMark/>
          </w:tcPr>
          <w:p w14:paraId="7562675B" w14:textId="77777777" w:rsidR="004272B8" w:rsidRPr="00251898" w:rsidRDefault="004272B8"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Sempre 4</w:t>
            </w:r>
          </w:p>
        </w:tc>
        <w:tc>
          <w:tcPr>
            <w:tcW w:w="1134" w:type="dxa"/>
            <w:hideMark/>
          </w:tcPr>
          <w:p w14:paraId="7562675C" w14:textId="77777777" w:rsidR="004272B8" w:rsidRPr="00251898" w:rsidRDefault="004272B8"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7" w:type="dxa"/>
            <w:hideMark/>
          </w:tcPr>
          <w:p w14:paraId="7562675D" w14:textId="77777777" w:rsidR="004272B8" w:rsidRPr="00251898" w:rsidRDefault="004272B8"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63" w:type="dxa"/>
            <w:hideMark/>
          </w:tcPr>
          <w:p w14:paraId="7562675E" w14:textId="77777777" w:rsidR="004272B8" w:rsidRPr="00251898" w:rsidRDefault="004272B8"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que identifica a Ação.</w:t>
            </w:r>
          </w:p>
        </w:tc>
      </w:tr>
      <w:tr w:rsidR="00562BFE" w:rsidRPr="00251898" w14:paraId="75626767" w14:textId="77777777" w:rsidTr="00251898">
        <w:trPr>
          <w:trHeight w:val="300"/>
        </w:trPr>
        <w:tc>
          <w:tcPr>
            <w:tcW w:w="619" w:type="dxa"/>
          </w:tcPr>
          <w:p w14:paraId="75626760" w14:textId="77777777" w:rsidR="00562BFE" w:rsidRPr="00251898" w:rsidRDefault="00562BFE" w:rsidP="00251898">
            <w:pPr>
              <w:numPr>
                <w:ilvl w:val="0"/>
                <w:numId w:val="12"/>
              </w:numPr>
              <w:spacing w:after="0"/>
              <w:rPr>
                <w:rFonts w:ascii="Arial" w:eastAsia="Times New Roman" w:hAnsi="Arial" w:cs="Arial"/>
                <w:bCs/>
                <w:color w:val="000000"/>
                <w:sz w:val="20"/>
                <w:szCs w:val="20"/>
                <w:lang w:eastAsia="pt-BR"/>
              </w:rPr>
            </w:pPr>
          </w:p>
        </w:tc>
        <w:tc>
          <w:tcPr>
            <w:tcW w:w="2183" w:type="dxa"/>
          </w:tcPr>
          <w:p w14:paraId="75626761" w14:textId="77777777" w:rsidR="00562BFE" w:rsidRPr="00251898" w:rsidRDefault="00562BFE" w:rsidP="00251898">
            <w:pPr>
              <w:spacing w:after="0"/>
              <w:rPr>
                <w:rFonts w:ascii="Arial" w:eastAsia="Times New Roman" w:hAnsi="Arial" w:cs="Arial"/>
                <w:color w:val="000000"/>
                <w:sz w:val="20"/>
                <w:szCs w:val="20"/>
                <w:lang w:eastAsia="pt-BR"/>
              </w:rPr>
            </w:pPr>
            <w:proofErr w:type="spellStart"/>
            <w:r w:rsidRPr="00251898">
              <w:rPr>
                <w:rFonts w:ascii="Arial" w:eastAsia="Times New Roman" w:hAnsi="Arial" w:cs="Arial"/>
                <w:color w:val="000000"/>
                <w:sz w:val="20"/>
                <w:szCs w:val="20"/>
                <w:lang w:eastAsia="pt-BR"/>
              </w:rPr>
              <w:t>descAcao</w:t>
            </w:r>
            <w:proofErr w:type="spellEnd"/>
          </w:p>
        </w:tc>
        <w:tc>
          <w:tcPr>
            <w:tcW w:w="1984" w:type="dxa"/>
          </w:tcPr>
          <w:p w14:paraId="75626762"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Descrição da Ação.</w:t>
            </w:r>
          </w:p>
        </w:tc>
        <w:tc>
          <w:tcPr>
            <w:tcW w:w="1418" w:type="dxa"/>
          </w:tcPr>
          <w:p w14:paraId="75626763" w14:textId="3951D84B" w:rsidR="00562BFE" w:rsidRPr="00251898" w:rsidRDefault="00A464CB"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200</w:t>
            </w:r>
          </w:p>
        </w:tc>
        <w:tc>
          <w:tcPr>
            <w:tcW w:w="1134" w:type="dxa"/>
          </w:tcPr>
          <w:p w14:paraId="75626764"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7" w:type="dxa"/>
          </w:tcPr>
          <w:p w14:paraId="75626765"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63" w:type="dxa"/>
          </w:tcPr>
          <w:p w14:paraId="75626766" w14:textId="77777777" w:rsidR="00562BFE" w:rsidRPr="00251898" w:rsidRDefault="00562BFE"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Descrição da Ação.</w:t>
            </w:r>
          </w:p>
        </w:tc>
      </w:tr>
      <w:tr w:rsidR="00562BFE" w:rsidRPr="00251898" w14:paraId="7562676F" w14:textId="77777777" w:rsidTr="00704D0A">
        <w:trPr>
          <w:trHeight w:val="283"/>
        </w:trPr>
        <w:tc>
          <w:tcPr>
            <w:tcW w:w="619" w:type="dxa"/>
            <w:hideMark/>
          </w:tcPr>
          <w:p w14:paraId="75626768" w14:textId="77777777" w:rsidR="00562BFE" w:rsidRPr="00251898" w:rsidRDefault="00562BFE" w:rsidP="00251898">
            <w:pPr>
              <w:numPr>
                <w:ilvl w:val="0"/>
                <w:numId w:val="12"/>
              </w:numPr>
              <w:spacing w:after="0"/>
              <w:rPr>
                <w:rFonts w:ascii="Arial" w:eastAsia="Times New Roman" w:hAnsi="Arial" w:cs="Arial"/>
                <w:color w:val="000000"/>
                <w:sz w:val="20"/>
                <w:szCs w:val="20"/>
                <w:lang w:eastAsia="pt-BR"/>
              </w:rPr>
            </w:pPr>
          </w:p>
        </w:tc>
        <w:tc>
          <w:tcPr>
            <w:tcW w:w="2183" w:type="dxa"/>
            <w:hideMark/>
          </w:tcPr>
          <w:p w14:paraId="75626769" w14:textId="77777777" w:rsidR="00562BFE" w:rsidRPr="00251898" w:rsidRDefault="00562BFE" w:rsidP="00251898">
            <w:pPr>
              <w:spacing w:after="0"/>
              <w:rPr>
                <w:rFonts w:ascii="Arial" w:eastAsia="Times New Roman" w:hAnsi="Arial" w:cs="Arial"/>
                <w:color w:val="000000"/>
                <w:sz w:val="20"/>
                <w:szCs w:val="20"/>
                <w:lang w:eastAsia="pt-BR"/>
              </w:rPr>
            </w:pPr>
            <w:proofErr w:type="spellStart"/>
            <w:r w:rsidRPr="00251898">
              <w:rPr>
                <w:rFonts w:ascii="Arial" w:eastAsia="Times New Roman" w:hAnsi="Arial" w:cs="Arial"/>
                <w:color w:val="000000"/>
                <w:sz w:val="20"/>
                <w:szCs w:val="20"/>
                <w:lang w:eastAsia="pt-BR"/>
              </w:rPr>
              <w:t>finalidadeAcao</w:t>
            </w:r>
            <w:proofErr w:type="spellEnd"/>
          </w:p>
        </w:tc>
        <w:tc>
          <w:tcPr>
            <w:tcW w:w="1984" w:type="dxa"/>
            <w:hideMark/>
          </w:tcPr>
          <w:p w14:paraId="7562676A"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Finalidade da Ação</w:t>
            </w:r>
          </w:p>
        </w:tc>
        <w:tc>
          <w:tcPr>
            <w:tcW w:w="1418" w:type="dxa"/>
            <w:hideMark/>
          </w:tcPr>
          <w:p w14:paraId="7562676B" w14:textId="13E399E1" w:rsidR="00562BFE" w:rsidRPr="00251898" w:rsidRDefault="00A464CB"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500</w:t>
            </w:r>
          </w:p>
        </w:tc>
        <w:tc>
          <w:tcPr>
            <w:tcW w:w="1134" w:type="dxa"/>
            <w:hideMark/>
          </w:tcPr>
          <w:p w14:paraId="7562676C"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7" w:type="dxa"/>
            <w:hideMark/>
          </w:tcPr>
          <w:p w14:paraId="7562676D"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63" w:type="dxa"/>
            <w:hideMark/>
          </w:tcPr>
          <w:p w14:paraId="7562676E" w14:textId="77777777" w:rsidR="00562BFE" w:rsidRPr="00251898" w:rsidRDefault="00562BFE"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Finalidade da Ação.</w:t>
            </w:r>
          </w:p>
        </w:tc>
      </w:tr>
      <w:tr w:rsidR="00562BFE" w:rsidRPr="00251898" w14:paraId="75626777" w14:textId="77777777" w:rsidTr="00251898">
        <w:trPr>
          <w:trHeight w:val="765"/>
        </w:trPr>
        <w:tc>
          <w:tcPr>
            <w:tcW w:w="619" w:type="dxa"/>
            <w:hideMark/>
          </w:tcPr>
          <w:p w14:paraId="75626770" w14:textId="77777777" w:rsidR="00562BFE" w:rsidRPr="00251898" w:rsidRDefault="00562BFE" w:rsidP="00251898">
            <w:pPr>
              <w:numPr>
                <w:ilvl w:val="0"/>
                <w:numId w:val="12"/>
              </w:numPr>
              <w:spacing w:after="0"/>
              <w:rPr>
                <w:rFonts w:ascii="Arial" w:eastAsia="Times New Roman" w:hAnsi="Arial" w:cs="Arial"/>
                <w:color w:val="000000"/>
                <w:sz w:val="20"/>
                <w:szCs w:val="20"/>
                <w:lang w:eastAsia="pt-BR"/>
              </w:rPr>
            </w:pPr>
          </w:p>
        </w:tc>
        <w:tc>
          <w:tcPr>
            <w:tcW w:w="2183" w:type="dxa"/>
            <w:hideMark/>
          </w:tcPr>
          <w:p w14:paraId="75626771"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produto</w:t>
            </w:r>
          </w:p>
        </w:tc>
        <w:tc>
          <w:tcPr>
            <w:tcW w:w="1984" w:type="dxa"/>
            <w:hideMark/>
          </w:tcPr>
          <w:p w14:paraId="75626772"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Produto da Ação</w:t>
            </w:r>
          </w:p>
        </w:tc>
        <w:tc>
          <w:tcPr>
            <w:tcW w:w="1418" w:type="dxa"/>
            <w:hideMark/>
          </w:tcPr>
          <w:p w14:paraId="75626773"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50</w:t>
            </w:r>
          </w:p>
        </w:tc>
        <w:tc>
          <w:tcPr>
            <w:tcW w:w="1134" w:type="dxa"/>
            <w:hideMark/>
          </w:tcPr>
          <w:p w14:paraId="75626774"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7" w:type="dxa"/>
            <w:hideMark/>
          </w:tcPr>
          <w:p w14:paraId="75626775"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Não</w:t>
            </w:r>
          </w:p>
        </w:tc>
        <w:tc>
          <w:tcPr>
            <w:tcW w:w="5463" w:type="dxa"/>
            <w:hideMark/>
          </w:tcPr>
          <w:p w14:paraId="75626776" w14:textId="77777777" w:rsidR="00562BFE" w:rsidRPr="00251898" w:rsidRDefault="00562BFE"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Produto da Ação. Não preencher se o campo “</w:t>
            </w:r>
            <w:proofErr w:type="spellStart"/>
            <w:r w:rsidRPr="00251898">
              <w:rPr>
                <w:rFonts w:ascii="Arial" w:eastAsia="Times New Roman" w:hAnsi="Arial" w:cs="Arial"/>
                <w:color w:val="000000"/>
                <w:sz w:val="20"/>
                <w:szCs w:val="20"/>
                <w:lang w:eastAsia="pt-BR"/>
              </w:rPr>
              <w:t>possuiSubAcao</w:t>
            </w:r>
            <w:proofErr w:type="spellEnd"/>
            <w:r w:rsidRPr="00251898">
              <w:rPr>
                <w:rFonts w:ascii="Arial" w:eastAsia="Times New Roman" w:hAnsi="Arial" w:cs="Arial"/>
                <w:color w:val="000000"/>
                <w:sz w:val="20"/>
                <w:szCs w:val="20"/>
                <w:lang w:eastAsia="pt-BR"/>
              </w:rPr>
              <w:t>” estiver preenchido com a opção: 1 – Sim.</w:t>
            </w:r>
          </w:p>
        </w:tc>
      </w:tr>
      <w:tr w:rsidR="00562BFE" w:rsidRPr="00251898" w14:paraId="7562677F" w14:textId="77777777" w:rsidTr="00251898">
        <w:trPr>
          <w:trHeight w:val="300"/>
        </w:trPr>
        <w:tc>
          <w:tcPr>
            <w:tcW w:w="619" w:type="dxa"/>
            <w:hideMark/>
          </w:tcPr>
          <w:p w14:paraId="75626778" w14:textId="77777777" w:rsidR="00562BFE" w:rsidRPr="00251898" w:rsidRDefault="00562BFE" w:rsidP="00251898">
            <w:pPr>
              <w:numPr>
                <w:ilvl w:val="0"/>
                <w:numId w:val="12"/>
              </w:numPr>
              <w:spacing w:after="0"/>
              <w:rPr>
                <w:rFonts w:ascii="Arial" w:eastAsia="Times New Roman" w:hAnsi="Arial" w:cs="Arial"/>
                <w:color w:val="000000"/>
                <w:sz w:val="20"/>
                <w:szCs w:val="20"/>
                <w:lang w:eastAsia="pt-BR"/>
              </w:rPr>
            </w:pPr>
          </w:p>
        </w:tc>
        <w:tc>
          <w:tcPr>
            <w:tcW w:w="2183" w:type="dxa"/>
            <w:hideMark/>
          </w:tcPr>
          <w:p w14:paraId="75626779" w14:textId="77777777" w:rsidR="00562BFE" w:rsidRPr="00251898" w:rsidRDefault="00562BFE" w:rsidP="00251898">
            <w:pPr>
              <w:spacing w:after="0"/>
              <w:rPr>
                <w:rFonts w:ascii="Arial" w:eastAsia="Times New Roman" w:hAnsi="Arial" w:cs="Arial"/>
                <w:color w:val="000000"/>
                <w:sz w:val="20"/>
                <w:szCs w:val="20"/>
                <w:lang w:eastAsia="pt-BR"/>
              </w:rPr>
            </w:pPr>
            <w:proofErr w:type="spellStart"/>
            <w:r w:rsidRPr="00251898">
              <w:rPr>
                <w:rFonts w:ascii="Arial" w:eastAsia="Times New Roman" w:hAnsi="Arial" w:cs="Arial"/>
                <w:color w:val="000000"/>
                <w:sz w:val="20"/>
                <w:szCs w:val="20"/>
                <w:lang w:eastAsia="pt-BR"/>
              </w:rPr>
              <w:t>unidadeMedida</w:t>
            </w:r>
            <w:proofErr w:type="spellEnd"/>
          </w:p>
        </w:tc>
        <w:tc>
          <w:tcPr>
            <w:tcW w:w="1984" w:type="dxa"/>
            <w:hideMark/>
          </w:tcPr>
          <w:p w14:paraId="7562677A"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Unidade de medida</w:t>
            </w:r>
          </w:p>
        </w:tc>
        <w:tc>
          <w:tcPr>
            <w:tcW w:w="1418" w:type="dxa"/>
            <w:hideMark/>
          </w:tcPr>
          <w:p w14:paraId="7562677B"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15</w:t>
            </w:r>
          </w:p>
        </w:tc>
        <w:tc>
          <w:tcPr>
            <w:tcW w:w="1134" w:type="dxa"/>
            <w:hideMark/>
          </w:tcPr>
          <w:p w14:paraId="7562677C"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7" w:type="dxa"/>
            <w:hideMark/>
          </w:tcPr>
          <w:p w14:paraId="7562677D"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Não</w:t>
            </w:r>
          </w:p>
        </w:tc>
        <w:tc>
          <w:tcPr>
            <w:tcW w:w="5463" w:type="dxa"/>
            <w:hideMark/>
          </w:tcPr>
          <w:p w14:paraId="7562677E" w14:textId="77777777" w:rsidR="00562BFE" w:rsidRPr="00251898" w:rsidRDefault="00562BFE"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Unidade de medida. Não preencher se o campo “</w:t>
            </w:r>
            <w:proofErr w:type="spellStart"/>
            <w:r w:rsidRPr="00251898">
              <w:rPr>
                <w:rFonts w:ascii="Arial" w:eastAsia="Times New Roman" w:hAnsi="Arial" w:cs="Arial"/>
                <w:color w:val="000000"/>
                <w:sz w:val="20"/>
                <w:szCs w:val="20"/>
                <w:lang w:eastAsia="pt-BR"/>
              </w:rPr>
              <w:t>possuiSubAcao</w:t>
            </w:r>
            <w:proofErr w:type="spellEnd"/>
            <w:r w:rsidRPr="00251898">
              <w:rPr>
                <w:rFonts w:ascii="Arial" w:eastAsia="Times New Roman" w:hAnsi="Arial" w:cs="Arial"/>
                <w:color w:val="000000"/>
                <w:sz w:val="20"/>
                <w:szCs w:val="20"/>
                <w:lang w:eastAsia="pt-BR"/>
              </w:rPr>
              <w:t>” estiver preenchido com a opção: 1 – Sim.</w:t>
            </w:r>
          </w:p>
        </w:tc>
      </w:tr>
    </w:tbl>
    <w:p w14:paraId="756267C0" w14:textId="77777777" w:rsidR="00B94C9F" w:rsidRDefault="00B94C9F" w:rsidP="00B94C9F">
      <w:pPr>
        <w:rPr>
          <w:color w:val="000000"/>
        </w:rPr>
      </w:pPr>
      <w:bookmarkStart w:id="213" w:name="_Toc27828038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1"/>
        <w:gridCol w:w="2148"/>
        <w:gridCol w:w="1953"/>
        <w:gridCol w:w="1397"/>
        <w:gridCol w:w="1118"/>
        <w:gridCol w:w="1396"/>
        <w:gridCol w:w="5369"/>
      </w:tblGrid>
      <w:tr w:rsidR="001817E3" w:rsidRPr="00445F3F" w14:paraId="756267C2" w14:textId="77777777" w:rsidTr="00D63901">
        <w:trPr>
          <w:trHeight w:val="300"/>
        </w:trPr>
        <w:tc>
          <w:tcPr>
            <w:tcW w:w="14218" w:type="dxa"/>
            <w:gridSpan w:val="7"/>
            <w:noWrap/>
            <w:hideMark/>
          </w:tcPr>
          <w:p w14:paraId="756267C1" w14:textId="1D92FE0B" w:rsidR="001817E3" w:rsidRPr="00445F3F" w:rsidRDefault="001817E3" w:rsidP="00A464CB">
            <w:pPr>
              <w:spacing w:after="0"/>
              <w:jc w:val="both"/>
              <w:rPr>
                <w:rFonts w:ascii="Arial" w:eastAsia="Times New Roman" w:hAnsi="Arial" w:cs="Arial"/>
                <w:b/>
                <w:color w:val="000000"/>
                <w:sz w:val="20"/>
                <w:szCs w:val="20"/>
                <w:lang w:eastAsia="pt-BR"/>
              </w:rPr>
            </w:pPr>
            <w:r w:rsidRPr="00445F3F">
              <w:rPr>
                <w:rFonts w:ascii="Arial" w:eastAsia="Times New Roman" w:hAnsi="Arial" w:cs="Arial"/>
                <w:b/>
                <w:color w:val="000000"/>
                <w:sz w:val="20"/>
                <w:szCs w:val="20"/>
                <w:lang w:eastAsia="pt-BR"/>
              </w:rPr>
              <w:t>11 –</w:t>
            </w:r>
            <w:r w:rsidR="00A464CB" w:rsidRPr="00A464CB">
              <w:rPr>
                <w:rFonts w:ascii="Arial" w:eastAsia="Times New Roman" w:hAnsi="Arial" w:cs="Arial"/>
                <w:b/>
                <w:color w:val="000000"/>
                <w:sz w:val="20"/>
                <w:szCs w:val="20"/>
                <w:lang w:eastAsia="pt-BR"/>
              </w:rPr>
              <w:t xml:space="preserve">Cadastro </w:t>
            </w:r>
            <w:r w:rsidRPr="00445F3F">
              <w:rPr>
                <w:rFonts w:ascii="Arial" w:eastAsia="Times New Roman" w:hAnsi="Arial" w:cs="Arial"/>
                <w:b/>
                <w:color w:val="000000"/>
                <w:sz w:val="20"/>
                <w:szCs w:val="20"/>
                <w:lang w:eastAsia="pt-BR"/>
              </w:rPr>
              <w:t xml:space="preserve">das </w:t>
            </w:r>
            <w:proofErr w:type="spellStart"/>
            <w:r w:rsidRPr="00445F3F">
              <w:rPr>
                <w:rFonts w:ascii="Arial" w:eastAsia="Times New Roman" w:hAnsi="Arial" w:cs="Arial"/>
                <w:b/>
                <w:color w:val="000000"/>
                <w:sz w:val="20"/>
                <w:szCs w:val="20"/>
                <w:lang w:eastAsia="pt-BR"/>
              </w:rPr>
              <w:t>SubAções</w:t>
            </w:r>
            <w:proofErr w:type="spellEnd"/>
            <w:r w:rsidRPr="00445F3F">
              <w:rPr>
                <w:rFonts w:ascii="Arial" w:eastAsia="Times New Roman" w:hAnsi="Arial" w:cs="Arial"/>
                <w:b/>
                <w:color w:val="000000"/>
                <w:sz w:val="20"/>
                <w:szCs w:val="20"/>
                <w:lang w:eastAsia="pt-BR"/>
              </w:rPr>
              <w:t xml:space="preserve"> – Preenchimento opcional, informar somente se as metas forem definidas por </w:t>
            </w:r>
            <w:proofErr w:type="spellStart"/>
            <w:r>
              <w:rPr>
                <w:rFonts w:ascii="Arial" w:eastAsia="Times New Roman" w:hAnsi="Arial" w:cs="Arial"/>
                <w:b/>
                <w:color w:val="000000"/>
                <w:sz w:val="20"/>
                <w:szCs w:val="20"/>
                <w:lang w:eastAsia="pt-BR"/>
              </w:rPr>
              <w:t>SubAção</w:t>
            </w:r>
            <w:proofErr w:type="spellEnd"/>
            <w:r w:rsidRPr="00445F3F">
              <w:rPr>
                <w:rFonts w:ascii="Arial" w:eastAsia="Times New Roman" w:hAnsi="Arial" w:cs="Arial"/>
                <w:b/>
                <w:color w:val="000000"/>
                <w:sz w:val="20"/>
                <w:szCs w:val="20"/>
                <w:lang w:eastAsia="pt-BR"/>
              </w:rPr>
              <w:t>.</w:t>
            </w:r>
          </w:p>
        </w:tc>
      </w:tr>
      <w:tr w:rsidR="001817E3" w:rsidRPr="00445F3F" w14:paraId="756267C4" w14:textId="77777777" w:rsidTr="00D63901">
        <w:trPr>
          <w:trHeight w:val="300"/>
        </w:trPr>
        <w:tc>
          <w:tcPr>
            <w:tcW w:w="14218" w:type="dxa"/>
            <w:gridSpan w:val="7"/>
            <w:noWrap/>
            <w:hideMark/>
          </w:tcPr>
          <w:p w14:paraId="756267C3" w14:textId="23E71ECC" w:rsidR="001817E3" w:rsidRPr="00445F3F" w:rsidRDefault="001817E3" w:rsidP="00D45036">
            <w:pPr>
              <w:spacing w:after="0"/>
              <w:jc w:val="both"/>
              <w:rPr>
                <w:rFonts w:ascii="Arial" w:eastAsia="Times New Roman" w:hAnsi="Arial" w:cs="Arial"/>
                <w:b/>
                <w:color w:val="000000"/>
                <w:sz w:val="20"/>
                <w:szCs w:val="20"/>
                <w:lang w:eastAsia="pt-BR"/>
              </w:rPr>
            </w:pPr>
            <w:r w:rsidRPr="00251898">
              <w:rPr>
                <w:rFonts w:ascii="Arial" w:eastAsia="Times New Roman" w:hAnsi="Arial" w:cs="Arial"/>
                <w:b/>
                <w:color w:val="000000"/>
                <w:sz w:val="20"/>
                <w:szCs w:val="20"/>
                <w:lang w:eastAsia="pt-BR"/>
              </w:rPr>
              <w:t>Campos que determinam a chave do registro:</w:t>
            </w:r>
            <w:r>
              <w:rPr>
                <w:rFonts w:ascii="Arial" w:eastAsia="Times New Roman" w:hAnsi="Arial" w:cs="Arial"/>
                <w:b/>
                <w:color w:val="000000"/>
                <w:sz w:val="20"/>
                <w:szCs w:val="20"/>
                <w:lang w:eastAsia="pt-BR"/>
              </w:rPr>
              <w:t xml:space="preserve"> </w:t>
            </w:r>
            <w:proofErr w:type="spellStart"/>
            <w:r w:rsidRPr="00445F3F">
              <w:rPr>
                <w:rFonts w:ascii="Arial" w:eastAsia="Times New Roman" w:hAnsi="Arial" w:cs="Arial"/>
                <w:b/>
                <w:i/>
                <w:color w:val="000000"/>
                <w:sz w:val="20"/>
                <w:szCs w:val="20"/>
                <w:lang w:eastAsia="pt-BR"/>
              </w:rPr>
              <w:t>tipoRegistro</w:t>
            </w:r>
            <w:proofErr w:type="spellEnd"/>
            <w:r>
              <w:rPr>
                <w:rFonts w:ascii="Arial" w:eastAsia="Times New Roman" w:hAnsi="Arial" w:cs="Arial"/>
                <w:b/>
                <w:i/>
                <w:color w:val="000000"/>
                <w:sz w:val="20"/>
                <w:szCs w:val="20"/>
                <w:lang w:eastAsia="pt-BR"/>
              </w:rPr>
              <w:t xml:space="preserve">, </w:t>
            </w:r>
            <w:proofErr w:type="spellStart"/>
            <w:r w:rsidR="00D45036">
              <w:rPr>
                <w:rFonts w:ascii="Arial" w:eastAsia="Times New Roman" w:hAnsi="Arial" w:cs="Arial"/>
                <w:b/>
                <w:i/>
                <w:color w:val="000000"/>
                <w:sz w:val="20"/>
                <w:szCs w:val="20"/>
                <w:lang w:eastAsia="pt-BR"/>
              </w:rPr>
              <w:t>i</w:t>
            </w:r>
            <w:r w:rsidR="00D45036" w:rsidRPr="00445F3F">
              <w:rPr>
                <w:rFonts w:ascii="Arial" w:eastAsia="Times New Roman" w:hAnsi="Arial" w:cs="Arial"/>
                <w:b/>
                <w:i/>
                <w:color w:val="000000"/>
                <w:sz w:val="20"/>
                <w:szCs w:val="20"/>
                <w:lang w:eastAsia="pt-BR"/>
              </w:rPr>
              <w:t>dAcao</w:t>
            </w:r>
            <w:proofErr w:type="spellEnd"/>
            <w:r w:rsidR="00D45036">
              <w:rPr>
                <w:rFonts w:ascii="Arial" w:eastAsia="Times New Roman" w:hAnsi="Arial" w:cs="Arial"/>
                <w:b/>
                <w:i/>
                <w:color w:val="000000"/>
                <w:sz w:val="20"/>
                <w:szCs w:val="20"/>
                <w:lang w:eastAsia="pt-BR"/>
              </w:rPr>
              <w:t xml:space="preserve">, </w:t>
            </w:r>
            <w:proofErr w:type="spellStart"/>
            <w:r w:rsidR="00D45036" w:rsidRPr="00D45036">
              <w:rPr>
                <w:rFonts w:ascii="Arial" w:eastAsia="Times New Roman" w:hAnsi="Arial" w:cs="Arial"/>
                <w:b/>
                <w:i/>
                <w:color w:val="000000"/>
                <w:sz w:val="20"/>
                <w:szCs w:val="20"/>
                <w:lang w:eastAsia="pt-BR"/>
              </w:rPr>
              <w:t>idSubAcao</w:t>
            </w:r>
            <w:proofErr w:type="spellEnd"/>
          </w:p>
        </w:tc>
      </w:tr>
      <w:tr w:rsidR="001817E3" w:rsidRPr="00445F3F" w14:paraId="756267CC" w14:textId="77777777" w:rsidTr="00D63901">
        <w:trPr>
          <w:trHeight w:val="300"/>
        </w:trPr>
        <w:tc>
          <w:tcPr>
            <w:tcW w:w="619" w:type="dxa"/>
            <w:hideMark/>
          </w:tcPr>
          <w:p w14:paraId="756267C5" w14:textId="77777777" w:rsidR="001817E3" w:rsidRPr="00445F3F" w:rsidRDefault="001817E3" w:rsidP="00D6390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Seq.</w:t>
            </w:r>
          </w:p>
        </w:tc>
        <w:tc>
          <w:tcPr>
            <w:tcW w:w="2183" w:type="dxa"/>
            <w:hideMark/>
          </w:tcPr>
          <w:p w14:paraId="756267C6" w14:textId="77777777" w:rsidR="001817E3" w:rsidRPr="00445F3F" w:rsidRDefault="001817E3" w:rsidP="00D6390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Nome do Campo</w:t>
            </w:r>
          </w:p>
        </w:tc>
        <w:tc>
          <w:tcPr>
            <w:tcW w:w="1984" w:type="dxa"/>
            <w:hideMark/>
          </w:tcPr>
          <w:p w14:paraId="756267C7" w14:textId="77777777" w:rsidR="001817E3" w:rsidRPr="00445F3F" w:rsidRDefault="001817E3" w:rsidP="00D6390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Descrição</w:t>
            </w:r>
          </w:p>
        </w:tc>
        <w:tc>
          <w:tcPr>
            <w:tcW w:w="1418" w:type="dxa"/>
            <w:hideMark/>
          </w:tcPr>
          <w:p w14:paraId="756267C8" w14:textId="77777777" w:rsidR="001817E3" w:rsidRPr="00445F3F" w:rsidRDefault="001817E3" w:rsidP="00D6390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Tamanho máximo</w:t>
            </w:r>
          </w:p>
        </w:tc>
        <w:tc>
          <w:tcPr>
            <w:tcW w:w="1134" w:type="dxa"/>
            <w:hideMark/>
          </w:tcPr>
          <w:p w14:paraId="756267C9" w14:textId="77777777" w:rsidR="001817E3" w:rsidRPr="00445F3F" w:rsidRDefault="001817E3" w:rsidP="00D6390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Formato</w:t>
            </w:r>
          </w:p>
        </w:tc>
        <w:tc>
          <w:tcPr>
            <w:tcW w:w="1417" w:type="dxa"/>
            <w:hideMark/>
          </w:tcPr>
          <w:p w14:paraId="756267CA" w14:textId="77777777" w:rsidR="001817E3" w:rsidRPr="00445F3F" w:rsidRDefault="001817E3" w:rsidP="00D6390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Obrigatório</w:t>
            </w:r>
          </w:p>
        </w:tc>
        <w:tc>
          <w:tcPr>
            <w:tcW w:w="5463" w:type="dxa"/>
            <w:hideMark/>
          </w:tcPr>
          <w:p w14:paraId="756267CB" w14:textId="77777777" w:rsidR="001817E3" w:rsidRPr="00445F3F" w:rsidRDefault="001817E3" w:rsidP="00D6390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Conteúdo</w:t>
            </w:r>
          </w:p>
        </w:tc>
      </w:tr>
      <w:tr w:rsidR="001817E3" w:rsidRPr="00445F3F" w14:paraId="756267D4" w14:textId="77777777" w:rsidTr="00704D0A">
        <w:trPr>
          <w:trHeight w:val="364"/>
        </w:trPr>
        <w:tc>
          <w:tcPr>
            <w:tcW w:w="619" w:type="dxa"/>
            <w:hideMark/>
          </w:tcPr>
          <w:p w14:paraId="756267CD" w14:textId="77777777" w:rsidR="001817E3" w:rsidRPr="00445F3F" w:rsidRDefault="001817E3" w:rsidP="00D63901">
            <w:pPr>
              <w:numPr>
                <w:ilvl w:val="0"/>
                <w:numId w:val="59"/>
              </w:numPr>
              <w:spacing w:after="0"/>
              <w:jc w:val="both"/>
              <w:rPr>
                <w:rFonts w:ascii="Arial" w:eastAsia="Times New Roman" w:hAnsi="Arial" w:cs="Arial"/>
                <w:bCs/>
                <w:color w:val="000000"/>
                <w:sz w:val="20"/>
                <w:szCs w:val="20"/>
                <w:lang w:eastAsia="pt-BR"/>
              </w:rPr>
            </w:pPr>
          </w:p>
        </w:tc>
        <w:tc>
          <w:tcPr>
            <w:tcW w:w="2183" w:type="dxa"/>
            <w:hideMark/>
          </w:tcPr>
          <w:p w14:paraId="756267CE" w14:textId="77777777" w:rsidR="001817E3" w:rsidRPr="00445F3F" w:rsidRDefault="001817E3" w:rsidP="00D63901">
            <w:pPr>
              <w:spacing w:after="0"/>
              <w:jc w:val="both"/>
              <w:rPr>
                <w:rFonts w:ascii="Arial" w:eastAsia="Times New Roman" w:hAnsi="Arial" w:cs="Arial"/>
                <w:b/>
                <w:i/>
                <w:color w:val="000000"/>
                <w:sz w:val="20"/>
                <w:szCs w:val="20"/>
                <w:lang w:eastAsia="pt-BR"/>
              </w:rPr>
            </w:pPr>
            <w:proofErr w:type="spellStart"/>
            <w:r w:rsidRPr="00445F3F">
              <w:rPr>
                <w:rFonts w:ascii="Arial" w:eastAsia="Times New Roman" w:hAnsi="Arial" w:cs="Arial"/>
                <w:b/>
                <w:i/>
                <w:color w:val="000000"/>
                <w:sz w:val="20"/>
                <w:szCs w:val="20"/>
                <w:lang w:eastAsia="pt-BR"/>
              </w:rPr>
              <w:t>tipoRegistro</w:t>
            </w:r>
            <w:proofErr w:type="spellEnd"/>
          </w:p>
        </w:tc>
        <w:tc>
          <w:tcPr>
            <w:tcW w:w="1984" w:type="dxa"/>
            <w:hideMark/>
          </w:tcPr>
          <w:p w14:paraId="756267CF" w14:textId="77777777" w:rsidR="001817E3" w:rsidRPr="00445F3F" w:rsidRDefault="001817E3"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Tipo do registro</w:t>
            </w:r>
          </w:p>
        </w:tc>
        <w:tc>
          <w:tcPr>
            <w:tcW w:w="1418" w:type="dxa"/>
            <w:hideMark/>
          </w:tcPr>
          <w:p w14:paraId="756267D0" w14:textId="77777777" w:rsidR="001817E3" w:rsidRPr="00445F3F" w:rsidRDefault="001817E3"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Sempre 2</w:t>
            </w:r>
          </w:p>
        </w:tc>
        <w:tc>
          <w:tcPr>
            <w:tcW w:w="1134" w:type="dxa"/>
            <w:hideMark/>
          </w:tcPr>
          <w:p w14:paraId="756267D1" w14:textId="77777777" w:rsidR="001817E3" w:rsidRPr="00445F3F" w:rsidRDefault="001817E3"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17" w:type="dxa"/>
            <w:hideMark/>
          </w:tcPr>
          <w:p w14:paraId="756267D2" w14:textId="77777777" w:rsidR="001817E3" w:rsidRPr="00445F3F" w:rsidRDefault="001817E3"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7D3" w14:textId="749536E5" w:rsidR="001817E3" w:rsidRPr="00445F3F" w:rsidRDefault="001817E3" w:rsidP="00A464CB">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11 –</w:t>
            </w:r>
            <w:r w:rsidR="00A464CB" w:rsidRPr="00A464CB">
              <w:rPr>
                <w:rFonts w:ascii="Arial" w:eastAsia="Times New Roman" w:hAnsi="Arial" w:cs="Arial"/>
                <w:color w:val="000000"/>
                <w:sz w:val="20"/>
                <w:szCs w:val="20"/>
                <w:lang w:eastAsia="pt-BR"/>
              </w:rPr>
              <w:t xml:space="preserve">Cadastro </w:t>
            </w:r>
            <w:r w:rsidRPr="00445F3F">
              <w:rPr>
                <w:rFonts w:ascii="Arial" w:eastAsia="Times New Roman" w:hAnsi="Arial" w:cs="Arial"/>
                <w:color w:val="000000"/>
                <w:sz w:val="20"/>
                <w:szCs w:val="20"/>
                <w:lang w:eastAsia="pt-BR"/>
              </w:rPr>
              <w:t xml:space="preserve">das </w:t>
            </w:r>
            <w:proofErr w:type="spellStart"/>
            <w:r w:rsidRPr="00445F3F">
              <w:rPr>
                <w:rFonts w:ascii="Arial" w:eastAsia="Times New Roman" w:hAnsi="Arial" w:cs="Arial"/>
                <w:color w:val="000000"/>
                <w:sz w:val="20"/>
                <w:szCs w:val="20"/>
                <w:lang w:eastAsia="pt-BR"/>
              </w:rPr>
              <w:t>SubAções</w:t>
            </w:r>
            <w:proofErr w:type="spellEnd"/>
            <w:r w:rsidRPr="00445F3F">
              <w:rPr>
                <w:rFonts w:ascii="Arial" w:eastAsia="Times New Roman" w:hAnsi="Arial" w:cs="Arial"/>
                <w:color w:val="000000"/>
                <w:sz w:val="20"/>
                <w:szCs w:val="20"/>
                <w:lang w:eastAsia="pt-BR"/>
              </w:rPr>
              <w:t>.</w:t>
            </w:r>
          </w:p>
        </w:tc>
      </w:tr>
      <w:tr w:rsidR="00A464CB" w:rsidRPr="00445F3F" w14:paraId="756267E5" w14:textId="77777777" w:rsidTr="00D63901">
        <w:trPr>
          <w:trHeight w:val="510"/>
        </w:trPr>
        <w:tc>
          <w:tcPr>
            <w:tcW w:w="619" w:type="dxa"/>
          </w:tcPr>
          <w:p w14:paraId="756267DD" w14:textId="77777777" w:rsidR="00A464CB" w:rsidRPr="00445F3F" w:rsidRDefault="00A464CB" w:rsidP="00D63901">
            <w:pPr>
              <w:numPr>
                <w:ilvl w:val="0"/>
                <w:numId w:val="59"/>
              </w:numPr>
              <w:spacing w:after="0"/>
              <w:jc w:val="both"/>
              <w:rPr>
                <w:rFonts w:ascii="Arial" w:eastAsia="Times New Roman" w:hAnsi="Arial" w:cs="Arial"/>
                <w:color w:val="000000"/>
                <w:sz w:val="20"/>
                <w:szCs w:val="20"/>
                <w:lang w:eastAsia="pt-BR"/>
              </w:rPr>
            </w:pPr>
          </w:p>
        </w:tc>
        <w:tc>
          <w:tcPr>
            <w:tcW w:w="2183" w:type="dxa"/>
          </w:tcPr>
          <w:p w14:paraId="756267DE" w14:textId="77777777" w:rsidR="00A464CB" w:rsidRDefault="00A464CB" w:rsidP="00D63901">
            <w:pPr>
              <w:spacing w:after="0"/>
              <w:jc w:val="both"/>
              <w:rPr>
                <w:rFonts w:ascii="Arial" w:eastAsia="Times New Roman" w:hAnsi="Arial" w:cs="Arial"/>
                <w:b/>
                <w:i/>
                <w:color w:val="000000"/>
                <w:sz w:val="20"/>
                <w:szCs w:val="20"/>
                <w:lang w:eastAsia="pt-BR"/>
              </w:rPr>
            </w:pPr>
            <w:proofErr w:type="spellStart"/>
            <w:r>
              <w:rPr>
                <w:rFonts w:ascii="Arial" w:eastAsia="Times New Roman" w:hAnsi="Arial" w:cs="Arial"/>
                <w:b/>
                <w:i/>
                <w:color w:val="000000"/>
                <w:sz w:val="20"/>
                <w:szCs w:val="20"/>
                <w:lang w:eastAsia="pt-BR"/>
              </w:rPr>
              <w:t>i</w:t>
            </w:r>
            <w:r w:rsidRPr="00445F3F">
              <w:rPr>
                <w:rFonts w:ascii="Arial" w:eastAsia="Times New Roman" w:hAnsi="Arial" w:cs="Arial"/>
                <w:b/>
                <w:i/>
                <w:color w:val="000000"/>
                <w:sz w:val="20"/>
                <w:szCs w:val="20"/>
                <w:lang w:eastAsia="pt-BR"/>
              </w:rPr>
              <w:t>dAcao</w:t>
            </w:r>
            <w:proofErr w:type="spellEnd"/>
          </w:p>
        </w:tc>
        <w:tc>
          <w:tcPr>
            <w:tcW w:w="1984" w:type="dxa"/>
          </w:tcPr>
          <w:p w14:paraId="756267DF" w14:textId="77777777" w:rsidR="00A464CB" w:rsidRPr="00445F3F" w:rsidRDefault="00A464CB" w:rsidP="003F44BC">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que identifica a Ação.</w:t>
            </w:r>
          </w:p>
        </w:tc>
        <w:tc>
          <w:tcPr>
            <w:tcW w:w="1418" w:type="dxa"/>
          </w:tcPr>
          <w:p w14:paraId="756267E0" w14:textId="77777777" w:rsidR="00A464CB" w:rsidRPr="00445F3F" w:rsidRDefault="00A464CB" w:rsidP="00D63901">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Sempre 4</w:t>
            </w:r>
          </w:p>
        </w:tc>
        <w:tc>
          <w:tcPr>
            <w:tcW w:w="1134" w:type="dxa"/>
          </w:tcPr>
          <w:p w14:paraId="756267E1" w14:textId="77777777" w:rsidR="00A464CB" w:rsidRPr="00445F3F" w:rsidRDefault="00A464CB" w:rsidP="00D63901">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7" w:type="dxa"/>
          </w:tcPr>
          <w:p w14:paraId="756267E2" w14:textId="77777777" w:rsidR="00A464CB" w:rsidRPr="00445F3F" w:rsidRDefault="00A464CB" w:rsidP="00D63901">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63" w:type="dxa"/>
          </w:tcPr>
          <w:p w14:paraId="756267E3" w14:textId="77777777" w:rsidR="00A464CB" w:rsidRDefault="00A464CB" w:rsidP="00D45036">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que identifica a Ação.</w:t>
            </w:r>
          </w:p>
          <w:p w14:paraId="756267E4" w14:textId="77777777" w:rsidR="00A464CB" w:rsidRPr="00445F3F" w:rsidRDefault="00A464CB" w:rsidP="00D63901">
            <w:pPr>
              <w:spacing w:after="0"/>
              <w:jc w:val="both"/>
              <w:rPr>
                <w:rFonts w:ascii="Arial" w:eastAsia="Times New Roman" w:hAnsi="Arial" w:cs="Arial"/>
                <w:color w:val="000000"/>
                <w:sz w:val="20"/>
                <w:szCs w:val="20"/>
                <w:lang w:eastAsia="pt-BR"/>
              </w:rPr>
            </w:pPr>
          </w:p>
        </w:tc>
      </w:tr>
      <w:tr w:rsidR="00A464CB" w:rsidRPr="00445F3F" w14:paraId="756267EE" w14:textId="77777777" w:rsidTr="00D63901">
        <w:trPr>
          <w:trHeight w:val="510"/>
        </w:trPr>
        <w:tc>
          <w:tcPr>
            <w:tcW w:w="619" w:type="dxa"/>
            <w:hideMark/>
          </w:tcPr>
          <w:p w14:paraId="756267E6" w14:textId="77777777" w:rsidR="00A464CB" w:rsidRPr="00445F3F" w:rsidRDefault="00A464CB" w:rsidP="00D63901">
            <w:pPr>
              <w:numPr>
                <w:ilvl w:val="0"/>
                <w:numId w:val="59"/>
              </w:numPr>
              <w:spacing w:after="0"/>
              <w:jc w:val="both"/>
              <w:rPr>
                <w:rFonts w:ascii="Arial" w:eastAsia="Times New Roman" w:hAnsi="Arial" w:cs="Arial"/>
                <w:color w:val="000000"/>
                <w:sz w:val="20"/>
                <w:szCs w:val="20"/>
                <w:lang w:eastAsia="pt-BR"/>
              </w:rPr>
            </w:pPr>
          </w:p>
        </w:tc>
        <w:tc>
          <w:tcPr>
            <w:tcW w:w="2183" w:type="dxa"/>
            <w:hideMark/>
          </w:tcPr>
          <w:p w14:paraId="756267E7" w14:textId="7E93F935" w:rsidR="00A464CB" w:rsidRDefault="00A464CB" w:rsidP="00D63901">
            <w:pPr>
              <w:spacing w:after="0"/>
              <w:jc w:val="both"/>
              <w:rPr>
                <w:rFonts w:ascii="Arial" w:eastAsia="Times New Roman" w:hAnsi="Arial" w:cs="Arial"/>
                <w:b/>
                <w:i/>
                <w:color w:val="000000"/>
                <w:sz w:val="20"/>
                <w:szCs w:val="20"/>
                <w:lang w:eastAsia="pt-BR"/>
              </w:rPr>
            </w:pPr>
          </w:p>
          <w:p w14:paraId="756267E8" w14:textId="77777777" w:rsidR="00A464CB" w:rsidRPr="00445F3F" w:rsidRDefault="00A464CB" w:rsidP="00D63901">
            <w:pPr>
              <w:spacing w:after="0"/>
              <w:jc w:val="both"/>
              <w:rPr>
                <w:rFonts w:ascii="Arial" w:eastAsia="Times New Roman" w:hAnsi="Arial" w:cs="Arial"/>
                <w:b/>
                <w:i/>
                <w:color w:val="000000"/>
                <w:sz w:val="20"/>
                <w:szCs w:val="20"/>
                <w:lang w:eastAsia="pt-BR"/>
              </w:rPr>
            </w:pPr>
            <w:proofErr w:type="spellStart"/>
            <w:r>
              <w:rPr>
                <w:rFonts w:ascii="Arial" w:eastAsia="Times New Roman" w:hAnsi="Arial" w:cs="Arial"/>
                <w:b/>
                <w:i/>
                <w:color w:val="000000"/>
                <w:sz w:val="20"/>
                <w:szCs w:val="20"/>
                <w:lang w:eastAsia="pt-BR"/>
              </w:rPr>
              <w:t>idSubAcao</w:t>
            </w:r>
            <w:proofErr w:type="spellEnd"/>
          </w:p>
        </w:tc>
        <w:tc>
          <w:tcPr>
            <w:tcW w:w="1984" w:type="dxa"/>
            <w:hideMark/>
          </w:tcPr>
          <w:p w14:paraId="756267E9" w14:textId="77777777" w:rsidR="00A464CB" w:rsidRPr="00445F3F" w:rsidRDefault="00A464CB" w:rsidP="003F44B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Código da </w:t>
            </w:r>
            <w:proofErr w:type="spellStart"/>
            <w:r>
              <w:rPr>
                <w:rFonts w:ascii="Arial" w:eastAsia="Times New Roman" w:hAnsi="Arial" w:cs="Arial"/>
                <w:color w:val="000000"/>
                <w:sz w:val="20"/>
                <w:szCs w:val="20"/>
                <w:lang w:eastAsia="pt-BR"/>
              </w:rPr>
              <w:t>SubAção</w:t>
            </w:r>
            <w:proofErr w:type="spellEnd"/>
          </w:p>
        </w:tc>
        <w:tc>
          <w:tcPr>
            <w:tcW w:w="1418" w:type="dxa"/>
            <w:hideMark/>
          </w:tcPr>
          <w:p w14:paraId="756267EA"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Sempre 4</w:t>
            </w:r>
          </w:p>
        </w:tc>
        <w:tc>
          <w:tcPr>
            <w:tcW w:w="1134" w:type="dxa"/>
            <w:hideMark/>
          </w:tcPr>
          <w:p w14:paraId="756267EB"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1417" w:type="dxa"/>
            <w:hideMark/>
          </w:tcPr>
          <w:p w14:paraId="756267EC"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7ED"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Código da </w:t>
            </w:r>
            <w:proofErr w:type="spellStart"/>
            <w:r>
              <w:rPr>
                <w:rFonts w:ascii="Arial" w:eastAsia="Times New Roman" w:hAnsi="Arial" w:cs="Arial"/>
                <w:color w:val="000000"/>
                <w:sz w:val="20"/>
                <w:szCs w:val="20"/>
                <w:lang w:eastAsia="pt-BR"/>
              </w:rPr>
              <w:t>SubAção</w:t>
            </w:r>
            <w:proofErr w:type="spellEnd"/>
            <w:r w:rsidRPr="00445F3F">
              <w:rPr>
                <w:rFonts w:ascii="Arial" w:eastAsia="Times New Roman" w:hAnsi="Arial" w:cs="Arial"/>
                <w:color w:val="000000"/>
                <w:sz w:val="20"/>
                <w:szCs w:val="20"/>
                <w:lang w:eastAsia="pt-BR"/>
              </w:rPr>
              <w:t>.</w:t>
            </w:r>
          </w:p>
        </w:tc>
      </w:tr>
      <w:tr w:rsidR="00A464CB" w:rsidRPr="00445F3F" w14:paraId="756267F6" w14:textId="77777777" w:rsidTr="00D63901">
        <w:trPr>
          <w:trHeight w:val="300"/>
        </w:trPr>
        <w:tc>
          <w:tcPr>
            <w:tcW w:w="619" w:type="dxa"/>
            <w:hideMark/>
          </w:tcPr>
          <w:p w14:paraId="756267EF" w14:textId="77777777" w:rsidR="00A464CB" w:rsidRPr="00445F3F" w:rsidRDefault="00A464CB" w:rsidP="00D63901">
            <w:pPr>
              <w:numPr>
                <w:ilvl w:val="0"/>
                <w:numId w:val="59"/>
              </w:numPr>
              <w:spacing w:after="0"/>
              <w:jc w:val="both"/>
              <w:rPr>
                <w:rFonts w:ascii="Arial" w:eastAsia="Times New Roman" w:hAnsi="Arial" w:cs="Arial"/>
                <w:color w:val="000000"/>
                <w:sz w:val="20"/>
                <w:szCs w:val="20"/>
                <w:lang w:eastAsia="pt-BR"/>
              </w:rPr>
            </w:pPr>
          </w:p>
        </w:tc>
        <w:tc>
          <w:tcPr>
            <w:tcW w:w="2183" w:type="dxa"/>
            <w:hideMark/>
          </w:tcPr>
          <w:p w14:paraId="756267F0" w14:textId="77777777" w:rsidR="00A464CB" w:rsidRPr="00445F3F" w:rsidRDefault="00A464CB" w:rsidP="00D63901">
            <w:pPr>
              <w:spacing w:after="0"/>
              <w:jc w:val="both"/>
              <w:rPr>
                <w:rFonts w:ascii="Arial" w:eastAsia="Times New Roman" w:hAnsi="Arial" w:cs="Arial"/>
                <w:color w:val="000000"/>
                <w:sz w:val="20"/>
                <w:szCs w:val="20"/>
                <w:lang w:eastAsia="pt-BR"/>
              </w:rPr>
            </w:pPr>
            <w:proofErr w:type="spellStart"/>
            <w:r w:rsidRPr="00445F3F">
              <w:rPr>
                <w:rFonts w:ascii="Arial" w:eastAsia="Times New Roman" w:hAnsi="Arial" w:cs="Arial"/>
                <w:color w:val="000000"/>
                <w:sz w:val="20"/>
                <w:szCs w:val="20"/>
                <w:lang w:eastAsia="pt-BR"/>
              </w:rPr>
              <w:t>descSubAcao</w:t>
            </w:r>
            <w:proofErr w:type="spellEnd"/>
          </w:p>
        </w:tc>
        <w:tc>
          <w:tcPr>
            <w:tcW w:w="1984" w:type="dxa"/>
            <w:hideMark/>
          </w:tcPr>
          <w:p w14:paraId="756267F1" w14:textId="77777777" w:rsidR="00A464CB" w:rsidRPr="00445F3F" w:rsidRDefault="00A464CB" w:rsidP="003F44B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Descrição da </w:t>
            </w:r>
            <w:proofErr w:type="spellStart"/>
            <w:r>
              <w:rPr>
                <w:rFonts w:ascii="Arial" w:eastAsia="Times New Roman" w:hAnsi="Arial" w:cs="Arial"/>
                <w:color w:val="000000"/>
                <w:sz w:val="20"/>
                <w:szCs w:val="20"/>
                <w:lang w:eastAsia="pt-BR"/>
              </w:rPr>
              <w:t>SubAção</w:t>
            </w:r>
            <w:proofErr w:type="spellEnd"/>
            <w:r w:rsidRPr="00445F3F">
              <w:rPr>
                <w:rFonts w:ascii="Arial" w:eastAsia="Times New Roman" w:hAnsi="Arial" w:cs="Arial"/>
                <w:color w:val="000000"/>
                <w:sz w:val="20"/>
                <w:szCs w:val="20"/>
                <w:lang w:eastAsia="pt-BR"/>
              </w:rPr>
              <w:t xml:space="preserve"> </w:t>
            </w:r>
          </w:p>
        </w:tc>
        <w:tc>
          <w:tcPr>
            <w:tcW w:w="1418" w:type="dxa"/>
            <w:hideMark/>
          </w:tcPr>
          <w:p w14:paraId="756267F2"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200</w:t>
            </w:r>
          </w:p>
        </w:tc>
        <w:tc>
          <w:tcPr>
            <w:tcW w:w="1134" w:type="dxa"/>
            <w:hideMark/>
          </w:tcPr>
          <w:p w14:paraId="756267F3"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1417" w:type="dxa"/>
            <w:hideMark/>
          </w:tcPr>
          <w:p w14:paraId="756267F4"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7F5"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Descrição da </w:t>
            </w:r>
            <w:proofErr w:type="spellStart"/>
            <w:r>
              <w:rPr>
                <w:rFonts w:ascii="Arial" w:eastAsia="Times New Roman" w:hAnsi="Arial" w:cs="Arial"/>
                <w:color w:val="000000"/>
                <w:sz w:val="20"/>
                <w:szCs w:val="20"/>
                <w:lang w:eastAsia="pt-BR"/>
              </w:rPr>
              <w:t>SubAção</w:t>
            </w:r>
            <w:proofErr w:type="spellEnd"/>
            <w:r w:rsidRPr="00445F3F">
              <w:rPr>
                <w:rFonts w:ascii="Arial" w:eastAsia="Times New Roman" w:hAnsi="Arial" w:cs="Arial"/>
                <w:color w:val="000000"/>
                <w:sz w:val="20"/>
                <w:szCs w:val="20"/>
                <w:lang w:eastAsia="pt-BR"/>
              </w:rPr>
              <w:t>.</w:t>
            </w:r>
          </w:p>
        </w:tc>
      </w:tr>
      <w:tr w:rsidR="00A464CB" w:rsidRPr="00445F3F" w14:paraId="756267FE" w14:textId="77777777" w:rsidTr="00D63901">
        <w:trPr>
          <w:trHeight w:val="300"/>
        </w:trPr>
        <w:tc>
          <w:tcPr>
            <w:tcW w:w="619" w:type="dxa"/>
            <w:hideMark/>
          </w:tcPr>
          <w:p w14:paraId="756267F7" w14:textId="77777777" w:rsidR="00A464CB" w:rsidRPr="00445F3F" w:rsidRDefault="00A464CB" w:rsidP="00D63901">
            <w:pPr>
              <w:numPr>
                <w:ilvl w:val="0"/>
                <w:numId w:val="59"/>
              </w:numPr>
              <w:spacing w:after="0"/>
              <w:jc w:val="both"/>
              <w:rPr>
                <w:rFonts w:ascii="Arial" w:eastAsia="Times New Roman" w:hAnsi="Arial" w:cs="Arial"/>
                <w:color w:val="000000"/>
                <w:sz w:val="20"/>
                <w:szCs w:val="20"/>
                <w:lang w:eastAsia="pt-BR"/>
              </w:rPr>
            </w:pPr>
          </w:p>
        </w:tc>
        <w:tc>
          <w:tcPr>
            <w:tcW w:w="2183" w:type="dxa"/>
            <w:hideMark/>
          </w:tcPr>
          <w:p w14:paraId="756267F8" w14:textId="77777777" w:rsidR="00A464CB" w:rsidRPr="00445F3F" w:rsidRDefault="00A464CB" w:rsidP="00D63901">
            <w:pPr>
              <w:spacing w:after="0"/>
              <w:jc w:val="both"/>
              <w:rPr>
                <w:rFonts w:ascii="Arial" w:eastAsia="Times New Roman" w:hAnsi="Arial" w:cs="Arial"/>
                <w:color w:val="000000"/>
                <w:sz w:val="20"/>
                <w:szCs w:val="20"/>
                <w:lang w:eastAsia="pt-BR"/>
              </w:rPr>
            </w:pPr>
            <w:proofErr w:type="spellStart"/>
            <w:r w:rsidRPr="00445F3F">
              <w:rPr>
                <w:rFonts w:ascii="Arial" w:eastAsia="Times New Roman" w:hAnsi="Arial" w:cs="Arial"/>
                <w:color w:val="000000"/>
                <w:sz w:val="20"/>
                <w:szCs w:val="20"/>
                <w:lang w:eastAsia="pt-BR"/>
              </w:rPr>
              <w:t>finalidadeSubAcao</w:t>
            </w:r>
            <w:proofErr w:type="spellEnd"/>
          </w:p>
        </w:tc>
        <w:tc>
          <w:tcPr>
            <w:tcW w:w="1984" w:type="dxa"/>
            <w:hideMark/>
          </w:tcPr>
          <w:p w14:paraId="756267F9" w14:textId="77777777" w:rsidR="00A464CB" w:rsidRPr="00445F3F" w:rsidRDefault="00A464CB" w:rsidP="003F44B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Finalidade da </w:t>
            </w:r>
            <w:proofErr w:type="spellStart"/>
            <w:r>
              <w:rPr>
                <w:rFonts w:ascii="Arial" w:eastAsia="Times New Roman" w:hAnsi="Arial" w:cs="Arial"/>
                <w:color w:val="000000"/>
                <w:sz w:val="20"/>
                <w:szCs w:val="20"/>
                <w:lang w:eastAsia="pt-BR"/>
              </w:rPr>
              <w:t>SubAção</w:t>
            </w:r>
            <w:proofErr w:type="spellEnd"/>
          </w:p>
        </w:tc>
        <w:tc>
          <w:tcPr>
            <w:tcW w:w="1418" w:type="dxa"/>
            <w:hideMark/>
          </w:tcPr>
          <w:p w14:paraId="756267FA" w14:textId="0DCC7406" w:rsidR="00A464CB" w:rsidRPr="00445F3F" w:rsidRDefault="003900A9" w:rsidP="00D63901">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500</w:t>
            </w:r>
          </w:p>
        </w:tc>
        <w:tc>
          <w:tcPr>
            <w:tcW w:w="1134" w:type="dxa"/>
            <w:hideMark/>
          </w:tcPr>
          <w:p w14:paraId="756267FB"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1417" w:type="dxa"/>
            <w:hideMark/>
          </w:tcPr>
          <w:p w14:paraId="756267FC"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7FD"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Finalidade da </w:t>
            </w:r>
            <w:proofErr w:type="spellStart"/>
            <w:r>
              <w:rPr>
                <w:rFonts w:ascii="Arial" w:eastAsia="Times New Roman" w:hAnsi="Arial" w:cs="Arial"/>
                <w:color w:val="000000"/>
                <w:sz w:val="20"/>
                <w:szCs w:val="20"/>
                <w:lang w:eastAsia="pt-BR"/>
              </w:rPr>
              <w:t>SubAção</w:t>
            </w:r>
            <w:proofErr w:type="spellEnd"/>
            <w:r w:rsidRPr="00445F3F">
              <w:rPr>
                <w:rFonts w:ascii="Arial" w:eastAsia="Times New Roman" w:hAnsi="Arial" w:cs="Arial"/>
                <w:color w:val="000000"/>
                <w:sz w:val="20"/>
                <w:szCs w:val="20"/>
                <w:lang w:eastAsia="pt-BR"/>
              </w:rPr>
              <w:t>.</w:t>
            </w:r>
          </w:p>
        </w:tc>
      </w:tr>
      <w:tr w:rsidR="00A464CB" w:rsidRPr="00445F3F" w14:paraId="75626806" w14:textId="77777777" w:rsidTr="00D63901">
        <w:trPr>
          <w:trHeight w:val="300"/>
        </w:trPr>
        <w:tc>
          <w:tcPr>
            <w:tcW w:w="619" w:type="dxa"/>
            <w:hideMark/>
          </w:tcPr>
          <w:p w14:paraId="756267FF" w14:textId="77777777" w:rsidR="00A464CB" w:rsidRPr="00445F3F" w:rsidRDefault="00A464CB" w:rsidP="00D63901">
            <w:pPr>
              <w:numPr>
                <w:ilvl w:val="0"/>
                <w:numId w:val="59"/>
              </w:numPr>
              <w:spacing w:after="0"/>
              <w:jc w:val="both"/>
              <w:rPr>
                <w:rFonts w:ascii="Arial" w:eastAsia="Times New Roman" w:hAnsi="Arial" w:cs="Arial"/>
                <w:color w:val="000000"/>
                <w:sz w:val="20"/>
                <w:szCs w:val="20"/>
                <w:lang w:eastAsia="pt-BR"/>
              </w:rPr>
            </w:pPr>
          </w:p>
        </w:tc>
        <w:tc>
          <w:tcPr>
            <w:tcW w:w="2183" w:type="dxa"/>
            <w:hideMark/>
          </w:tcPr>
          <w:p w14:paraId="75626800" w14:textId="77777777" w:rsidR="00A464CB" w:rsidRPr="00445F3F" w:rsidRDefault="00A464CB" w:rsidP="00D63901">
            <w:pPr>
              <w:spacing w:after="0"/>
              <w:jc w:val="both"/>
              <w:rPr>
                <w:rFonts w:ascii="Arial" w:eastAsia="Times New Roman" w:hAnsi="Arial" w:cs="Arial"/>
                <w:color w:val="000000"/>
                <w:sz w:val="20"/>
                <w:szCs w:val="20"/>
                <w:lang w:eastAsia="pt-BR"/>
              </w:rPr>
            </w:pPr>
            <w:proofErr w:type="spellStart"/>
            <w:r w:rsidRPr="00445F3F">
              <w:rPr>
                <w:rFonts w:ascii="Arial" w:eastAsia="Times New Roman" w:hAnsi="Arial" w:cs="Arial"/>
                <w:color w:val="000000"/>
                <w:sz w:val="20"/>
                <w:szCs w:val="20"/>
                <w:lang w:eastAsia="pt-BR"/>
              </w:rPr>
              <w:t>produtoSubAcao</w:t>
            </w:r>
            <w:proofErr w:type="spellEnd"/>
          </w:p>
        </w:tc>
        <w:tc>
          <w:tcPr>
            <w:tcW w:w="1984" w:type="dxa"/>
            <w:hideMark/>
          </w:tcPr>
          <w:p w14:paraId="75626801" w14:textId="77777777" w:rsidR="00A464CB" w:rsidRPr="00445F3F" w:rsidRDefault="00A464CB" w:rsidP="003F44B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Produto da </w:t>
            </w:r>
            <w:proofErr w:type="spellStart"/>
            <w:r>
              <w:rPr>
                <w:rFonts w:ascii="Arial" w:eastAsia="Times New Roman" w:hAnsi="Arial" w:cs="Arial"/>
                <w:color w:val="000000"/>
                <w:sz w:val="20"/>
                <w:szCs w:val="20"/>
                <w:lang w:eastAsia="pt-BR"/>
              </w:rPr>
              <w:t>SubAção</w:t>
            </w:r>
            <w:proofErr w:type="spellEnd"/>
          </w:p>
        </w:tc>
        <w:tc>
          <w:tcPr>
            <w:tcW w:w="1418" w:type="dxa"/>
            <w:hideMark/>
          </w:tcPr>
          <w:p w14:paraId="75626802"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50</w:t>
            </w:r>
          </w:p>
        </w:tc>
        <w:tc>
          <w:tcPr>
            <w:tcW w:w="1134" w:type="dxa"/>
            <w:hideMark/>
          </w:tcPr>
          <w:p w14:paraId="75626803"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1417" w:type="dxa"/>
            <w:hideMark/>
          </w:tcPr>
          <w:p w14:paraId="75626804"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805"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Produto da </w:t>
            </w:r>
            <w:proofErr w:type="spellStart"/>
            <w:r>
              <w:rPr>
                <w:rFonts w:ascii="Arial" w:eastAsia="Times New Roman" w:hAnsi="Arial" w:cs="Arial"/>
                <w:color w:val="000000"/>
                <w:sz w:val="20"/>
                <w:szCs w:val="20"/>
                <w:lang w:eastAsia="pt-BR"/>
              </w:rPr>
              <w:t>SubAção</w:t>
            </w:r>
            <w:proofErr w:type="spellEnd"/>
            <w:r w:rsidRPr="00445F3F">
              <w:rPr>
                <w:rFonts w:ascii="Arial" w:eastAsia="Times New Roman" w:hAnsi="Arial" w:cs="Arial"/>
                <w:color w:val="000000"/>
                <w:sz w:val="20"/>
                <w:szCs w:val="20"/>
                <w:lang w:eastAsia="pt-BR"/>
              </w:rPr>
              <w:t>.</w:t>
            </w:r>
          </w:p>
        </w:tc>
      </w:tr>
      <w:tr w:rsidR="00A464CB" w:rsidRPr="00445F3F" w14:paraId="7562680E" w14:textId="77777777" w:rsidTr="00D63901">
        <w:trPr>
          <w:trHeight w:val="300"/>
        </w:trPr>
        <w:tc>
          <w:tcPr>
            <w:tcW w:w="619" w:type="dxa"/>
            <w:hideMark/>
          </w:tcPr>
          <w:p w14:paraId="75626807" w14:textId="77777777" w:rsidR="00A464CB" w:rsidRPr="00445F3F" w:rsidRDefault="00A464CB" w:rsidP="00D63901">
            <w:pPr>
              <w:numPr>
                <w:ilvl w:val="0"/>
                <w:numId w:val="59"/>
              </w:numPr>
              <w:spacing w:after="0"/>
              <w:jc w:val="both"/>
              <w:rPr>
                <w:rFonts w:ascii="Arial" w:eastAsia="Times New Roman" w:hAnsi="Arial" w:cs="Arial"/>
                <w:color w:val="000000"/>
                <w:sz w:val="20"/>
                <w:szCs w:val="20"/>
                <w:lang w:eastAsia="pt-BR"/>
              </w:rPr>
            </w:pPr>
          </w:p>
        </w:tc>
        <w:tc>
          <w:tcPr>
            <w:tcW w:w="2183" w:type="dxa"/>
            <w:hideMark/>
          </w:tcPr>
          <w:p w14:paraId="75626808" w14:textId="77777777" w:rsidR="00A464CB" w:rsidRPr="00445F3F" w:rsidRDefault="00A464CB" w:rsidP="00D63901">
            <w:pPr>
              <w:spacing w:after="0"/>
              <w:jc w:val="both"/>
              <w:rPr>
                <w:rFonts w:ascii="Arial" w:eastAsia="Times New Roman" w:hAnsi="Arial" w:cs="Arial"/>
                <w:color w:val="000000"/>
                <w:sz w:val="20"/>
                <w:szCs w:val="20"/>
                <w:lang w:eastAsia="pt-BR"/>
              </w:rPr>
            </w:pPr>
            <w:proofErr w:type="spellStart"/>
            <w:r w:rsidRPr="00445F3F">
              <w:rPr>
                <w:rFonts w:ascii="Arial" w:eastAsia="Times New Roman" w:hAnsi="Arial" w:cs="Arial"/>
                <w:color w:val="000000"/>
                <w:sz w:val="20"/>
                <w:szCs w:val="20"/>
                <w:lang w:eastAsia="pt-BR"/>
              </w:rPr>
              <w:t>unidadeMedida</w:t>
            </w:r>
            <w:proofErr w:type="spellEnd"/>
          </w:p>
        </w:tc>
        <w:tc>
          <w:tcPr>
            <w:tcW w:w="1984" w:type="dxa"/>
            <w:hideMark/>
          </w:tcPr>
          <w:p w14:paraId="75626809" w14:textId="77777777" w:rsidR="00A464CB" w:rsidRPr="00445F3F" w:rsidRDefault="00A464CB" w:rsidP="003F44B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Unidade de medida</w:t>
            </w:r>
          </w:p>
        </w:tc>
        <w:tc>
          <w:tcPr>
            <w:tcW w:w="1418" w:type="dxa"/>
            <w:hideMark/>
          </w:tcPr>
          <w:p w14:paraId="7562680A"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15</w:t>
            </w:r>
          </w:p>
        </w:tc>
        <w:tc>
          <w:tcPr>
            <w:tcW w:w="1134" w:type="dxa"/>
            <w:hideMark/>
          </w:tcPr>
          <w:p w14:paraId="7562680B"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1417" w:type="dxa"/>
            <w:hideMark/>
          </w:tcPr>
          <w:p w14:paraId="7562680C"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80D"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Unidade de medida.</w:t>
            </w:r>
          </w:p>
        </w:tc>
      </w:tr>
    </w:tbl>
    <w:p w14:paraId="7562684F" w14:textId="77777777" w:rsidR="001817E3" w:rsidRDefault="001817E3" w:rsidP="00B94C9F">
      <w:pPr>
        <w:rPr>
          <w:color w:val="00000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7"/>
        <w:gridCol w:w="2136"/>
        <w:gridCol w:w="1956"/>
        <w:gridCol w:w="1447"/>
        <w:gridCol w:w="1191"/>
        <w:gridCol w:w="1446"/>
        <w:gridCol w:w="5089"/>
      </w:tblGrid>
      <w:tr w:rsidR="00B40CCA" w:rsidRPr="00445F3F" w14:paraId="75626851" w14:textId="77777777" w:rsidTr="00EB1732">
        <w:trPr>
          <w:trHeight w:val="300"/>
        </w:trPr>
        <w:tc>
          <w:tcPr>
            <w:tcW w:w="14218" w:type="dxa"/>
            <w:gridSpan w:val="7"/>
            <w:noWrap/>
            <w:hideMark/>
          </w:tcPr>
          <w:p w14:paraId="75626850" w14:textId="77777777" w:rsidR="00B40CCA" w:rsidRPr="00EA09F4" w:rsidRDefault="00B40CCA" w:rsidP="00D45036">
            <w:pPr>
              <w:spacing w:after="0"/>
              <w:jc w:val="both"/>
              <w:rPr>
                <w:rFonts w:ascii="Arial" w:eastAsia="Times New Roman" w:hAnsi="Arial" w:cs="Arial"/>
                <w:b/>
                <w:sz w:val="20"/>
                <w:szCs w:val="20"/>
                <w:lang w:eastAsia="pt-BR"/>
              </w:rPr>
            </w:pPr>
            <w:r w:rsidRPr="00EA09F4">
              <w:rPr>
                <w:rFonts w:ascii="Arial" w:eastAsia="Times New Roman" w:hAnsi="Arial" w:cs="Arial"/>
                <w:b/>
                <w:sz w:val="20"/>
                <w:szCs w:val="20"/>
                <w:lang w:eastAsia="pt-BR"/>
              </w:rPr>
              <w:t>12 – Detalhamento das Vinculações da Ação</w:t>
            </w:r>
          </w:p>
        </w:tc>
      </w:tr>
      <w:tr w:rsidR="00B40CCA" w:rsidRPr="00445F3F" w14:paraId="75626853" w14:textId="77777777" w:rsidTr="00EB1732">
        <w:trPr>
          <w:trHeight w:val="300"/>
        </w:trPr>
        <w:tc>
          <w:tcPr>
            <w:tcW w:w="14218" w:type="dxa"/>
            <w:gridSpan w:val="7"/>
            <w:noWrap/>
            <w:hideMark/>
          </w:tcPr>
          <w:p w14:paraId="75626852" w14:textId="62390014" w:rsidR="00B40CCA" w:rsidRPr="00445F3F" w:rsidRDefault="00B40CCA" w:rsidP="004F56ED">
            <w:pPr>
              <w:spacing w:after="0"/>
              <w:jc w:val="both"/>
              <w:rPr>
                <w:rFonts w:ascii="Arial" w:eastAsia="Times New Roman" w:hAnsi="Arial" w:cs="Arial"/>
                <w:b/>
                <w:color w:val="000000"/>
                <w:sz w:val="20"/>
                <w:szCs w:val="20"/>
                <w:lang w:eastAsia="pt-BR"/>
              </w:rPr>
            </w:pPr>
            <w:r w:rsidRPr="00251898">
              <w:rPr>
                <w:rFonts w:ascii="Arial" w:eastAsia="Times New Roman" w:hAnsi="Arial" w:cs="Arial"/>
                <w:b/>
                <w:color w:val="000000"/>
                <w:sz w:val="20"/>
                <w:szCs w:val="20"/>
                <w:lang w:eastAsia="pt-BR"/>
              </w:rPr>
              <w:t>Campos que determinam a chave do registro:</w:t>
            </w:r>
            <w:r>
              <w:rPr>
                <w:rFonts w:ascii="Arial" w:eastAsia="Times New Roman" w:hAnsi="Arial" w:cs="Arial"/>
                <w:b/>
                <w:color w:val="000000"/>
                <w:sz w:val="20"/>
                <w:szCs w:val="20"/>
                <w:lang w:eastAsia="pt-BR"/>
              </w:rPr>
              <w:t xml:space="preserve"> </w:t>
            </w:r>
            <w:proofErr w:type="spellStart"/>
            <w:r w:rsidRPr="00445F3F">
              <w:rPr>
                <w:rFonts w:ascii="Arial" w:eastAsia="Times New Roman" w:hAnsi="Arial" w:cs="Arial"/>
                <w:b/>
                <w:i/>
                <w:color w:val="000000"/>
                <w:sz w:val="20"/>
                <w:szCs w:val="20"/>
                <w:lang w:eastAsia="pt-BR"/>
              </w:rPr>
              <w:t>tipoRegistro</w:t>
            </w:r>
            <w:proofErr w:type="spellEnd"/>
            <w:r>
              <w:rPr>
                <w:rFonts w:ascii="Arial" w:eastAsia="Times New Roman" w:hAnsi="Arial" w:cs="Arial"/>
                <w:b/>
                <w:i/>
                <w:color w:val="000000"/>
                <w:sz w:val="20"/>
                <w:szCs w:val="20"/>
                <w:lang w:eastAsia="pt-BR"/>
              </w:rPr>
              <w:t>,</w:t>
            </w:r>
            <w:r w:rsidR="004F56ED">
              <w:rPr>
                <w:rFonts w:ascii="Arial" w:eastAsia="Times New Roman" w:hAnsi="Arial" w:cs="Arial"/>
                <w:b/>
                <w:i/>
                <w:color w:val="000000"/>
                <w:sz w:val="20"/>
                <w:szCs w:val="20"/>
                <w:lang w:eastAsia="pt-BR"/>
              </w:rPr>
              <w:t xml:space="preserve"> </w:t>
            </w:r>
            <w:proofErr w:type="spellStart"/>
            <w:r w:rsidR="004F56ED" w:rsidRPr="004F56ED">
              <w:rPr>
                <w:rFonts w:ascii="Arial" w:eastAsia="Times New Roman" w:hAnsi="Arial" w:cs="Arial"/>
                <w:b/>
                <w:i/>
                <w:color w:val="000000"/>
                <w:sz w:val="20"/>
                <w:szCs w:val="20"/>
                <w:lang w:eastAsia="pt-BR"/>
              </w:rPr>
              <w:t>codOrgao</w:t>
            </w:r>
            <w:proofErr w:type="spellEnd"/>
            <w:r w:rsidR="004F56ED" w:rsidRPr="004F56ED">
              <w:rPr>
                <w:rFonts w:ascii="Arial" w:eastAsia="Times New Roman" w:hAnsi="Arial" w:cs="Arial"/>
                <w:b/>
                <w:i/>
                <w:color w:val="000000"/>
                <w:sz w:val="20"/>
                <w:szCs w:val="20"/>
                <w:lang w:eastAsia="pt-BR"/>
              </w:rPr>
              <w:t xml:space="preserve">, </w:t>
            </w:r>
            <w:proofErr w:type="spellStart"/>
            <w:r w:rsidR="004F56ED" w:rsidRPr="004F56ED">
              <w:rPr>
                <w:rFonts w:ascii="Arial" w:eastAsia="Times New Roman" w:hAnsi="Arial" w:cs="Arial"/>
                <w:b/>
                <w:i/>
                <w:color w:val="000000"/>
                <w:sz w:val="20"/>
                <w:szCs w:val="20"/>
                <w:lang w:eastAsia="pt-BR"/>
              </w:rPr>
              <w:t>codUnidadeSub</w:t>
            </w:r>
            <w:proofErr w:type="spellEnd"/>
            <w:r w:rsidR="004F56ED" w:rsidRPr="004F56ED">
              <w:rPr>
                <w:rFonts w:ascii="Arial" w:eastAsia="Times New Roman" w:hAnsi="Arial" w:cs="Arial"/>
                <w:b/>
                <w:i/>
                <w:color w:val="000000"/>
                <w:sz w:val="20"/>
                <w:szCs w:val="20"/>
                <w:lang w:eastAsia="pt-BR"/>
              </w:rPr>
              <w:t xml:space="preserve">, </w:t>
            </w:r>
            <w:proofErr w:type="spellStart"/>
            <w:r w:rsidR="004F56ED" w:rsidRPr="004F56ED">
              <w:rPr>
                <w:rFonts w:ascii="Arial" w:eastAsia="Times New Roman" w:hAnsi="Arial" w:cs="Arial"/>
                <w:b/>
                <w:i/>
                <w:color w:val="000000"/>
                <w:sz w:val="20"/>
                <w:szCs w:val="20"/>
                <w:lang w:eastAsia="pt-BR"/>
              </w:rPr>
              <w:t>codFuncao</w:t>
            </w:r>
            <w:proofErr w:type="spellEnd"/>
            <w:r w:rsidR="004F56ED" w:rsidRPr="004F56ED">
              <w:rPr>
                <w:rFonts w:ascii="Arial" w:eastAsia="Times New Roman" w:hAnsi="Arial" w:cs="Arial"/>
                <w:b/>
                <w:i/>
                <w:color w:val="000000"/>
                <w:sz w:val="20"/>
                <w:szCs w:val="20"/>
                <w:lang w:eastAsia="pt-BR"/>
              </w:rPr>
              <w:t xml:space="preserve">, </w:t>
            </w:r>
            <w:proofErr w:type="spellStart"/>
            <w:r w:rsidR="004F56ED" w:rsidRPr="004F56ED">
              <w:rPr>
                <w:rFonts w:ascii="Arial" w:eastAsia="Times New Roman" w:hAnsi="Arial" w:cs="Arial"/>
                <w:b/>
                <w:i/>
                <w:color w:val="000000"/>
                <w:sz w:val="20"/>
                <w:szCs w:val="20"/>
                <w:lang w:eastAsia="pt-BR"/>
              </w:rPr>
              <w:t>codSubFuncao</w:t>
            </w:r>
            <w:proofErr w:type="spellEnd"/>
            <w:r w:rsidR="004F56ED" w:rsidRPr="004F56ED">
              <w:rPr>
                <w:rFonts w:ascii="Arial" w:eastAsia="Times New Roman" w:hAnsi="Arial" w:cs="Arial"/>
                <w:b/>
                <w:i/>
                <w:color w:val="000000"/>
                <w:sz w:val="20"/>
                <w:szCs w:val="20"/>
                <w:lang w:eastAsia="pt-BR"/>
              </w:rPr>
              <w:t xml:space="preserve">, </w:t>
            </w:r>
            <w:proofErr w:type="spellStart"/>
            <w:r w:rsidR="004F56ED" w:rsidRPr="004F56ED">
              <w:rPr>
                <w:rFonts w:ascii="Arial" w:eastAsia="Times New Roman" w:hAnsi="Arial" w:cs="Arial"/>
                <w:b/>
                <w:i/>
                <w:color w:val="000000"/>
                <w:sz w:val="20"/>
                <w:szCs w:val="20"/>
                <w:lang w:eastAsia="pt-BR"/>
              </w:rPr>
              <w:t>codPrograma</w:t>
            </w:r>
            <w:proofErr w:type="spellEnd"/>
            <w:r w:rsidR="004F56ED" w:rsidRPr="004F56ED">
              <w:rPr>
                <w:rFonts w:ascii="Arial" w:eastAsia="Times New Roman" w:hAnsi="Arial" w:cs="Arial"/>
                <w:b/>
                <w:i/>
                <w:color w:val="000000"/>
                <w:sz w:val="20"/>
                <w:szCs w:val="20"/>
                <w:lang w:eastAsia="pt-BR"/>
              </w:rPr>
              <w:t xml:space="preserve">, </w:t>
            </w:r>
            <w:proofErr w:type="spellStart"/>
            <w:r w:rsidR="004F56ED" w:rsidRPr="004F56ED">
              <w:rPr>
                <w:rFonts w:ascii="Arial" w:eastAsia="Times New Roman" w:hAnsi="Arial" w:cs="Arial"/>
                <w:b/>
                <w:i/>
                <w:color w:val="000000"/>
                <w:sz w:val="20"/>
                <w:szCs w:val="20"/>
                <w:lang w:eastAsia="pt-BR"/>
              </w:rPr>
              <w:t>idAcao</w:t>
            </w:r>
            <w:proofErr w:type="spellEnd"/>
            <w:r w:rsidR="004F56ED" w:rsidRPr="004F56ED">
              <w:rPr>
                <w:rFonts w:ascii="Arial" w:eastAsia="Times New Roman" w:hAnsi="Arial" w:cs="Arial"/>
                <w:b/>
                <w:i/>
                <w:color w:val="000000"/>
                <w:sz w:val="20"/>
                <w:szCs w:val="20"/>
                <w:lang w:eastAsia="pt-BR"/>
              </w:rPr>
              <w:t xml:space="preserve">, </w:t>
            </w:r>
            <w:proofErr w:type="spellStart"/>
            <w:r w:rsidR="004F56ED" w:rsidRPr="004F56ED">
              <w:rPr>
                <w:rFonts w:ascii="Arial" w:eastAsia="Times New Roman" w:hAnsi="Arial" w:cs="Arial"/>
                <w:b/>
                <w:i/>
                <w:color w:val="000000"/>
                <w:sz w:val="20"/>
                <w:szCs w:val="20"/>
                <w:lang w:eastAsia="pt-BR"/>
              </w:rPr>
              <w:t>idSubAcao</w:t>
            </w:r>
            <w:proofErr w:type="spellEnd"/>
          </w:p>
        </w:tc>
      </w:tr>
      <w:tr w:rsidR="00B40CCA" w:rsidRPr="00445F3F" w14:paraId="7562685B" w14:textId="77777777" w:rsidTr="00EB1732">
        <w:trPr>
          <w:trHeight w:val="300"/>
        </w:trPr>
        <w:tc>
          <w:tcPr>
            <w:tcW w:w="736" w:type="dxa"/>
            <w:hideMark/>
          </w:tcPr>
          <w:p w14:paraId="75626854" w14:textId="77777777" w:rsidR="00B40CCA" w:rsidRPr="00445F3F" w:rsidRDefault="00B40CCA" w:rsidP="00D45036">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Seq.</w:t>
            </w:r>
          </w:p>
        </w:tc>
        <w:tc>
          <w:tcPr>
            <w:tcW w:w="2171" w:type="dxa"/>
            <w:hideMark/>
          </w:tcPr>
          <w:p w14:paraId="75626855" w14:textId="77777777" w:rsidR="00B40CCA" w:rsidRPr="00445F3F" w:rsidRDefault="00B40CCA" w:rsidP="00D45036">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Nome do Campo</w:t>
            </w:r>
          </w:p>
        </w:tc>
        <w:tc>
          <w:tcPr>
            <w:tcW w:w="1988" w:type="dxa"/>
            <w:hideMark/>
          </w:tcPr>
          <w:p w14:paraId="75626856" w14:textId="77777777" w:rsidR="00B40CCA" w:rsidRPr="00445F3F" w:rsidRDefault="00B40CCA" w:rsidP="00D45036">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Descrição</w:t>
            </w:r>
          </w:p>
        </w:tc>
        <w:tc>
          <w:tcPr>
            <w:tcW w:w="1469" w:type="dxa"/>
            <w:hideMark/>
          </w:tcPr>
          <w:p w14:paraId="75626857" w14:textId="77777777" w:rsidR="00B40CCA" w:rsidRPr="00445F3F" w:rsidRDefault="00B40CCA" w:rsidP="00D45036">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Tamanho máximo</w:t>
            </w:r>
          </w:p>
        </w:tc>
        <w:tc>
          <w:tcPr>
            <w:tcW w:w="1208" w:type="dxa"/>
            <w:hideMark/>
          </w:tcPr>
          <w:p w14:paraId="75626858" w14:textId="77777777" w:rsidR="00B40CCA" w:rsidRPr="00445F3F" w:rsidRDefault="00B40CCA" w:rsidP="00D45036">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Formato</w:t>
            </w:r>
          </w:p>
        </w:tc>
        <w:tc>
          <w:tcPr>
            <w:tcW w:w="1468" w:type="dxa"/>
            <w:hideMark/>
          </w:tcPr>
          <w:p w14:paraId="75626859" w14:textId="77777777" w:rsidR="00B40CCA" w:rsidRPr="00445F3F" w:rsidRDefault="00B40CCA" w:rsidP="00D45036">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Obrigatório</w:t>
            </w:r>
          </w:p>
        </w:tc>
        <w:tc>
          <w:tcPr>
            <w:tcW w:w="5178" w:type="dxa"/>
            <w:hideMark/>
          </w:tcPr>
          <w:p w14:paraId="7562685A" w14:textId="77777777" w:rsidR="00B40CCA" w:rsidRPr="00445F3F" w:rsidRDefault="00B40CCA" w:rsidP="00D45036">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Conteúdo</w:t>
            </w:r>
          </w:p>
        </w:tc>
      </w:tr>
      <w:tr w:rsidR="00B40CCA" w:rsidRPr="00445F3F" w14:paraId="75626863" w14:textId="77777777" w:rsidTr="00EB1732">
        <w:trPr>
          <w:trHeight w:val="364"/>
        </w:trPr>
        <w:tc>
          <w:tcPr>
            <w:tcW w:w="736" w:type="dxa"/>
            <w:hideMark/>
          </w:tcPr>
          <w:p w14:paraId="7562685C" w14:textId="77777777" w:rsidR="00B40CCA" w:rsidRPr="00445F3F" w:rsidRDefault="00B40CCA" w:rsidP="00687726">
            <w:pPr>
              <w:numPr>
                <w:ilvl w:val="0"/>
                <w:numId w:val="151"/>
              </w:numPr>
              <w:spacing w:after="0"/>
              <w:jc w:val="both"/>
              <w:rPr>
                <w:rFonts w:ascii="Arial" w:eastAsia="Times New Roman" w:hAnsi="Arial" w:cs="Arial"/>
                <w:bCs/>
                <w:color w:val="000000"/>
                <w:sz w:val="20"/>
                <w:szCs w:val="20"/>
                <w:lang w:eastAsia="pt-BR"/>
              </w:rPr>
            </w:pPr>
          </w:p>
        </w:tc>
        <w:tc>
          <w:tcPr>
            <w:tcW w:w="2171" w:type="dxa"/>
            <w:hideMark/>
          </w:tcPr>
          <w:p w14:paraId="7562685D" w14:textId="77777777" w:rsidR="00B40CCA" w:rsidRPr="008E1583" w:rsidRDefault="00B40CCA" w:rsidP="00D45036">
            <w:pPr>
              <w:spacing w:after="0"/>
              <w:jc w:val="both"/>
              <w:rPr>
                <w:rFonts w:ascii="Arial" w:eastAsia="Times New Roman" w:hAnsi="Arial" w:cs="Arial"/>
                <w:b/>
                <w:i/>
                <w:color w:val="000000"/>
                <w:sz w:val="20"/>
                <w:szCs w:val="20"/>
                <w:lang w:eastAsia="pt-BR"/>
              </w:rPr>
            </w:pPr>
            <w:proofErr w:type="spellStart"/>
            <w:r w:rsidRPr="008E1583">
              <w:rPr>
                <w:rFonts w:ascii="Arial" w:eastAsia="Times New Roman" w:hAnsi="Arial" w:cs="Arial"/>
                <w:b/>
                <w:i/>
                <w:color w:val="000000"/>
                <w:sz w:val="20"/>
                <w:szCs w:val="20"/>
                <w:lang w:eastAsia="pt-BR"/>
              </w:rPr>
              <w:t>tipoRegistro</w:t>
            </w:r>
            <w:proofErr w:type="spellEnd"/>
          </w:p>
        </w:tc>
        <w:tc>
          <w:tcPr>
            <w:tcW w:w="1988" w:type="dxa"/>
            <w:hideMark/>
          </w:tcPr>
          <w:p w14:paraId="7562685E" w14:textId="77777777" w:rsidR="00B40CCA" w:rsidRPr="00445F3F" w:rsidRDefault="00B40CCA" w:rsidP="00D45036">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Tipo do registro</w:t>
            </w:r>
          </w:p>
        </w:tc>
        <w:tc>
          <w:tcPr>
            <w:tcW w:w="1469" w:type="dxa"/>
            <w:hideMark/>
          </w:tcPr>
          <w:p w14:paraId="7562685F" w14:textId="77777777" w:rsidR="00B40CCA" w:rsidRPr="00445F3F" w:rsidRDefault="00B40CCA" w:rsidP="00D45036">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Sempre 2</w:t>
            </w:r>
          </w:p>
        </w:tc>
        <w:tc>
          <w:tcPr>
            <w:tcW w:w="1208" w:type="dxa"/>
            <w:hideMark/>
          </w:tcPr>
          <w:p w14:paraId="75626860" w14:textId="77777777" w:rsidR="00B40CCA" w:rsidRPr="00445F3F" w:rsidRDefault="00B40CCA" w:rsidP="00D45036">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68" w:type="dxa"/>
            <w:hideMark/>
          </w:tcPr>
          <w:p w14:paraId="75626861" w14:textId="77777777" w:rsidR="00B40CCA" w:rsidRPr="00445F3F" w:rsidRDefault="00B40CCA" w:rsidP="00D45036">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178" w:type="dxa"/>
            <w:hideMark/>
          </w:tcPr>
          <w:p w14:paraId="75626862" w14:textId="77777777" w:rsidR="00B40CCA" w:rsidRPr="00445F3F" w:rsidRDefault="00B40CCA" w:rsidP="00D45036">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12</w:t>
            </w:r>
            <w:r w:rsidRPr="00445F3F">
              <w:rPr>
                <w:rFonts w:ascii="Arial" w:eastAsia="Times New Roman" w:hAnsi="Arial" w:cs="Arial"/>
                <w:color w:val="000000"/>
                <w:sz w:val="20"/>
                <w:szCs w:val="20"/>
                <w:lang w:eastAsia="pt-BR"/>
              </w:rPr>
              <w:t xml:space="preserve"> – </w:t>
            </w:r>
            <w:r w:rsidRPr="00EE2B17">
              <w:rPr>
                <w:rFonts w:ascii="Arial" w:eastAsia="Times New Roman" w:hAnsi="Arial" w:cs="Arial"/>
                <w:color w:val="000000"/>
                <w:sz w:val="20"/>
                <w:szCs w:val="20"/>
                <w:lang w:eastAsia="pt-BR"/>
              </w:rPr>
              <w:t>Detalhamento das Vinculações da Ação</w:t>
            </w:r>
            <w:r w:rsidRPr="00445F3F">
              <w:rPr>
                <w:rFonts w:ascii="Arial" w:eastAsia="Times New Roman" w:hAnsi="Arial" w:cs="Arial"/>
                <w:color w:val="000000"/>
                <w:sz w:val="20"/>
                <w:szCs w:val="20"/>
                <w:lang w:eastAsia="pt-BR"/>
              </w:rPr>
              <w:t>.</w:t>
            </w:r>
          </w:p>
        </w:tc>
      </w:tr>
      <w:tr w:rsidR="00EB1732" w:rsidRPr="00445F3F" w14:paraId="7562687B" w14:textId="77777777" w:rsidTr="00EB1732">
        <w:trPr>
          <w:trHeight w:val="510"/>
        </w:trPr>
        <w:tc>
          <w:tcPr>
            <w:tcW w:w="736" w:type="dxa"/>
            <w:hideMark/>
          </w:tcPr>
          <w:p w14:paraId="75626874" w14:textId="77777777" w:rsidR="00EB1732" w:rsidRPr="00445F3F" w:rsidRDefault="00EB1732" w:rsidP="00687726">
            <w:pPr>
              <w:numPr>
                <w:ilvl w:val="0"/>
                <w:numId w:val="151"/>
              </w:numPr>
              <w:spacing w:after="0"/>
              <w:jc w:val="both"/>
              <w:rPr>
                <w:rFonts w:ascii="Arial" w:eastAsia="Times New Roman" w:hAnsi="Arial" w:cs="Arial"/>
                <w:bCs/>
                <w:color w:val="000000"/>
                <w:sz w:val="20"/>
                <w:szCs w:val="20"/>
                <w:lang w:eastAsia="pt-BR"/>
              </w:rPr>
            </w:pPr>
          </w:p>
        </w:tc>
        <w:tc>
          <w:tcPr>
            <w:tcW w:w="2171" w:type="dxa"/>
          </w:tcPr>
          <w:p w14:paraId="75626875" w14:textId="77777777" w:rsidR="00EB1732" w:rsidRPr="008E1583" w:rsidRDefault="00EB1732" w:rsidP="00D45036">
            <w:pPr>
              <w:spacing w:after="0"/>
              <w:rPr>
                <w:rFonts w:ascii="Arial" w:eastAsia="Times New Roman" w:hAnsi="Arial" w:cs="Arial"/>
                <w:b/>
                <w:i/>
                <w:color w:val="000000"/>
                <w:sz w:val="20"/>
                <w:szCs w:val="20"/>
                <w:lang w:eastAsia="pt-BR"/>
              </w:rPr>
            </w:pPr>
            <w:proofErr w:type="spellStart"/>
            <w:r w:rsidRPr="008E1583">
              <w:rPr>
                <w:rFonts w:ascii="Arial" w:eastAsia="Times New Roman" w:hAnsi="Arial" w:cs="Arial"/>
                <w:b/>
                <w:i/>
                <w:color w:val="000000"/>
                <w:sz w:val="20"/>
                <w:szCs w:val="20"/>
                <w:lang w:eastAsia="pt-BR"/>
              </w:rPr>
              <w:t>codOrgao</w:t>
            </w:r>
            <w:proofErr w:type="spellEnd"/>
          </w:p>
        </w:tc>
        <w:tc>
          <w:tcPr>
            <w:tcW w:w="1988" w:type="dxa"/>
          </w:tcPr>
          <w:p w14:paraId="75626876"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do órgão</w:t>
            </w:r>
          </w:p>
        </w:tc>
        <w:tc>
          <w:tcPr>
            <w:tcW w:w="1469" w:type="dxa"/>
          </w:tcPr>
          <w:p w14:paraId="75626877"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Sempre 2</w:t>
            </w:r>
          </w:p>
        </w:tc>
        <w:tc>
          <w:tcPr>
            <w:tcW w:w="1208" w:type="dxa"/>
          </w:tcPr>
          <w:p w14:paraId="75626878"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68" w:type="dxa"/>
          </w:tcPr>
          <w:p w14:paraId="75626879"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7562687A" w14:textId="77777777" w:rsidR="00EB1732" w:rsidRPr="00251898" w:rsidRDefault="00EB1732" w:rsidP="00D45036">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do órgão - conforme cadastrado no Portal SICOM.</w:t>
            </w:r>
          </w:p>
        </w:tc>
      </w:tr>
      <w:tr w:rsidR="00EB1732" w:rsidRPr="00445F3F" w14:paraId="75626883" w14:textId="77777777" w:rsidTr="00EB1732">
        <w:trPr>
          <w:trHeight w:val="510"/>
        </w:trPr>
        <w:tc>
          <w:tcPr>
            <w:tcW w:w="736" w:type="dxa"/>
            <w:hideMark/>
          </w:tcPr>
          <w:p w14:paraId="7562687C" w14:textId="77777777" w:rsidR="00EB1732" w:rsidRPr="00445F3F" w:rsidRDefault="00EB1732"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7562687D" w14:textId="77777777" w:rsidR="00EB1732" w:rsidRPr="008E1583" w:rsidRDefault="00EB1732" w:rsidP="00D45036">
            <w:pPr>
              <w:spacing w:after="0"/>
              <w:rPr>
                <w:rFonts w:ascii="Arial" w:eastAsia="Times New Roman" w:hAnsi="Arial" w:cs="Arial"/>
                <w:b/>
                <w:i/>
                <w:color w:val="000000"/>
                <w:sz w:val="20"/>
                <w:szCs w:val="20"/>
                <w:lang w:eastAsia="pt-BR"/>
              </w:rPr>
            </w:pPr>
            <w:proofErr w:type="spellStart"/>
            <w:r w:rsidRPr="008E1583">
              <w:rPr>
                <w:rFonts w:ascii="Arial" w:eastAsia="Times New Roman" w:hAnsi="Arial" w:cs="Arial"/>
                <w:b/>
                <w:i/>
                <w:color w:val="000000"/>
                <w:sz w:val="20"/>
                <w:szCs w:val="20"/>
                <w:lang w:eastAsia="pt-BR"/>
              </w:rPr>
              <w:t>codUnidadeSub</w:t>
            </w:r>
            <w:proofErr w:type="spellEnd"/>
          </w:p>
        </w:tc>
        <w:tc>
          <w:tcPr>
            <w:tcW w:w="1988" w:type="dxa"/>
          </w:tcPr>
          <w:p w14:paraId="7562687E"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da unidade ou subunidade orçamentária</w:t>
            </w:r>
          </w:p>
        </w:tc>
        <w:tc>
          <w:tcPr>
            <w:tcW w:w="1469" w:type="dxa"/>
          </w:tcPr>
          <w:p w14:paraId="7562687F" w14:textId="77777777" w:rsidR="00EB1732" w:rsidRPr="00251898" w:rsidRDefault="00EB1732"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Sempre 5 ou sempre 8</w:t>
            </w:r>
          </w:p>
        </w:tc>
        <w:tc>
          <w:tcPr>
            <w:tcW w:w="1208" w:type="dxa"/>
          </w:tcPr>
          <w:p w14:paraId="75626880"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68" w:type="dxa"/>
          </w:tcPr>
          <w:p w14:paraId="75626881"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75626882" w14:textId="77777777" w:rsidR="00EB1732" w:rsidRPr="00251898" w:rsidRDefault="00EB1732" w:rsidP="00D45036">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da unidade ou subunidade orçamentária.</w:t>
            </w:r>
          </w:p>
        </w:tc>
      </w:tr>
      <w:tr w:rsidR="00EB1732" w:rsidRPr="00445F3F" w14:paraId="7562688B" w14:textId="77777777" w:rsidTr="00EB1732">
        <w:trPr>
          <w:trHeight w:val="300"/>
        </w:trPr>
        <w:tc>
          <w:tcPr>
            <w:tcW w:w="736" w:type="dxa"/>
            <w:hideMark/>
          </w:tcPr>
          <w:p w14:paraId="75626884" w14:textId="77777777" w:rsidR="00EB1732" w:rsidRPr="00445F3F" w:rsidRDefault="00EB1732"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75626885" w14:textId="77777777" w:rsidR="00EB1732" w:rsidRPr="008E1583" w:rsidRDefault="00EB1732" w:rsidP="00D45036">
            <w:pPr>
              <w:spacing w:after="0"/>
              <w:rPr>
                <w:rFonts w:ascii="Arial" w:eastAsia="Times New Roman" w:hAnsi="Arial" w:cs="Arial"/>
                <w:b/>
                <w:i/>
                <w:color w:val="000000"/>
                <w:sz w:val="20"/>
                <w:szCs w:val="20"/>
                <w:lang w:eastAsia="pt-BR"/>
              </w:rPr>
            </w:pPr>
            <w:proofErr w:type="spellStart"/>
            <w:r w:rsidRPr="008E1583">
              <w:rPr>
                <w:rFonts w:ascii="Arial" w:eastAsia="Times New Roman" w:hAnsi="Arial" w:cs="Arial"/>
                <w:b/>
                <w:i/>
                <w:color w:val="000000"/>
                <w:sz w:val="20"/>
                <w:szCs w:val="20"/>
                <w:lang w:eastAsia="pt-BR"/>
              </w:rPr>
              <w:t>codFuncao</w:t>
            </w:r>
            <w:proofErr w:type="spellEnd"/>
          </w:p>
        </w:tc>
        <w:tc>
          <w:tcPr>
            <w:tcW w:w="1988" w:type="dxa"/>
          </w:tcPr>
          <w:p w14:paraId="75626886"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da função</w:t>
            </w:r>
          </w:p>
        </w:tc>
        <w:tc>
          <w:tcPr>
            <w:tcW w:w="1469" w:type="dxa"/>
          </w:tcPr>
          <w:p w14:paraId="75626887"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Sempre 2</w:t>
            </w:r>
          </w:p>
        </w:tc>
        <w:tc>
          <w:tcPr>
            <w:tcW w:w="1208" w:type="dxa"/>
          </w:tcPr>
          <w:p w14:paraId="75626888"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68" w:type="dxa"/>
          </w:tcPr>
          <w:p w14:paraId="75626889" w14:textId="77777777" w:rsidR="00EB1732" w:rsidRPr="00251898" w:rsidRDefault="00EB1732"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Sim</w:t>
            </w:r>
          </w:p>
        </w:tc>
        <w:tc>
          <w:tcPr>
            <w:tcW w:w="5178" w:type="dxa"/>
          </w:tcPr>
          <w:p w14:paraId="7562688A" w14:textId="77777777" w:rsidR="00EB1732" w:rsidRPr="00251898" w:rsidRDefault="00EB1732" w:rsidP="00D45036">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da função, conforme Portaria n. 42, de 14/04/1999, expedida pelo Ministério do Orçamento e Gestão.</w:t>
            </w:r>
          </w:p>
        </w:tc>
      </w:tr>
      <w:tr w:rsidR="00EB1732" w:rsidRPr="00445F3F" w14:paraId="75626893" w14:textId="77777777" w:rsidTr="00EB1732">
        <w:trPr>
          <w:trHeight w:val="300"/>
        </w:trPr>
        <w:tc>
          <w:tcPr>
            <w:tcW w:w="736" w:type="dxa"/>
            <w:hideMark/>
          </w:tcPr>
          <w:p w14:paraId="7562688C" w14:textId="77777777" w:rsidR="00EB1732" w:rsidRPr="00445F3F" w:rsidRDefault="00EB1732"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7562688D" w14:textId="77777777" w:rsidR="00EB1732" w:rsidRPr="008E1583" w:rsidRDefault="00EB1732" w:rsidP="00D45036">
            <w:pPr>
              <w:spacing w:after="0"/>
              <w:rPr>
                <w:rFonts w:ascii="Arial" w:eastAsia="Times New Roman" w:hAnsi="Arial" w:cs="Arial"/>
                <w:b/>
                <w:i/>
                <w:color w:val="000000"/>
                <w:sz w:val="20"/>
                <w:szCs w:val="20"/>
                <w:lang w:eastAsia="pt-BR"/>
              </w:rPr>
            </w:pPr>
            <w:proofErr w:type="spellStart"/>
            <w:r w:rsidRPr="008E1583">
              <w:rPr>
                <w:rFonts w:ascii="Arial" w:eastAsia="Times New Roman" w:hAnsi="Arial" w:cs="Arial"/>
                <w:b/>
                <w:i/>
                <w:color w:val="000000"/>
                <w:sz w:val="20"/>
                <w:szCs w:val="20"/>
                <w:lang w:eastAsia="pt-BR"/>
              </w:rPr>
              <w:t>codSubFuncao</w:t>
            </w:r>
            <w:proofErr w:type="spellEnd"/>
          </w:p>
        </w:tc>
        <w:tc>
          <w:tcPr>
            <w:tcW w:w="1988" w:type="dxa"/>
          </w:tcPr>
          <w:p w14:paraId="7562688E"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Código da </w:t>
            </w:r>
            <w:proofErr w:type="spellStart"/>
            <w:r w:rsidRPr="00251898">
              <w:rPr>
                <w:rFonts w:ascii="Arial" w:eastAsia="Times New Roman" w:hAnsi="Arial" w:cs="Arial"/>
                <w:color w:val="000000"/>
                <w:sz w:val="20"/>
                <w:szCs w:val="20"/>
                <w:lang w:eastAsia="pt-BR"/>
              </w:rPr>
              <w:t>Subfunção</w:t>
            </w:r>
            <w:proofErr w:type="spellEnd"/>
          </w:p>
        </w:tc>
        <w:tc>
          <w:tcPr>
            <w:tcW w:w="1469" w:type="dxa"/>
          </w:tcPr>
          <w:p w14:paraId="7562688F"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Sempre 3</w:t>
            </w:r>
          </w:p>
        </w:tc>
        <w:tc>
          <w:tcPr>
            <w:tcW w:w="1208" w:type="dxa"/>
          </w:tcPr>
          <w:p w14:paraId="75626890"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68" w:type="dxa"/>
          </w:tcPr>
          <w:p w14:paraId="75626891" w14:textId="77777777" w:rsidR="00EB1732" w:rsidRPr="00251898" w:rsidRDefault="00EB1732"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Sim</w:t>
            </w:r>
          </w:p>
        </w:tc>
        <w:tc>
          <w:tcPr>
            <w:tcW w:w="5178" w:type="dxa"/>
          </w:tcPr>
          <w:p w14:paraId="75626892" w14:textId="77777777" w:rsidR="00EB1732" w:rsidRPr="00251898" w:rsidRDefault="00EB1732" w:rsidP="00B40CCA">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Código da </w:t>
            </w:r>
            <w:proofErr w:type="spellStart"/>
            <w:r w:rsidRPr="00251898">
              <w:rPr>
                <w:rFonts w:ascii="Arial" w:eastAsia="Times New Roman" w:hAnsi="Arial" w:cs="Arial"/>
                <w:color w:val="000000"/>
                <w:sz w:val="20"/>
                <w:szCs w:val="20"/>
                <w:lang w:eastAsia="pt-BR"/>
              </w:rPr>
              <w:t>Subfunção</w:t>
            </w:r>
            <w:proofErr w:type="spellEnd"/>
            <w:r w:rsidRPr="00251898">
              <w:rPr>
                <w:rFonts w:ascii="Arial" w:eastAsia="Times New Roman" w:hAnsi="Arial" w:cs="Arial"/>
                <w:color w:val="000000"/>
                <w:sz w:val="20"/>
                <w:szCs w:val="20"/>
                <w:lang w:eastAsia="pt-BR"/>
              </w:rPr>
              <w:t>, conforme Portaria n. 42, de 14/04/1999, expedida pelo Ministério do Orçamento e Gestão.</w:t>
            </w:r>
          </w:p>
        </w:tc>
      </w:tr>
      <w:tr w:rsidR="004F56ED" w:rsidRPr="00445F3F" w14:paraId="5AF898AA" w14:textId="77777777" w:rsidTr="00EB1732">
        <w:trPr>
          <w:trHeight w:val="300"/>
        </w:trPr>
        <w:tc>
          <w:tcPr>
            <w:tcW w:w="736" w:type="dxa"/>
          </w:tcPr>
          <w:p w14:paraId="0DFB91A7" w14:textId="77777777" w:rsidR="004F56ED" w:rsidRPr="00445F3F" w:rsidRDefault="004F56ED"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070F5996" w14:textId="0DA591B2" w:rsidR="004F56ED" w:rsidRPr="008E1583" w:rsidRDefault="004F56ED" w:rsidP="00D45036">
            <w:pPr>
              <w:spacing w:after="0"/>
              <w:rPr>
                <w:rFonts w:ascii="Arial" w:eastAsia="Times New Roman" w:hAnsi="Arial" w:cs="Arial"/>
                <w:b/>
                <w:i/>
                <w:color w:val="000000"/>
                <w:sz w:val="20"/>
                <w:szCs w:val="20"/>
                <w:lang w:eastAsia="pt-BR"/>
              </w:rPr>
            </w:pPr>
            <w:proofErr w:type="spellStart"/>
            <w:r w:rsidRPr="008E1583">
              <w:rPr>
                <w:rFonts w:ascii="Arial" w:eastAsia="Times New Roman" w:hAnsi="Arial" w:cs="Arial"/>
                <w:b/>
                <w:i/>
                <w:color w:val="000000"/>
                <w:sz w:val="20"/>
                <w:szCs w:val="20"/>
                <w:lang w:eastAsia="pt-BR"/>
              </w:rPr>
              <w:t>codPrograma</w:t>
            </w:r>
            <w:proofErr w:type="spellEnd"/>
          </w:p>
        </w:tc>
        <w:tc>
          <w:tcPr>
            <w:tcW w:w="1988" w:type="dxa"/>
          </w:tcPr>
          <w:p w14:paraId="72EC7F85" w14:textId="23D3195B" w:rsidR="004F56ED" w:rsidRPr="00251898" w:rsidRDefault="004F56ED"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do Programa</w:t>
            </w:r>
          </w:p>
        </w:tc>
        <w:tc>
          <w:tcPr>
            <w:tcW w:w="1469" w:type="dxa"/>
          </w:tcPr>
          <w:p w14:paraId="75E4FBB6" w14:textId="74807AAB" w:rsidR="004F56ED" w:rsidRPr="00251898" w:rsidRDefault="004F56ED"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Sempre 4</w:t>
            </w:r>
          </w:p>
        </w:tc>
        <w:tc>
          <w:tcPr>
            <w:tcW w:w="1208" w:type="dxa"/>
          </w:tcPr>
          <w:p w14:paraId="6C99729F" w14:textId="7FEEDE50" w:rsidR="004F56ED" w:rsidRPr="00251898" w:rsidRDefault="004F56ED"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68" w:type="dxa"/>
          </w:tcPr>
          <w:p w14:paraId="55CF2131" w14:textId="09D3AE5C" w:rsidR="004F56ED" w:rsidRDefault="004F56ED"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06393024" w14:textId="18D4A650" w:rsidR="004F56ED" w:rsidRPr="00251898" w:rsidRDefault="004F56ED" w:rsidP="00B40CCA">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do Programa.</w:t>
            </w:r>
          </w:p>
        </w:tc>
      </w:tr>
      <w:tr w:rsidR="004F56ED" w:rsidRPr="00445F3F" w14:paraId="7D5BEFD0" w14:textId="77777777" w:rsidTr="00EB1732">
        <w:trPr>
          <w:trHeight w:val="300"/>
        </w:trPr>
        <w:tc>
          <w:tcPr>
            <w:tcW w:w="736" w:type="dxa"/>
          </w:tcPr>
          <w:p w14:paraId="78F37455" w14:textId="77777777" w:rsidR="004F56ED" w:rsidRPr="00445F3F" w:rsidRDefault="004F56ED"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2EC2EC19" w14:textId="30FD08F4" w:rsidR="004F56ED" w:rsidRPr="008E1583" w:rsidRDefault="004F56ED" w:rsidP="00D45036">
            <w:pPr>
              <w:spacing w:after="0"/>
              <w:rPr>
                <w:rFonts w:ascii="Arial" w:eastAsia="Times New Roman" w:hAnsi="Arial" w:cs="Arial"/>
                <w:b/>
                <w:i/>
                <w:color w:val="000000"/>
                <w:sz w:val="20"/>
                <w:szCs w:val="20"/>
                <w:lang w:eastAsia="pt-BR"/>
              </w:rPr>
            </w:pPr>
            <w:proofErr w:type="spellStart"/>
            <w:r w:rsidRPr="008E1583">
              <w:rPr>
                <w:rFonts w:ascii="Arial" w:eastAsia="Times New Roman" w:hAnsi="Arial" w:cs="Arial"/>
                <w:b/>
                <w:i/>
                <w:color w:val="000000"/>
                <w:sz w:val="20"/>
                <w:szCs w:val="20"/>
                <w:lang w:eastAsia="pt-BR"/>
              </w:rPr>
              <w:t>idAcao</w:t>
            </w:r>
            <w:proofErr w:type="spellEnd"/>
          </w:p>
        </w:tc>
        <w:tc>
          <w:tcPr>
            <w:tcW w:w="1988" w:type="dxa"/>
          </w:tcPr>
          <w:p w14:paraId="06E84172" w14:textId="764D53D3" w:rsidR="004F56ED" w:rsidRPr="00251898" w:rsidRDefault="004F56ED"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que identifica a Ação.</w:t>
            </w:r>
          </w:p>
        </w:tc>
        <w:tc>
          <w:tcPr>
            <w:tcW w:w="1469" w:type="dxa"/>
          </w:tcPr>
          <w:p w14:paraId="17235509" w14:textId="0F95C808" w:rsidR="004F56ED" w:rsidRPr="00251898" w:rsidRDefault="004F56ED"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Sempre 4</w:t>
            </w:r>
          </w:p>
        </w:tc>
        <w:tc>
          <w:tcPr>
            <w:tcW w:w="1208" w:type="dxa"/>
          </w:tcPr>
          <w:p w14:paraId="4181EA99" w14:textId="0027907C" w:rsidR="004F56ED" w:rsidRPr="00251898" w:rsidRDefault="004F56ED"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68" w:type="dxa"/>
          </w:tcPr>
          <w:p w14:paraId="3011CF7E" w14:textId="08DE93A8" w:rsidR="004F56ED" w:rsidRDefault="004F56ED"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3651DB6F" w14:textId="5DD346C2" w:rsidR="004F56ED" w:rsidRPr="00251898" w:rsidRDefault="004F56ED" w:rsidP="00B40CCA">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que identifica a Ação.</w:t>
            </w:r>
          </w:p>
        </w:tc>
      </w:tr>
      <w:tr w:rsidR="004F56ED" w:rsidRPr="00445F3F" w14:paraId="46A9C1B3" w14:textId="77777777" w:rsidTr="00EB1732">
        <w:trPr>
          <w:trHeight w:val="300"/>
        </w:trPr>
        <w:tc>
          <w:tcPr>
            <w:tcW w:w="736" w:type="dxa"/>
          </w:tcPr>
          <w:p w14:paraId="249455CA" w14:textId="77777777" w:rsidR="004F56ED" w:rsidRPr="00445F3F" w:rsidRDefault="004F56ED"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69ABF295" w14:textId="0D4E6792" w:rsidR="004F56ED" w:rsidRPr="008E1583" w:rsidRDefault="004F56ED" w:rsidP="00D45036">
            <w:pPr>
              <w:spacing w:after="0"/>
              <w:rPr>
                <w:rFonts w:ascii="Arial" w:eastAsia="Times New Roman" w:hAnsi="Arial" w:cs="Arial"/>
                <w:b/>
                <w:i/>
                <w:color w:val="000000"/>
                <w:sz w:val="20"/>
                <w:szCs w:val="20"/>
                <w:lang w:eastAsia="pt-BR"/>
              </w:rPr>
            </w:pPr>
            <w:proofErr w:type="spellStart"/>
            <w:r w:rsidRPr="007F5041">
              <w:rPr>
                <w:rFonts w:ascii="Arial" w:eastAsia="Times New Roman" w:hAnsi="Arial" w:cs="Arial"/>
                <w:b/>
                <w:i/>
                <w:color w:val="000000"/>
                <w:sz w:val="20"/>
                <w:szCs w:val="20"/>
                <w:lang w:eastAsia="pt-BR"/>
              </w:rPr>
              <w:t>idSubAcao</w:t>
            </w:r>
            <w:proofErr w:type="spellEnd"/>
          </w:p>
        </w:tc>
        <w:tc>
          <w:tcPr>
            <w:tcW w:w="1988" w:type="dxa"/>
          </w:tcPr>
          <w:p w14:paraId="048633EC" w14:textId="13E81433" w:rsidR="004F56ED" w:rsidRPr="00251898" w:rsidRDefault="004F56ED" w:rsidP="00D4503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Código que identifica a </w:t>
            </w:r>
            <w:proofErr w:type="spellStart"/>
            <w:r w:rsidRPr="007F5041">
              <w:rPr>
                <w:rFonts w:ascii="Arial" w:eastAsia="Times New Roman" w:hAnsi="Arial" w:cs="Arial"/>
                <w:color w:val="000000"/>
                <w:sz w:val="20"/>
                <w:szCs w:val="20"/>
                <w:lang w:eastAsia="pt-BR"/>
              </w:rPr>
              <w:t>SubAção</w:t>
            </w:r>
            <w:proofErr w:type="spellEnd"/>
            <w:r w:rsidRPr="007F5041">
              <w:rPr>
                <w:rFonts w:ascii="Arial" w:eastAsia="Times New Roman" w:hAnsi="Arial" w:cs="Arial"/>
                <w:color w:val="000000"/>
                <w:sz w:val="20"/>
                <w:szCs w:val="20"/>
                <w:lang w:eastAsia="pt-BR"/>
              </w:rPr>
              <w:t>.</w:t>
            </w:r>
          </w:p>
        </w:tc>
        <w:tc>
          <w:tcPr>
            <w:tcW w:w="1469" w:type="dxa"/>
          </w:tcPr>
          <w:p w14:paraId="2B828687" w14:textId="495B98EE" w:rsidR="004F56ED" w:rsidRPr="00251898" w:rsidRDefault="004F56ED" w:rsidP="00D4503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4</w:t>
            </w:r>
          </w:p>
        </w:tc>
        <w:tc>
          <w:tcPr>
            <w:tcW w:w="1208" w:type="dxa"/>
          </w:tcPr>
          <w:p w14:paraId="496FBFCF" w14:textId="5A06C956" w:rsidR="004F56ED" w:rsidRPr="00251898" w:rsidRDefault="004F56ED" w:rsidP="00D4503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Texto</w:t>
            </w:r>
          </w:p>
        </w:tc>
        <w:tc>
          <w:tcPr>
            <w:tcW w:w="1468" w:type="dxa"/>
          </w:tcPr>
          <w:p w14:paraId="5F1E4F13" w14:textId="5166D124" w:rsidR="004F56ED" w:rsidRDefault="004F56ED" w:rsidP="00D4503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Não</w:t>
            </w:r>
          </w:p>
        </w:tc>
        <w:tc>
          <w:tcPr>
            <w:tcW w:w="5178" w:type="dxa"/>
          </w:tcPr>
          <w:p w14:paraId="7072374E" w14:textId="77777777" w:rsidR="004F56ED" w:rsidRDefault="004F56ED" w:rsidP="002E5455">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Código que identifica a </w:t>
            </w:r>
            <w:proofErr w:type="spellStart"/>
            <w:r w:rsidRPr="007F5041">
              <w:rPr>
                <w:rFonts w:ascii="Arial" w:eastAsia="Times New Roman" w:hAnsi="Arial" w:cs="Arial"/>
                <w:color w:val="000000"/>
                <w:sz w:val="20"/>
                <w:szCs w:val="20"/>
                <w:lang w:eastAsia="pt-BR"/>
              </w:rPr>
              <w:t>SubAção</w:t>
            </w:r>
            <w:proofErr w:type="spellEnd"/>
            <w:r w:rsidRPr="007F5041">
              <w:rPr>
                <w:rFonts w:ascii="Arial" w:eastAsia="Times New Roman" w:hAnsi="Arial" w:cs="Arial"/>
                <w:color w:val="000000"/>
                <w:sz w:val="20"/>
                <w:szCs w:val="20"/>
                <w:lang w:eastAsia="pt-BR"/>
              </w:rPr>
              <w:t>.</w:t>
            </w:r>
          </w:p>
          <w:p w14:paraId="28CC74CE" w14:textId="68C09462" w:rsidR="004F56ED" w:rsidRPr="00251898" w:rsidRDefault="004F56ED" w:rsidP="00B40CCA">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Este campo torna-se obrigatório caso a ação possua </w:t>
            </w:r>
            <w:proofErr w:type="spellStart"/>
            <w:r>
              <w:rPr>
                <w:rFonts w:ascii="Arial" w:eastAsia="Times New Roman" w:hAnsi="Arial" w:cs="Arial"/>
                <w:color w:val="000000"/>
                <w:sz w:val="20"/>
                <w:szCs w:val="20"/>
                <w:lang w:eastAsia="pt-BR"/>
              </w:rPr>
              <w:t>subação</w:t>
            </w:r>
            <w:proofErr w:type="spellEnd"/>
            <w:r>
              <w:rPr>
                <w:rFonts w:ascii="Arial" w:eastAsia="Times New Roman" w:hAnsi="Arial" w:cs="Arial"/>
                <w:color w:val="000000"/>
                <w:sz w:val="20"/>
                <w:szCs w:val="20"/>
                <w:lang w:eastAsia="pt-BR"/>
              </w:rPr>
              <w:t xml:space="preserve"> cadastrada.</w:t>
            </w:r>
          </w:p>
        </w:tc>
      </w:tr>
      <w:tr w:rsidR="00C50076" w:rsidRPr="00445F3F" w14:paraId="5E841544" w14:textId="77777777" w:rsidTr="00EB1732">
        <w:trPr>
          <w:trHeight w:val="300"/>
        </w:trPr>
        <w:tc>
          <w:tcPr>
            <w:tcW w:w="736" w:type="dxa"/>
          </w:tcPr>
          <w:p w14:paraId="221FC05D" w14:textId="77777777" w:rsidR="00C50076" w:rsidRPr="00445F3F" w:rsidRDefault="00C50076"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37237851" w14:textId="2298FA3F" w:rsidR="00C50076" w:rsidRPr="007F5041" w:rsidRDefault="00C50076" w:rsidP="0095227F">
            <w:pPr>
              <w:spacing w:after="0"/>
              <w:rPr>
                <w:rFonts w:ascii="Arial" w:eastAsia="Times New Roman" w:hAnsi="Arial" w:cs="Arial"/>
                <w:b/>
                <w:i/>
                <w:color w:val="000000"/>
                <w:sz w:val="20"/>
                <w:szCs w:val="20"/>
                <w:lang w:eastAsia="pt-BR"/>
              </w:rPr>
            </w:pPr>
            <w:r w:rsidRPr="00251898">
              <w:rPr>
                <w:rFonts w:ascii="Arial" w:eastAsia="Times New Roman" w:hAnsi="Arial" w:cs="Arial"/>
                <w:color w:val="000000"/>
                <w:sz w:val="20"/>
                <w:szCs w:val="20"/>
                <w:lang w:eastAsia="pt-BR"/>
              </w:rPr>
              <w:t>metas1</w:t>
            </w:r>
            <w:r w:rsidR="0095227F">
              <w:rPr>
                <w:rFonts w:ascii="Arial" w:eastAsia="Times New Roman" w:hAnsi="Arial" w:cs="Arial"/>
                <w:color w:val="000000"/>
                <w:sz w:val="20"/>
                <w:szCs w:val="20"/>
                <w:lang w:eastAsia="pt-BR"/>
              </w:rPr>
              <w:t>A</w:t>
            </w:r>
            <w:r w:rsidRPr="00251898">
              <w:rPr>
                <w:rFonts w:ascii="Arial" w:eastAsia="Times New Roman" w:hAnsi="Arial" w:cs="Arial"/>
                <w:color w:val="000000"/>
                <w:sz w:val="20"/>
                <w:szCs w:val="20"/>
                <w:lang w:eastAsia="pt-BR"/>
              </w:rPr>
              <w:t>no</w:t>
            </w:r>
          </w:p>
        </w:tc>
        <w:tc>
          <w:tcPr>
            <w:tcW w:w="1988" w:type="dxa"/>
          </w:tcPr>
          <w:p w14:paraId="66CB8EAB" w14:textId="186EBD27"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Metas Físicas para o 1º ano</w:t>
            </w:r>
          </w:p>
        </w:tc>
        <w:tc>
          <w:tcPr>
            <w:tcW w:w="1469" w:type="dxa"/>
          </w:tcPr>
          <w:p w14:paraId="2A2D2EC2" w14:textId="6B5B40C8" w:rsidR="00C50076" w:rsidRPr="007F5041" w:rsidRDefault="00C50076"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11</w:t>
            </w:r>
          </w:p>
        </w:tc>
        <w:tc>
          <w:tcPr>
            <w:tcW w:w="1208" w:type="dxa"/>
          </w:tcPr>
          <w:p w14:paraId="22678CE3" w14:textId="26D11AAA"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68" w:type="dxa"/>
          </w:tcPr>
          <w:p w14:paraId="7994B415" w14:textId="3EF8B5B6"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58CD7EBE" w14:textId="6CD9B941" w:rsidR="00C50076" w:rsidRPr="007F5041" w:rsidRDefault="00C50076" w:rsidP="002E5455">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Metas Físicas para o 1º ano</w:t>
            </w:r>
            <w:r>
              <w:rPr>
                <w:rFonts w:ascii="Arial" w:eastAsia="Times New Roman" w:hAnsi="Arial" w:cs="Arial"/>
                <w:color w:val="000000"/>
                <w:sz w:val="20"/>
                <w:szCs w:val="20"/>
                <w:lang w:eastAsia="pt-BR"/>
              </w:rPr>
              <w:t>.</w:t>
            </w:r>
          </w:p>
        </w:tc>
      </w:tr>
      <w:tr w:rsidR="00C50076" w:rsidRPr="00445F3F" w14:paraId="4DE9B80A" w14:textId="77777777" w:rsidTr="00EB1732">
        <w:trPr>
          <w:trHeight w:val="300"/>
        </w:trPr>
        <w:tc>
          <w:tcPr>
            <w:tcW w:w="736" w:type="dxa"/>
          </w:tcPr>
          <w:p w14:paraId="070F9CE7" w14:textId="77777777" w:rsidR="00C50076" w:rsidRPr="00445F3F" w:rsidRDefault="00C50076"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7D02FA2B" w14:textId="5E2608B2" w:rsidR="00C50076" w:rsidRPr="007F5041" w:rsidRDefault="00C50076" w:rsidP="0095227F">
            <w:pPr>
              <w:spacing w:after="0"/>
              <w:rPr>
                <w:rFonts w:ascii="Arial" w:eastAsia="Times New Roman" w:hAnsi="Arial" w:cs="Arial"/>
                <w:b/>
                <w:i/>
                <w:color w:val="000000"/>
                <w:sz w:val="20"/>
                <w:szCs w:val="20"/>
                <w:lang w:eastAsia="pt-BR"/>
              </w:rPr>
            </w:pPr>
            <w:r w:rsidRPr="00251898">
              <w:rPr>
                <w:rFonts w:ascii="Arial" w:eastAsia="Times New Roman" w:hAnsi="Arial" w:cs="Arial"/>
                <w:color w:val="000000"/>
                <w:sz w:val="20"/>
                <w:szCs w:val="20"/>
                <w:lang w:eastAsia="pt-BR"/>
              </w:rPr>
              <w:t>metas2</w:t>
            </w:r>
            <w:r w:rsidR="0095227F">
              <w:rPr>
                <w:rFonts w:ascii="Arial" w:eastAsia="Times New Roman" w:hAnsi="Arial" w:cs="Arial"/>
                <w:color w:val="000000"/>
                <w:sz w:val="20"/>
                <w:szCs w:val="20"/>
                <w:lang w:eastAsia="pt-BR"/>
              </w:rPr>
              <w:t>A</w:t>
            </w:r>
            <w:r w:rsidRPr="00251898">
              <w:rPr>
                <w:rFonts w:ascii="Arial" w:eastAsia="Times New Roman" w:hAnsi="Arial" w:cs="Arial"/>
                <w:color w:val="000000"/>
                <w:sz w:val="20"/>
                <w:szCs w:val="20"/>
                <w:lang w:eastAsia="pt-BR"/>
              </w:rPr>
              <w:t>no</w:t>
            </w:r>
          </w:p>
        </w:tc>
        <w:tc>
          <w:tcPr>
            <w:tcW w:w="1988" w:type="dxa"/>
          </w:tcPr>
          <w:p w14:paraId="764442EC" w14:textId="3951349A"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Metas Físicas para o 2º ano</w:t>
            </w:r>
          </w:p>
        </w:tc>
        <w:tc>
          <w:tcPr>
            <w:tcW w:w="1469" w:type="dxa"/>
          </w:tcPr>
          <w:p w14:paraId="33C848F4" w14:textId="7B5BD561" w:rsidR="00C50076" w:rsidRPr="007F5041" w:rsidRDefault="00C50076"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11</w:t>
            </w:r>
          </w:p>
        </w:tc>
        <w:tc>
          <w:tcPr>
            <w:tcW w:w="1208" w:type="dxa"/>
          </w:tcPr>
          <w:p w14:paraId="25A37DCD" w14:textId="0D15D77D"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68" w:type="dxa"/>
          </w:tcPr>
          <w:p w14:paraId="0C1DEE0E" w14:textId="19F88398"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7342349F" w14:textId="40EA054A" w:rsidR="00C50076" w:rsidRPr="007F5041" w:rsidRDefault="00C50076" w:rsidP="002E5455">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Metas Físicas para o 2º ano</w:t>
            </w:r>
            <w:r>
              <w:rPr>
                <w:rFonts w:ascii="Arial" w:eastAsia="Times New Roman" w:hAnsi="Arial" w:cs="Arial"/>
                <w:color w:val="000000"/>
                <w:sz w:val="20"/>
                <w:szCs w:val="20"/>
                <w:lang w:eastAsia="pt-BR"/>
              </w:rPr>
              <w:t>.</w:t>
            </w:r>
          </w:p>
        </w:tc>
      </w:tr>
      <w:tr w:rsidR="00C50076" w:rsidRPr="00445F3F" w14:paraId="2CE1B94D" w14:textId="77777777" w:rsidTr="00EB1732">
        <w:trPr>
          <w:trHeight w:val="300"/>
        </w:trPr>
        <w:tc>
          <w:tcPr>
            <w:tcW w:w="736" w:type="dxa"/>
          </w:tcPr>
          <w:p w14:paraId="05C22E75" w14:textId="77777777" w:rsidR="00C50076" w:rsidRPr="00445F3F" w:rsidRDefault="00C50076"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057CECF7" w14:textId="4E9CD71A" w:rsidR="00C50076" w:rsidRPr="007F5041" w:rsidRDefault="00C50076" w:rsidP="0095227F">
            <w:pPr>
              <w:spacing w:after="0"/>
              <w:rPr>
                <w:rFonts w:ascii="Arial" w:eastAsia="Times New Roman" w:hAnsi="Arial" w:cs="Arial"/>
                <w:b/>
                <w:i/>
                <w:color w:val="000000"/>
                <w:sz w:val="20"/>
                <w:szCs w:val="20"/>
                <w:lang w:eastAsia="pt-BR"/>
              </w:rPr>
            </w:pPr>
            <w:r w:rsidRPr="00251898">
              <w:rPr>
                <w:rFonts w:ascii="Arial" w:eastAsia="Times New Roman" w:hAnsi="Arial" w:cs="Arial"/>
                <w:color w:val="000000"/>
                <w:sz w:val="20"/>
                <w:szCs w:val="20"/>
                <w:lang w:eastAsia="pt-BR"/>
              </w:rPr>
              <w:t>metas3</w:t>
            </w:r>
            <w:r w:rsidR="0095227F">
              <w:rPr>
                <w:rFonts w:ascii="Arial" w:eastAsia="Times New Roman" w:hAnsi="Arial" w:cs="Arial"/>
                <w:color w:val="000000"/>
                <w:sz w:val="20"/>
                <w:szCs w:val="20"/>
                <w:lang w:eastAsia="pt-BR"/>
              </w:rPr>
              <w:t>A</w:t>
            </w:r>
            <w:r w:rsidRPr="00251898">
              <w:rPr>
                <w:rFonts w:ascii="Arial" w:eastAsia="Times New Roman" w:hAnsi="Arial" w:cs="Arial"/>
                <w:color w:val="000000"/>
                <w:sz w:val="20"/>
                <w:szCs w:val="20"/>
                <w:lang w:eastAsia="pt-BR"/>
              </w:rPr>
              <w:t>no</w:t>
            </w:r>
          </w:p>
        </w:tc>
        <w:tc>
          <w:tcPr>
            <w:tcW w:w="1988" w:type="dxa"/>
          </w:tcPr>
          <w:p w14:paraId="249B6486" w14:textId="38CFF414"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Metas Físicas para o 3º ano</w:t>
            </w:r>
          </w:p>
        </w:tc>
        <w:tc>
          <w:tcPr>
            <w:tcW w:w="1469" w:type="dxa"/>
          </w:tcPr>
          <w:p w14:paraId="786C2345" w14:textId="1CD36AE6" w:rsidR="00C50076" w:rsidRPr="007F5041" w:rsidRDefault="00C50076"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11</w:t>
            </w:r>
          </w:p>
        </w:tc>
        <w:tc>
          <w:tcPr>
            <w:tcW w:w="1208" w:type="dxa"/>
          </w:tcPr>
          <w:p w14:paraId="67920FEA" w14:textId="75B8C5E7"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68" w:type="dxa"/>
          </w:tcPr>
          <w:p w14:paraId="69797BF7" w14:textId="4C8D32A4"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7495AB83" w14:textId="2E655AF1" w:rsidR="00C50076" w:rsidRPr="007F5041" w:rsidRDefault="00C50076" w:rsidP="002E5455">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Metas Físicas para o 3º ano</w:t>
            </w:r>
            <w:r>
              <w:rPr>
                <w:rFonts w:ascii="Arial" w:eastAsia="Times New Roman" w:hAnsi="Arial" w:cs="Arial"/>
                <w:color w:val="000000"/>
                <w:sz w:val="20"/>
                <w:szCs w:val="20"/>
                <w:lang w:eastAsia="pt-BR"/>
              </w:rPr>
              <w:t>.</w:t>
            </w:r>
          </w:p>
        </w:tc>
      </w:tr>
      <w:tr w:rsidR="00C50076" w:rsidRPr="00445F3F" w14:paraId="6450EB94" w14:textId="77777777" w:rsidTr="00EB1732">
        <w:trPr>
          <w:trHeight w:val="300"/>
        </w:trPr>
        <w:tc>
          <w:tcPr>
            <w:tcW w:w="736" w:type="dxa"/>
          </w:tcPr>
          <w:p w14:paraId="0BAA0C9B" w14:textId="77777777" w:rsidR="00C50076" w:rsidRPr="00445F3F" w:rsidRDefault="00C50076"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15B248F7" w14:textId="5C2454A2" w:rsidR="00C50076" w:rsidRPr="007F5041" w:rsidRDefault="00C50076" w:rsidP="0095227F">
            <w:pPr>
              <w:spacing w:after="0"/>
              <w:rPr>
                <w:rFonts w:ascii="Arial" w:eastAsia="Times New Roman" w:hAnsi="Arial" w:cs="Arial"/>
                <w:b/>
                <w:i/>
                <w:color w:val="000000"/>
                <w:sz w:val="20"/>
                <w:szCs w:val="20"/>
                <w:lang w:eastAsia="pt-BR"/>
              </w:rPr>
            </w:pPr>
            <w:r w:rsidRPr="00251898">
              <w:rPr>
                <w:rFonts w:ascii="Arial" w:eastAsia="Times New Roman" w:hAnsi="Arial" w:cs="Arial"/>
                <w:color w:val="000000"/>
                <w:sz w:val="20"/>
                <w:szCs w:val="20"/>
                <w:lang w:eastAsia="pt-BR"/>
              </w:rPr>
              <w:t>metas4</w:t>
            </w:r>
            <w:r w:rsidR="0095227F">
              <w:rPr>
                <w:rFonts w:ascii="Arial" w:eastAsia="Times New Roman" w:hAnsi="Arial" w:cs="Arial"/>
                <w:color w:val="000000"/>
                <w:sz w:val="20"/>
                <w:szCs w:val="20"/>
                <w:lang w:eastAsia="pt-BR"/>
              </w:rPr>
              <w:t>A</w:t>
            </w:r>
            <w:r w:rsidRPr="00251898">
              <w:rPr>
                <w:rFonts w:ascii="Arial" w:eastAsia="Times New Roman" w:hAnsi="Arial" w:cs="Arial"/>
                <w:color w:val="000000"/>
                <w:sz w:val="20"/>
                <w:szCs w:val="20"/>
                <w:lang w:eastAsia="pt-BR"/>
              </w:rPr>
              <w:t>no</w:t>
            </w:r>
          </w:p>
        </w:tc>
        <w:tc>
          <w:tcPr>
            <w:tcW w:w="1988" w:type="dxa"/>
          </w:tcPr>
          <w:p w14:paraId="73A5D71C" w14:textId="63DBEC84"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Metas Físicas para o 4º ano</w:t>
            </w:r>
          </w:p>
        </w:tc>
        <w:tc>
          <w:tcPr>
            <w:tcW w:w="1469" w:type="dxa"/>
          </w:tcPr>
          <w:p w14:paraId="3C3A53E5" w14:textId="070D6AC2" w:rsidR="00C50076" w:rsidRPr="007F5041" w:rsidRDefault="00C50076"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11</w:t>
            </w:r>
          </w:p>
        </w:tc>
        <w:tc>
          <w:tcPr>
            <w:tcW w:w="1208" w:type="dxa"/>
          </w:tcPr>
          <w:p w14:paraId="24B14273" w14:textId="28C5500C"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68" w:type="dxa"/>
          </w:tcPr>
          <w:p w14:paraId="3F4EE97A" w14:textId="349C9F59"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515FD3E5" w14:textId="0E8079AB" w:rsidR="00C50076" w:rsidRPr="007F5041" w:rsidRDefault="00C50076" w:rsidP="002E5455">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Metas Físicas para o 4º ano</w:t>
            </w:r>
            <w:r>
              <w:rPr>
                <w:rFonts w:ascii="Arial" w:eastAsia="Times New Roman" w:hAnsi="Arial" w:cs="Arial"/>
                <w:color w:val="000000"/>
                <w:sz w:val="20"/>
                <w:szCs w:val="20"/>
                <w:lang w:eastAsia="pt-BR"/>
              </w:rPr>
              <w:t>.</w:t>
            </w:r>
          </w:p>
        </w:tc>
      </w:tr>
      <w:tr w:rsidR="00C50076" w:rsidRPr="00445F3F" w14:paraId="2DBD7E91" w14:textId="77777777" w:rsidTr="00EB1732">
        <w:trPr>
          <w:trHeight w:val="300"/>
        </w:trPr>
        <w:tc>
          <w:tcPr>
            <w:tcW w:w="736" w:type="dxa"/>
          </w:tcPr>
          <w:p w14:paraId="269BB484" w14:textId="77777777" w:rsidR="00C50076" w:rsidRPr="00445F3F" w:rsidRDefault="00C50076"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3E6900B3" w14:textId="648C1943" w:rsidR="00C50076" w:rsidRPr="007F5041" w:rsidRDefault="00C50076" w:rsidP="00D45036">
            <w:pPr>
              <w:spacing w:after="0"/>
              <w:rPr>
                <w:rFonts w:ascii="Arial" w:eastAsia="Times New Roman" w:hAnsi="Arial" w:cs="Arial"/>
                <w:b/>
                <w:i/>
                <w:color w:val="000000"/>
                <w:sz w:val="20"/>
                <w:szCs w:val="20"/>
                <w:lang w:eastAsia="pt-BR"/>
              </w:rPr>
            </w:pPr>
            <w:r w:rsidRPr="00251898">
              <w:rPr>
                <w:rFonts w:ascii="Arial" w:eastAsia="Times New Roman" w:hAnsi="Arial" w:cs="Arial"/>
                <w:color w:val="000000"/>
                <w:sz w:val="20"/>
                <w:szCs w:val="20"/>
                <w:lang w:eastAsia="pt-BR"/>
              </w:rPr>
              <w:t>recursos1Ano</w:t>
            </w:r>
          </w:p>
        </w:tc>
        <w:tc>
          <w:tcPr>
            <w:tcW w:w="1988" w:type="dxa"/>
          </w:tcPr>
          <w:p w14:paraId="5D4C9736" w14:textId="163D1E44" w:rsidR="00C50076" w:rsidRPr="007F5041" w:rsidRDefault="009B1608" w:rsidP="009B160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Recursos do </w:t>
            </w:r>
            <w:r>
              <w:rPr>
                <w:rFonts w:ascii="Arial" w:eastAsia="Times New Roman" w:hAnsi="Arial" w:cs="Arial"/>
                <w:color w:val="000000"/>
                <w:sz w:val="20"/>
                <w:szCs w:val="20"/>
                <w:lang w:eastAsia="pt-BR"/>
              </w:rPr>
              <w:t>1</w:t>
            </w:r>
            <w:r w:rsidRPr="00251898">
              <w:rPr>
                <w:rFonts w:ascii="Arial" w:eastAsia="Times New Roman" w:hAnsi="Arial" w:cs="Arial"/>
                <w:color w:val="000000"/>
                <w:sz w:val="20"/>
                <w:szCs w:val="20"/>
                <w:lang w:eastAsia="pt-BR"/>
              </w:rPr>
              <w:t>º ano</w:t>
            </w:r>
          </w:p>
        </w:tc>
        <w:tc>
          <w:tcPr>
            <w:tcW w:w="1469" w:type="dxa"/>
          </w:tcPr>
          <w:p w14:paraId="5E51D7B2" w14:textId="63D2FBCA" w:rsidR="00C50076" w:rsidRPr="007F5041" w:rsidRDefault="00C50076"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208" w:type="dxa"/>
          </w:tcPr>
          <w:p w14:paraId="04CCA2C8" w14:textId="30125FE8"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68" w:type="dxa"/>
          </w:tcPr>
          <w:p w14:paraId="398D8156" w14:textId="4BF613DC"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04A7A04E" w14:textId="097A88BD" w:rsidR="00C50076" w:rsidRPr="007F5041" w:rsidRDefault="009B1608" w:rsidP="009B160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Recursos do </w:t>
            </w:r>
            <w:r>
              <w:rPr>
                <w:rFonts w:ascii="Arial" w:eastAsia="Times New Roman" w:hAnsi="Arial" w:cs="Arial"/>
                <w:color w:val="000000"/>
                <w:sz w:val="20"/>
                <w:szCs w:val="20"/>
                <w:lang w:eastAsia="pt-BR"/>
              </w:rPr>
              <w:t>1</w:t>
            </w:r>
            <w:r w:rsidRPr="00251898">
              <w:rPr>
                <w:rFonts w:ascii="Arial" w:eastAsia="Times New Roman" w:hAnsi="Arial" w:cs="Arial"/>
                <w:color w:val="000000"/>
                <w:sz w:val="20"/>
                <w:szCs w:val="20"/>
                <w:lang w:eastAsia="pt-BR"/>
              </w:rPr>
              <w:t>º ano</w:t>
            </w:r>
            <w:r>
              <w:rPr>
                <w:rFonts w:ascii="Arial" w:eastAsia="Times New Roman" w:hAnsi="Arial" w:cs="Arial"/>
                <w:color w:val="000000"/>
                <w:sz w:val="20"/>
                <w:szCs w:val="20"/>
                <w:lang w:eastAsia="pt-BR"/>
              </w:rPr>
              <w:t>.</w:t>
            </w:r>
          </w:p>
        </w:tc>
      </w:tr>
      <w:tr w:rsidR="00C50076" w:rsidRPr="00445F3F" w14:paraId="55CE9475" w14:textId="77777777" w:rsidTr="00EB1732">
        <w:trPr>
          <w:trHeight w:val="300"/>
        </w:trPr>
        <w:tc>
          <w:tcPr>
            <w:tcW w:w="736" w:type="dxa"/>
          </w:tcPr>
          <w:p w14:paraId="009FE300" w14:textId="77777777" w:rsidR="00C50076" w:rsidRPr="00445F3F" w:rsidRDefault="00C50076"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10D437AB" w14:textId="42FA3A91" w:rsidR="00C50076" w:rsidRPr="007F5041" w:rsidRDefault="00C50076" w:rsidP="00D45036">
            <w:pPr>
              <w:spacing w:after="0"/>
              <w:rPr>
                <w:rFonts w:ascii="Arial" w:eastAsia="Times New Roman" w:hAnsi="Arial" w:cs="Arial"/>
                <w:b/>
                <w:i/>
                <w:color w:val="000000"/>
                <w:sz w:val="20"/>
                <w:szCs w:val="20"/>
                <w:lang w:eastAsia="pt-BR"/>
              </w:rPr>
            </w:pPr>
            <w:r w:rsidRPr="00251898">
              <w:rPr>
                <w:rFonts w:ascii="Arial" w:eastAsia="Times New Roman" w:hAnsi="Arial" w:cs="Arial"/>
                <w:color w:val="000000"/>
                <w:sz w:val="20"/>
                <w:szCs w:val="20"/>
                <w:lang w:eastAsia="pt-BR"/>
              </w:rPr>
              <w:t>recursos2Ano</w:t>
            </w:r>
          </w:p>
        </w:tc>
        <w:tc>
          <w:tcPr>
            <w:tcW w:w="1988" w:type="dxa"/>
          </w:tcPr>
          <w:p w14:paraId="3868453C" w14:textId="14A5A552"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Recursos do 2º ano</w:t>
            </w:r>
          </w:p>
        </w:tc>
        <w:tc>
          <w:tcPr>
            <w:tcW w:w="1469" w:type="dxa"/>
          </w:tcPr>
          <w:p w14:paraId="1334D0ED" w14:textId="31C3E9B2" w:rsidR="00C50076" w:rsidRPr="007F5041" w:rsidRDefault="00C50076"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208" w:type="dxa"/>
          </w:tcPr>
          <w:p w14:paraId="6C3FBFDA" w14:textId="43E92044"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68" w:type="dxa"/>
          </w:tcPr>
          <w:p w14:paraId="64B01165" w14:textId="618798EF"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51982BA1" w14:textId="1D0F463A" w:rsidR="00C50076" w:rsidRPr="007F5041" w:rsidRDefault="00C50076" w:rsidP="002E5455">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Recursos do 2º ano</w:t>
            </w:r>
            <w:r>
              <w:rPr>
                <w:rFonts w:ascii="Arial" w:eastAsia="Times New Roman" w:hAnsi="Arial" w:cs="Arial"/>
                <w:color w:val="000000"/>
                <w:sz w:val="20"/>
                <w:szCs w:val="20"/>
                <w:lang w:eastAsia="pt-BR"/>
              </w:rPr>
              <w:t>.</w:t>
            </w:r>
          </w:p>
        </w:tc>
      </w:tr>
      <w:tr w:rsidR="00C50076" w:rsidRPr="00445F3F" w14:paraId="05DC5947" w14:textId="77777777" w:rsidTr="00EB1732">
        <w:trPr>
          <w:trHeight w:val="300"/>
        </w:trPr>
        <w:tc>
          <w:tcPr>
            <w:tcW w:w="736" w:type="dxa"/>
          </w:tcPr>
          <w:p w14:paraId="00F5B966" w14:textId="77777777" w:rsidR="00C50076" w:rsidRPr="00445F3F" w:rsidRDefault="00C50076"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6DD627CA" w14:textId="4C53DEB4" w:rsidR="00C50076" w:rsidRPr="007F5041" w:rsidRDefault="00C50076" w:rsidP="00D45036">
            <w:pPr>
              <w:spacing w:after="0"/>
              <w:rPr>
                <w:rFonts w:ascii="Arial" w:eastAsia="Times New Roman" w:hAnsi="Arial" w:cs="Arial"/>
                <w:b/>
                <w:i/>
                <w:color w:val="000000"/>
                <w:sz w:val="20"/>
                <w:szCs w:val="20"/>
                <w:lang w:eastAsia="pt-BR"/>
              </w:rPr>
            </w:pPr>
            <w:r w:rsidRPr="00251898">
              <w:rPr>
                <w:rFonts w:ascii="Arial" w:eastAsia="Times New Roman" w:hAnsi="Arial" w:cs="Arial"/>
                <w:color w:val="000000"/>
                <w:sz w:val="20"/>
                <w:szCs w:val="20"/>
                <w:lang w:eastAsia="pt-BR"/>
              </w:rPr>
              <w:t>recursos3Ano</w:t>
            </w:r>
          </w:p>
        </w:tc>
        <w:tc>
          <w:tcPr>
            <w:tcW w:w="1988" w:type="dxa"/>
          </w:tcPr>
          <w:p w14:paraId="4BC150E4" w14:textId="489388AA"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Recursos do 3º ano</w:t>
            </w:r>
          </w:p>
        </w:tc>
        <w:tc>
          <w:tcPr>
            <w:tcW w:w="1469" w:type="dxa"/>
          </w:tcPr>
          <w:p w14:paraId="52491E68" w14:textId="5EEEC376" w:rsidR="00C50076" w:rsidRPr="007F5041" w:rsidRDefault="00C50076"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208" w:type="dxa"/>
          </w:tcPr>
          <w:p w14:paraId="5A2064FB" w14:textId="08CD80AE"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68" w:type="dxa"/>
          </w:tcPr>
          <w:p w14:paraId="27CECBEC" w14:textId="4ECE3B86"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4371F54D" w14:textId="0361D5B1" w:rsidR="00C50076" w:rsidRPr="007F5041" w:rsidRDefault="00C50076" w:rsidP="002E5455">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Recursos do 3º ano</w:t>
            </w:r>
            <w:r>
              <w:rPr>
                <w:rFonts w:ascii="Arial" w:eastAsia="Times New Roman" w:hAnsi="Arial" w:cs="Arial"/>
                <w:color w:val="000000"/>
                <w:sz w:val="20"/>
                <w:szCs w:val="20"/>
                <w:lang w:eastAsia="pt-BR"/>
              </w:rPr>
              <w:t>.</w:t>
            </w:r>
          </w:p>
        </w:tc>
      </w:tr>
      <w:tr w:rsidR="00C50076" w:rsidRPr="00445F3F" w14:paraId="57D4EC3C" w14:textId="77777777" w:rsidTr="00EB1732">
        <w:trPr>
          <w:trHeight w:val="300"/>
        </w:trPr>
        <w:tc>
          <w:tcPr>
            <w:tcW w:w="736" w:type="dxa"/>
          </w:tcPr>
          <w:p w14:paraId="762251AE" w14:textId="77777777" w:rsidR="00C50076" w:rsidRPr="00445F3F" w:rsidRDefault="00C50076"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1DA47BEC" w14:textId="7E4E5B59" w:rsidR="00C50076" w:rsidRPr="007F5041" w:rsidRDefault="00C50076" w:rsidP="00D45036">
            <w:pPr>
              <w:spacing w:after="0"/>
              <w:rPr>
                <w:rFonts w:ascii="Arial" w:eastAsia="Times New Roman" w:hAnsi="Arial" w:cs="Arial"/>
                <w:b/>
                <w:i/>
                <w:color w:val="000000"/>
                <w:sz w:val="20"/>
                <w:szCs w:val="20"/>
                <w:lang w:eastAsia="pt-BR"/>
              </w:rPr>
            </w:pPr>
            <w:r w:rsidRPr="00251898">
              <w:rPr>
                <w:rFonts w:ascii="Arial" w:eastAsia="Times New Roman" w:hAnsi="Arial" w:cs="Arial"/>
                <w:color w:val="000000"/>
                <w:sz w:val="20"/>
                <w:szCs w:val="20"/>
                <w:lang w:eastAsia="pt-BR"/>
              </w:rPr>
              <w:t>recursos4Ano</w:t>
            </w:r>
          </w:p>
        </w:tc>
        <w:tc>
          <w:tcPr>
            <w:tcW w:w="1988" w:type="dxa"/>
          </w:tcPr>
          <w:p w14:paraId="4A32BC04" w14:textId="1F136ED4"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Recursos do 4º ano</w:t>
            </w:r>
          </w:p>
        </w:tc>
        <w:tc>
          <w:tcPr>
            <w:tcW w:w="1469" w:type="dxa"/>
          </w:tcPr>
          <w:p w14:paraId="1763B089" w14:textId="478F7A7B" w:rsidR="00C50076" w:rsidRPr="007F5041" w:rsidRDefault="00C50076"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208" w:type="dxa"/>
          </w:tcPr>
          <w:p w14:paraId="66782B65" w14:textId="665A94C0"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68" w:type="dxa"/>
          </w:tcPr>
          <w:p w14:paraId="2B25A14D" w14:textId="3C09824F"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5DA9D81E" w14:textId="77912919" w:rsidR="00C50076" w:rsidRPr="007F5041" w:rsidRDefault="00C50076" w:rsidP="002E5455">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Recursos do 4º ano</w:t>
            </w:r>
            <w:r>
              <w:rPr>
                <w:rFonts w:ascii="Arial" w:eastAsia="Times New Roman" w:hAnsi="Arial" w:cs="Arial"/>
                <w:color w:val="000000"/>
                <w:sz w:val="20"/>
                <w:szCs w:val="20"/>
                <w:lang w:eastAsia="pt-BR"/>
              </w:rPr>
              <w:t>.</w:t>
            </w:r>
          </w:p>
        </w:tc>
      </w:tr>
    </w:tbl>
    <w:p w14:paraId="75626894" w14:textId="77777777" w:rsidR="00B40CCA" w:rsidRPr="00445F3F" w:rsidRDefault="00B40CCA" w:rsidP="00B94C9F">
      <w:pPr>
        <w:rPr>
          <w:color w:val="000000"/>
        </w:rPr>
      </w:pPr>
    </w:p>
    <w:p w14:paraId="75626895" w14:textId="77777777" w:rsidR="00DA6F47" w:rsidRPr="00445F3F" w:rsidRDefault="006D2B8E" w:rsidP="00DA6F47">
      <w:pPr>
        <w:pStyle w:val="Ttulo2"/>
        <w:rPr>
          <w:rFonts w:ascii="Arial" w:hAnsi="Arial" w:cs="Arial"/>
          <w:color w:val="000000"/>
        </w:rPr>
      </w:pPr>
      <w:bookmarkStart w:id="214" w:name="_Toc366165102"/>
      <w:bookmarkStart w:id="215" w:name="_Toc367438071"/>
      <w:bookmarkStart w:id="216" w:name="_Toc367874336"/>
      <w:bookmarkStart w:id="217" w:name="_Toc367983154"/>
      <w:bookmarkStart w:id="218" w:name="_Toc367983222"/>
      <w:bookmarkStart w:id="219" w:name="_Toc367983388"/>
      <w:bookmarkStart w:id="220" w:name="_Toc435436448"/>
      <w:r>
        <w:rPr>
          <w:rFonts w:ascii="Arial" w:hAnsi="Arial" w:cs="Arial"/>
          <w:color w:val="000000"/>
        </w:rPr>
        <w:lastRenderedPageBreak/>
        <w:t xml:space="preserve">DSP - </w:t>
      </w:r>
      <w:r w:rsidR="00632896" w:rsidRPr="00445F3F">
        <w:rPr>
          <w:rFonts w:ascii="Arial" w:hAnsi="Arial" w:cs="Arial"/>
          <w:color w:val="000000"/>
        </w:rPr>
        <w:t>D</w:t>
      </w:r>
      <w:r w:rsidR="00E97CD3" w:rsidRPr="00445F3F">
        <w:rPr>
          <w:rFonts w:ascii="Arial" w:hAnsi="Arial" w:cs="Arial"/>
          <w:color w:val="000000"/>
        </w:rPr>
        <w:t xml:space="preserve">espesas do </w:t>
      </w:r>
      <w:r w:rsidR="00632896" w:rsidRPr="00445F3F">
        <w:rPr>
          <w:rFonts w:ascii="Arial" w:hAnsi="Arial" w:cs="Arial"/>
          <w:color w:val="000000"/>
        </w:rPr>
        <w:t>O</w:t>
      </w:r>
      <w:r w:rsidR="00E97CD3" w:rsidRPr="00445F3F">
        <w:rPr>
          <w:rFonts w:ascii="Arial" w:hAnsi="Arial" w:cs="Arial"/>
          <w:color w:val="000000"/>
        </w:rPr>
        <w:t>rçamento</w:t>
      </w:r>
      <w:bookmarkEnd w:id="213"/>
      <w:bookmarkEnd w:id="214"/>
      <w:bookmarkEnd w:id="215"/>
      <w:bookmarkEnd w:id="216"/>
      <w:bookmarkEnd w:id="217"/>
      <w:bookmarkEnd w:id="218"/>
      <w:bookmarkEnd w:id="219"/>
      <w:bookmarkEnd w:id="22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0"/>
        <w:gridCol w:w="2519"/>
        <w:gridCol w:w="1972"/>
        <w:gridCol w:w="1394"/>
        <w:gridCol w:w="1116"/>
        <w:gridCol w:w="1381"/>
        <w:gridCol w:w="5000"/>
      </w:tblGrid>
      <w:tr w:rsidR="00445F3F" w:rsidRPr="007F5041" w14:paraId="75626897" w14:textId="77777777" w:rsidTr="007F5041">
        <w:trPr>
          <w:trHeight w:val="300"/>
        </w:trPr>
        <w:tc>
          <w:tcPr>
            <w:tcW w:w="14218" w:type="dxa"/>
            <w:gridSpan w:val="7"/>
            <w:noWrap/>
            <w:hideMark/>
          </w:tcPr>
          <w:p w14:paraId="75626896" w14:textId="77777777" w:rsidR="00BF2B9E" w:rsidRPr="007F5041" w:rsidRDefault="007A70A5" w:rsidP="00CF1E6E">
            <w:pPr>
              <w:spacing w:after="0" w:line="240" w:lineRule="auto"/>
              <w:rPr>
                <w:rFonts w:ascii="Arial" w:eastAsia="Times New Roman" w:hAnsi="Arial" w:cs="Arial"/>
                <w:b/>
                <w:color w:val="000000"/>
                <w:sz w:val="20"/>
                <w:szCs w:val="20"/>
                <w:lang w:eastAsia="pt-BR"/>
              </w:rPr>
            </w:pPr>
            <w:r w:rsidRPr="007F5041">
              <w:rPr>
                <w:rFonts w:ascii="Arial" w:eastAsia="Times New Roman" w:hAnsi="Arial" w:cs="Arial"/>
                <w:b/>
                <w:color w:val="000000"/>
                <w:sz w:val="20"/>
                <w:szCs w:val="20"/>
                <w:lang w:eastAsia="pt-BR"/>
              </w:rPr>
              <w:t>Nome do Arquivo:</w:t>
            </w:r>
            <w:r w:rsidR="00BF2B9E" w:rsidRPr="007F5041">
              <w:rPr>
                <w:rFonts w:ascii="Arial" w:eastAsia="Times New Roman" w:hAnsi="Arial" w:cs="Arial"/>
                <w:b/>
                <w:color w:val="000000"/>
                <w:sz w:val="20"/>
                <w:szCs w:val="20"/>
                <w:lang w:eastAsia="pt-BR"/>
              </w:rPr>
              <w:t xml:space="preserve"> DSP</w:t>
            </w:r>
          </w:p>
        </w:tc>
      </w:tr>
      <w:tr w:rsidR="00445F3F" w:rsidRPr="007F5041" w14:paraId="75626899" w14:textId="77777777" w:rsidTr="007F5041">
        <w:trPr>
          <w:trHeight w:val="300"/>
        </w:trPr>
        <w:tc>
          <w:tcPr>
            <w:tcW w:w="14218" w:type="dxa"/>
            <w:gridSpan w:val="7"/>
            <w:hideMark/>
          </w:tcPr>
          <w:p w14:paraId="75626898" w14:textId="77777777" w:rsidR="00BF2B9E" w:rsidRPr="007F5041" w:rsidRDefault="00340C5D"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color w:val="000000"/>
                <w:sz w:val="20"/>
                <w:szCs w:val="20"/>
                <w:lang w:eastAsia="pt-BR"/>
              </w:rPr>
              <w:t xml:space="preserve">10 </w:t>
            </w:r>
            <w:r w:rsidR="00275715" w:rsidRPr="007F5041">
              <w:rPr>
                <w:rFonts w:ascii="Arial" w:eastAsia="Times New Roman" w:hAnsi="Arial" w:cs="Arial"/>
                <w:b/>
                <w:color w:val="000000"/>
                <w:sz w:val="20"/>
                <w:szCs w:val="20"/>
                <w:lang w:eastAsia="pt-BR"/>
              </w:rPr>
              <w:t>–</w:t>
            </w:r>
            <w:r w:rsidRPr="007F5041">
              <w:rPr>
                <w:rFonts w:ascii="Arial" w:eastAsia="Times New Roman" w:hAnsi="Arial" w:cs="Arial"/>
                <w:b/>
                <w:color w:val="000000"/>
                <w:sz w:val="20"/>
                <w:szCs w:val="20"/>
                <w:lang w:eastAsia="pt-BR"/>
              </w:rPr>
              <w:t xml:space="preserve"> </w:t>
            </w:r>
            <w:r w:rsidR="005F3BD6" w:rsidRPr="007F5041">
              <w:rPr>
                <w:rFonts w:ascii="Arial" w:eastAsia="Times New Roman" w:hAnsi="Arial" w:cs="Arial"/>
                <w:b/>
                <w:color w:val="000000"/>
                <w:sz w:val="20"/>
                <w:szCs w:val="20"/>
                <w:lang w:eastAsia="pt-BR"/>
              </w:rPr>
              <w:t xml:space="preserve">Detalhamento das Despesas do Orçamento </w:t>
            </w:r>
          </w:p>
        </w:tc>
      </w:tr>
      <w:tr w:rsidR="007F5041" w:rsidRPr="007F5041" w14:paraId="7562689B" w14:textId="77777777" w:rsidTr="007F5041">
        <w:trPr>
          <w:trHeight w:val="300"/>
        </w:trPr>
        <w:tc>
          <w:tcPr>
            <w:tcW w:w="14218" w:type="dxa"/>
            <w:gridSpan w:val="7"/>
            <w:hideMark/>
          </w:tcPr>
          <w:p w14:paraId="7562689A" w14:textId="778BB0C4" w:rsidR="007F5041" w:rsidRPr="007F5041" w:rsidRDefault="007F5041" w:rsidP="00B028C5">
            <w:pPr>
              <w:spacing w:after="0" w:line="240" w:lineRule="auto"/>
              <w:rPr>
                <w:rFonts w:ascii="Arial" w:eastAsia="Times New Roman" w:hAnsi="Arial" w:cs="Arial"/>
                <w:b/>
                <w:color w:val="000000"/>
                <w:sz w:val="20"/>
                <w:szCs w:val="20"/>
                <w:lang w:eastAsia="pt-BR"/>
              </w:rPr>
            </w:pPr>
            <w:r w:rsidRPr="007F5041">
              <w:rPr>
                <w:rFonts w:ascii="Arial" w:eastAsia="Times New Roman" w:hAnsi="Arial" w:cs="Arial"/>
                <w:b/>
                <w:color w:val="000000"/>
                <w:sz w:val="20"/>
                <w:szCs w:val="20"/>
                <w:lang w:eastAsia="pt-BR"/>
              </w:rPr>
              <w:t>Campos que determinam a chave do registro:</w:t>
            </w:r>
            <w:r>
              <w:rPr>
                <w:rFonts w:ascii="Arial" w:eastAsia="Times New Roman" w:hAnsi="Arial" w:cs="Arial"/>
                <w:b/>
                <w:color w:val="000000"/>
                <w:sz w:val="20"/>
                <w:szCs w:val="20"/>
                <w:lang w:eastAsia="pt-BR"/>
              </w:rPr>
              <w:t xml:space="preserve"> </w:t>
            </w:r>
            <w:proofErr w:type="spellStart"/>
            <w:r w:rsidRPr="007F5041">
              <w:rPr>
                <w:rFonts w:ascii="Arial" w:eastAsia="Times New Roman" w:hAnsi="Arial" w:cs="Arial"/>
                <w:b/>
                <w:i/>
                <w:color w:val="000000"/>
                <w:sz w:val="20"/>
                <w:szCs w:val="20"/>
                <w:lang w:eastAsia="pt-BR"/>
              </w:rPr>
              <w:t>tipoRegistro</w:t>
            </w:r>
            <w:proofErr w:type="spellEnd"/>
            <w:r>
              <w:rPr>
                <w:rFonts w:ascii="Arial" w:eastAsia="Times New Roman" w:hAnsi="Arial" w:cs="Arial"/>
                <w:b/>
                <w:i/>
                <w:color w:val="000000"/>
                <w:sz w:val="20"/>
                <w:szCs w:val="20"/>
                <w:lang w:eastAsia="pt-BR"/>
              </w:rPr>
              <w:t xml:space="preserve">, </w:t>
            </w:r>
            <w:proofErr w:type="spellStart"/>
            <w:r w:rsidRPr="007F5041">
              <w:rPr>
                <w:rFonts w:ascii="Arial" w:eastAsia="Times New Roman" w:hAnsi="Arial" w:cs="Arial"/>
                <w:b/>
                <w:i/>
                <w:color w:val="000000"/>
                <w:sz w:val="20"/>
                <w:szCs w:val="20"/>
                <w:lang w:eastAsia="pt-BR"/>
              </w:rPr>
              <w:t>codOrgao</w:t>
            </w:r>
            <w:proofErr w:type="spellEnd"/>
            <w:r>
              <w:rPr>
                <w:rFonts w:ascii="Arial" w:eastAsia="Times New Roman" w:hAnsi="Arial" w:cs="Arial"/>
                <w:b/>
                <w:i/>
                <w:color w:val="000000"/>
                <w:sz w:val="20"/>
                <w:szCs w:val="20"/>
                <w:lang w:eastAsia="pt-BR"/>
              </w:rPr>
              <w:t xml:space="preserve">, </w:t>
            </w:r>
            <w:proofErr w:type="spellStart"/>
            <w:r w:rsidRPr="007F5041">
              <w:rPr>
                <w:rFonts w:ascii="Arial" w:eastAsia="Times New Roman" w:hAnsi="Arial" w:cs="Arial"/>
                <w:b/>
                <w:i/>
                <w:color w:val="000000"/>
                <w:sz w:val="20"/>
                <w:szCs w:val="20"/>
                <w:lang w:eastAsia="pt-BR"/>
              </w:rPr>
              <w:t>codUnidadeSub</w:t>
            </w:r>
            <w:proofErr w:type="spellEnd"/>
            <w:r>
              <w:rPr>
                <w:rFonts w:ascii="Arial" w:eastAsia="Times New Roman" w:hAnsi="Arial" w:cs="Arial"/>
                <w:b/>
                <w:i/>
                <w:color w:val="000000"/>
                <w:sz w:val="20"/>
                <w:szCs w:val="20"/>
                <w:lang w:eastAsia="pt-BR"/>
              </w:rPr>
              <w:t xml:space="preserve">, </w:t>
            </w:r>
            <w:proofErr w:type="spellStart"/>
            <w:r w:rsidRPr="007F5041">
              <w:rPr>
                <w:rFonts w:ascii="Arial" w:eastAsia="Times New Roman" w:hAnsi="Arial" w:cs="Arial"/>
                <w:b/>
                <w:i/>
                <w:color w:val="000000"/>
                <w:sz w:val="20"/>
                <w:szCs w:val="20"/>
                <w:lang w:eastAsia="pt-BR"/>
              </w:rPr>
              <w:t>codFuncao</w:t>
            </w:r>
            <w:proofErr w:type="spellEnd"/>
            <w:r>
              <w:rPr>
                <w:rFonts w:ascii="Arial" w:eastAsia="Times New Roman" w:hAnsi="Arial" w:cs="Arial"/>
                <w:b/>
                <w:i/>
                <w:color w:val="000000"/>
                <w:sz w:val="20"/>
                <w:szCs w:val="20"/>
                <w:lang w:eastAsia="pt-BR"/>
              </w:rPr>
              <w:t xml:space="preserve">, </w:t>
            </w:r>
            <w:proofErr w:type="spellStart"/>
            <w:r w:rsidRPr="007F5041">
              <w:rPr>
                <w:rFonts w:ascii="Arial" w:eastAsia="Times New Roman" w:hAnsi="Arial" w:cs="Arial"/>
                <w:b/>
                <w:i/>
                <w:color w:val="000000"/>
                <w:sz w:val="20"/>
                <w:szCs w:val="20"/>
                <w:lang w:eastAsia="pt-BR"/>
              </w:rPr>
              <w:t>codSubFuncao</w:t>
            </w:r>
            <w:proofErr w:type="spellEnd"/>
            <w:r>
              <w:rPr>
                <w:rFonts w:ascii="Arial" w:eastAsia="Times New Roman" w:hAnsi="Arial" w:cs="Arial"/>
                <w:b/>
                <w:i/>
                <w:color w:val="000000"/>
                <w:sz w:val="20"/>
                <w:szCs w:val="20"/>
                <w:lang w:eastAsia="pt-BR"/>
              </w:rPr>
              <w:t xml:space="preserve">, </w:t>
            </w:r>
            <w:proofErr w:type="spellStart"/>
            <w:r w:rsidRPr="007F5041">
              <w:rPr>
                <w:rFonts w:ascii="Arial" w:eastAsia="Times New Roman" w:hAnsi="Arial" w:cs="Arial"/>
                <w:b/>
                <w:i/>
                <w:color w:val="000000"/>
                <w:sz w:val="20"/>
                <w:szCs w:val="20"/>
                <w:lang w:eastAsia="pt-BR"/>
              </w:rPr>
              <w:t>codPrograma</w:t>
            </w:r>
            <w:proofErr w:type="spellEnd"/>
            <w:r>
              <w:rPr>
                <w:rFonts w:ascii="Arial" w:eastAsia="Times New Roman" w:hAnsi="Arial" w:cs="Arial"/>
                <w:b/>
                <w:i/>
                <w:color w:val="000000"/>
                <w:sz w:val="20"/>
                <w:szCs w:val="20"/>
                <w:lang w:eastAsia="pt-BR"/>
              </w:rPr>
              <w:t xml:space="preserve">, </w:t>
            </w:r>
            <w:proofErr w:type="spellStart"/>
            <w:r w:rsidRPr="007F5041">
              <w:rPr>
                <w:rFonts w:ascii="Arial" w:eastAsia="Times New Roman" w:hAnsi="Arial" w:cs="Arial"/>
                <w:b/>
                <w:i/>
                <w:color w:val="000000"/>
                <w:sz w:val="20"/>
                <w:szCs w:val="20"/>
                <w:lang w:eastAsia="pt-BR"/>
              </w:rPr>
              <w:t>idAcao</w:t>
            </w:r>
            <w:proofErr w:type="spellEnd"/>
            <w:r>
              <w:rPr>
                <w:rFonts w:ascii="Arial" w:eastAsia="Times New Roman" w:hAnsi="Arial" w:cs="Arial"/>
                <w:b/>
                <w:i/>
                <w:color w:val="000000"/>
                <w:sz w:val="20"/>
                <w:szCs w:val="20"/>
                <w:lang w:eastAsia="pt-BR"/>
              </w:rPr>
              <w:t xml:space="preserve">, </w:t>
            </w:r>
            <w:proofErr w:type="spellStart"/>
            <w:r w:rsidRPr="007F5041">
              <w:rPr>
                <w:rFonts w:ascii="Arial" w:eastAsia="Times New Roman" w:hAnsi="Arial" w:cs="Arial"/>
                <w:b/>
                <w:i/>
                <w:color w:val="000000"/>
                <w:sz w:val="20"/>
                <w:szCs w:val="20"/>
                <w:lang w:eastAsia="pt-BR"/>
              </w:rPr>
              <w:t>idSubAcao</w:t>
            </w:r>
            <w:proofErr w:type="spellEnd"/>
            <w:r>
              <w:rPr>
                <w:rFonts w:ascii="Arial" w:eastAsia="Times New Roman" w:hAnsi="Arial" w:cs="Arial"/>
                <w:b/>
                <w:i/>
                <w:color w:val="000000"/>
                <w:sz w:val="20"/>
                <w:szCs w:val="20"/>
                <w:lang w:eastAsia="pt-BR"/>
              </w:rPr>
              <w:t xml:space="preserve">, </w:t>
            </w:r>
            <w:proofErr w:type="spellStart"/>
            <w:r w:rsidR="00B028C5" w:rsidRPr="00B028C5">
              <w:rPr>
                <w:rFonts w:ascii="Arial" w:eastAsia="Times New Roman" w:hAnsi="Arial" w:cs="Arial"/>
                <w:b/>
                <w:i/>
                <w:color w:val="000000"/>
                <w:sz w:val="20"/>
                <w:szCs w:val="20"/>
                <w:lang w:eastAsia="pt-BR"/>
              </w:rPr>
              <w:t>naturezaDespesa</w:t>
            </w:r>
            <w:proofErr w:type="spellEnd"/>
          </w:p>
        </w:tc>
      </w:tr>
      <w:tr w:rsidR="00445F3F" w:rsidRPr="007F5041" w14:paraId="756268A3" w14:textId="77777777" w:rsidTr="007F5041">
        <w:trPr>
          <w:trHeight w:val="300"/>
        </w:trPr>
        <w:tc>
          <w:tcPr>
            <w:tcW w:w="617" w:type="dxa"/>
            <w:hideMark/>
          </w:tcPr>
          <w:p w14:paraId="7562689C" w14:textId="77777777" w:rsidR="00BF2B9E" w:rsidRPr="007F5041" w:rsidRDefault="00C81D53"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seq.</w:t>
            </w:r>
          </w:p>
        </w:tc>
        <w:tc>
          <w:tcPr>
            <w:tcW w:w="2561" w:type="dxa"/>
            <w:hideMark/>
          </w:tcPr>
          <w:p w14:paraId="7562689D" w14:textId="77777777" w:rsidR="00BF2B9E" w:rsidRPr="007F5041" w:rsidRDefault="00BF2B9E"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Nome do Campo</w:t>
            </w:r>
          </w:p>
        </w:tc>
        <w:tc>
          <w:tcPr>
            <w:tcW w:w="2004" w:type="dxa"/>
            <w:hideMark/>
          </w:tcPr>
          <w:p w14:paraId="7562689E" w14:textId="77777777" w:rsidR="00BF2B9E" w:rsidRPr="007F5041" w:rsidRDefault="00BF2B9E"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Descrição</w:t>
            </w:r>
          </w:p>
        </w:tc>
        <w:tc>
          <w:tcPr>
            <w:tcW w:w="1415" w:type="dxa"/>
            <w:hideMark/>
          </w:tcPr>
          <w:p w14:paraId="7562689F" w14:textId="77777777" w:rsidR="00BF2B9E" w:rsidRPr="007F5041" w:rsidRDefault="00842923"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Tamanho máximo</w:t>
            </w:r>
          </w:p>
        </w:tc>
        <w:tc>
          <w:tcPr>
            <w:tcW w:w="1132" w:type="dxa"/>
            <w:hideMark/>
          </w:tcPr>
          <w:p w14:paraId="756268A0" w14:textId="77777777" w:rsidR="00BF2B9E" w:rsidRPr="007F5041" w:rsidRDefault="00BF2B9E"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Formato</w:t>
            </w:r>
          </w:p>
        </w:tc>
        <w:tc>
          <w:tcPr>
            <w:tcW w:w="1402" w:type="dxa"/>
            <w:hideMark/>
          </w:tcPr>
          <w:p w14:paraId="756268A1" w14:textId="77777777" w:rsidR="00BF2B9E" w:rsidRPr="007F5041" w:rsidRDefault="00BF2B9E"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Obrigatório</w:t>
            </w:r>
          </w:p>
        </w:tc>
        <w:tc>
          <w:tcPr>
            <w:tcW w:w="5087" w:type="dxa"/>
            <w:hideMark/>
          </w:tcPr>
          <w:p w14:paraId="756268A2" w14:textId="77777777" w:rsidR="00BF2B9E" w:rsidRPr="007F5041" w:rsidRDefault="00BF2B9E"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Conteúdo</w:t>
            </w:r>
          </w:p>
        </w:tc>
      </w:tr>
      <w:tr w:rsidR="00445F3F" w:rsidRPr="007F5041" w14:paraId="756268AB" w14:textId="77777777" w:rsidTr="007F5041">
        <w:trPr>
          <w:trHeight w:val="300"/>
        </w:trPr>
        <w:tc>
          <w:tcPr>
            <w:tcW w:w="617" w:type="dxa"/>
            <w:hideMark/>
          </w:tcPr>
          <w:p w14:paraId="756268A4" w14:textId="77777777" w:rsidR="00BF2B9E" w:rsidRPr="007F5041" w:rsidRDefault="00BF2B9E" w:rsidP="00AB128D">
            <w:pPr>
              <w:numPr>
                <w:ilvl w:val="0"/>
                <w:numId w:val="13"/>
              </w:numPr>
              <w:spacing w:after="0" w:line="240" w:lineRule="auto"/>
              <w:rPr>
                <w:rFonts w:ascii="Arial" w:eastAsia="Times New Roman" w:hAnsi="Arial" w:cs="Arial"/>
                <w:bCs/>
                <w:color w:val="000000"/>
                <w:sz w:val="20"/>
                <w:szCs w:val="20"/>
                <w:lang w:eastAsia="pt-BR"/>
              </w:rPr>
            </w:pPr>
          </w:p>
        </w:tc>
        <w:tc>
          <w:tcPr>
            <w:tcW w:w="2561" w:type="dxa"/>
            <w:hideMark/>
          </w:tcPr>
          <w:p w14:paraId="756268A5" w14:textId="77777777" w:rsidR="00BF2B9E" w:rsidRPr="007F5041" w:rsidRDefault="00BF2B9E" w:rsidP="007F5041">
            <w:pPr>
              <w:spacing w:after="0"/>
              <w:jc w:val="both"/>
              <w:rPr>
                <w:rFonts w:ascii="Arial" w:eastAsia="Times New Roman" w:hAnsi="Arial" w:cs="Arial"/>
                <w:b/>
                <w:i/>
                <w:color w:val="000000"/>
                <w:sz w:val="20"/>
                <w:szCs w:val="20"/>
                <w:lang w:eastAsia="pt-BR"/>
              </w:rPr>
            </w:pPr>
            <w:proofErr w:type="spellStart"/>
            <w:r w:rsidRPr="007F5041">
              <w:rPr>
                <w:rFonts w:ascii="Arial" w:eastAsia="Times New Roman" w:hAnsi="Arial" w:cs="Arial"/>
                <w:b/>
                <w:i/>
                <w:color w:val="000000"/>
                <w:sz w:val="20"/>
                <w:szCs w:val="20"/>
                <w:lang w:eastAsia="pt-BR"/>
              </w:rPr>
              <w:t>tipoRegistro</w:t>
            </w:r>
            <w:proofErr w:type="spellEnd"/>
          </w:p>
        </w:tc>
        <w:tc>
          <w:tcPr>
            <w:tcW w:w="2004" w:type="dxa"/>
            <w:hideMark/>
          </w:tcPr>
          <w:p w14:paraId="756268A6" w14:textId="77777777" w:rsidR="00BF2B9E" w:rsidRPr="007F5041" w:rsidRDefault="00BF2B9E"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Tipo do registro</w:t>
            </w:r>
          </w:p>
        </w:tc>
        <w:tc>
          <w:tcPr>
            <w:tcW w:w="1415" w:type="dxa"/>
            <w:hideMark/>
          </w:tcPr>
          <w:p w14:paraId="756268A7" w14:textId="77777777" w:rsidR="00BF2B9E" w:rsidRPr="007F5041" w:rsidRDefault="0092567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Sempre </w:t>
            </w:r>
            <w:r w:rsidR="00BF2B9E" w:rsidRPr="007F5041">
              <w:rPr>
                <w:rFonts w:ascii="Arial" w:eastAsia="Times New Roman" w:hAnsi="Arial" w:cs="Arial"/>
                <w:color w:val="000000"/>
                <w:sz w:val="20"/>
                <w:szCs w:val="20"/>
                <w:lang w:eastAsia="pt-BR"/>
              </w:rPr>
              <w:t>2</w:t>
            </w:r>
          </w:p>
        </w:tc>
        <w:tc>
          <w:tcPr>
            <w:tcW w:w="1132" w:type="dxa"/>
            <w:hideMark/>
          </w:tcPr>
          <w:p w14:paraId="756268A8" w14:textId="77777777" w:rsidR="00BF2B9E" w:rsidRPr="007F5041" w:rsidRDefault="00BF2B9E"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Inteiro</w:t>
            </w:r>
          </w:p>
        </w:tc>
        <w:tc>
          <w:tcPr>
            <w:tcW w:w="1402" w:type="dxa"/>
            <w:hideMark/>
          </w:tcPr>
          <w:p w14:paraId="756268A9" w14:textId="77777777" w:rsidR="00BF2B9E" w:rsidRPr="007F5041" w:rsidRDefault="00BF2B9E"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087" w:type="dxa"/>
            <w:hideMark/>
          </w:tcPr>
          <w:p w14:paraId="756268AA" w14:textId="77777777" w:rsidR="00BF2B9E" w:rsidRPr="007F5041" w:rsidRDefault="00964796"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10 – Detalhamento das D</w:t>
            </w:r>
            <w:r w:rsidR="00BF2B9E" w:rsidRPr="007F5041">
              <w:rPr>
                <w:rFonts w:ascii="Arial" w:eastAsia="Times New Roman" w:hAnsi="Arial" w:cs="Arial"/>
                <w:color w:val="000000"/>
                <w:sz w:val="20"/>
                <w:szCs w:val="20"/>
                <w:lang w:eastAsia="pt-BR"/>
              </w:rPr>
              <w:t>espesas</w:t>
            </w:r>
            <w:r w:rsidR="004F28F8" w:rsidRPr="007F5041">
              <w:rPr>
                <w:rFonts w:ascii="Arial" w:eastAsia="Times New Roman" w:hAnsi="Arial" w:cs="Arial"/>
                <w:color w:val="000000"/>
                <w:sz w:val="20"/>
                <w:szCs w:val="20"/>
                <w:lang w:eastAsia="pt-BR"/>
              </w:rPr>
              <w:t xml:space="preserve"> do </w:t>
            </w:r>
            <w:r w:rsidRPr="007F5041">
              <w:rPr>
                <w:rFonts w:ascii="Arial" w:eastAsia="Times New Roman" w:hAnsi="Arial" w:cs="Arial"/>
                <w:color w:val="000000"/>
                <w:sz w:val="20"/>
                <w:szCs w:val="20"/>
                <w:lang w:eastAsia="pt-BR"/>
              </w:rPr>
              <w:t>O</w:t>
            </w:r>
            <w:r w:rsidR="004F28F8" w:rsidRPr="007F5041">
              <w:rPr>
                <w:rFonts w:ascii="Arial" w:eastAsia="Times New Roman" w:hAnsi="Arial" w:cs="Arial"/>
                <w:color w:val="000000"/>
                <w:sz w:val="20"/>
                <w:szCs w:val="20"/>
                <w:lang w:eastAsia="pt-BR"/>
              </w:rPr>
              <w:t>rçamento.</w:t>
            </w:r>
          </w:p>
        </w:tc>
      </w:tr>
      <w:tr w:rsidR="00445F3F" w:rsidRPr="007F5041" w14:paraId="756268B3" w14:textId="77777777" w:rsidTr="007F5041">
        <w:trPr>
          <w:trHeight w:val="300"/>
        </w:trPr>
        <w:tc>
          <w:tcPr>
            <w:tcW w:w="617" w:type="dxa"/>
            <w:hideMark/>
          </w:tcPr>
          <w:p w14:paraId="756268AC" w14:textId="77777777" w:rsidR="00D37EAF" w:rsidRPr="007F5041" w:rsidRDefault="00D37EAF" w:rsidP="00AB128D">
            <w:pPr>
              <w:numPr>
                <w:ilvl w:val="0"/>
                <w:numId w:val="13"/>
              </w:numPr>
              <w:spacing w:after="0" w:line="240" w:lineRule="auto"/>
              <w:rPr>
                <w:rFonts w:ascii="Arial" w:eastAsia="Times New Roman" w:hAnsi="Arial" w:cs="Arial"/>
                <w:bCs/>
                <w:color w:val="000000"/>
                <w:sz w:val="20"/>
                <w:szCs w:val="20"/>
                <w:lang w:eastAsia="pt-BR"/>
              </w:rPr>
            </w:pPr>
          </w:p>
        </w:tc>
        <w:tc>
          <w:tcPr>
            <w:tcW w:w="2561" w:type="dxa"/>
            <w:hideMark/>
          </w:tcPr>
          <w:p w14:paraId="756268AD" w14:textId="77777777" w:rsidR="00D37EAF" w:rsidRPr="007F5041" w:rsidRDefault="00D37EAF" w:rsidP="007F5041">
            <w:pPr>
              <w:spacing w:after="0"/>
              <w:jc w:val="both"/>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codDespesa</w:t>
            </w:r>
            <w:proofErr w:type="spellEnd"/>
          </w:p>
        </w:tc>
        <w:tc>
          <w:tcPr>
            <w:tcW w:w="2004" w:type="dxa"/>
            <w:hideMark/>
          </w:tcPr>
          <w:p w14:paraId="756268AE"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da Despesa</w:t>
            </w:r>
          </w:p>
        </w:tc>
        <w:tc>
          <w:tcPr>
            <w:tcW w:w="1415" w:type="dxa"/>
            <w:hideMark/>
          </w:tcPr>
          <w:p w14:paraId="756268AF"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15</w:t>
            </w:r>
          </w:p>
        </w:tc>
        <w:tc>
          <w:tcPr>
            <w:tcW w:w="1132" w:type="dxa"/>
            <w:hideMark/>
          </w:tcPr>
          <w:p w14:paraId="756268B0"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Inteiro</w:t>
            </w:r>
          </w:p>
        </w:tc>
        <w:tc>
          <w:tcPr>
            <w:tcW w:w="1402" w:type="dxa"/>
            <w:hideMark/>
          </w:tcPr>
          <w:p w14:paraId="756268B1"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087" w:type="dxa"/>
            <w:hideMark/>
          </w:tcPr>
          <w:p w14:paraId="756268B2"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Código identificador da Despesa. Este campo estabelece o vínculo da Despesa Orçamentária com </w:t>
            </w:r>
            <w:proofErr w:type="gramStart"/>
            <w:r w:rsidRPr="007F5041">
              <w:rPr>
                <w:rFonts w:ascii="Arial" w:eastAsia="Times New Roman" w:hAnsi="Arial" w:cs="Arial"/>
                <w:color w:val="000000"/>
                <w:sz w:val="20"/>
                <w:szCs w:val="20"/>
                <w:lang w:eastAsia="pt-BR"/>
              </w:rPr>
              <w:t>a(</w:t>
            </w:r>
            <w:proofErr w:type="gramEnd"/>
            <w:r w:rsidRPr="007F5041">
              <w:rPr>
                <w:rFonts w:ascii="Arial" w:eastAsia="Times New Roman" w:hAnsi="Arial" w:cs="Arial"/>
                <w:color w:val="000000"/>
                <w:sz w:val="20"/>
                <w:szCs w:val="20"/>
                <w:lang w:eastAsia="pt-BR"/>
              </w:rPr>
              <w:t>s) Despesa(s) por Fontes de Recursos. Este código deve ser único para registros do tipo “Despesa do Orçamento“.</w:t>
            </w:r>
          </w:p>
        </w:tc>
      </w:tr>
      <w:tr w:rsidR="00445F3F" w:rsidRPr="007F5041" w14:paraId="756268BB" w14:textId="77777777" w:rsidTr="007F5041">
        <w:trPr>
          <w:trHeight w:val="510"/>
        </w:trPr>
        <w:tc>
          <w:tcPr>
            <w:tcW w:w="617" w:type="dxa"/>
            <w:hideMark/>
          </w:tcPr>
          <w:p w14:paraId="756268B4" w14:textId="77777777" w:rsidR="00D37EAF" w:rsidRPr="007F5041" w:rsidRDefault="00D37EAF" w:rsidP="00AB128D">
            <w:pPr>
              <w:numPr>
                <w:ilvl w:val="0"/>
                <w:numId w:val="13"/>
              </w:numPr>
              <w:spacing w:after="0" w:line="240" w:lineRule="auto"/>
              <w:rPr>
                <w:rFonts w:ascii="Arial" w:eastAsia="Times New Roman" w:hAnsi="Arial" w:cs="Arial"/>
                <w:color w:val="000000"/>
                <w:sz w:val="20"/>
                <w:szCs w:val="20"/>
                <w:lang w:eastAsia="pt-BR"/>
              </w:rPr>
            </w:pPr>
          </w:p>
        </w:tc>
        <w:tc>
          <w:tcPr>
            <w:tcW w:w="2561" w:type="dxa"/>
            <w:hideMark/>
          </w:tcPr>
          <w:p w14:paraId="756268B5" w14:textId="77777777" w:rsidR="00D37EAF" w:rsidRPr="007F5041" w:rsidRDefault="00D37EAF" w:rsidP="007F5041">
            <w:pPr>
              <w:spacing w:after="0"/>
              <w:jc w:val="both"/>
              <w:rPr>
                <w:rFonts w:ascii="Arial" w:eastAsia="Times New Roman" w:hAnsi="Arial" w:cs="Arial"/>
                <w:b/>
                <w:i/>
                <w:color w:val="000000"/>
                <w:sz w:val="20"/>
                <w:szCs w:val="20"/>
                <w:lang w:eastAsia="pt-BR"/>
              </w:rPr>
            </w:pPr>
            <w:proofErr w:type="spellStart"/>
            <w:r w:rsidRPr="007F5041">
              <w:rPr>
                <w:rFonts w:ascii="Arial" w:eastAsia="Times New Roman" w:hAnsi="Arial" w:cs="Arial"/>
                <w:b/>
                <w:i/>
                <w:color w:val="000000"/>
                <w:sz w:val="20"/>
                <w:szCs w:val="20"/>
                <w:lang w:eastAsia="pt-BR"/>
              </w:rPr>
              <w:t>codOrgao</w:t>
            </w:r>
            <w:proofErr w:type="spellEnd"/>
          </w:p>
        </w:tc>
        <w:tc>
          <w:tcPr>
            <w:tcW w:w="2004" w:type="dxa"/>
            <w:hideMark/>
          </w:tcPr>
          <w:p w14:paraId="756268B6"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do</w:t>
            </w:r>
            <w:r w:rsidR="0082147A" w:rsidRPr="007F5041">
              <w:rPr>
                <w:rFonts w:ascii="Arial" w:eastAsia="Times New Roman" w:hAnsi="Arial" w:cs="Arial"/>
                <w:color w:val="000000"/>
                <w:sz w:val="20"/>
                <w:szCs w:val="20"/>
                <w:lang w:eastAsia="pt-BR"/>
              </w:rPr>
              <w:t xml:space="preserve"> órgão</w:t>
            </w:r>
          </w:p>
        </w:tc>
        <w:tc>
          <w:tcPr>
            <w:tcW w:w="1415" w:type="dxa"/>
            <w:hideMark/>
          </w:tcPr>
          <w:p w14:paraId="756268B7"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2</w:t>
            </w:r>
          </w:p>
        </w:tc>
        <w:tc>
          <w:tcPr>
            <w:tcW w:w="1132" w:type="dxa"/>
            <w:hideMark/>
          </w:tcPr>
          <w:p w14:paraId="756268B8"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Texto</w:t>
            </w:r>
          </w:p>
        </w:tc>
        <w:tc>
          <w:tcPr>
            <w:tcW w:w="1402" w:type="dxa"/>
            <w:hideMark/>
          </w:tcPr>
          <w:p w14:paraId="756268B9"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087" w:type="dxa"/>
            <w:hideMark/>
          </w:tcPr>
          <w:p w14:paraId="756268BA"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do</w:t>
            </w:r>
            <w:r w:rsidR="0082147A" w:rsidRPr="007F5041">
              <w:rPr>
                <w:rFonts w:ascii="Arial" w:eastAsia="Times New Roman" w:hAnsi="Arial" w:cs="Arial"/>
                <w:color w:val="000000"/>
                <w:sz w:val="20"/>
                <w:szCs w:val="20"/>
                <w:lang w:eastAsia="pt-BR"/>
              </w:rPr>
              <w:t xml:space="preserve"> órgão</w:t>
            </w:r>
            <w:r w:rsidRPr="007F5041">
              <w:rPr>
                <w:rFonts w:ascii="Arial" w:eastAsia="Times New Roman" w:hAnsi="Arial" w:cs="Arial"/>
                <w:color w:val="000000"/>
                <w:sz w:val="20"/>
                <w:szCs w:val="20"/>
                <w:lang w:eastAsia="pt-BR"/>
              </w:rPr>
              <w:t xml:space="preserve"> </w:t>
            </w:r>
            <w:r w:rsidR="00275715" w:rsidRPr="007F5041">
              <w:rPr>
                <w:rFonts w:ascii="Arial" w:eastAsia="Times New Roman" w:hAnsi="Arial" w:cs="Arial"/>
                <w:color w:val="000000"/>
                <w:sz w:val="20"/>
                <w:szCs w:val="20"/>
                <w:lang w:eastAsia="pt-BR"/>
              </w:rPr>
              <w:t>–</w:t>
            </w:r>
            <w:r w:rsidRPr="007F5041">
              <w:rPr>
                <w:rFonts w:ascii="Arial" w:eastAsia="Times New Roman" w:hAnsi="Arial" w:cs="Arial"/>
                <w:color w:val="000000"/>
                <w:sz w:val="20"/>
                <w:szCs w:val="20"/>
                <w:lang w:eastAsia="pt-BR"/>
              </w:rPr>
              <w:t xml:space="preserve"> conforme cadastrado no Portal SICOM.</w:t>
            </w:r>
          </w:p>
        </w:tc>
      </w:tr>
      <w:tr w:rsidR="00445F3F" w:rsidRPr="007F5041" w14:paraId="756268C3" w14:textId="77777777" w:rsidTr="007F5041">
        <w:trPr>
          <w:trHeight w:val="510"/>
        </w:trPr>
        <w:tc>
          <w:tcPr>
            <w:tcW w:w="617" w:type="dxa"/>
            <w:hideMark/>
          </w:tcPr>
          <w:p w14:paraId="756268BC" w14:textId="77777777" w:rsidR="00D37EAF" w:rsidRPr="007F5041" w:rsidRDefault="00D37EAF" w:rsidP="00AB128D">
            <w:pPr>
              <w:numPr>
                <w:ilvl w:val="0"/>
                <w:numId w:val="13"/>
              </w:numPr>
              <w:spacing w:after="0" w:line="240" w:lineRule="auto"/>
              <w:rPr>
                <w:rFonts w:ascii="Arial" w:eastAsia="Times New Roman" w:hAnsi="Arial" w:cs="Arial"/>
                <w:color w:val="000000"/>
                <w:sz w:val="20"/>
                <w:szCs w:val="20"/>
                <w:lang w:eastAsia="pt-BR"/>
              </w:rPr>
            </w:pPr>
          </w:p>
        </w:tc>
        <w:tc>
          <w:tcPr>
            <w:tcW w:w="2561" w:type="dxa"/>
            <w:hideMark/>
          </w:tcPr>
          <w:p w14:paraId="756268BD" w14:textId="77777777" w:rsidR="00D37EAF" w:rsidRPr="007F5041" w:rsidRDefault="00D37EAF" w:rsidP="007F5041">
            <w:pPr>
              <w:spacing w:after="0"/>
              <w:jc w:val="both"/>
              <w:rPr>
                <w:rFonts w:ascii="Arial" w:eastAsia="Times New Roman" w:hAnsi="Arial" w:cs="Arial"/>
                <w:b/>
                <w:i/>
                <w:color w:val="000000"/>
                <w:sz w:val="20"/>
                <w:szCs w:val="20"/>
                <w:lang w:eastAsia="pt-BR"/>
              </w:rPr>
            </w:pPr>
            <w:proofErr w:type="spellStart"/>
            <w:r w:rsidRPr="007F5041">
              <w:rPr>
                <w:rFonts w:ascii="Arial" w:eastAsia="Times New Roman" w:hAnsi="Arial" w:cs="Arial"/>
                <w:b/>
                <w:i/>
                <w:color w:val="000000"/>
                <w:sz w:val="20"/>
                <w:szCs w:val="20"/>
                <w:lang w:eastAsia="pt-BR"/>
              </w:rPr>
              <w:t>codUnidade</w:t>
            </w:r>
            <w:r w:rsidR="00DB1CE8" w:rsidRPr="007F5041">
              <w:rPr>
                <w:rFonts w:ascii="Arial" w:eastAsia="Times New Roman" w:hAnsi="Arial" w:cs="Arial"/>
                <w:b/>
                <w:i/>
                <w:color w:val="000000"/>
                <w:sz w:val="20"/>
                <w:szCs w:val="20"/>
                <w:lang w:eastAsia="pt-BR"/>
              </w:rPr>
              <w:t>Sub</w:t>
            </w:r>
            <w:proofErr w:type="spellEnd"/>
          </w:p>
        </w:tc>
        <w:tc>
          <w:tcPr>
            <w:tcW w:w="2004" w:type="dxa"/>
            <w:hideMark/>
          </w:tcPr>
          <w:p w14:paraId="756268BE" w14:textId="29B32799" w:rsidR="00D37EAF" w:rsidRPr="007F5041" w:rsidRDefault="005D3908" w:rsidP="004B6325">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Código da unidade </w:t>
            </w:r>
            <w:r w:rsidR="004B6325" w:rsidRPr="00251898">
              <w:rPr>
                <w:rFonts w:ascii="Arial" w:eastAsia="Times New Roman" w:hAnsi="Arial" w:cs="Arial"/>
                <w:color w:val="000000"/>
                <w:sz w:val="20"/>
                <w:szCs w:val="20"/>
                <w:lang w:eastAsia="pt-BR"/>
              </w:rPr>
              <w:t>ou</w:t>
            </w:r>
            <w:r w:rsidR="004B6325">
              <w:rPr>
                <w:rFonts w:ascii="Arial" w:eastAsia="Times New Roman" w:hAnsi="Arial" w:cs="Arial"/>
                <w:color w:val="000000"/>
                <w:sz w:val="20"/>
                <w:szCs w:val="20"/>
                <w:lang w:eastAsia="pt-BR"/>
              </w:rPr>
              <w:t xml:space="preserve"> </w:t>
            </w:r>
            <w:r w:rsidR="004B6325" w:rsidRPr="00251898">
              <w:rPr>
                <w:rFonts w:ascii="Arial" w:eastAsia="Times New Roman" w:hAnsi="Arial" w:cs="Arial"/>
                <w:color w:val="000000"/>
                <w:sz w:val="20"/>
                <w:szCs w:val="20"/>
                <w:lang w:eastAsia="pt-BR"/>
              </w:rPr>
              <w:t xml:space="preserve">subunidade </w:t>
            </w:r>
            <w:r w:rsidRPr="007F5041">
              <w:rPr>
                <w:rFonts w:ascii="Arial" w:eastAsia="Times New Roman" w:hAnsi="Arial" w:cs="Arial"/>
                <w:color w:val="000000"/>
                <w:sz w:val="20"/>
                <w:szCs w:val="20"/>
                <w:lang w:eastAsia="pt-BR"/>
              </w:rPr>
              <w:t>orçamentária</w:t>
            </w:r>
          </w:p>
        </w:tc>
        <w:tc>
          <w:tcPr>
            <w:tcW w:w="1415" w:type="dxa"/>
            <w:hideMark/>
          </w:tcPr>
          <w:p w14:paraId="756268BF"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5</w:t>
            </w:r>
            <w:r w:rsidR="000529A8">
              <w:rPr>
                <w:rFonts w:ascii="Arial" w:eastAsia="Times New Roman" w:hAnsi="Arial" w:cs="Arial"/>
                <w:color w:val="000000"/>
                <w:sz w:val="20"/>
                <w:szCs w:val="20"/>
                <w:lang w:eastAsia="pt-BR"/>
              </w:rPr>
              <w:t xml:space="preserve"> ou 8</w:t>
            </w:r>
          </w:p>
        </w:tc>
        <w:tc>
          <w:tcPr>
            <w:tcW w:w="1132" w:type="dxa"/>
            <w:hideMark/>
          </w:tcPr>
          <w:p w14:paraId="756268C0"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Texto</w:t>
            </w:r>
          </w:p>
        </w:tc>
        <w:tc>
          <w:tcPr>
            <w:tcW w:w="1402" w:type="dxa"/>
            <w:hideMark/>
          </w:tcPr>
          <w:p w14:paraId="756268C1"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087" w:type="dxa"/>
            <w:hideMark/>
          </w:tcPr>
          <w:p w14:paraId="756268C2" w14:textId="5902D81F" w:rsidR="008C3A3C" w:rsidRPr="007F5041" w:rsidRDefault="005D39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Código da unidade </w:t>
            </w:r>
            <w:r w:rsidR="004B6325" w:rsidRPr="00251898">
              <w:rPr>
                <w:rFonts w:ascii="Arial" w:eastAsia="Times New Roman" w:hAnsi="Arial" w:cs="Arial"/>
                <w:color w:val="000000"/>
                <w:sz w:val="20"/>
                <w:szCs w:val="20"/>
                <w:lang w:eastAsia="pt-BR"/>
              </w:rPr>
              <w:t xml:space="preserve">ou subunidade </w:t>
            </w:r>
            <w:r w:rsidRPr="007F5041">
              <w:rPr>
                <w:rFonts w:ascii="Arial" w:eastAsia="Times New Roman" w:hAnsi="Arial" w:cs="Arial"/>
                <w:color w:val="000000"/>
                <w:sz w:val="20"/>
                <w:szCs w:val="20"/>
                <w:lang w:eastAsia="pt-BR"/>
              </w:rPr>
              <w:t>orçamentária</w:t>
            </w:r>
            <w:r w:rsidR="00D37EAF" w:rsidRPr="007F5041">
              <w:rPr>
                <w:rFonts w:ascii="Arial" w:eastAsia="Times New Roman" w:hAnsi="Arial" w:cs="Arial"/>
                <w:color w:val="000000"/>
                <w:sz w:val="20"/>
                <w:szCs w:val="20"/>
                <w:lang w:eastAsia="pt-BR"/>
              </w:rPr>
              <w:t>.</w:t>
            </w:r>
          </w:p>
        </w:tc>
      </w:tr>
      <w:tr w:rsidR="00C45708" w:rsidRPr="007F5041" w14:paraId="756268CB" w14:textId="77777777" w:rsidTr="007F5041">
        <w:trPr>
          <w:trHeight w:val="765"/>
        </w:trPr>
        <w:tc>
          <w:tcPr>
            <w:tcW w:w="617" w:type="dxa"/>
            <w:hideMark/>
          </w:tcPr>
          <w:p w14:paraId="756268C4" w14:textId="77777777" w:rsidR="00C45708" w:rsidRPr="007F5041" w:rsidRDefault="00C45708" w:rsidP="00AB128D">
            <w:pPr>
              <w:numPr>
                <w:ilvl w:val="0"/>
                <w:numId w:val="13"/>
              </w:numPr>
              <w:spacing w:after="0" w:line="240" w:lineRule="auto"/>
              <w:rPr>
                <w:rFonts w:ascii="Arial" w:eastAsia="Times New Roman" w:hAnsi="Arial" w:cs="Arial"/>
                <w:color w:val="000000"/>
                <w:sz w:val="20"/>
                <w:szCs w:val="20"/>
                <w:lang w:eastAsia="pt-BR"/>
              </w:rPr>
            </w:pPr>
          </w:p>
        </w:tc>
        <w:tc>
          <w:tcPr>
            <w:tcW w:w="2561" w:type="dxa"/>
            <w:hideMark/>
          </w:tcPr>
          <w:p w14:paraId="756268C5" w14:textId="77777777" w:rsidR="00C45708" w:rsidRPr="007F5041" w:rsidRDefault="00C45708" w:rsidP="007F5041">
            <w:pPr>
              <w:spacing w:after="0"/>
              <w:jc w:val="both"/>
              <w:rPr>
                <w:rFonts w:ascii="Arial" w:eastAsia="Times New Roman" w:hAnsi="Arial" w:cs="Arial"/>
                <w:b/>
                <w:i/>
                <w:color w:val="000000"/>
                <w:sz w:val="20"/>
                <w:szCs w:val="20"/>
                <w:lang w:eastAsia="pt-BR"/>
              </w:rPr>
            </w:pPr>
            <w:proofErr w:type="spellStart"/>
            <w:r w:rsidRPr="007F5041">
              <w:rPr>
                <w:rFonts w:ascii="Arial" w:eastAsia="Times New Roman" w:hAnsi="Arial" w:cs="Arial"/>
                <w:b/>
                <w:i/>
                <w:color w:val="000000"/>
                <w:sz w:val="20"/>
                <w:szCs w:val="20"/>
                <w:lang w:eastAsia="pt-BR"/>
              </w:rPr>
              <w:t>codFuncao</w:t>
            </w:r>
            <w:proofErr w:type="spellEnd"/>
          </w:p>
        </w:tc>
        <w:tc>
          <w:tcPr>
            <w:tcW w:w="2004" w:type="dxa"/>
            <w:hideMark/>
          </w:tcPr>
          <w:p w14:paraId="756268C6"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da função</w:t>
            </w:r>
          </w:p>
        </w:tc>
        <w:tc>
          <w:tcPr>
            <w:tcW w:w="1415" w:type="dxa"/>
            <w:hideMark/>
          </w:tcPr>
          <w:p w14:paraId="756268C7"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2</w:t>
            </w:r>
          </w:p>
        </w:tc>
        <w:tc>
          <w:tcPr>
            <w:tcW w:w="1132" w:type="dxa"/>
            <w:hideMark/>
          </w:tcPr>
          <w:p w14:paraId="756268C8"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Texto</w:t>
            </w:r>
          </w:p>
        </w:tc>
        <w:tc>
          <w:tcPr>
            <w:tcW w:w="1402" w:type="dxa"/>
            <w:hideMark/>
          </w:tcPr>
          <w:p w14:paraId="756268C9"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087" w:type="dxa"/>
            <w:hideMark/>
          </w:tcPr>
          <w:p w14:paraId="756268CA"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da função, conforme Portaria n. 42, de 14/04/1999, expedida pelo Ministério do Orçamento e Gestão.</w:t>
            </w:r>
          </w:p>
        </w:tc>
      </w:tr>
      <w:tr w:rsidR="00C45708" w:rsidRPr="007F5041" w14:paraId="756268D3" w14:textId="77777777" w:rsidTr="007F5041">
        <w:trPr>
          <w:trHeight w:val="765"/>
        </w:trPr>
        <w:tc>
          <w:tcPr>
            <w:tcW w:w="617" w:type="dxa"/>
            <w:hideMark/>
          </w:tcPr>
          <w:p w14:paraId="756268CC" w14:textId="77777777" w:rsidR="00C45708" w:rsidRPr="007F5041" w:rsidRDefault="00C45708" w:rsidP="00AB128D">
            <w:pPr>
              <w:numPr>
                <w:ilvl w:val="0"/>
                <w:numId w:val="13"/>
              </w:numPr>
              <w:spacing w:after="0" w:line="240" w:lineRule="auto"/>
              <w:rPr>
                <w:rFonts w:ascii="Arial" w:eastAsia="Times New Roman" w:hAnsi="Arial" w:cs="Arial"/>
                <w:color w:val="000000"/>
                <w:sz w:val="20"/>
                <w:szCs w:val="20"/>
                <w:lang w:eastAsia="pt-BR"/>
              </w:rPr>
            </w:pPr>
          </w:p>
        </w:tc>
        <w:tc>
          <w:tcPr>
            <w:tcW w:w="2561" w:type="dxa"/>
            <w:hideMark/>
          </w:tcPr>
          <w:p w14:paraId="756268CD" w14:textId="77777777" w:rsidR="00C45708" w:rsidRPr="007F5041" w:rsidRDefault="00C45708" w:rsidP="007F5041">
            <w:pPr>
              <w:spacing w:after="0"/>
              <w:jc w:val="both"/>
              <w:rPr>
                <w:rFonts w:ascii="Arial" w:eastAsia="Times New Roman" w:hAnsi="Arial" w:cs="Arial"/>
                <w:b/>
                <w:i/>
                <w:color w:val="000000"/>
                <w:sz w:val="20"/>
                <w:szCs w:val="20"/>
                <w:lang w:eastAsia="pt-BR"/>
              </w:rPr>
            </w:pPr>
            <w:proofErr w:type="spellStart"/>
            <w:r w:rsidRPr="007F5041">
              <w:rPr>
                <w:rFonts w:ascii="Arial" w:eastAsia="Times New Roman" w:hAnsi="Arial" w:cs="Arial"/>
                <w:b/>
                <w:i/>
                <w:color w:val="000000"/>
                <w:sz w:val="20"/>
                <w:szCs w:val="20"/>
                <w:lang w:eastAsia="pt-BR"/>
              </w:rPr>
              <w:t>codSubFuncao</w:t>
            </w:r>
            <w:proofErr w:type="spellEnd"/>
          </w:p>
        </w:tc>
        <w:tc>
          <w:tcPr>
            <w:tcW w:w="2004" w:type="dxa"/>
            <w:hideMark/>
          </w:tcPr>
          <w:p w14:paraId="756268CE"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Código da </w:t>
            </w:r>
            <w:proofErr w:type="spellStart"/>
            <w:r w:rsidRPr="007F5041">
              <w:rPr>
                <w:rFonts w:ascii="Arial" w:eastAsia="Times New Roman" w:hAnsi="Arial" w:cs="Arial"/>
                <w:color w:val="000000"/>
                <w:sz w:val="20"/>
                <w:szCs w:val="20"/>
                <w:lang w:eastAsia="pt-BR"/>
              </w:rPr>
              <w:t>Subfunção</w:t>
            </w:r>
            <w:proofErr w:type="spellEnd"/>
          </w:p>
        </w:tc>
        <w:tc>
          <w:tcPr>
            <w:tcW w:w="1415" w:type="dxa"/>
            <w:hideMark/>
          </w:tcPr>
          <w:p w14:paraId="756268CF"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3</w:t>
            </w:r>
          </w:p>
        </w:tc>
        <w:tc>
          <w:tcPr>
            <w:tcW w:w="1132" w:type="dxa"/>
            <w:hideMark/>
          </w:tcPr>
          <w:p w14:paraId="756268D0"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Texto</w:t>
            </w:r>
          </w:p>
        </w:tc>
        <w:tc>
          <w:tcPr>
            <w:tcW w:w="1402" w:type="dxa"/>
            <w:hideMark/>
          </w:tcPr>
          <w:p w14:paraId="756268D1"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087" w:type="dxa"/>
            <w:hideMark/>
          </w:tcPr>
          <w:p w14:paraId="756268D2"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Código da </w:t>
            </w:r>
            <w:proofErr w:type="spellStart"/>
            <w:r w:rsidRPr="007F5041">
              <w:rPr>
                <w:rFonts w:ascii="Arial" w:eastAsia="Times New Roman" w:hAnsi="Arial" w:cs="Arial"/>
                <w:color w:val="000000"/>
                <w:sz w:val="20"/>
                <w:szCs w:val="20"/>
                <w:lang w:eastAsia="pt-BR"/>
              </w:rPr>
              <w:t>Subfunção</w:t>
            </w:r>
            <w:proofErr w:type="spellEnd"/>
            <w:r w:rsidRPr="007F5041">
              <w:rPr>
                <w:rFonts w:ascii="Arial" w:eastAsia="Times New Roman" w:hAnsi="Arial" w:cs="Arial"/>
                <w:color w:val="000000"/>
                <w:sz w:val="20"/>
                <w:szCs w:val="20"/>
                <w:lang w:eastAsia="pt-BR"/>
              </w:rPr>
              <w:t>, conforme Portaria n. 42, de 14/04/1999, expedida pelo Ministério do Orçamento e Gestão.</w:t>
            </w:r>
          </w:p>
        </w:tc>
      </w:tr>
      <w:tr w:rsidR="00C45708" w:rsidRPr="007F5041" w14:paraId="756268DB" w14:textId="77777777" w:rsidTr="007F5041">
        <w:trPr>
          <w:trHeight w:val="300"/>
        </w:trPr>
        <w:tc>
          <w:tcPr>
            <w:tcW w:w="617" w:type="dxa"/>
            <w:hideMark/>
          </w:tcPr>
          <w:p w14:paraId="756268D4" w14:textId="77777777" w:rsidR="00C45708" w:rsidRPr="007F5041" w:rsidRDefault="00C45708" w:rsidP="00AB128D">
            <w:pPr>
              <w:numPr>
                <w:ilvl w:val="0"/>
                <w:numId w:val="13"/>
              </w:numPr>
              <w:spacing w:after="0" w:line="240" w:lineRule="auto"/>
              <w:rPr>
                <w:rFonts w:ascii="Arial" w:eastAsia="Times New Roman" w:hAnsi="Arial" w:cs="Arial"/>
                <w:color w:val="000000"/>
                <w:sz w:val="20"/>
                <w:szCs w:val="20"/>
                <w:lang w:eastAsia="pt-BR"/>
              </w:rPr>
            </w:pPr>
          </w:p>
        </w:tc>
        <w:tc>
          <w:tcPr>
            <w:tcW w:w="2561" w:type="dxa"/>
            <w:hideMark/>
          </w:tcPr>
          <w:p w14:paraId="756268D5" w14:textId="77777777" w:rsidR="00C45708" w:rsidRPr="007F5041" w:rsidRDefault="00C45708" w:rsidP="007F5041">
            <w:pPr>
              <w:spacing w:after="0"/>
              <w:jc w:val="both"/>
              <w:rPr>
                <w:rFonts w:ascii="Arial" w:eastAsia="Times New Roman" w:hAnsi="Arial" w:cs="Arial"/>
                <w:b/>
                <w:i/>
                <w:color w:val="000000"/>
                <w:sz w:val="20"/>
                <w:szCs w:val="20"/>
                <w:lang w:eastAsia="pt-BR"/>
              </w:rPr>
            </w:pPr>
            <w:proofErr w:type="spellStart"/>
            <w:r w:rsidRPr="007F5041">
              <w:rPr>
                <w:rFonts w:ascii="Arial" w:eastAsia="Times New Roman" w:hAnsi="Arial" w:cs="Arial"/>
                <w:b/>
                <w:i/>
                <w:color w:val="000000"/>
                <w:sz w:val="20"/>
                <w:szCs w:val="20"/>
                <w:lang w:eastAsia="pt-BR"/>
              </w:rPr>
              <w:t>codPrograma</w:t>
            </w:r>
            <w:proofErr w:type="spellEnd"/>
          </w:p>
        </w:tc>
        <w:tc>
          <w:tcPr>
            <w:tcW w:w="2004" w:type="dxa"/>
            <w:hideMark/>
          </w:tcPr>
          <w:p w14:paraId="756268D6"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do Programa</w:t>
            </w:r>
          </w:p>
        </w:tc>
        <w:tc>
          <w:tcPr>
            <w:tcW w:w="1415" w:type="dxa"/>
            <w:hideMark/>
          </w:tcPr>
          <w:p w14:paraId="756268D7"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4</w:t>
            </w:r>
          </w:p>
        </w:tc>
        <w:tc>
          <w:tcPr>
            <w:tcW w:w="1132" w:type="dxa"/>
            <w:hideMark/>
          </w:tcPr>
          <w:p w14:paraId="756268D8"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Texto</w:t>
            </w:r>
          </w:p>
        </w:tc>
        <w:tc>
          <w:tcPr>
            <w:tcW w:w="1402" w:type="dxa"/>
            <w:hideMark/>
          </w:tcPr>
          <w:p w14:paraId="756268D9"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087" w:type="dxa"/>
            <w:hideMark/>
          </w:tcPr>
          <w:p w14:paraId="756268DA"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do Programa.</w:t>
            </w:r>
          </w:p>
        </w:tc>
      </w:tr>
      <w:tr w:rsidR="00C45708" w:rsidRPr="007F5041" w14:paraId="756268E3" w14:textId="77777777" w:rsidTr="007F5041">
        <w:trPr>
          <w:trHeight w:val="300"/>
        </w:trPr>
        <w:tc>
          <w:tcPr>
            <w:tcW w:w="617" w:type="dxa"/>
          </w:tcPr>
          <w:p w14:paraId="756268DC" w14:textId="77777777" w:rsidR="00C45708" w:rsidRPr="007F5041" w:rsidRDefault="00C45708" w:rsidP="00AB128D">
            <w:pPr>
              <w:numPr>
                <w:ilvl w:val="0"/>
                <w:numId w:val="13"/>
              </w:numPr>
              <w:spacing w:after="0" w:line="240" w:lineRule="auto"/>
              <w:rPr>
                <w:rFonts w:ascii="Arial" w:eastAsia="Times New Roman" w:hAnsi="Arial" w:cs="Arial"/>
                <w:color w:val="000000"/>
                <w:sz w:val="20"/>
                <w:szCs w:val="20"/>
                <w:lang w:eastAsia="pt-BR"/>
              </w:rPr>
            </w:pPr>
          </w:p>
        </w:tc>
        <w:tc>
          <w:tcPr>
            <w:tcW w:w="2561" w:type="dxa"/>
          </w:tcPr>
          <w:p w14:paraId="756268DD" w14:textId="77777777" w:rsidR="00C45708" w:rsidRPr="007F5041" w:rsidRDefault="00C45708" w:rsidP="007F5041">
            <w:pPr>
              <w:spacing w:after="0"/>
              <w:jc w:val="both"/>
              <w:rPr>
                <w:rFonts w:ascii="Arial" w:eastAsia="Times New Roman" w:hAnsi="Arial" w:cs="Arial"/>
                <w:b/>
                <w:i/>
                <w:color w:val="000000"/>
                <w:sz w:val="20"/>
                <w:szCs w:val="20"/>
                <w:lang w:eastAsia="pt-BR"/>
              </w:rPr>
            </w:pPr>
            <w:proofErr w:type="spellStart"/>
            <w:r w:rsidRPr="007F5041">
              <w:rPr>
                <w:rFonts w:ascii="Arial" w:eastAsia="Times New Roman" w:hAnsi="Arial" w:cs="Arial"/>
                <w:b/>
                <w:i/>
                <w:color w:val="000000"/>
                <w:sz w:val="20"/>
                <w:szCs w:val="20"/>
                <w:lang w:eastAsia="pt-BR"/>
              </w:rPr>
              <w:t>idAcao</w:t>
            </w:r>
            <w:proofErr w:type="spellEnd"/>
          </w:p>
        </w:tc>
        <w:tc>
          <w:tcPr>
            <w:tcW w:w="2004" w:type="dxa"/>
          </w:tcPr>
          <w:p w14:paraId="756268DE"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que identifica a Ação.</w:t>
            </w:r>
          </w:p>
        </w:tc>
        <w:tc>
          <w:tcPr>
            <w:tcW w:w="1415" w:type="dxa"/>
          </w:tcPr>
          <w:p w14:paraId="756268DF"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4</w:t>
            </w:r>
          </w:p>
        </w:tc>
        <w:tc>
          <w:tcPr>
            <w:tcW w:w="1132" w:type="dxa"/>
          </w:tcPr>
          <w:p w14:paraId="756268E0"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Texto</w:t>
            </w:r>
          </w:p>
        </w:tc>
        <w:tc>
          <w:tcPr>
            <w:tcW w:w="1402" w:type="dxa"/>
          </w:tcPr>
          <w:p w14:paraId="756268E1"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087" w:type="dxa"/>
          </w:tcPr>
          <w:p w14:paraId="756268E2"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que identifica a Ação.</w:t>
            </w:r>
          </w:p>
        </w:tc>
      </w:tr>
      <w:tr w:rsidR="004D4253" w:rsidRPr="007F5041" w14:paraId="756268EC" w14:textId="77777777" w:rsidTr="007F5041">
        <w:trPr>
          <w:trHeight w:val="300"/>
        </w:trPr>
        <w:tc>
          <w:tcPr>
            <w:tcW w:w="617" w:type="dxa"/>
          </w:tcPr>
          <w:p w14:paraId="756268E4" w14:textId="77777777" w:rsidR="004D4253" w:rsidRPr="007F5041" w:rsidRDefault="004D4253" w:rsidP="00AB128D">
            <w:pPr>
              <w:numPr>
                <w:ilvl w:val="0"/>
                <w:numId w:val="13"/>
              </w:numPr>
              <w:spacing w:after="0" w:line="240" w:lineRule="auto"/>
              <w:rPr>
                <w:rFonts w:ascii="Arial" w:eastAsia="Times New Roman" w:hAnsi="Arial" w:cs="Arial"/>
                <w:color w:val="000000"/>
                <w:sz w:val="20"/>
                <w:szCs w:val="20"/>
                <w:lang w:eastAsia="pt-BR"/>
              </w:rPr>
            </w:pPr>
          </w:p>
        </w:tc>
        <w:tc>
          <w:tcPr>
            <w:tcW w:w="2561" w:type="dxa"/>
          </w:tcPr>
          <w:p w14:paraId="756268E5" w14:textId="77777777" w:rsidR="004D4253" w:rsidRPr="007F5041" w:rsidRDefault="004D4253" w:rsidP="007F5041">
            <w:pPr>
              <w:spacing w:after="0"/>
              <w:jc w:val="both"/>
              <w:rPr>
                <w:rFonts w:ascii="Arial" w:eastAsia="Times New Roman" w:hAnsi="Arial" w:cs="Arial"/>
                <w:b/>
                <w:i/>
                <w:color w:val="000000"/>
                <w:sz w:val="20"/>
                <w:szCs w:val="20"/>
                <w:lang w:eastAsia="pt-BR"/>
              </w:rPr>
            </w:pPr>
            <w:proofErr w:type="spellStart"/>
            <w:r w:rsidRPr="007F5041">
              <w:rPr>
                <w:rFonts w:ascii="Arial" w:eastAsia="Times New Roman" w:hAnsi="Arial" w:cs="Arial"/>
                <w:b/>
                <w:i/>
                <w:color w:val="000000"/>
                <w:sz w:val="20"/>
                <w:szCs w:val="20"/>
                <w:lang w:eastAsia="pt-BR"/>
              </w:rPr>
              <w:t>idSubAcao</w:t>
            </w:r>
            <w:proofErr w:type="spellEnd"/>
          </w:p>
        </w:tc>
        <w:tc>
          <w:tcPr>
            <w:tcW w:w="2004" w:type="dxa"/>
          </w:tcPr>
          <w:p w14:paraId="756268E6"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Código que identifica a </w:t>
            </w:r>
            <w:proofErr w:type="spellStart"/>
            <w:r w:rsidR="009D652B" w:rsidRPr="007F5041">
              <w:rPr>
                <w:rFonts w:ascii="Arial" w:eastAsia="Times New Roman" w:hAnsi="Arial" w:cs="Arial"/>
                <w:color w:val="000000"/>
                <w:sz w:val="20"/>
                <w:szCs w:val="20"/>
                <w:lang w:eastAsia="pt-BR"/>
              </w:rPr>
              <w:t>SubAção</w:t>
            </w:r>
            <w:proofErr w:type="spellEnd"/>
            <w:r w:rsidRPr="007F5041">
              <w:rPr>
                <w:rFonts w:ascii="Arial" w:eastAsia="Times New Roman" w:hAnsi="Arial" w:cs="Arial"/>
                <w:color w:val="000000"/>
                <w:sz w:val="20"/>
                <w:szCs w:val="20"/>
                <w:lang w:eastAsia="pt-BR"/>
              </w:rPr>
              <w:t>.</w:t>
            </w:r>
          </w:p>
        </w:tc>
        <w:tc>
          <w:tcPr>
            <w:tcW w:w="1415" w:type="dxa"/>
          </w:tcPr>
          <w:p w14:paraId="756268E7"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4</w:t>
            </w:r>
          </w:p>
        </w:tc>
        <w:tc>
          <w:tcPr>
            <w:tcW w:w="1132" w:type="dxa"/>
          </w:tcPr>
          <w:p w14:paraId="756268E8"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Texto</w:t>
            </w:r>
          </w:p>
        </w:tc>
        <w:tc>
          <w:tcPr>
            <w:tcW w:w="1402" w:type="dxa"/>
          </w:tcPr>
          <w:p w14:paraId="756268E9"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Não</w:t>
            </w:r>
          </w:p>
        </w:tc>
        <w:tc>
          <w:tcPr>
            <w:tcW w:w="5087" w:type="dxa"/>
          </w:tcPr>
          <w:p w14:paraId="756268EA" w14:textId="77777777" w:rsidR="004D4253"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Código que identifica a </w:t>
            </w:r>
            <w:proofErr w:type="spellStart"/>
            <w:r w:rsidR="009D652B" w:rsidRPr="007F5041">
              <w:rPr>
                <w:rFonts w:ascii="Arial" w:eastAsia="Times New Roman" w:hAnsi="Arial" w:cs="Arial"/>
                <w:color w:val="000000"/>
                <w:sz w:val="20"/>
                <w:szCs w:val="20"/>
                <w:lang w:eastAsia="pt-BR"/>
              </w:rPr>
              <w:t>SubAção</w:t>
            </w:r>
            <w:proofErr w:type="spellEnd"/>
            <w:r w:rsidRPr="007F5041">
              <w:rPr>
                <w:rFonts w:ascii="Arial" w:eastAsia="Times New Roman" w:hAnsi="Arial" w:cs="Arial"/>
                <w:color w:val="000000"/>
                <w:sz w:val="20"/>
                <w:szCs w:val="20"/>
                <w:lang w:eastAsia="pt-BR"/>
              </w:rPr>
              <w:t>.</w:t>
            </w:r>
          </w:p>
          <w:p w14:paraId="756268EB" w14:textId="77777777" w:rsidR="0024081F" w:rsidRPr="007F5041" w:rsidRDefault="0024081F" w:rsidP="0024081F">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Este campo torna-se obrigatório caso a ação possua </w:t>
            </w:r>
            <w:proofErr w:type="spellStart"/>
            <w:r>
              <w:rPr>
                <w:rFonts w:ascii="Arial" w:eastAsia="Times New Roman" w:hAnsi="Arial" w:cs="Arial"/>
                <w:color w:val="000000"/>
                <w:sz w:val="20"/>
                <w:szCs w:val="20"/>
                <w:lang w:eastAsia="pt-BR"/>
              </w:rPr>
              <w:t>subação</w:t>
            </w:r>
            <w:proofErr w:type="spellEnd"/>
            <w:r>
              <w:rPr>
                <w:rFonts w:ascii="Arial" w:eastAsia="Times New Roman" w:hAnsi="Arial" w:cs="Arial"/>
                <w:color w:val="000000"/>
                <w:sz w:val="20"/>
                <w:szCs w:val="20"/>
                <w:lang w:eastAsia="pt-BR"/>
              </w:rPr>
              <w:t xml:space="preserve"> cadastrada.</w:t>
            </w:r>
          </w:p>
        </w:tc>
      </w:tr>
      <w:tr w:rsidR="004D4253" w:rsidRPr="007F5041" w14:paraId="756268F6" w14:textId="77777777" w:rsidTr="007F5041">
        <w:trPr>
          <w:trHeight w:val="765"/>
        </w:trPr>
        <w:tc>
          <w:tcPr>
            <w:tcW w:w="617" w:type="dxa"/>
            <w:hideMark/>
          </w:tcPr>
          <w:p w14:paraId="756268ED" w14:textId="77777777" w:rsidR="004D4253" w:rsidRPr="007F5041" w:rsidRDefault="004D4253" w:rsidP="00AB128D">
            <w:pPr>
              <w:numPr>
                <w:ilvl w:val="0"/>
                <w:numId w:val="13"/>
              </w:numPr>
              <w:spacing w:after="0" w:line="240" w:lineRule="auto"/>
              <w:rPr>
                <w:rFonts w:ascii="Arial" w:eastAsia="Times New Roman" w:hAnsi="Arial" w:cs="Arial"/>
                <w:color w:val="000000"/>
                <w:sz w:val="20"/>
                <w:szCs w:val="20"/>
                <w:lang w:eastAsia="pt-BR"/>
              </w:rPr>
            </w:pPr>
          </w:p>
        </w:tc>
        <w:tc>
          <w:tcPr>
            <w:tcW w:w="2561" w:type="dxa"/>
            <w:hideMark/>
          </w:tcPr>
          <w:p w14:paraId="756268EE" w14:textId="45093DF2" w:rsidR="004D4253" w:rsidRDefault="004D4253" w:rsidP="007F5041">
            <w:pPr>
              <w:spacing w:after="0"/>
              <w:jc w:val="both"/>
              <w:rPr>
                <w:rFonts w:ascii="Arial" w:eastAsia="Times New Roman" w:hAnsi="Arial" w:cs="Arial"/>
                <w:b/>
                <w:i/>
                <w:color w:val="000000"/>
                <w:sz w:val="20"/>
                <w:szCs w:val="20"/>
                <w:lang w:eastAsia="pt-BR"/>
              </w:rPr>
            </w:pPr>
          </w:p>
          <w:p w14:paraId="756268EF" w14:textId="77777777" w:rsidR="00B028C5" w:rsidRPr="007F5041" w:rsidRDefault="00B028C5" w:rsidP="007F5041">
            <w:pPr>
              <w:spacing w:after="0"/>
              <w:jc w:val="both"/>
              <w:rPr>
                <w:rFonts w:ascii="Arial" w:eastAsia="Times New Roman" w:hAnsi="Arial" w:cs="Arial"/>
                <w:b/>
                <w:i/>
                <w:color w:val="000000"/>
                <w:sz w:val="20"/>
                <w:szCs w:val="20"/>
                <w:lang w:eastAsia="pt-BR"/>
              </w:rPr>
            </w:pPr>
            <w:proofErr w:type="spellStart"/>
            <w:r w:rsidRPr="00B028C5">
              <w:rPr>
                <w:rFonts w:ascii="Arial" w:eastAsia="Times New Roman" w:hAnsi="Arial" w:cs="Arial"/>
                <w:b/>
                <w:i/>
                <w:color w:val="000000"/>
                <w:sz w:val="20"/>
                <w:szCs w:val="20"/>
                <w:lang w:eastAsia="pt-BR"/>
              </w:rPr>
              <w:t>naturezaDespesa</w:t>
            </w:r>
            <w:proofErr w:type="spellEnd"/>
          </w:p>
        </w:tc>
        <w:tc>
          <w:tcPr>
            <w:tcW w:w="2004" w:type="dxa"/>
            <w:hideMark/>
          </w:tcPr>
          <w:p w14:paraId="756268F0" w14:textId="0E9A58BD" w:rsidR="004D4253" w:rsidRPr="007F5041" w:rsidRDefault="00B028C5" w:rsidP="007F5041">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Natureza </w:t>
            </w:r>
            <w:r w:rsidR="004D4253" w:rsidRPr="007F5041">
              <w:rPr>
                <w:rFonts w:ascii="Arial" w:eastAsia="Times New Roman" w:hAnsi="Arial" w:cs="Arial"/>
                <w:color w:val="000000"/>
                <w:sz w:val="20"/>
                <w:szCs w:val="20"/>
                <w:lang w:eastAsia="pt-BR"/>
              </w:rPr>
              <w:t>da Despesa</w:t>
            </w:r>
          </w:p>
        </w:tc>
        <w:tc>
          <w:tcPr>
            <w:tcW w:w="1415" w:type="dxa"/>
            <w:hideMark/>
          </w:tcPr>
          <w:p w14:paraId="756268F1"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6</w:t>
            </w:r>
          </w:p>
        </w:tc>
        <w:tc>
          <w:tcPr>
            <w:tcW w:w="1132" w:type="dxa"/>
            <w:hideMark/>
          </w:tcPr>
          <w:p w14:paraId="756268F2"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Inteiro</w:t>
            </w:r>
          </w:p>
        </w:tc>
        <w:tc>
          <w:tcPr>
            <w:tcW w:w="1402" w:type="dxa"/>
            <w:hideMark/>
          </w:tcPr>
          <w:p w14:paraId="756268F3"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087" w:type="dxa"/>
            <w:hideMark/>
          </w:tcPr>
          <w:p w14:paraId="756268F4" w14:textId="1B159609" w:rsidR="00375314" w:rsidRDefault="00B028C5" w:rsidP="00375314">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Natureza </w:t>
            </w:r>
            <w:r w:rsidR="004D4253" w:rsidRPr="007F5041">
              <w:rPr>
                <w:rFonts w:ascii="Arial" w:eastAsia="Times New Roman" w:hAnsi="Arial" w:cs="Arial"/>
                <w:color w:val="000000"/>
                <w:sz w:val="20"/>
                <w:szCs w:val="20"/>
                <w:lang w:eastAsia="pt-BR"/>
              </w:rPr>
              <w:t xml:space="preserve">da Despesa, conforme Discriminação das Naturezas de Despesa </w:t>
            </w:r>
            <w:r w:rsidR="00375314">
              <w:rPr>
                <w:rFonts w:ascii="Arial" w:eastAsia="Times New Roman" w:hAnsi="Arial" w:cs="Arial"/>
                <w:color w:val="000000"/>
                <w:sz w:val="20"/>
                <w:szCs w:val="20"/>
                <w:lang w:eastAsia="pt-BR"/>
              </w:rPr>
              <w:t>padronizada</w:t>
            </w:r>
            <w:r w:rsidR="00375314" w:rsidRPr="007F5041">
              <w:rPr>
                <w:rFonts w:ascii="Arial" w:eastAsia="Times New Roman" w:hAnsi="Arial" w:cs="Arial"/>
                <w:color w:val="000000"/>
                <w:sz w:val="20"/>
                <w:szCs w:val="20"/>
                <w:lang w:eastAsia="pt-BR"/>
              </w:rPr>
              <w:t xml:space="preserve"> </w:t>
            </w:r>
            <w:r w:rsidR="004D4253" w:rsidRPr="007F5041">
              <w:rPr>
                <w:rFonts w:ascii="Arial" w:eastAsia="Times New Roman" w:hAnsi="Arial" w:cs="Arial"/>
                <w:color w:val="000000"/>
                <w:sz w:val="20"/>
                <w:szCs w:val="20"/>
                <w:lang w:eastAsia="pt-BR"/>
              </w:rPr>
              <w:t>pelo TCEMG</w:t>
            </w:r>
            <w:r w:rsidR="00375314">
              <w:rPr>
                <w:rFonts w:ascii="Arial" w:eastAsia="Times New Roman" w:hAnsi="Arial" w:cs="Arial"/>
                <w:color w:val="000000"/>
                <w:sz w:val="20"/>
                <w:szCs w:val="20"/>
                <w:lang w:eastAsia="pt-BR"/>
              </w:rPr>
              <w:t>, disponível no Portal SICOM.</w:t>
            </w:r>
          </w:p>
          <w:p w14:paraId="756268F5" w14:textId="2631EB3A" w:rsidR="004D4253" w:rsidRPr="007F5041" w:rsidRDefault="004D4253" w:rsidP="00375314">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Exemplo: </w:t>
            </w:r>
            <w:r w:rsidR="00B028C5">
              <w:rPr>
                <w:rFonts w:ascii="Arial" w:eastAsia="Times New Roman" w:hAnsi="Arial" w:cs="Arial"/>
                <w:color w:val="000000"/>
                <w:sz w:val="20"/>
                <w:szCs w:val="20"/>
                <w:lang w:eastAsia="pt-BR"/>
              </w:rPr>
              <w:t xml:space="preserve">natureza </w:t>
            </w:r>
            <w:r w:rsidRPr="007F5041">
              <w:rPr>
                <w:rFonts w:ascii="Arial" w:eastAsia="Times New Roman" w:hAnsi="Arial" w:cs="Arial"/>
                <w:color w:val="000000"/>
                <w:sz w:val="20"/>
                <w:szCs w:val="20"/>
                <w:lang w:eastAsia="pt-BR"/>
              </w:rPr>
              <w:t>da despesa – 319013.</w:t>
            </w:r>
          </w:p>
        </w:tc>
      </w:tr>
      <w:tr w:rsidR="004D4253" w:rsidRPr="007F5041" w14:paraId="756268FE" w14:textId="77777777" w:rsidTr="007F5041">
        <w:trPr>
          <w:trHeight w:val="510"/>
        </w:trPr>
        <w:tc>
          <w:tcPr>
            <w:tcW w:w="617" w:type="dxa"/>
            <w:hideMark/>
          </w:tcPr>
          <w:p w14:paraId="756268F7" w14:textId="77777777" w:rsidR="004D4253" w:rsidRPr="007F5041" w:rsidRDefault="004D4253" w:rsidP="00AB128D">
            <w:pPr>
              <w:numPr>
                <w:ilvl w:val="0"/>
                <w:numId w:val="13"/>
              </w:numPr>
              <w:spacing w:after="0" w:line="240" w:lineRule="auto"/>
              <w:rPr>
                <w:rFonts w:ascii="Arial" w:eastAsia="Times New Roman" w:hAnsi="Arial" w:cs="Arial"/>
                <w:color w:val="000000"/>
                <w:sz w:val="20"/>
                <w:szCs w:val="20"/>
                <w:lang w:eastAsia="pt-BR"/>
              </w:rPr>
            </w:pPr>
          </w:p>
        </w:tc>
        <w:tc>
          <w:tcPr>
            <w:tcW w:w="2561" w:type="dxa"/>
            <w:hideMark/>
          </w:tcPr>
          <w:p w14:paraId="756268F8" w14:textId="77777777" w:rsidR="004D4253" w:rsidRPr="007F5041" w:rsidRDefault="004D4253" w:rsidP="007F5041">
            <w:pPr>
              <w:spacing w:after="0"/>
              <w:jc w:val="both"/>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vlTotalrecurso</w:t>
            </w:r>
            <w:proofErr w:type="spellEnd"/>
          </w:p>
        </w:tc>
        <w:tc>
          <w:tcPr>
            <w:tcW w:w="2004" w:type="dxa"/>
            <w:hideMark/>
          </w:tcPr>
          <w:p w14:paraId="756268F9"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total dos Recursos</w:t>
            </w:r>
          </w:p>
        </w:tc>
        <w:tc>
          <w:tcPr>
            <w:tcW w:w="1415" w:type="dxa"/>
            <w:hideMark/>
          </w:tcPr>
          <w:p w14:paraId="756268FA" w14:textId="6419E629" w:rsidR="004D4253" w:rsidRPr="007F5041" w:rsidRDefault="00B4101C" w:rsidP="007F5041">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2" w:type="dxa"/>
            <w:hideMark/>
          </w:tcPr>
          <w:p w14:paraId="756268FB"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02" w:type="dxa"/>
            <w:hideMark/>
          </w:tcPr>
          <w:p w14:paraId="756268FC"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087" w:type="dxa"/>
            <w:hideMark/>
          </w:tcPr>
          <w:p w14:paraId="756268FD"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total dos Recursos.</w:t>
            </w:r>
          </w:p>
        </w:tc>
      </w:tr>
    </w:tbl>
    <w:p w14:paraId="756268FF" w14:textId="77777777" w:rsidR="00704D0A" w:rsidRPr="00445F3F" w:rsidRDefault="00704D0A" w:rsidP="00DA6F47">
      <w:pPr>
        <w:rPr>
          <w:color w:val="00000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2174"/>
        <w:gridCol w:w="1970"/>
        <w:gridCol w:w="1403"/>
        <w:gridCol w:w="1128"/>
        <w:gridCol w:w="1398"/>
        <w:gridCol w:w="5302"/>
      </w:tblGrid>
      <w:tr w:rsidR="00445F3F" w:rsidRPr="00445F3F" w14:paraId="75626901" w14:textId="77777777" w:rsidTr="00CF1E6E">
        <w:trPr>
          <w:trHeight w:val="300"/>
        </w:trPr>
        <w:tc>
          <w:tcPr>
            <w:tcW w:w="14218" w:type="dxa"/>
            <w:gridSpan w:val="7"/>
            <w:hideMark/>
          </w:tcPr>
          <w:p w14:paraId="75626900" w14:textId="77777777" w:rsidR="00C81F00" w:rsidRPr="00445F3F" w:rsidRDefault="00340C5D" w:rsidP="00CF1E6E">
            <w:pPr>
              <w:spacing w:after="0" w:line="240" w:lineRule="auto"/>
              <w:rPr>
                <w:rFonts w:ascii="Arial" w:eastAsia="Times New Roman" w:hAnsi="Arial" w:cs="Arial"/>
                <w:b/>
                <w:bCs/>
                <w:color w:val="000000"/>
                <w:sz w:val="20"/>
                <w:szCs w:val="20"/>
                <w:lang w:eastAsia="pt-BR"/>
              </w:rPr>
            </w:pPr>
            <w:r w:rsidRPr="00445F3F">
              <w:rPr>
                <w:rFonts w:ascii="Arial" w:eastAsia="Times New Roman" w:hAnsi="Arial" w:cs="Arial"/>
                <w:b/>
                <w:color w:val="000000"/>
                <w:sz w:val="20"/>
                <w:szCs w:val="20"/>
                <w:lang w:eastAsia="pt-BR"/>
              </w:rPr>
              <w:t xml:space="preserve">11 </w:t>
            </w:r>
            <w:r w:rsidR="00275715" w:rsidRPr="00445F3F">
              <w:rPr>
                <w:rFonts w:ascii="Arial" w:eastAsia="Times New Roman" w:hAnsi="Arial" w:cs="Arial"/>
                <w:b/>
                <w:color w:val="000000"/>
                <w:sz w:val="20"/>
                <w:szCs w:val="20"/>
                <w:lang w:eastAsia="pt-BR"/>
              </w:rPr>
              <w:t>–</w:t>
            </w:r>
            <w:r w:rsidRPr="00445F3F">
              <w:rPr>
                <w:rFonts w:ascii="Arial" w:eastAsia="Times New Roman" w:hAnsi="Arial" w:cs="Arial"/>
                <w:b/>
                <w:color w:val="000000"/>
                <w:sz w:val="20"/>
                <w:szCs w:val="20"/>
                <w:lang w:eastAsia="pt-BR"/>
              </w:rPr>
              <w:t xml:space="preserve"> </w:t>
            </w:r>
            <w:r w:rsidR="005F3BD6" w:rsidRPr="00445F3F">
              <w:rPr>
                <w:rFonts w:ascii="Arial" w:eastAsia="Times New Roman" w:hAnsi="Arial" w:cs="Arial"/>
                <w:b/>
                <w:color w:val="000000"/>
                <w:sz w:val="20"/>
                <w:szCs w:val="20"/>
                <w:lang w:eastAsia="pt-BR"/>
              </w:rPr>
              <w:t>Detalhamento das Despesas por Fonte de Recursos</w:t>
            </w:r>
          </w:p>
        </w:tc>
      </w:tr>
      <w:tr w:rsidR="007F5041" w:rsidRPr="00445F3F" w14:paraId="75626903" w14:textId="77777777" w:rsidTr="00CF1E6E">
        <w:trPr>
          <w:trHeight w:val="300"/>
        </w:trPr>
        <w:tc>
          <w:tcPr>
            <w:tcW w:w="14218" w:type="dxa"/>
            <w:gridSpan w:val="7"/>
            <w:hideMark/>
          </w:tcPr>
          <w:p w14:paraId="75626902" w14:textId="77777777" w:rsidR="007F5041" w:rsidRPr="00445F3F" w:rsidRDefault="007F5041" w:rsidP="00CF1E6E">
            <w:pPr>
              <w:spacing w:after="0" w:line="240" w:lineRule="auto"/>
              <w:rPr>
                <w:rFonts w:ascii="Arial" w:eastAsia="Times New Roman" w:hAnsi="Arial" w:cs="Arial"/>
                <w:b/>
                <w:color w:val="000000"/>
                <w:sz w:val="20"/>
                <w:szCs w:val="20"/>
                <w:lang w:eastAsia="pt-BR"/>
              </w:rPr>
            </w:pPr>
            <w:r w:rsidRPr="007F5041">
              <w:rPr>
                <w:rFonts w:ascii="Arial" w:eastAsia="Times New Roman" w:hAnsi="Arial" w:cs="Arial"/>
                <w:b/>
                <w:color w:val="000000"/>
                <w:sz w:val="20"/>
                <w:szCs w:val="20"/>
                <w:lang w:eastAsia="pt-BR"/>
              </w:rPr>
              <w:t>Campos que determinam a chave do registro:</w:t>
            </w:r>
            <w:r>
              <w:rPr>
                <w:rFonts w:ascii="Arial" w:eastAsia="Times New Roman" w:hAnsi="Arial" w:cs="Arial"/>
                <w:b/>
                <w:color w:val="000000"/>
                <w:sz w:val="20"/>
                <w:szCs w:val="20"/>
                <w:lang w:eastAsia="pt-BR"/>
              </w:rPr>
              <w:t xml:space="preserve"> </w:t>
            </w:r>
            <w:proofErr w:type="spellStart"/>
            <w:r w:rsidRPr="00445F3F">
              <w:rPr>
                <w:rFonts w:ascii="Arial" w:eastAsia="Times New Roman" w:hAnsi="Arial" w:cs="Arial"/>
                <w:b/>
                <w:i/>
                <w:color w:val="000000"/>
                <w:sz w:val="20"/>
                <w:szCs w:val="20"/>
                <w:lang w:eastAsia="pt-BR"/>
              </w:rPr>
              <w:t>tipoRegistro</w:t>
            </w:r>
            <w:proofErr w:type="spellEnd"/>
            <w:r>
              <w:rPr>
                <w:rFonts w:ascii="Arial" w:eastAsia="Times New Roman" w:hAnsi="Arial" w:cs="Arial"/>
                <w:b/>
                <w:i/>
                <w:color w:val="000000"/>
                <w:sz w:val="20"/>
                <w:szCs w:val="20"/>
                <w:lang w:eastAsia="pt-BR"/>
              </w:rPr>
              <w:t xml:space="preserve">, </w:t>
            </w:r>
            <w:proofErr w:type="spellStart"/>
            <w:r w:rsidRPr="00445F3F">
              <w:rPr>
                <w:rFonts w:ascii="Arial" w:eastAsia="Times New Roman" w:hAnsi="Arial" w:cs="Arial"/>
                <w:b/>
                <w:i/>
                <w:color w:val="000000"/>
                <w:sz w:val="20"/>
                <w:szCs w:val="20"/>
                <w:lang w:eastAsia="pt-BR"/>
              </w:rPr>
              <w:t>codDespesa</w:t>
            </w:r>
            <w:proofErr w:type="spellEnd"/>
            <w:r>
              <w:rPr>
                <w:rFonts w:ascii="Arial" w:eastAsia="Times New Roman" w:hAnsi="Arial" w:cs="Arial"/>
                <w:b/>
                <w:i/>
                <w:color w:val="000000"/>
                <w:sz w:val="20"/>
                <w:szCs w:val="20"/>
                <w:lang w:eastAsia="pt-BR"/>
              </w:rPr>
              <w:t xml:space="preserve">, </w:t>
            </w:r>
            <w:proofErr w:type="spellStart"/>
            <w:r w:rsidRPr="00445F3F">
              <w:rPr>
                <w:rFonts w:ascii="Arial" w:eastAsia="Times New Roman" w:hAnsi="Arial" w:cs="Arial"/>
                <w:b/>
                <w:i/>
                <w:color w:val="000000"/>
                <w:sz w:val="20"/>
                <w:szCs w:val="20"/>
                <w:lang w:eastAsia="pt-BR"/>
              </w:rPr>
              <w:t>codFontRecursos</w:t>
            </w:r>
            <w:proofErr w:type="spellEnd"/>
          </w:p>
        </w:tc>
      </w:tr>
      <w:tr w:rsidR="00445F3F" w:rsidRPr="00445F3F" w14:paraId="7562690B" w14:textId="77777777" w:rsidTr="00FF55F6">
        <w:trPr>
          <w:trHeight w:val="300"/>
        </w:trPr>
        <w:tc>
          <w:tcPr>
            <w:tcW w:w="617" w:type="dxa"/>
            <w:hideMark/>
          </w:tcPr>
          <w:p w14:paraId="75626904" w14:textId="77777777" w:rsidR="00C81F00" w:rsidRPr="00445F3F" w:rsidRDefault="00C81D53" w:rsidP="00CF1E6E">
            <w:pPr>
              <w:spacing w:after="0" w:line="240" w:lineRule="auto"/>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seq.</w:t>
            </w:r>
          </w:p>
        </w:tc>
        <w:tc>
          <w:tcPr>
            <w:tcW w:w="2185" w:type="dxa"/>
            <w:hideMark/>
          </w:tcPr>
          <w:p w14:paraId="75626905" w14:textId="77777777" w:rsidR="00C81F00" w:rsidRPr="00445F3F" w:rsidRDefault="00C81F00" w:rsidP="007F504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Nome do Campo</w:t>
            </w:r>
          </w:p>
        </w:tc>
        <w:tc>
          <w:tcPr>
            <w:tcW w:w="2003" w:type="dxa"/>
            <w:hideMark/>
          </w:tcPr>
          <w:p w14:paraId="75626906" w14:textId="77777777" w:rsidR="00C81F00" w:rsidRPr="00445F3F" w:rsidRDefault="00C81F00" w:rsidP="007F504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Descrição</w:t>
            </w:r>
          </w:p>
        </w:tc>
        <w:tc>
          <w:tcPr>
            <w:tcW w:w="1415" w:type="dxa"/>
            <w:hideMark/>
          </w:tcPr>
          <w:p w14:paraId="75626907" w14:textId="77777777" w:rsidR="00C81F00" w:rsidRPr="00445F3F" w:rsidRDefault="00842923" w:rsidP="007F504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Tamanho máximo</w:t>
            </w:r>
          </w:p>
        </w:tc>
        <w:tc>
          <w:tcPr>
            <w:tcW w:w="1133" w:type="dxa"/>
            <w:hideMark/>
          </w:tcPr>
          <w:p w14:paraId="75626908" w14:textId="77777777" w:rsidR="00C81F00" w:rsidRPr="00445F3F" w:rsidRDefault="00C81F00" w:rsidP="007F504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Formato</w:t>
            </w:r>
          </w:p>
        </w:tc>
        <w:tc>
          <w:tcPr>
            <w:tcW w:w="1402" w:type="dxa"/>
            <w:hideMark/>
          </w:tcPr>
          <w:p w14:paraId="75626909" w14:textId="77777777" w:rsidR="00C81F00" w:rsidRPr="00445F3F" w:rsidRDefault="00C81F00" w:rsidP="007F504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Obrigatório</w:t>
            </w:r>
          </w:p>
        </w:tc>
        <w:tc>
          <w:tcPr>
            <w:tcW w:w="5463" w:type="dxa"/>
            <w:hideMark/>
          </w:tcPr>
          <w:p w14:paraId="7562690A" w14:textId="77777777" w:rsidR="00C81F00" w:rsidRPr="00445F3F" w:rsidRDefault="00C81F00" w:rsidP="007F504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Conteúdo</w:t>
            </w:r>
          </w:p>
        </w:tc>
      </w:tr>
      <w:tr w:rsidR="00445F3F" w:rsidRPr="00445F3F" w14:paraId="75626914" w14:textId="77777777" w:rsidTr="00FF55F6">
        <w:trPr>
          <w:trHeight w:val="510"/>
        </w:trPr>
        <w:tc>
          <w:tcPr>
            <w:tcW w:w="617" w:type="dxa"/>
            <w:hideMark/>
          </w:tcPr>
          <w:p w14:paraId="7562690C" w14:textId="77777777" w:rsidR="00C81F00" w:rsidRPr="00445F3F" w:rsidRDefault="00C81F00" w:rsidP="00AB128D">
            <w:pPr>
              <w:numPr>
                <w:ilvl w:val="0"/>
                <w:numId w:val="14"/>
              </w:numPr>
              <w:spacing w:after="0" w:line="240" w:lineRule="auto"/>
              <w:rPr>
                <w:bCs/>
                <w:color w:val="000000"/>
                <w:lang w:eastAsia="pt-BR"/>
              </w:rPr>
            </w:pPr>
          </w:p>
        </w:tc>
        <w:tc>
          <w:tcPr>
            <w:tcW w:w="2185" w:type="dxa"/>
            <w:hideMark/>
          </w:tcPr>
          <w:p w14:paraId="7562690D" w14:textId="77777777" w:rsidR="00C81F00" w:rsidRPr="00445F3F" w:rsidRDefault="00C81F00" w:rsidP="007F5041">
            <w:pPr>
              <w:spacing w:after="0"/>
              <w:jc w:val="both"/>
              <w:rPr>
                <w:rFonts w:ascii="Arial" w:eastAsia="Times New Roman" w:hAnsi="Arial" w:cs="Arial"/>
                <w:b/>
                <w:i/>
                <w:color w:val="000000"/>
                <w:sz w:val="20"/>
                <w:szCs w:val="20"/>
                <w:lang w:eastAsia="pt-BR"/>
              </w:rPr>
            </w:pPr>
            <w:proofErr w:type="spellStart"/>
            <w:r w:rsidRPr="00445F3F">
              <w:rPr>
                <w:rFonts w:ascii="Arial" w:eastAsia="Times New Roman" w:hAnsi="Arial" w:cs="Arial"/>
                <w:b/>
                <w:i/>
                <w:color w:val="000000"/>
                <w:sz w:val="20"/>
                <w:szCs w:val="20"/>
                <w:lang w:eastAsia="pt-BR"/>
              </w:rPr>
              <w:t>tipoRegistro</w:t>
            </w:r>
            <w:proofErr w:type="spellEnd"/>
          </w:p>
        </w:tc>
        <w:tc>
          <w:tcPr>
            <w:tcW w:w="2003" w:type="dxa"/>
            <w:hideMark/>
          </w:tcPr>
          <w:p w14:paraId="7562690E" w14:textId="77777777" w:rsidR="00C81F00" w:rsidRPr="00445F3F" w:rsidRDefault="00C81F00"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Tipo do registro</w:t>
            </w:r>
          </w:p>
        </w:tc>
        <w:tc>
          <w:tcPr>
            <w:tcW w:w="1415" w:type="dxa"/>
            <w:hideMark/>
          </w:tcPr>
          <w:p w14:paraId="7562690F" w14:textId="77777777" w:rsidR="00C81F00" w:rsidRPr="00445F3F" w:rsidRDefault="00340C5D"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Sempre </w:t>
            </w:r>
            <w:r w:rsidR="00C81F00" w:rsidRPr="00445F3F">
              <w:rPr>
                <w:rFonts w:ascii="Arial" w:eastAsia="Times New Roman" w:hAnsi="Arial" w:cs="Arial"/>
                <w:color w:val="000000"/>
                <w:sz w:val="20"/>
                <w:szCs w:val="20"/>
                <w:lang w:eastAsia="pt-BR"/>
              </w:rPr>
              <w:t>2</w:t>
            </w:r>
          </w:p>
        </w:tc>
        <w:tc>
          <w:tcPr>
            <w:tcW w:w="1133" w:type="dxa"/>
            <w:hideMark/>
          </w:tcPr>
          <w:p w14:paraId="75626910" w14:textId="77777777" w:rsidR="00C81F00" w:rsidRPr="00445F3F" w:rsidRDefault="00C81F00"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02" w:type="dxa"/>
            <w:hideMark/>
          </w:tcPr>
          <w:p w14:paraId="75626911" w14:textId="77777777" w:rsidR="00C81F00" w:rsidRPr="00445F3F" w:rsidRDefault="00C81F00"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913" w14:textId="1B902B04" w:rsidR="00C81F00" w:rsidRPr="00445F3F" w:rsidRDefault="00340C5D" w:rsidP="0001083E">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11 – Detalhamento das </w:t>
            </w:r>
            <w:r w:rsidR="0001083E">
              <w:t xml:space="preserve"> </w:t>
            </w:r>
            <w:r w:rsidR="0001083E" w:rsidRPr="0001083E">
              <w:rPr>
                <w:rFonts w:ascii="Arial" w:eastAsia="Times New Roman" w:hAnsi="Arial" w:cs="Arial"/>
                <w:color w:val="000000"/>
                <w:sz w:val="20"/>
                <w:szCs w:val="20"/>
                <w:lang w:eastAsia="pt-BR"/>
              </w:rPr>
              <w:t>Despesas por Fonte de Recursos</w:t>
            </w:r>
            <w:r w:rsidR="0001083E">
              <w:rPr>
                <w:rFonts w:ascii="Arial" w:eastAsia="Times New Roman" w:hAnsi="Arial" w:cs="Arial"/>
                <w:color w:val="000000"/>
                <w:sz w:val="20"/>
                <w:szCs w:val="20"/>
                <w:lang w:eastAsia="pt-BR"/>
              </w:rPr>
              <w:t>.</w:t>
            </w:r>
          </w:p>
        </w:tc>
      </w:tr>
      <w:tr w:rsidR="00445F3F" w:rsidRPr="00445F3F" w14:paraId="7562691C" w14:textId="77777777" w:rsidTr="00FF55F6">
        <w:trPr>
          <w:trHeight w:val="300"/>
        </w:trPr>
        <w:tc>
          <w:tcPr>
            <w:tcW w:w="617" w:type="dxa"/>
            <w:hideMark/>
          </w:tcPr>
          <w:p w14:paraId="75626915" w14:textId="77777777" w:rsidR="00C81F00" w:rsidRPr="00445F3F" w:rsidRDefault="00C81F00" w:rsidP="00AB128D">
            <w:pPr>
              <w:numPr>
                <w:ilvl w:val="0"/>
                <w:numId w:val="14"/>
              </w:numPr>
              <w:spacing w:after="0" w:line="240" w:lineRule="auto"/>
              <w:rPr>
                <w:bCs/>
                <w:color w:val="000000"/>
                <w:lang w:eastAsia="pt-BR"/>
              </w:rPr>
            </w:pPr>
          </w:p>
        </w:tc>
        <w:tc>
          <w:tcPr>
            <w:tcW w:w="2185" w:type="dxa"/>
            <w:hideMark/>
          </w:tcPr>
          <w:p w14:paraId="75626916" w14:textId="77777777" w:rsidR="00C81F00" w:rsidRPr="00445F3F" w:rsidRDefault="00C81F00" w:rsidP="007F5041">
            <w:pPr>
              <w:spacing w:after="0"/>
              <w:jc w:val="both"/>
              <w:rPr>
                <w:rFonts w:ascii="Arial" w:eastAsia="Times New Roman" w:hAnsi="Arial" w:cs="Arial"/>
                <w:b/>
                <w:i/>
                <w:color w:val="000000"/>
                <w:sz w:val="20"/>
                <w:szCs w:val="20"/>
                <w:lang w:eastAsia="pt-BR"/>
              </w:rPr>
            </w:pPr>
            <w:proofErr w:type="spellStart"/>
            <w:r w:rsidRPr="00445F3F">
              <w:rPr>
                <w:rFonts w:ascii="Arial" w:eastAsia="Times New Roman" w:hAnsi="Arial" w:cs="Arial"/>
                <w:b/>
                <w:i/>
                <w:color w:val="000000"/>
                <w:sz w:val="20"/>
                <w:szCs w:val="20"/>
                <w:lang w:eastAsia="pt-BR"/>
              </w:rPr>
              <w:t>codDespesa</w:t>
            </w:r>
            <w:proofErr w:type="spellEnd"/>
          </w:p>
        </w:tc>
        <w:tc>
          <w:tcPr>
            <w:tcW w:w="2003" w:type="dxa"/>
            <w:hideMark/>
          </w:tcPr>
          <w:p w14:paraId="75626917" w14:textId="77777777" w:rsidR="00C81F00" w:rsidRPr="00445F3F" w:rsidRDefault="00652CFE"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da D</w:t>
            </w:r>
            <w:r w:rsidR="00C81F00" w:rsidRPr="00445F3F">
              <w:rPr>
                <w:rFonts w:ascii="Arial" w:eastAsia="Times New Roman" w:hAnsi="Arial" w:cs="Arial"/>
                <w:color w:val="000000"/>
                <w:sz w:val="20"/>
                <w:szCs w:val="20"/>
                <w:lang w:eastAsia="pt-BR"/>
              </w:rPr>
              <w:t>espesa</w:t>
            </w:r>
          </w:p>
        </w:tc>
        <w:tc>
          <w:tcPr>
            <w:tcW w:w="1415" w:type="dxa"/>
            <w:hideMark/>
          </w:tcPr>
          <w:p w14:paraId="75626918" w14:textId="77777777" w:rsidR="00C81F00" w:rsidRPr="00445F3F" w:rsidRDefault="00C81F00"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15</w:t>
            </w:r>
          </w:p>
        </w:tc>
        <w:tc>
          <w:tcPr>
            <w:tcW w:w="1133" w:type="dxa"/>
            <w:hideMark/>
          </w:tcPr>
          <w:p w14:paraId="75626919" w14:textId="77777777" w:rsidR="00C81F00" w:rsidRPr="00445F3F" w:rsidRDefault="00C81F00"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02" w:type="dxa"/>
            <w:hideMark/>
          </w:tcPr>
          <w:p w14:paraId="7562691A" w14:textId="77777777" w:rsidR="00C81F00" w:rsidRPr="00445F3F" w:rsidRDefault="00C81F00"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91B" w14:textId="77777777" w:rsidR="00340C5D" w:rsidRPr="00445F3F" w:rsidRDefault="00652CFE"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identificador da D</w:t>
            </w:r>
            <w:r w:rsidR="00F44589" w:rsidRPr="00445F3F">
              <w:rPr>
                <w:rFonts w:ascii="Arial" w:eastAsia="Times New Roman" w:hAnsi="Arial" w:cs="Arial"/>
                <w:color w:val="000000"/>
                <w:sz w:val="20"/>
                <w:szCs w:val="20"/>
                <w:lang w:eastAsia="pt-BR"/>
              </w:rPr>
              <w:t xml:space="preserve">espesa. </w:t>
            </w:r>
            <w:r w:rsidR="00340C5D" w:rsidRPr="00445F3F">
              <w:rPr>
                <w:rFonts w:ascii="Arial" w:eastAsia="Times New Roman" w:hAnsi="Arial" w:cs="Arial"/>
                <w:color w:val="000000"/>
                <w:sz w:val="20"/>
                <w:szCs w:val="20"/>
                <w:lang w:eastAsia="pt-BR"/>
              </w:rPr>
              <w:t xml:space="preserve">Este campo estabelece o vínculo da Despesa Orçamentária com </w:t>
            </w:r>
            <w:proofErr w:type="gramStart"/>
            <w:r w:rsidR="00340C5D" w:rsidRPr="00445F3F">
              <w:rPr>
                <w:rFonts w:ascii="Arial" w:eastAsia="Times New Roman" w:hAnsi="Arial" w:cs="Arial"/>
                <w:color w:val="000000"/>
                <w:sz w:val="20"/>
                <w:szCs w:val="20"/>
                <w:lang w:eastAsia="pt-BR"/>
              </w:rPr>
              <w:t>a(</w:t>
            </w:r>
            <w:proofErr w:type="gramEnd"/>
            <w:r w:rsidR="00340C5D" w:rsidRPr="00445F3F">
              <w:rPr>
                <w:rFonts w:ascii="Arial" w:eastAsia="Times New Roman" w:hAnsi="Arial" w:cs="Arial"/>
                <w:color w:val="000000"/>
                <w:sz w:val="20"/>
                <w:szCs w:val="20"/>
                <w:lang w:eastAsia="pt-BR"/>
              </w:rPr>
              <w:t>s) Despesa(s) por Fontes de Recursos</w:t>
            </w:r>
            <w:r w:rsidR="00F44589" w:rsidRPr="00445F3F">
              <w:rPr>
                <w:rFonts w:ascii="Arial" w:eastAsia="Times New Roman" w:hAnsi="Arial" w:cs="Arial"/>
                <w:color w:val="000000"/>
                <w:sz w:val="20"/>
                <w:szCs w:val="20"/>
                <w:lang w:eastAsia="pt-BR"/>
              </w:rPr>
              <w:t>.</w:t>
            </w:r>
            <w:r w:rsidR="00340C5D" w:rsidRPr="00445F3F">
              <w:rPr>
                <w:rFonts w:ascii="Arial" w:eastAsia="Times New Roman" w:hAnsi="Arial" w:cs="Arial"/>
                <w:color w:val="000000"/>
                <w:sz w:val="20"/>
                <w:szCs w:val="20"/>
                <w:lang w:eastAsia="pt-BR"/>
              </w:rPr>
              <w:t xml:space="preserve"> </w:t>
            </w:r>
          </w:p>
        </w:tc>
      </w:tr>
      <w:tr w:rsidR="00445F3F" w:rsidRPr="00445F3F" w14:paraId="75626924" w14:textId="77777777" w:rsidTr="00FF55F6">
        <w:trPr>
          <w:trHeight w:val="510"/>
        </w:trPr>
        <w:tc>
          <w:tcPr>
            <w:tcW w:w="617" w:type="dxa"/>
            <w:hideMark/>
          </w:tcPr>
          <w:p w14:paraId="7562691D" w14:textId="77777777" w:rsidR="00C81F00" w:rsidRPr="00445F3F" w:rsidRDefault="00C81F00" w:rsidP="00AB128D">
            <w:pPr>
              <w:numPr>
                <w:ilvl w:val="0"/>
                <w:numId w:val="14"/>
              </w:numPr>
              <w:spacing w:after="0" w:line="240" w:lineRule="auto"/>
              <w:rPr>
                <w:color w:val="000000"/>
                <w:lang w:eastAsia="pt-BR"/>
              </w:rPr>
            </w:pPr>
          </w:p>
        </w:tc>
        <w:tc>
          <w:tcPr>
            <w:tcW w:w="2185" w:type="dxa"/>
            <w:hideMark/>
          </w:tcPr>
          <w:p w14:paraId="7562691E" w14:textId="77777777" w:rsidR="00565B39" w:rsidRPr="00445F3F" w:rsidRDefault="00C81F00" w:rsidP="007F5041">
            <w:pPr>
              <w:spacing w:after="0"/>
              <w:jc w:val="both"/>
              <w:rPr>
                <w:rFonts w:ascii="Arial" w:eastAsia="Times New Roman" w:hAnsi="Arial" w:cs="Arial"/>
                <w:b/>
                <w:i/>
                <w:color w:val="000000"/>
                <w:sz w:val="20"/>
                <w:szCs w:val="20"/>
                <w:lang w:eastAsia="pt-BR"/>
              </w:rPr>
            </w:pPr>
            <w:proofErr w:type="spellStart"/>
            <w:r w:rsidRPr="00445F3F">
              <w:rPr>
                <w:rFonts w:ascii="Arial" w:eastAsia="Times New Roman" w:hAnsi="Arial" w:cs="Arial"/>
                <w:b/>
                <w:i/>
                <w:color w:val="000000"/>
                <w:sz w:val="20"/>
                <w:szCs w:val="20"/>
                <w:lang w:eastAsia="pt-BR"/>
              </w:rPr>
              <w:t>codFontRecursos</w:t>
            </w:r>
            <w:proofErr w:type="spellEnd"/>
          </w:p>
        </w:tc>
        <w:tc>
          <w:tcPr>
            <w:tcW w:w="2003" w:type="dxa"/>
            <w:hideMark/>
          </w:tcPr>
          <w:p w14:paraId="7562691F" w14:textId="77777777" w:rsidR="00C81F00" w:rsidRPr="00445F3F" w:rsidRDefault="00A42971"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da fonte de recursos</w:t>
            </w:r>
          </w:p>
        </w:tc>
        <w:tc>
          <w:tcPr>
            <w:tcW w:w="1415" w:type="dxa"/>
            <w:hideMark/>
          </w:tcPr>
          <w:p w14:paraId="75626920" w14:textId="77777777" w:rsidR="00C81F00" w:rsidRPr="00445F3F" w:rsidRDefault="00340C5D"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Sempre </w:t>
            </w:r>
            <w:r w:rsidR="00C81F00" w:rsidRPr="00445F3F">
              <w:rPr>
                <w:rFonts w:ascii="Arial" w:eastAsia="Times New Roman" w:hAnsi="Arial" w:cs="Arial"/>
                <w:color w:val="000000"/>
                <w:sz w:val="20"/>
                <w:szCs w:val="20"/>
                <w:lang w:eastAsia="pt-BR"/>
              </w:rPr>
              <w:t>3</w:t>
            </w:r>
          </w:p>
        </w:tc>
        <w:tc>
          <w:tcPr>
            <w:tcW w:w="1133" w:type="dxa"/>
            <w:hideMark/>
          </w:tcPr>
          <w:p w14:paraId="75626921" w14:textId="77777777" w:rsidR="00C81F00" w:rsidRPr="00445F3F" w:rsidRDefault="00C81F00"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02" w:type="dxa"/>
            <w:hideMark/>
          </w:tcPr>
          <w:p w14:paraId="75626922" w14:textId="77777777" w:rsidR="00C81F00" w:rsidRPr="00445F3F" w:rsidRDefault="00C81F00"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923" w14:textId="04CEF47A" w:rsidR="00C81F00" w:rsidRPr="00445F3F" w:rsidRDefault="00A42971" w:rsidP="003005EA">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da fonte de recursos</w:t>
            </w:r>
            <w:r w:rsidR="00C81F00" w:rsidRPr="00445F3F">
              <w:rPr>
                <w:rFonts w:ascii="Arial" w:eastAsia="Times New Roman" w:hAnsi="Arial" w:cs="Arial"/>
                <w:color w:val="000000"/>
                <w:sz w:val="20"/>
                <w:szCs w:val="20"/>
                <w:lang w:eastAsia="pt-BR"/>
              </w:rPr>
              <w:t xml:space="preserve">, </w:t>
            </w:r>
            <w:r w:rsidR="00286890" w:rsidRPr="00445F3F">
              <w:rPr>
                <w:rFonts w:ascii="Arial" w:eastAsia="Times New Roman" w:hAnsi="Arial" w:cs="Arial"/>
                <w:color w:val="000000"/>
                <w:sz w:val="20"/>
                <w:szCs w:val="20"/>
                <w:lang w:eastAsia="pt-BR"/>
              </w:rPr>
              <w:t>conforme Classificação por Fonte e Destinação de Recursos</w:t>
            </w:r>
            <w:r w:rsidR="003005EA">
              <w:t xml:space="preserve"> </w:t>
            </w:r>
            <w:r w:rsidR="003005EA" w:rsidRPr="003005EA">
              <w:rPr>
                <w:rFonts w:ascii="Arial" w:eastAsia="Times New Roman" w:hAnsi="Arial" w:cs="Arial"/>
                <w:color w:val="000000"/>
                <w:sz w:val="20"/>
                <w:szCs w:val="20"/>
                <w:lang w:eastAsia="pt-BR"/>
              </w:rPr>
              <w:t>padronizada pelo TCEMG, disponível no Portal SICOM.</w:t>
            </w:r>
            <w:r w:rsidR="002D7956" w:rsidRPr="00445F3F">
              <w:rPr>
                <w:rFonts w:ascii="Arial" w:eastAsia="Times New Roman" w:hAnsi="Arial" w:cs="Arial"/>
                <w:color w:val="000000"/>
                <w:sz w:val="20"/>
                <w:szCs w:val="20"/>
                <w:lang w:eastAsia="pt-BR"/>
              </w:rPr>
              <w:t>.</w:t>
            </w:r>
          </w:p>
        </w:tc>
      </w:tr>
      <w:tr w:rsidR="00234444" w:rsidRPr="00445F3F" w14:paraId="7562692C" w14:textId="77777777" w:rsidTr="00704D0A">
        <w:trPr>
          <w:trHeight w:val="250"/>
        </w:trPr>
        <w:tc>
          <w:tcPr>
            <w:tcW w:w="617" w:type="dxa"/>
            <w:hideMark/>
          </w:tcPr>
          <w:p w14:paraId="75626925" w14:textId="77777777" w:rsidR="00234444" w:rsidRPr="00445F3F" w:rsidRDefault="00234444" w:rsidP="00AB128D">
            <w:pPr>
              <w:numPr>
                <w:ilvl w:val="0"/>
                <w:numId w:val="14"/>
              </w:numPr>
              <w:spacing w:after="0" w:line="240" w:lineRule="auto"/>
              <w:rPr>
                <w:color w:val="000000"/>
                <w:lang w:eastAsia="pt-BR"/>
              </w:rPr>
            </w:pPr>
          </w:p>
        </w:tc>
        <w:tc>
          <w:tcPr>
            <w:tcW w:w="2185" w:type="dxa"/>
            <w:hideMark/>
          </w:tcPr>
          <w:p w14:paraId="75626926" w14:textId="77777777" w:rsidR="00234444" w:rsidRPr="00445F3F" w:rsidRDefault="00234444" w:rsidP="007F5041">
            <w:pPr>
              <w:spacing w:after="0"/>
              <w:jc w:val="both"/>
              <w:rPr>
                <w:rFonts w:ascii="Arial" w:eastAsia="Times New Roman" w:hAnsi="Arial" w:cs="Arial"/>
                <w:color w:val="000000"/>
                <w:sz w:val="20"/>
                <w:szCs w:val="20"/>
                <w:lang w:eastAsia="pt-BR"/>
              </w:rPr>
            </w:pPr>
            <w:proofErr w:type="spellStart"/>
            <w:r w:rsidRPr="00445F3F">
              <w:rPr>
                <w:rFonts w:ascii="Arial" w:eastAsia="Times New Roman" w:hAnsi="Arial" w:cs="Arial"/>
                <w:color w:val="000000"/>
                <w:sz w:val="20"/>
                <w:szCs w:val="20"/>
                <w:lang w:eastAsia="pt-BR"/>
              </w:rPr>
              <w:t>valorFonte</w:t>
            </w:r>
            <w:proofErr w:type="spellEnd"/>
          </w:p>
        </w:tc>
        <w:tc>
          <w:tcPr>
            <w:tcW w:w="2003" w:type="dxa"/>
            <w:hideMark/>
          </w:tcPr>
          <w:p w14:paraId="75626927" w14:textId="77777777" w:rsidR="00234444" w:rsidRPr="00445F3F" w:rsidRDefault="00234444"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Valor dos Recursos</w:t>
            </w:r>
          </w:p>
        </w:tc>
        <w:tc>
          <w:tcPr>
            <w:tcW w:w="1415" w:type="dxa"/>
            <w:hideMark/>
          </w:tcPr>
          <w:p w14:paraId="75626928" w14:textId="12858C65" w:rsidR="00234444" w:rsidRPr="00445F3F" w:rsidRDefault="00B4101C" w:rsidP="007F5041">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3" w:type="dxa"/>
            <w:hideMark/>
          </w:tcPr>
          <w:p w14:paraId="75626929" w14:textId="77777777" w:rsidR="00234444" w:rsidRPr="00445F3F" w:rsidRDefault="00234444"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Real</w:t>
            </w:r>
          </w:p>
        </w:tc>
        <w:tc>
          <w:tcPr>
            <w:tcW w:w="1402" w:type="dxa"/>
            <w:hideMark/>
          </w:tcPr>
          <w:p w14:paraId="7562692A" w14:textId="77777777" w:rsidR="00234444" w:rsidRPr="00445F3F" w:rsidRDefault="00234444"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92B" w14:textId="77777777" w:rsidR="00234444" w:rsidRPr="00445F3F" w:rsidRDefault="00234444"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Valor dos Recursos.</w:t>
            </w:r>
          </w:p>
        </w:tc>
      </w:tr>
    </w:tbl>
    <w:p w14:paraId="7562692D" w14:textId="77777777" w:rsidR="003C11A0" w:rsidRPr="00445F3F" w:rsidRDefault="003C11A0" w:rsidP="00121D5A">
      <w:pPr>
        <w:rPr>
          <w:color w:val="000000"/>
        </w:rPr>
      </w:pPr>
    </w:p>
    <w:p w14:paraId="7562692E" w14:textId="77777777" w:rsidR="00DA6F47" w:rsidRPr="00445F3F" w:rsidRDefault="00DA6F47" w:rsidP="00DA6F47">
      <w:pPr>
        <w:pStyle w:val="Ttulo2"/>
        <w:rPr>
          <w:color w:val="000000"/>
        </w:rPr>
      </w:pPr>
      <w:r w:rsidRPr="00445F3F">
        <w:rPr>
          <w:color w:val="000000"/>
        </w:rPr>
        <w:t xml:space="preserve"> </w:t>
      </w:r>
      <w:bookmarkStart w:id="221" w:name="_Toc278280385"/>
      <w:bookmarkStart w:id="222" w:name="_Toc366165103"/>
      <w:bookmarkStart w:id="223" w:name="_Toc367438072"/>
      <w:bookmarkStart w:id="224" w:name="_Toc367874337"/>
      <w:bookmarkStart w:id="225" w:name="_Toc367983155"/>
      <w:bookmarkStart w:id="226" w:name="_Toc367983223"/>
      <w:bookmarkStart w:id="227" w:name="_Toc367983389"/>
      <w:bookmarkStart w:id="228" w:name="_Toc435436449"/>
      <w:r w:rsidR="006D2B8E" w:rsidRPr="006D2B8E">
        <w:rPr>
          <w:rFonts w:ascii="Arial" w:hAnsi="Arial" w:cs="Arial"/>
          <w:color w:val="000000"/>
        </w:rPr>
        <w:t>REC -</w:t>
      </w:r>
      <w:r w:rsidR="006D2B8E">
        <w:rPr>
          <w:color w:val="000000"/>
        </w:rPr>
        <w:t xml:space="preserve"> </w:t>
      </w:r>
      <w:r w:rsidRPr="00445F3F">
        <w:rPr>
          <w:rFonts w:ascii="Arial" w:hAnsi="Arial" w:cs="Arial"/>
          <w:color w:val="000000"/>
        </w:rPr>
        <w:t>Receita Orçamentária dos</w:t>
      </w:r>
      <w:r w:rsidR="0082147A" w:rsidRPr="00445F3F">
        <w:rPr>
          <w:rFonts w:ascii="Arial" w:hAnsi="Arial" w:cs="Arial"/>
          <w:color w:val="000000"/>
        </w:rPr>
        <w:t xml:space="preserve"> </w:t>
      </w:r>
      <w:r w:rsidR="009C176D" w:rsidRPr="00445F3F">
        <w:rPr>
          <w:rFonts w:ascii="Arial" w:hAnsi="Arial" w:cs="Arial"/>
          <w:color w:val="000000"/>
        </w:rPr>
        <w:t>Ó</w:t>
      </w:r>
      <w:r w:rsidR="0082147A" w:rsidRPr="00445F3F">
        <w:rPr>
          <w:rFonts w:ascii="Arial" w:hAnsi="Arial" w:cs="Arial"/>
          <w:color w:val="000000"/>
        </w:rPr>
        <w:t>rgão</w:t>
      </w:r>
      <w:r w:rsidRPr="00445F3F">
        <w:rPr>
          <w:rFonts w:ascii="Arial" w:hAnsi="Arial" w:cs="Arial"/>
          <w:color w:val="000000"/>
        </w:rPr>
        <w:t>s</w:t>
      </w:r>
      <w:bookmarkEnd w:id="221"/>
      <w:bookmarkEnd w:id="222"/>
      <w:bookmarkEnd w:id="223"/>
      <w:bookmarkEnd w:id="224"/>
      <w:bookmarkEnd w:id="225"/>
      <w:bookmarkEnd w:id="226"/>
      <w:bookmarkEnd w:id="227"/>
      <w:bookmarkEnd w:id="22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2390"/>
        <w:gridCol w:w="1952"/>
        <w:gridCol w:w="1397"/>
        <w:gridCol w:w="1118"/>
        <w:gridCol w:w="1396"/>
        <w:gridCol w:w="5109"/>
      </w:tblGrid>
      <w:tr w:rsidR="00445F3F" w:rsidRPr="007F5041" w14:paraId="75626930" w14:textId="77777777" w:rsidTr="00CF1E6E">
        <w:trPr>
          <w:trHeight w:val="300"/>
        </w:trPr>
        <w:tc>
          <w:tcPr>
            <w:tcW w:w="14218" w:type="dxa"/>
            <w:gridSpan w:val="7"/>
            <w:noWrap/>
            <w:hideMark/>
          </w:tcPr>
          <w:p w14:paraId="7562692F" w14:textId="77777777" w:rsidR="00E550FB" w:rsidRPr="007F5041" w:rsidRDefault="007A70A5" w:rsidP="00CF1E6E">
            <w:pPr>
              <w:spacing w:after="0" w:line="240" w:lineRule="auto"/>
              <w:rPr>
                <w:rFonts w:ascii="Arial" w:eastAsia="Times New Roman" w:hAnsi="Arial" w:cs="Arial"/>
                <w:b/>
                <w:color w:val="000000"/>
                <w:sz w:val="20"/>
                <w:szCs w:val="20"/>
                <w:lang w:eastAsia="pt-BR"/>
              </w:rPr>
            </w:pPr>
            <w:r w:rsidRPr="007F5041">
              <w:rPr>
                <w:rFonts w:ascii="Arial" w:eastAsia="Times New Roman" w:hAnsi="Arial" w:cs="Arial"/>
                <w:b/>
                <w:color w:val="000000"/>
                <w:sz w:val="20"/>
                <w:szCs w:val="20"/>
                <w:lang w:eastAsia="pt-BR"/>
              </w:rPr>
              <w:t>Nome do Arquivo:</w:t>
            </w:r>
            <w:r w:rsidR="00E550FB" w:rsidRPr="007F5041">
              <w:rPr>
                <w:rFonts w:ascii="Arial" w:eastAsia="Times New Roman" w:hAnsi="Arial" w:cs="Arial"/>
                <w:b/>
                <w:color w:val="000000"/>
                <w:sz w:val="20"/>
                <w:szCs w:val="20"/>
                <w:lang w:eastAsia="pt-BR"/>
              </w:rPr>
              <w:t xml:space="preserve"> REC</w:t>
            </w:r>
          </w:p>
        </w:tc>
      </w:tr>
      <w:tr w:rsidR="00445F3F" w:rsidRPr="007F5041" w14:paraId="75626932" w14:textId="77777777" w:rsidTr="00CF1E6E">
        <w:trPr>
          <w:trHeight w:val="300"/>
        </w:trPr>
        <w:tc>
          <w:tcPr>
            <w:tcW w:w="14218" w:type="dxa"/>
            <w:gridSpan w:val="7"/>
            <w:hideMark/>
          </w:tcPr>
          <w:p w14:paraId="75626931" w14:textId="77777777" w:rsidR="00E550FB" w:rsidRPr="007F5041" w:rsidRDefault="00340C5D"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color w:val="000000"/>
                <w:sz w:val="20"/>
                <w:szCs w:val="20"/>
                <w:lang w:eastAsia="pt-BR"/>
              </w:rPr>
              <w:lastRenderedPageBreak/>
              <w:t xml:space="preserve">10 </w:t>
            </w:r>
            <w:r w:rsidR="00275715" w:rsidRPr="007F5041">
              <w:rPr>
                <w:rFonts w:ascii="Arial" w:eastAsia="Times New Roman" w:hAnsi="Arial" w:cs="Arial"/>
                <w:b/>
                <w:color w:val="000000"/>
                <w:sz w:val="20"/>
                <w:szCs w:val="20"/>
                <w:lang w:eastAsia="pt-BR"/>
              </w:rPr>
              <w:t>–</w:t>
            </w:r>
            <w:r w:rsidRPr="007F5041">
              <w:rPr>
                <w:rFonts w:ascii="Arial" w:eastAsia="Times New Roman" w:hAnsi="Arial" w:cs="Arial"/>
                <w:b/>
                <w:color w:val="000000"/>
                <w:sz w:val="20"/>
                <w:szCs w:val="20"/>
                <w:lang w:eastAsia="pt-BR"/>
              </w:rPr>
              <w:t xml:space="preserve"> </w:t>
            </w:r>
            <w:r w:rsidR="005F3BD6" w:rsidRPr="007F5041">
              <w:rPr>
                <w:rFonts w:ascii="Arial" w:eastAsia="Times New Roman" w:hAnsi="Arial" w:cs="Arial"/>
                <w:b/>
                <w:color w:val="000000"/>
                <w:sz w:val="20"/>
                <w:szCs w:val="20"/>
                <w:lang w:eastAsia="pt-BR"/>
              </w:rPr>
              <w:t xml:space="preserve">Detalhamento das Receitas do Orçamento </w:t>
            </w:r>
          </w:p>
        </w:tc>
      </w:tr>
      <w:tr w:rsidR="007F5041" w:rsidRPr="007F5041" w14:paraId="75626934" w14:textId="77777777" w:rsidTr="00CF1E6E">
        <w:trPr>
          <w:trHeight w:val="300"/>
        </w:trPr>
        <w:tc>
          <w:tcPr>
            <w:tcW w:w="14218" w:type="dxa"/>
            <w:gridSpan w:val="7"/>
            <w:hideMark/>
          </w:tcPr>
          <w:p w14:paraId="75626933" w14:textId="2867A847" w:rsidR="007F5041" w:rsidRPr="007F5041" w:rsidRDefault="007F5041" w:rsidP="00A93BF1">
            <w:pPr>
              <w:spacing w:after="0" w:line="240" w:lineRule="auto"/>
              <w:rPr>
                <w:rFonts w:ascii="Arial" w:eastAsia="Times New Roman" w:hAnsi="Arial" w:cs="Arial"/>
                <w:b/>
                <w:color w:val="000000"/>
                <w:sz w:val="20"/>
                <w:szCs w:val="20"/>
                <w:lang w:eastAsia="pt-BR"/>
              </w:rPr>
            </w:pPr>
            <w:r w:rsidRPr="007F5041">
              <w:rPr>
                <w:rFonts w:ascii="Arial" w:eastAsia="Times New Roman" w:hAnsi="Arial" w:cs="Arial"/>
                <w:b/>
                <w:color w:val="000000"/>
                <w:sz w:val="20"/>
                <w:szCs w:val="20"/>
                <w:lang w:eastAsia="pt-BR"/>
              </w:rPr>
              <w:t xml:space="preserve">Campos que determinam a chave do registro: </w:t>
            </w:r>
            <w:proofErr w:type="spellStart"/>
            <w:r w:rsidRPr="007F5041">
              <w:rPr>
                <w:rFonts w:ascii="Arial" w:eastAsia="Times New Roman" w:hAnsi="Arial" w:cs="Arial"/>
                <w:b/>
                <w:i/>
                <w:color w:val="000000"/>
                <w:sz w:val="20"/>
                <w:szCs w:val="20"/>
                <w:lang w:eastAsia="pt-BR"/>
              </w:rPr>
              <w:t>tipoRegistro</w:t>
            </w:r>
            <w:proofErr w:type="spellEnd"/>
            <w:r w:rsidRPr="007F5041">
              <w:rPr>
                <w:rFonts w:ascii="Arial" w:eastAsia="Times New Roman" w:hAnsi="Arial" w:cs="Arial"/>
                <w:b/>
                <w:i/>
                <w:color w:val="000000"/>
                <w:sz w:val="20"/>
                <w:szCs w:val="20"/>
                <w:lang w:eastAsia="pt-BR"/>
              </w:rPr>
              <w:t xml:space="preserve">, </w:t>
            </w:r>
            <w:proofErr w:type="spellStart"/>
            <w:r w:rsidRPr="007F5041">
              <w:rPr>
                <w:rFonts w:ascii="Arial" w:eastAsia="Times New Roman" w:hAnsi="Arial" w:cs="Arial"/>
                <w:b/>
                <w:i/>
                <w:color w:val="000000"/>
                <w:sz w:val="20"/>
                <w:szCs w:val="20"/>
                <w:lang w:eastAsia="pt-BR"/>
              </w:rPr>
              <w:t>codOrgao</w:t>
            </w:r>
            <w:proofErr w:type="spellEnd"/>
            <w:r w:rsidRPr="007F5041">
              <w:rPr>
                <w:rFonts w:ascii="Arial" w:eastAsia="Times New Roman" w:hAnsi="Arial" w:cs="Arial"/>
                <w:b/>
                <w:i/>
                <w:color w:val="000000"/>
                <w:sz w:val="20"/>
                <w:szCs w:val="20"/>
                <w:lang w:eastAsia="pt-BR"/>
              </w:rPr>
              <w:t>,</w:t>
            </w:r>
            <w:r w:rsidR="004C3DA9">
              <w:t xml:space="preserve"> </w:t>
            </w:r>
            <w:proofErr w:type="spellStart"/>
            <w:r w:rsidR="004C3DA9" w:rsidRPr="004C3DA9">
              <w:rPr>
                <w:rFonts w:ascii="Arial" w:eastAsia="Times New Roman" w:hAnsi="Arial" w:cs="Arial"/>
                <w:b/>
                <w:i/>
                <w:color w:val="000000"/>
                <w:sz w:val="20"/>
                <w:szCs w:val="20"/>
                <w:lang w:eastAsia="pt-BR"/>
              </w:rPr>
              <w:t>eDeducaoDeReceita</w:t>
            </w:r>
            <w:proofErr w:type="spellEnd"/>
            <w:r w:rsidR="004C3DA9">
              <w:rPr>
                <w:rFonts w:ascii="Arial" w:eastAsia="Times New Roman" w:hAnsi="Arial" w:cs="Arial"/>
                <w:b/>
                <w:i/>
                <w:color w:val="000000"/>
                <w:sz w:val="20"/>
                <w:szCs w:val="20"/>
                <w:lang w:eastAsia="pt-BR"/>
              </w:rPr>
              <w:t>,</w:t>
            </w:r>
            <w:r w:rsidRPr="007F5041">
              <w:rPr>
                <w:rFonts w:ascii="Arial" w:eastAsia="Times New Roman" w:hAnsi="Arial" w:cs="Arial"/>
                <w:b/>
                <w:i/>
                <w:color w:val="000000"/>
                <w:sz w:val="20"/>
                <w:szCs w:val="20"/>
                <w:lang w:eastAsia="pt-BR"/>
              </w:rPr>
              <w:t xml:space="preserve"> </w:t>
            </w:r>
            <w:proofErr w:type="spellStart"/>
            <w:r w:rsidRPr="007F5041">
              <w:rPr>
                <w:rFonts w:ascii="Arial" w:eastAsia="Times New Roman" w:hAnsi="Arial" w:cs="Arial"/>
                <w:b/>
                <w:i/>
                <w:color w:val="000000"/>
                <w:sz w:val="20"/>
                <w:szCs w:val="20"/>
                <w:lang w:eastAsia="pt-BR"/>
              </w:rPr>
              <w:t>IdentificadorDeducao</w:t>
            </w:r>
            <w:proofErr w:type="spellEnd"/>
            <w:r w:rsidRPr="007F5041">
              <w:rPr>
                <w:rFonts w:ascii="Arial" w:eastAsia="Times New Roman" w:hAnsi="Arial" w:cs="Arial"/>
                <w:b/>
                <w:i/>
                <w:color w:val="000000"/>
                <w:sz w:val="20"/>
                <w:szCs w:val="20"/>
                <w:lang w:eastAsia="pt-BR"/>
              </w:rPr>
              <w:t xml:space="preserve">, </w:t>
            </w:r>
            <w:proofErr w:type="spellStart"/>
            <w:r w:rsidR="00A93BF1" w:rsidRPr="00A93BF1">
              <w:rPr>
                <w:rFonts w:ascii="Arial" w:eastAsia="Times New Roman" w:hAnsi="Arial" w:cs="Arial"/>
                <w:b/>
                <w:i/>
                <w:color w:val="000000"/>
                <w:sz w:val="20"/>
                <w:szCs w:val="20"/>
                <w:lang w:eastAsia="pt-BR"/>
              </w:rPr>
              <w:t>naturezaReceita</w:t>
            </w:r>
            <w:proofErr w:type="spellEnd"/>
          </w:p>
        </w:tc>
      </w:tr>
      <w:tr w:rsidR="00445F3F" w:rsidRPr="007F5041" w14:paraId="7562693C" w14:textId="77777777" w:rsidTr="005E2BB8">
        <w:trPr>
          <w:trHeight w:val="510"/>
        </w:trPr>
        <w:tc>
          <w:tcPr>
            <w:tcW w:w="639" w:type="dxa"/>
            <w:hideMark/>
          </w:tcPr>
          <w:p w14:paraId="75626935" w14:textId="77777777" w:rsidR="00E550FB" w:rsidRPr="007F5041" w:rsidRDefault="00C81D53"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Seq.</w:t>
            </w:r>
          </w:p>
        </w:tc>
        <w:tc>
          <w:tcPr>
            <w:tcW w:w="2429" w:type="dxa"/>
            <w:hideMark/>
          </w:tcPr>
          <w:p w14:paraId="75626936" w14:textId="77777777" w:rsidR="00E550FB" w:rsidRPr="007F5041" w:rsidRDefault="00E550FB"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Nome do Campo</w:t>
            </w:r>
          </w:p>
        </w:tc>
        <w:tc>
          <w:tcPr>
            <w:tcW w:w="1983" w:type="dxa"/>
            <w:hideMark/>
          </w:tcPr>
          <w:p w14:paraId="75626937" w14:textId="77777777" w:rsidR="00E550FB" w:rsidRPr="007F5041" w:rsidRDefault="00E550FB"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Descrição</w:t>
            </w:r>
          </w:p>
        </w:tc>
        <w:tc>
          <w:tcPr>
            <w:tcW w:w="1418" w:type="dxa"/>
            <w:hideMark/>
          </w:tcPr>
          <w:p w14:paraId="75626938" w14:textId="77777777" w:rsidR="00E550FB" w:rsidRPr="007F5041" w:rsidRDefault="00842923"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Tamanho máximo</w:t>
            </w:r>
          </w:p>
        </w:tc>
        <w:tc>
          <w:tcPr>
            <w:tcW w:w="1134" w:type="dxa"/>
            <w:hideMark/>
          </w:tcPr>
          <w:p w14:paraId="75626939" w14:textId="77777777" w:rsidR="00E550FB" w:rsidRPr="007F5041" w:rsidRDefault="00E550FB"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Formato</w:t>
            </w:r>
          </w:p>
        </w:tc>
        <w:tc>
          <w:tcPr>
            <w:tcW w:w="1417" w:type="dxa"/>
            <w:hideMark/>
          </w:tcPr>
          <w:p w14:paraId="7562693A" w14:textId="77777777" w:rsidR="00E550FB" w:rsidRPr="007F5041" w:rsidRDefault="00E550FB"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Obrigatório</w:t>
            </w:r>
          </w:p>
        </w:tc>
        <w:tc>
          <w:tcPr>
            <w:tcW w:w="5198" w:type="dxa"/>
            <w:hideMark/>
          </w:tcPr>
          <w:p w14:paraId="7562693B" w14:textId="77777777" w:rsidR="00E550FB" w:rsidRPr="007F5041" w:rsidRDefault="00E550FB" w:rsidP="007F5041">
            <w:pPr>
              <w:spacing w:after="0"/>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Conteúdo</w:t>
            </w:r>
          </w:p>
        </w:tc>
      </w:tr>
      <w:tr w:rsidR="00445F3F" w:rsidRPr="007F5041" w14:paraId="75626944" w14:textId="77777777" w:rsidTr="005E2BB8">
        <w:trPr>
          <w:trHeight w:val="300"/>
        </w:trPr>
        <w:tc>
          <w:tcPr>
            <w:tcW w:w="639" w:type="dxa"/>
            <w:hideMark/>
          </w:tcPr>
          <w:p w14:paraId="7562693D" w14:textId="77777777" w:rsidR="00E550FB" w:rsidRPr="007F5041" w:rsidRDefault="00E550FB" w:rsidP="00AB128D">
            <w:pPr>
              <w:numPr>
                <w:ilvl w:val="0"/>
                <w:numId w:val="15"/>
              </w:numPr>
              <w:spacing w:after="0" w:line="240" w:lineRule="auto"/>
              <w:rPr>
                <w:rFonts w:ascii="Arial" w:eastAsia="Times New Roman" w:hAnsi="Arial" w:cs="Arial"/>
                <w:bCs/>
                <w:color w:val="000000"/>
                <w:sz w:val="20"/>
                <w:szCs w:val="20"/>
                <w:lang w:eastAsia="pt-BR"/>
              </w:rPr>
            </w:pPr>
          </w:p>
        </w:tc>
        <w:tc>
          <w:tcPr>
            <w:tcW w:w="2429" w:type="dxa"/>
            <w:hideMark/>
          </w:tcPr>
          <w:p w14:paraId="7562693E" w14:textId="77777777" w:rsidR="00E550FB" w:rsidRPr="007F5041" w:rsidRDefault="00E550FB" w:rsidP="00C70410">
            <w:pPr>
              <w:spacing w:after="0" w:line="240" w:lineRule="auto"/>
              <w:rPr>
                <w:rFonts w:ascii="Arial" w:eastAsia="Times New Roman" w:hAnsi="Arial" w:cs="Arial"/>
                <w:b/>
                <w:i/>
                <w:color w:val="000000"/>
                <w:sz w:val="20"/>
                <w:szCs w:val="20"/>
                <w:lang w:eastAsia="pt-BR"/>
              </w:rPr>
            </w:pPr>
            <w:proofErr w:type="spellStart"/>
            <w:r w:rsidRPr="007F5041">
              <w:rPr>
                <w:rFonts w:ascii="Arial" w:eastAsia="Times New Roman" w:hAnsi="Arial" w:cs="Arial"/>
                <w:b/>
                <w:i/>
                <w:color w:val="000000"/>
                <w:sz w:val="20"/>
                <w:szCs w:val="20"/>
                <w:lang w:eastAsia="pt-BR"/>
              </w:rPr>
              <w:t>tipoRegistro</w:t>
            </w:r>
            <w:proofErr w:type="spellEnd"/>
          </w:p>
        </w:tc>
        <w:tc>
          <w:tcPr>
            <w:tcW w:w="1983" w:type="dxa"/>
            <w:hideMark/>
          </w:tcPr>
          <w:p w14:paraId="7562693F" w14:textId="77777777" w:rsidR="00E550FB" w:rsidRPr="007F5041" w:rsidRDefault="00E550FB"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Tipo do registro</w:t>
            </w:r>
          </w:p>
        </w:tc>
        <w:tc>
          <w:tcPr>
            <w:tcW w:w="1418" w:type="dxa"/>
            <w:hideMark/>
          </w:tcPr>
          <w:p w14:paraId="75626940" w14:textId="77777777" w:rsidR="00E550FB" w:rsidRPr="007F5041" w:rsidRDefault="00340C5D"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Sempre </w:t>
            </w:r>
            <w:r w:rsidR="00E550FB" w:rsidRPr="007F5041">
              <w:rPr>
                <w:rFonts w:ascii="Arial" w:eastAsia="Times New Roman" w:hAnsi="Arial" w:cs="Arial"/>
                <w:color w:val="000000"/>
                <w:sz w:val="20"/>
                <w:szCs w:val="20"/>
                <w:lang w:eastAsia="pt-BR"/>
              </w:rPr>
              <w:t>2</w:t>
            </w:r>
          </w:p>
        </w:tc>
        <w:tc>
          <w:tcPr>
            <w:tcW w:w="1134" w:type="dxa"/>
            <w:hideMark/>
          </w:tcPr>
          <w:p w14:paraId="75626941" w14:textId="77777777" w:rsidR="00E550FB" w:rsidRPr="007F5041" w:rsidRDefault="00E550FB"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Inteiro</w:t>
            </w:r>
          </w:p>
        </w:tc>
        <w:tc>
          <w:tcPr>
            <w:tcW w:w="1417" w:type="dxa"/>
            <w:hideMark/>
          </w:tcPr>
          <w:p w14:paraId="75626942" w14:textId="77777777" w:rsidR="00E550FB" w:rsidRPr="007F5041" w:rsidRDefault="00E550FB"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198" w:type="dxa"/>
            <w:hideMark/>
          </w:tcPr>
          <w:p w14:paraId="75626943" w14:textId="77777777" w:rsidR="00E550FB" w:rsidRPr="007F5041" w:rsidRDefault="00E550FB"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10 – </w:t>
            </w:r>
            <w:r w:rsidR="005D0862" w:rsidRPr="007F5041">
              <w:rPr>
                <w:rFonts w:ascii="Arial" w:eastAsia="Times New Roman" w:hAnsi="Arial" w:cs="Arial"/>
                <w:color w:val="000000"/>
                <w:sz w:val="20"/>
                <w:szCs w:val="20"/>
                <w:lang w:eastAsia="pt-BR"/>
              </w:rPr>
              <w:t>R</w:t>
            </w:r>
            <w:r w:rsidR="00FA6FC2" w:rsidRPr="007F5041">
              <w:rPr>
                <w:rFonts w:ascii="Arial" w:eastAsia="Times New Roman" w:hAnsi="Arial" w:cs="Arial"/>
                <w:color w:val="000000"/>
                <w:sz w:val="20"/>
                <w:szCs w:val="20"/>
                <w:lang w:eastAsia="pt-BR"/>
              </w:rPr>
              <w:t>eceita O</w:t>
            </w:r>
            <w:r w:rsidR="005D0862" w:rsidRPr="007F5041">
              <w:rPr>
                <w:rFonts w:ascii="Arial" w:eastAsia="Times New Roman" w:hAnsi="Arial" w:cs="Arial"/>
                <w:color w:val="000000"/>
                <w:sz w:val="20"/>
                <w:szCs w:val="20"/>
                <w:lang w:eastAsia="pt-BR"/>
              </w:rPr>
              <w:t>rçamentária dos</w:t>
            </w:r>
            <w:r w:rsidR="0082147A" w:rsidRPr="007F5041">
              <w:rPr>
                <w:rFonts w:ascii="Arial" w:eastAsia="Times New Roman" w:hAnsi="Arial" w:cs="Arial"/>
                <w:color w:val="000000"/>
                <w:sz w:val="20"/>
                <w:szCs w:val="20"/>
                <w:lang w:eastAsia="pt-BR"/>
              </w:rPr>
              <w:t xml:space="preserve"> órgão</w:t>
            </w:r>
            <w:r w:rsidR="009E2E36" w:rsidRPr="007F5041">
              <w:rPr>
                <w:rFonts w:ascii="Arial" w:eastAsia="Times New Roman" w:hAnsi="Arial" w:cs="Arial"/>
                <w:color w:val="000000"/>
                <w:sz w:val="20"/>
                <w:szCs w:val="20"/>
                <w:lang w:eastAsia="pt-BR"/>
              </w:rPr>
              <w:t>s</w:t>
            </w:r>
            <w:r w:rsidRPr="007F5041">
              <w:rPr>
                <w:rFonts w:ascii="Arial" w:eastAsia="Times New Roman" w:hAnsi="Arial" w:cs="Arial"/>
                <w:color w:val="000000"/>
                <w:sz w:val="20"/>
                <w:szCs w:val="20"/>
                <w:lang w:eastAsia="pt-BR"/>
              </w:rPr>
              <w:t>.</w:t>
            </w:r>
          </w:p>
        </w:tc>
      </w:tr>
      <w:tr w:rsidR="00445F3F" w:rsidRPr="007F5041" w14:paraId="7562694C" w14:textId="77777777" w:rsidTr="005E2BB8">
        <w:trPr>
          <w:trHeight w:val="300"/>
        </w:trPr>
        <w:tc>
          <w:tcPr>
            <w:tcW w:w="639" w:type="dxa"/>
          </w:tcPr>
          <w:p w14:paraId="75626945" w14:textId="77777777" w:rsidR="00AD106F" w:rsidRPr="007F5041" w:rsidRDefault="00AD106F" w:rsidP="00AB128D">
            <w:pPr>
              <w:numPr>
                <w:ilvl w:val="0"/>
                <w:numId w:val="15"/>
              </w:numPr>
              <w:spacing w:after="0" w:line="240" w:lineRule="auto"/>
              <w:rPr>
                <w:rFonts w:ascii="Arial" w:eastAsia="Times New Roman" w:hAnsi="Arial" w:cs="Arial"/>
                <w:bCs/>
                <w:color w:val="000000"/>
                <w:sz w:val="20"/>
                <w:szCs w:val="20"/>
                <w:lang w:eastAsia="pt-BR"/>
              </w:rPr>
            </w:pPr>
          </w:p>
        </w:tc>
        <w:tc>
          <w:tcPr>
            <w:tcW w:w="2429" w:type="dxa"/>
          </w:tcPr>
          <w:p w14:paraId="75626946" w14:textId="77777777" w:rsidR="00AD106F" w:rsidRPr="007F5041" w:rsidRDefault="00AD106F" w:rsidP="00AD106F">
            <w:pPr>
              <w:spacing w:after="0" w:line="240" w:lineRule="auto"/>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codReceita</w:t>
            </w:r>
            <w:proofErr w:type="spellEnd"/>
          </w:p>
        </w:tc>
        <w:tc>
          <w:tcPr>
            <w:tcW w:w="1983" w:type="dxa"/>
          </w:tcPr>
          <w:p w14:paraId="75626947" w14:textId="77777777" w:rsidR="00AD106F" w:rsidRPr="007F5041" w:rsidRDefault="00AD106F" w:rsidP="00DE78F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Código </w:t>
            </w:r>
            <w:r w:rsidR="00DE78F0" w:rsidRPr="007F5041">
              <w:rPr>
                <w:rFonts w:ascii="Arial" w:eastAsia="Times New Roman" w:hAnsi="Arial" w:cs="Arial"/>
                <w:color w:val="000000"/>
                <w:sz w:val="20"/>
                <w:szCs w:val="20"/>
                <w:lang w:eastAsia="pt-BR"/>
              </w:rPr>
              <w:t>i</w:t>
            </w:r>
            <w:r w:rsidRPr="007F5041">
              <w:rPr>
                <w:rFonts w:ascii="Arial" w:eastAsia="Times New Roman" w:hAnsi="Arial" w:cs="Arial"/>
                <w:color w:val="000000"/>
                <w:sz w:val="20"/>
                <w:szCs w:val="20"/>
                <w:lang w:eastAsia="pt-BR"/>
              </w:rPr>
              <w:t xml:space="preserve">dentificador da </w:t>
            </w:r>
            <w:r w:rsidR="00DE78F0" w:rsidRPr="007F5041">
              <w:rPr>
                <w:rFonts w:ascii="Arial" w:eastAsia="Times New Roman" w:hAnsi="Arial" w:cs="Arial"/>
                <w:color w:val="000000"/>
                <w:sz w:val="20"/>
                <w:szCs w:val="20"/>
                <w:lang w:eastAsia="pt-BR"/>
              </w:rPr>
              <w:t>receita orçamentária</w:t>
            </w:r>
          </w:p>
        </w:tc>
        <w:tc>
          <w:tcPr>
            <w:tcW w:w="1418" w:type="dxa"/>
          </w:tcPr>
          <w:p w14:paraId="75626948" w14:textId="77777777" w:rsidR="00AD106F" w:rsidRPr="007F5041" w:rsidRDefault="00AD106F" w:rsidP="00D44C5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15</w:t>
            </w:r>
          </w:p>
        </w:tc>
        <w:tc>
          <w:tcPr>
            <w:tcW w:w="1134" w:type="dxa"/>
          </w:tcPr>
          <w:p w14:paraId="75626949" w14:textId="77777777" w:rsidR="00AD106F" w:rsidRPr="007F5041" w:rsidRDefault="00AD106F" w:rsidP="00D44C5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Inteiro</w:t>
            </w:r>
          </w:p>
        </w:tc>
        <w:tc>
          <w:tcPr>
            <w:tcW w:w="1417" w:type="dxa"/>
          </w:tcPr>
          <w:p w14:paraId="7562694A" w14:textId="77777777" w:rsidR="00AD106F" w:rsidRPr="007F5041" w:rsidRDefault="00AD106F" w:rsidP="00D44C5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198" w:type="dxa"/>
          </w:tcPr>
          <w:p w14:paraId="7562694B" w14:textId="2BAF7E5E" w:rsidR="00AD106F" w:rsidRPr="007F5041" w:rsidRDefault="00AD106F" w:rsidP="005E2BB8">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Este campo estabelece o vínculo da receita com </w:t>
            </w:r>
            <w:r w:rsidR="005E2BB8">
              <w:rPr>
                <w:rFonts w:ascii="Arial" w:eastAsia="Times New Roman" w:hAnsi="Arial" w:cs="Arial"/>
                <w:color w:val="000000"/>
                <w:sz w:val="20"/>
                <w:szCs w:val="20"/>
                <w:lang w:eastAsia="pt-BR"/>
              </w:rPr>
              <w:t xml:space="preserve">seus respectivos </w:t>
            </w:r>
            <w:r w:rsidRPr="007F5041">
              <w:rPr>
                <w:rFonts w:ascii="Arial" w:eastAsia="Times New Roman" w:hAnsi="Arial" w:cs="Arial"/>
                <w:color w:val="000000"/>
                <w:sz w:val="20"/>
                <w:szCs w:val="20"/>
                <w:lang w:eastAsia="pt-BR"/>
              </w:rPr>
              <w:t>itens de fontes de recursos. Este código deve ser único para registros do tipo “</w:t>
            </w:r>
            <w:r w:rsidRPr="007F5041">
              <w:rPr>
                <w:rFonts w:ascii="Arial" w:eastAsia="Times New Roman" w:hAnsi="Arial" w:cs="Arial"/>
                <w:bCs/>
                <w:color w:val="000000"/>
                <w:sz w:val="20"/>
                <w:szCs w:val="20"/>
                <w:lang w:eastAsia="pt-BR"/>
              </w:rPr>
              <w:t>Receita Orçamentária</w:t>
            </w:r>
            <w:r w:rsidRPr="007F5041">
              <w:rPr>
                <w:rFonts w:ascii="Arial" w:eastAsia="Times New Roman" w:hAnsi="Arial" w:cs="Arial"/>
                <w:color w:val="000000"/>
                <w:sz w:val="20"/>
                <w:szCs w:val="20"/>
                <w:lang w:eastAsia="pt-BR"/>
              </w:rPr>
              <w:t>“.</w:t>
            </w:r>
          </w:p>
        </w:tc>
      </w:tr>
      <w:tr w:rsidR="00445F3F" w:rsidRPr="007F5041" w14:paraId="75626954" w14:textId="77777777" w:rsidTr="005E2BB8">
        <w:trPr>
          <w:trHeight w:val="510"/>
        </w:trPr>
        <w:tc>
          <w:tcPr>
            <w:tcW w:w="639" w:type="dxa"/>
            <w:hideMark/>
          </w:tcPr>
          <w:p w14:paraId="7562694D" w14:textId="77777777" w:rsidR="00AD106F" w:rsidRPr="007F5041" w:rsidRDefault="00AD106F" w:rsidP="00AB128D">
            <w:pPr>
              <w:numPr>
                <w:ilvl w:val="0"/>
                <w:numId w:val="15"/>
              </w:numPr>
              <w:spacing w:after="0" w:line="240" w:lineRule="auto"/>
              <w:rPr>
                <w:rFonts w:ascii="Arial" w:eastAsia="Times New Roman" w:hAnsi="Arial" w:cs="Arial"/>
                <w:color w:val="000000"/>
                <w:sz w:val="20"/>
                <w:szCs w:val="20"/>
                <w:lang w:eastAsia="pt-BR"/>
              </w:rPr>
            </w:pPr>
          </w:p>
        </w:tc>
        <w:tc>
          <w:tcPr>
            <w:tcW w:w="2429" w:type="dxa"/>
            <w:hideMark/>
          </w:tcPr>
          <w:p w14:paraId="7562694E" w14:textId="77777777" w:rsidR="00AD106F" w:rsidRPr="007F5041" w:rsidRDefault="00AD106F" w:rsidP="00C70410">
            <w:pPr>
              <w:spacing w:after="0" w:line="240" w:lineRule="auto"/>
              <w:rPr>
                <w:rFonts w:ascii="Arial" w:eastAsia="Times New Roman" w:hAnsi="Arial" w:cs="Arial"/>
                <w:b/>
                <w:i/>
                <w:color w:val="000000"/>
                <w:sz w:val="20"/>
                <w:szCs w:val="20"/>
                <w:lang w:eastAsia="pt-BR"/>
              </w:rPr>
            </w:pPr>
            <w:proofErr w:type="spellStart"/>
            <w:r w:rsidRPr="007F5041">
              <w:rPr>
                <w:rFonts w:ascii="Arial" w:eastAsia="Times New Roman" w:hAnsi="Arial" w:cs="Arial"/>
                <w:b/>
                <w:i/>
                <w:color w:val="000000"/>
                <w:sz w:val="20"/>
                <w:szCs w:val="20"/>
                <w:lang w:eastAsia="pt-BR"/>
              </w:rPr>
              <w:t>codOrgao</w:t>
            </w:r>
            <w:proofErr w:type="spellEnd"/>
          </w:p>
        </w:tc>
        <w:tc>
          <w:tcPr>
            <w:tcW w:w="1983" w:type="dxa"/>
            <w:hideMark/>
          </w:tcPr>
          <w:p w14:paraId="7562694F" w14:textId="77777777" w:rsidR="00AD106F" w:rsidRPr="007F5041" w:rsidRDefault="00AD106F"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do órgão</w:t>
            </w:r>
          </w:p>
        </w:tc>
        <w:tc>
          <w:tcPr>
            <w:tcW w:w="1418" w:type="dxa"/>
            <w:hideMark/>
          </w:tcPr>
          <w:p w14:paraId="75626950" w14:textId="77777777" w:rsidR="00AD106F" w:rsidRPr="007F5041" w:rsidRDefault="00AD106F"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2</w:t>
            </w:r>
          </w:p>
        </w:tc>
        <w:tc>
          <w:tcPr>
            <w:tcW w:w="1134" w:type="dxa"/>
            <w:hideMark/>
          </w:tcPr>
          <w:p w14:paraId="75626951" w14:textId="77777777" w:rsidR="00AD106F" w:rsidRPr="007F5041" w:rsidRDefault="00AD106F"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Texto</w:t>
            </w:r>
          </w:p>
        </w:tc>
        <w:tc>
          <w:tcPr>
            <w:tcW w:w="1417" w:type="dxa"/>
            <w:hideMark/>
          </w:tcPr>
          <w:p w14:paraId="75626952" w14:textId="77777777" w:rsidR="00AD106F" w:rsidRPr="007F5041" w:rsidRDefault="00AD106F"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198" w:type="dxa"/>
            <w:hideMark/>
          </w:tcPr>
          <w:p w14:paraId="75626953" w14:textId="77777777" w:rsidR="00AD106F" w:rsidRPr="007F5041" w:rsidRDefault="00AD106F"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Código do órgão </w:t>
            </w:r>
            <w:r w:rsidR="00275715" w:rsidRPr="007F5041">
              <w:rPr>
                <w:rFonts w:ascii="Arial" w:eastAsia="Times New Roman" w:hAnsi="Arial" w:cs="Arial"/>
                <w:color w:val="000000"/>
                <w:sz w:val="20"/>
                <w:szCs w:val="20"/>
                <w:lang w:eastAsia="pt-BR"/>
              </w:rPr>
              <w:t>–</w:t>
            </w:r>
            <w:r w:rsidRPr="007F5041">
              <w:rPr>
                <w:rFonts w:ascii="Arial" w:eastAsia="Times New Roman" w:hAnsi="Arial" w:cs="Arial"/>
                <w:color w:val="000000"/>
                <w:sz w:val="20"/>
                <w:szCs w:val="20"/>
                <w:lang w:eastAsia="pt-BR"/>
              </w:rPr>
              <w:t xml:space="preserve"> conforme cadastrado no Portal SICOM.</w:t>
            </w:r>
          </w:p>
        </w:tc>
      </w:tr>
      <w:tr w:rsidR="005E2BB8" w:rsidRPr="007F5041" w14:paraId="6071A9B7" w14:textId="77777777" w:rsidTr="005E2BB8">
        <w:trPr>
          <w:trHeight w:val="510"/>
        </w:trPr>
        <w:tc>
          <w:tcPr>
            <w:tcW w:w="639" w:type="dxa"/>
          </w:tcPr>
          <w:p w14:paraId="3605242C" w14:textId="77777777" w:rsidR="005E2BB8" w:rsidRPr="007F5041" w:rsidRDefault="005E2BB8" w:rsidP="00AB128D">
            <w:pPr>
              <w:numPr>
                <w:ilvl w:val="0"/>
                <w:numId w:val="15"/>
              </w:numPr>
              <w:spacing w:after="0" w:line="240" w:lineRule="auto"/>
              <w:rPr>
                <w:rFonts w:ascii="Arial" w:eastAsia="Times New Roman" w:hAnsi="Arial" w:cs="Arial"/>
                <w:color w:val="000000"/>
                <w:sz w:val="20"/>
                <w:szCs w:val="20"/>
                <w:lang w:eastAsia="pt-BR"/>
              </w:rPr>
            </w:pPr>
          </w:p>
        </w:tc>
        <w:tc>
          <w:tcPr>
            <w:tcW w:w="2429" w:type="dxa"/>
          </w:tcPr>
          <w:p w14:paraId="7E4989F1" w14:textId="52D8A8C5" w:rsidR="005E2BB8" w:rsidRPr="007F5041" w:rsidRDefault="005E2BB8" w:rsidP="00C70410">
            <w:pPr>
              <w:spacing w:after="0" w:line="240" w:lineRule="auto"/>
              <w:rPr>
                <w:rFonts w:ascii="Arial" w:eastAsia="Times New Roman" w:hAnsi="Arial" w:cs="Arial"/>
                <w:b/>
                <w:i/>
                <w:color w:val="000000"/>
                <w:sz w:val="20"/>
                <w:szCs w:val="20"/>
                <w:lang w:eastAsia="pt-BR"/>
              </w:rPr>
            </w:pPr>
            <w:proofErr w:type="spellStart"/>
            <w:r>
              <w:rPr>
                <w:rFonts w:ascii="Arial" w:eastAsia="Times New Roman" w:hAnsi="Arial" w:cs="Arial"/>
                <w:b/>
                <w:i/>
                <w:color w:val="000000"/>
                <w:sz w:val="20"/>
                <w:szCs w:val="20"/>
                <w:lang w:eastAsia="pt-BR"/>
              </w:rPr>
              <w:t>eDeducaoDeReceita</w:t>
            </w:r>
            <w:proofErr w:type="spellEnd"/>
          </w:p>
        </w:tc>
        <w:tc>
          <w:tcPr>
            <w:tcW w:w="1983" w:type="dxa"/>
          </w:tcPr>
          <w:p w14:paraId="663DDA36" w14:textId="5CCF7F15" w:rsidR="005E2BB8" w:rsidRPr="007F5041" w:rsidRDefault="005E2BB8" w:rsidP="00C70410">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Identifica tratar-se ou não de uma dedução de receita</w:t>
            </w:r>
          </w:p>
        </w:tc>
        <w:tc>
          <w:tcPr>
            <w:tcW w:w="1418" w:type="dxa"/>
          </w:tcPr>
          <w:p w14:paraId="6DE9269A" w14:textId="1F4B2997" w:rsidR="005E2BB8" w:rsidRPr="007F5041" w:rsidRDefault="005E2BB8" w:rsidP="00C70410">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Sempre 1</w:t>
            </w:r>
          </w:p>
        </w:tc>
        <w:tc>
          <w:tcPr>
            <w:tcW w:w="1134" w:type="dxa"/>
          </w:tcPr>
          <w:p w14:paraId="247ACBBF" w14:textId="21873AFB" w:rsidR="005E2BB8" w:rsidRPr="007F5041" w:rsidRDefault="005E2BB8" w:rsidP="00C70410">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Inteiro</w:t>
            </w:r>
          </w:p>
        </w:tc>
        <w:tc>
          <w:tcPr>
            <w:tcW w:w="1417" w:type="dxa"/>
          </w:tcPr>
          <w:p w14:paraId="15E72426" w14:textId="5BEE80B4" w:rsidR="005E2BB8" w:rsidRPr="007F5041" w:rsidRDefault="005E2BB8" w:rsidP="00C70410">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Sim</w:t>
            </w:r>
          </w:p>
        </w:tc>
        <w:tc>
          <w:tcPr>
            <w:tcW w:w="5198" w:type="dxa"/>
          </w:tcPr>
          <w:p w14:paraId="67CC6B34" w14:textId="77777777" w:rsidR="005E2BB8" w:rsidRPr="00D11F74" w:rsidRDefault="005E2BB8" w:rsidP="009A078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Trata-se de uma dedução de receita?</w:t>
            </w:r>
          </w:p>
          <w:p w14:paraId="2839A6B9" w14:textId="77777777" w:rsidR="005E2BB8" w:rsidRPr="00D11F74" w:rsidRDefault="005E2BB8" w:rsidP="009A0786">
            <w:pPr>
              <w:spacing w:after="0"/>
              <w:rPr>
                <w:rFonts w:ascii="Arial" w:eastAsia="Times New Roman" w:hAnsi="Arial" w:cs="Arial"/>
                <w:color w:val="000000"/>
                <w:sz w:val="20"/>
                <w:szCs w:val="20"/>
                <w:lang w:eastAsia="pt-BR"/>
              </w:rPr>
            </w:pPr>
            <w:r w:rsidRPr="00D11F74">
              <w:rPr>
                <w:rFonts w:ascii="Arial" w:eastAsia="Times New Roman" w:hAnsi="Arial" w:cs="Arial"/>
                <w:color w:val="000000"/>
                <w:sz w:val="20"/>
                <w:szCs w:val="20"/>
                <w:lang w:eastAsia="pt-BR"/>
              </w:rPr>
              <w:t>1 – Sim</w:t>
            </w:r>
          </w:p>
          <w:p w14:paraId="5F627D66" w14:textId="46BDD236" w:rsidR="005E2BB8" w:rsidRPr="007F5041" w:rsidRDefault="005E2BB8" w:rsidP="007F5041">
            <w:pPr>
              <w:spacing w:after="0"/>
              <w:rPr>
                <w:rFonts w:ascii="Arial" w:eastAsia="Times New Roman" w:hAnsi="Arial" w:cs="Arial"/>
                <w:color w:val="000000"/>
                <w:sz w:val="20"/>
                <w:szCs w:val="20"/>
                <w:lang w:eastAsia="pt-BR"/>
              </w:rPr>
            </w:pPr>
            <w:r w:rsidRPr="00D11F74">
              <w:rPr>
                <w:rFonts w:ascii="Arial" w:eastAsia="Times New Roman" w:hAnsi="Arial" w:cs="Arial"/>
                <w:color w:val="000000"/>
                <w:sz w:val="20"/>
                <w:szCs w:val="20"/>
                <w:lang w:eastAsia="pt-BR"/>
              </w:rPr>
              <w:t>2 – Não</w:t>
            </w:r>
          </w:p>
        </w:tc>
      </w:tr>
      <w:tr w:rsidR="005E2BB8" w:rsidRPr="007F5041" w14:paraId="75626964" w14:textId="77777777" w:rsidTr="005E2BB8">
        <w:trPr>
          <w:trHeight w:val="510"/>
        </w:trPr>
        <w:tc>
          <w:tcPr>
            <w:tcW w:w="639" w:type="dxa"/>
          </w:tcPr>
          <w:p w14:paraId="75626955" w14:textId="77777777" w:rsidR="005E2BB8" w:rsidRPr="007F5041" w:rsidRDefault="005E2BB8" w:rsidP="00AB128D">
            <w:pPr>
              <w:numPr>
                <w:ilvl w:val="0"/>
                <w:numId w:val="15"/>
              </w:numPr>
              <w:spacing w:after="0" w:line="240" w:lineRule="auto"/>
              <w:rPr>
                <w:rFonts w:ascii="Arial" w:eastAsia="Times New Roman" w:hAnsi="Arial" w:cs="Arial"/>
                <w:color w:val="000000"/>
                <w:sz w:val="20"/>
                <w:szCs w:val="20"/>
                <w:lang w:eastAsia="pt-BR"/>
              </w:rPr>
            </w:pPr>
          </w:p>
        </w:tc>
        <w:tc>
          <w:tcPr>
            <w:tcW w:w="2429" w:type="dxa"/>
          </w:tcPr>
          <w:p w14:paraId="75626956" w14:textId="77777777" w:rsidR="005E2BB8" w:rsidRPr="007F5041" w:rsidRDefault="005E2BB8" w:rsidP="00B63366">
            <w:pPr>
              <w:spacing w:after="0" w:line="240" w:lineRule="auto"/>
              <w:rPr>
                <w:rFonts w:ascii="Arial" w:eastAsia="Times New Roman" w:hAnsi="Arial" w:cs="Arial"/>
                <w:b/>
                <w:i/>
                <w:color w:val="000000"/>
                <w:sz w:val="20"/>
                <w:szCs w:val="20"/>
                <w:lang w:eastAsia="pt-BR"/>
              </w:rPr>
            </w:pPr>
            <w:proofErr w:type="spellStart"/>
            <w:r w:rsidRPr="007F5041">
              <w:rPr>
                <w:rFonts w:ascii="Arial" w:eastAsia="Times New Roman" w:hAnsi="Arial" w:cs="Arial"/>
                <w:b/>
                <w:i/>
                <w:color w:val="000000"/>
                <w:sz w:val="20"/>
                <w:szCs w:val="20"/>
                <w:lang w:eastAsia="pt-BR"/>
              </w:rPr>
              <w:t>IdentificadorDeducao</w:t>
            </w:r>
            <w:proofErr w:type="spellEnd"/>
          </w:p>
        </w:tc>
        <w:tc>
          <w:tcPr>
            <w:tcW w:w="1983" w:type="dxa"/>
          </w:tcPr>
          <w:p w14:paraId="75626957" w14:textId="77777777" w:rsidR="005E2BB8" w:rsidRPr="007F5041" w:rsidRDefault="005E2BB8" w:rsidP="00732C4A">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Identificador da dedução da receita</w:t>
            </w:r>
          </w:p>
        </w:tc>
        <w:tc>
          <w:tcPr>
            <w:tcW w:w="1418" w:type="dxa"/>
          </w:tcPr>
          <w:p w14:paraId="75626958"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2</w:t>
            </w:r>
          </w:p>
        </w:tc>
        <w:tc>
          <w:tcPr>
            <w:tcW w:w="1134" w:type="dxa"/>
          </w:tcPr>
          <w:p w14:paraId="75626959"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Inteiro</w:t>
            </w:r>
          </w:p>
        </w:tc>
        <w:tc>
          <w:tcPr>
            <w:tcW w:w="1417" w:type="dxa"/>
          </w:tcPr>
          <w:p w14:paraId="7562695A"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Não</w:t>
            </w:r>
          </w:p>
        </w:tc>
        <w:tc>
          <w:tcPr>
            <w:tcW w:w="5198" w:type="dxa"/>
          </w:tcPr>
          <w:p w14:paraId="7562695B" w14:textId="77777777" w:rsidR="005E2BB8" w:rsidRPr="007F5041" w:rsidRDefault="005E2BB8"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Identificador da dedução da receita. Obedecer a seguinte codificação:</w:t>
            </w:r>
          </w:p>
          <w:p w14:paraId="7562695C" w14:textId="77777777" w:rsidR="005E2BB8" w:rsidRPr="007F5041" w:rsidRDefault="005E2BB8"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91 – Renúncia</w:t>
            </w:r>
          </w:p>
          <w:p w14:paraId="7562695D" w14:textId="77777777" w:rsidR="005E2BB8" w:rsidRPr="007F5041" w:rsidRDefault="005E2BB8"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92 – Restituições</w:t>
            </w:r>
          </w:p>
          <w:p w14:paraId="7562695E" w14:textId="77777777" w:rsidR="005E2BB8" w:rsidRPr="007F5041" w:rsidRDefault="005E2BB8"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93 – Descontos concedidos</w:t>
            </w:r>
          </w:p>
          <w:p w14:paraId="7562695F" w14:textId="77777777" w:rsidR="005E2BB8" w:rsidRPr="007F5041" w:rsidRDefault="005E2BB8"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95 – FUNDEB</w:t>
            </w:r>
          </w:p>
          <w:p w14:paraId="75626960" w14:textId="77777777" w:rsidR="005E2BB8" w:rsidRPr="007F5041" w:rsidRDefault="005E2BB8"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96 – Compensações</w:t>
            </w:r>
          </w:p>
          <w:p w14:paraId="75626961" w14:textId="77777777" w:rsidR="005E2BB8" w:rsidRPr="007F5041" w:rsidRDefault="005E2BB8"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98 – Retificações</w:t>
            </w:r>
          </w:p>
          <w:p w14:paraId="75626962" w14:textId="77777777" w:rsidR="005E2BB8" w:rsidRPr="007F5041" w:rsidRDefault="005E2BB8"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99 – Outras Deduções</w:t>
            </w:r>
          </w:p>
          <w:p w14:paraId="75626963" w14:textId="77777777" w:rsidR="005E2BB8" w:rsidRPr="007F5041" w:rsidRDefault="005E2BB8"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somente para deduções da receita.</w:t>
            </w:r>
          </w:p>
        </w:tc>
      </w:tr>
      <w:tr w:rsidR="005E2BB8" w:rsidRPr="007F5041" w14:paraId="7562696C" w14:textId="77777777" w:rsidTr="005E2BB8">
        <w:trPr>
          <w:trHeight w:val="510"/>
        </w:trPr>
        <w:tc>
          <w:tcPr>
            <w:tcW w:w="639" w:type="dxa"/>
            <w:hideMark/>
          </w:tcPr>
          <w:p w14:paraId="75626965" w14:textId="77777777" w:rsidR="005E2BB8" w:rsidRPr="007F5041" w:rsidRDefault="005E2BB8" w:rsidP="00AB128D">
            <w:pPr>
              <w:numPr>
                <w:ilvl w:val="0"/>
                <w:numId w:val="15"/>
              </w:numPr>
              <w:spacing w:after="0" w:line="240" w:lineRule="auto"/>
              <w:rPr>
                <w:rFonts w:ascii="Arial" w:eastAsia="Times New Roman" w:hAnsi="Arial" w:cs="Arial"/>
                <w:color w:val="000000"/>
                <w:sz w:val="20"/>
                <w:szCs w:val="20"/>
                <w:lang w:eastAsia="pt-BR"/>
              </w:rPr>
            </w:pPr>
          </w:p>
        </w:tc>
        <w:tc>
          <w:tcPr>
            <w:tcW w:w="2429" w:type="dxa"/>
            <w:hideMark/>
          </w:tcPr>
          <w:p w14:paraId="75626966" w14:textId="068F9612" w:rsidR="005E2BB8" w:rsidRPr="007F5041" w:rsidRDefault="005E2BB8" w:rsidP="00C70410">
            <w:pPr>
              <w:spacing w:after="0" w:line="240" w:lineRule="auto"/>
              <w:rPr>
                <w:rFonts w:ascii="Arial" w:eastAsia="Times New Roman" w:hAnsi="Arial" w:cs="Arial"/>
                <w:b/>
                <w:i/>
                <w:color w:val="000000"/>
                <w:sz w:val="20"/>
                <w:szCs w:val="20"/>
                <w:lang w:eastAsia="pt-BR"/>
              </w:rPr>
            </w:pPr>
            <w:proofErr w:type="spellStart"/>
            <w:r w:rsidRPr="00A93BF1">
              <w:rPr>
                <w:rFonts w:ascii="Arial" w:eastAsia="Times New Roman" w:hAnsi="Arial" w:cs="Arial"/>
                <w:b/>
                <w:i/>
                <w:color w:val="000000"/>
                <w:sz w:val="20"/>
                <w:szCs w:val="20"/>
                <w:lang w:eastAsia="pt-BR"/>
              </w:rPr>
              <w:t>naturezaReceita</w:t>
            </w:r>
            <w:proofErr w:type="spellEnd"/>
          </w:p>
        </w:tc>
        <w:tc>
          <w:tcPr>
            <w:tcW w:w="1983" w:type="dxa"/>
            <w:hideMark/>
          </w:tcPr>
          <w:p w14:paraId="75626967" w14:textId="4D7CF3AD" w:rsidR="005E2BB8" w:rsidRPr="007F5041" w:rsidRDefault="005E2BB8" w:rsidP="00C70410">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Natureza </w:t>
            </w:r>
            <w:r w:rsidRPr="007F5041">
              <w:rPr>
                <w:rFonts w:ascii="Arial" w:eastAsia="Times New Roman" w:hAnsi="Arial" w:cs="Arial"/>
                <w:color w:val="000000"/>
                <w:sz w:val="20"/>
                <w:szCs w:val="20"/>
                <w:lang w:eastAsia="pt-BR"/>
              </w:rPr>
              <w:t>da receita</w:t>
            </w:r>
          </w:p>
        </w:tc>
        <w:tc>
          <w:tcPr>
            <w:tcW w:w="1418" w:type="dxa"/>
            <w:hideMark/>
          </w:tcPr>
          <w:p w14:paraId="75626968" w14:textId="77777777" w:rsidR="005E2BB8" w:rsidRPr="007F5041" w:rsidRDefault="005E2BB8" w:rsidP="003A078A">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8</w:t>
            </w:r>
          </w:p>
        </w:tc>
        <w:tc>
          <w:tcPr>
            <w:tcW w:w="1134" w:type="dxa"/>
            <w:hideMark/>
          </w:tcPr>
          <w:p w14:paraId="75626969"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Inteiro</w:t>
            </w:r>
          </w:p>
        </w:tc>
        <w:tc>
          <w:tcPr>
            <w:tcW w:w="1417" w:type="dxa"/>
            <w:hideMark/>
          </w:tcPr>
          <w:p w14:paraId="7562696A"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198" w:type="dxa"/>
            <w:hideMark/>
          </w:tcPr>
          <w:p w14:paraId="7562696B" w14:textId="3C5A4A0F" w:rsidR="005E2BB8" w:rsidRPr="007F5041" w:rsidRDefault="005E2BB8" w:rsidP="00D62BB4">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Codificação da </w:t>
            </w:r>
            <w:r>
              <w:rPr>
                <w:rFonts w:ascii="Arial" w:eastAsia="Times New Roman" w:hAnsi="Arial" w:cs="Arial"/>
                <w:color w:val="000000"/>
                <w:sz w:val="20"/>
                <w:szCs w:val="20"/>
                <w:lang w:eastAsia="pt-BR"/>
              </w:rPr>
              <w:t xml:space="preserve">natureza </w:t>
            </w:r>
            <w:r w:rsidRPr="007F5041">
              <w:rPr>
                <w:rFonts w:ascii="Arial" w:eastAsia="Times New Roman" w:hAnsi="Arial" w:cs="Arial"/>
                <w:color w:val="000000"/>
                <w:sz w:val="20"/>
                <w:szCs w:val="20"/>
                <w:lang w:eastAsia="pt-BR"/>
              </w:rPr>
              <w:t xml:space="preserve">da receita, conforme Discriminação das Naturezas de Receita </w:t>
            </w:r>
            <w:r w:rsidRPr="00D62BB4">
              <w:rPr>
                <w:rFonts w:ascii="Arial" w:eastAsia="Times New Roman" w:hAnsi="Arial" w:cs="Arial"/>
                <w:color w:val="000000"/>
                <w:sz w:val="20"/>
                <w:szCs w:val="20"/>
                <w:lang w:eastAsia="pt-BR"/>
              </w:rPr>
              <w:t>padronizada</w:t>
            </w:r>
            <w:r>
              <w:rPr>
                <w:rFonts w:ascii="Arial" w:eastAsia="Times New Roman" w:hAnsi="Arial" w:cs="Arial"/>
                <w:color w:val="000000"/>
                <w:sz w:val="20"/>
                <w:szCs w:val="20"/>
                <w:lang w:eastAsia="pt-BR"/>
              </w:rPr>
              <w:t xml:space="preserve"> </w:t>
            </w:r>
            <w:r w:rsidRPr="007F5041">
              <w:rPr>
                <w:rFonts w:ascii="Arial" w:eastAsia="Times New Roman" w:hAnsi="Arial" w:cs="Arial"/>
                <w:color w:val="000000"/>
                <w:sz w:val="20"/>
                <w:szCs w:val="20"/>
                <w:lang w:eastAsia="pt-BR"/>
              </w:rPr>
              <w:t>pelo TCEMG</w:t>
            </w:r>
            <w:r w:rsidRPr="00D62BB4">
              <w:rPr>
                <w:rFonts w:ascii="Arial" w:eastAsia="Times New Roman" w:hAnsi="Arial" w:cs="Arial"/>
                <w:color w:val="000000"/>
                <w:sz w:val="20"/>
                <w:szCs w:val="20"/>
                <w:lang w:eastAsia="pt-BR"/>
              </w:rPr>
              <w:t>, disponível no Portal SICOM.</w:t>
            </w:r>
          </w:p>
        </w:tc>
      </w:tr>
      <w:tr w:rsidR="005E2BB8" w:rsidRPr="007F5041" w14:paraId="75626974" w14:textId="77777777" w:rsidTr="005E2BB8">
        <w:trPr>
          <w:trHeight w:val="765"/>
        </w:trPr>
        <w:tc>
          <w:tcPr>
            <w:tcW w:w="639" w:type="dxa"/>
            <w:hideMark/>
          </w:tcPr>
          <w:p w14:paraId="7562696D" w14:textId="77777777" w:rsidR="005E2BB8" w:rsidRPr="007F5041" w:rsidRDefault="005E2BB8" w:rsidP="00AB128D">
            <w:pPr>
              <w:numPr>
                <w:ilvl w:val="0"/>
                <w:numId w:val="15"/>
              </w:numPr>
              <w:spacing w:after="0" w:line="240" w:lineRule="auto"/>
              <w:rPr>
                <w:rFonts w:ascii="Arial" w:eastAsia="Times New Roman" w:hAnsi="Arial" w:cs="Arial"/>
                <w:color w:val="000000"/>
                <w:sz w:val="20"/>
                <w:szCs w:val="20"/>
                <w:lang w:eastAsia="pt-BR"/>
              </w:rPr>
            </w:pPr>
          </w:p>
        </w:tc>
        <w:tc>
          <w:tcPr>
            <w:tcW w:w="2429" w:type="dxa"/>
            <w:hideMark/>
          </w:tcPr>
          <w:p w14:paraId="7562696E" w14:textId="77777777" w:rsidR="005E2BB8" w:rsidRPr="007F5041" w:rsidRDefault="005E2BB8" w:rsidP="00C70410">
            <w:pPr>
              <w:spacing w:after="0" w:line="240" w:lineRule="auto"/>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especificacao</w:t>
            </w:r>
            <w:proofErr w:type="spellEnd"/>
          </w:p>
        </w:tc>
        <w:tc>
          <w:tcPr>
            <w:tcW w:w="1983" w:type="dxa"/>
            <w:hideMark/>
          </w:tcPr>
          <w:p w14:paraId="7562696F"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Especificação da Receita</w:t>
            </w:r>
          </w:p>
        </w:tc>
        <w:tc>
          <w:tcPr>
            <w:tcW w:w="1418" w:type="dxa"/>
            <w:hideMark/>
          </w:tcPr>
          <w:p w14:paraId="75626970"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100</w:t>
            </w:r>
          </w:p>
        </w:tc>
        <w:tc>
          <w:tcPr>
            <w:tcW w:w="1134" w:type="dxa"/>
            <w:hideMark/>
          </w:tcPr>
          <w:p w14:paraId="75626971"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Texto</w:t>
            </w:r>
          </w:p>
        </w:tc>
        <w:tc>
          <w:tcPr>
            <w:tcW w:w="1417" w:type="dxa"/>
            <w:hideMark/>
          </w:tcPr>
          <w:p w14:paraId="75626972"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198" w:type="dxa"/>
            <w:hideMark/>
          </w:tcPr>
          <w:p w14:paraId="75626973" w14:textId="584D6CFE" w:rsidR="005E2BB8" w:rsidRPr="007F5041" w:rsidRDefault="005E2BB8" w:rsidP="009E5B9D">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Especificação (descrição) da Receita, </w:t>
            </w:r>
            <w:r>
              <w:t xml:space="preserve"> </w:t>
            </w:r>
            <w:r w:rsidRPr="009E5B9D">
              <w:rPr>
                <w:rFonts w:ascii="Arial" w:eastAsia="Times New Roman" w:hAnsi="Arial" w:cs="Arial"/>
                <w:color w:val="000000"/>
                <w:sz w:val="20"/>
                <w:szCs w:val="20"/>
                <w:lang w:eastAsia="pt-BR"/>
              </w:rPr>
              <w:t>conforme Discriminação das Naturezas de Receita padronizada pelo TCEMG, disponível no Portal SICOM.</w:t>
            </w:r>
          </w:p>
        </w:tc>
      </w:tr>
      <w:tr w:rsidR="005E2BB8" w:rsidRPr="007F5041" w14:paraId="7562697C" w14:textId="77777777" w:rsidTr="005E2BB8">
        <w:trPr>
          <w:trHeight w:val="510"/>
        </w:trPr>
        <w:tc>
          <w:tcPr>
            <w:tcW w:w="639" w:type="dxa"/>
            <w:hideMark/>
          </w:tcPr>
          <w:p w14:paraId="75626975" w14:textId="77777777" w:rsidR="005E2BB8" w:rsidRPr="007F5041" w:rsidRDefault="005E2BB8" w:rsidP="00AB128D">
            <w:pPr>
              <w:numPr>
                <w:ilvl w:val="0"/>
                <w:numId w:val="15"/>
              </w:numPr>
              <w:spacing w:after="0" w:line="240" w:lineRule="auto"/>
              <w:rPr>
                <w:rFonts w:ascii="Arial" w:eastAsia="Times New Roman" w:hAnsi="Arial" w:cs="Arial"/>
                <w:color w:val="000000"/>
                <w:sz w:val="20"/>
                <w:szCs w:val="20"/>
                <w:lang w:eastAsia="pt-BR"/>
              </w:rPr>
            </w:pPr>
          </w:p>
        </w:tc>
        <w:tc>
          <w:tcPr>
            <w:tcW w:w="2429" w:type="dxa"/>
            <w:hideMark/>
          </w:tcPr>
          <w:p w14:paraId="75626976" w14:textId="77777777" w:rsidR="005E2BB8" w:rsidRPr="007F5041" w:rsidRDefault="005E2BB8" w:rsidP="00C70410">
            <w:pPr>
              <w:spacing w:after="0" w:line="240" w:lineRule="auto"/>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vlPrevisto</w:t>
            </w:r>
            <w:proofErr w:type="spellEnd"/>
          </w:p>
        </w:tc>
        <w:tc>
          <w:tcPr>
            <w:tcW w:w="1983" w:type="dxa"/>
            <w:hideMark/>
          </w:tcPr>
          <w:p w14:paraId="75626977"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Previsto</w:t>
            </w:r>
          </w:p>
        </w:tc>
        <w:tc>
          <w:tcPr>
            <w:tcW w:w="1418" w:type="dxa"/>
            <w:hideMark/>
          </w:tcPr>
          <w:p w14:paraId="75626978" w14:textId="2D5B2A9C" w:rsidR="005E2BB8" w:rsidRPr="007F5041" w:rsidRDefault="00B4101C" w:rsidP="00C70410">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979"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97A"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198" w:type="dxa"/>
            <w:hideMark/>
          </w:tcPr>
          <w:p w14:paraId="7562697B" w14:textId="77777777" w:rsidR="005E2BB8" w:rsidRPr="007F5041" w:rsidRDefault="005E2BB8"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com duas casas decimais.</w:t>
            </w:r>
          </w:p>
        </w:tc>
      </w:tr>
    </w:tbl>
    <w:p w14:paraId="7562697D" w14:textId="7A856E54" w:rsidR="00FA2748" w:rsidRPr="007F5041" w:rsidRDefault="006155F3" w:rsidP="00DA6F47">
      <w:pPr>
        <w:rPr>
          <w:rFonts w:ascii="Arial" w:hAnsi="Arial" w:cs="Arial"/>
          <w:color w:val="000000"/>
          <w:sz w:val="20"/>
          <w:szCs w:val="20"/>
        </w:rPr>
      </w:pPr>
      <w:r w:rsidRPr="007F5041">
        <w:rPr>
          <w:rFonts w:ascii="Arial" w:hAnsi="Arial" w:cs="Arial"/>
          <w:color w:val="000000"/>
          <w:sz w:val="20"/>
          <w:szCs w:val="20"/>
        </w:rPr>
        <w:t>Nota: Para informar as deduções da receita</w:t>
      </w:r>
      <w:r w:rsidR="006D6DE7" w:rsidRPr="007F5041">
        <w:rPr>
          <w:rFonts w:ascii="Arial" w:hAnsi="Arial" w:cs="Arial"/>
          <w:color w:val="000000"/>
          <w:sz w:val="20"/>
          <w:szCs w:val="20"/>
        </w:rPr>
        <w:t xml:space="preserve">, faz-se </w:t>
      </w:r>
      <w:r w:rsidRPr="007F5041">
        <w:rPr>
          <w:rFonts w:ascii="Arial" w:hAnsi="Arial" w:cs="Arial"/>
          <w:color w:val="000000"/>
          <w:sz w:val="20"/>
          <w:szCs w:val="20"/>
        </w:rPr>
        <w:t>necessário identificar</w:t>
      </w:r>
      <w:r w:rsidR="0066655E">
        <w:rPr>
          <w:rFonts w:ascii="Arial" w:hAnsi="Arial" w:cs="Arial"/>
          <w:color w:val="000000"/>
          <w:sz w:val="20"/>
          <w:szCs w:val="20"/>
        </w:rPr>
        <w:t xml:space="preserve"> que se trata de dedução (campo </w:t>
      </w:r>
      <w:proofErr w:type="spellStart"/>
      <w:r w:rsidR="0066655E" w:rsidRPr="0066655E">
        <w:rPr>
          <w:rFonts w:ascii="Arial" w:hAnsi="Arial" w:cs="Arial"/>
          <w:color w:val="000000"/>
          <w:sz w:val="20"/>
          <w:szCs w:val="20"/>
        </w:rPr>
        <w:t>eDeducaoDeReceita</w:t>
      </w:r>
      <w:proofErr w:type="spellEnd"/>
      <w:r w:rsidR="0066655E">
        <w:rPr>
          <w:rFonts w:ascii="Arial" w:hAnsi="Arial" w:cs="Arial"/>
          <w:color w:val="000000"/>
          <w:sz w:val="20"/>
          <w:szCs w:val="20"/>
        </w:rPr>
        <w:t>), bem como</w:t>
      </w:r>
      <w:r w:rsidRPr="007F5041">
        <w:rPr>
          <w:rFonts w:ascii="Arial" w:hAnsi="Arial" w:cs="Arial"/>
          <w:color w:val="000000"/>
          <w:sz w:val="20"/>
          <w:szCs w:val="20"/>
        </w:rPr>
        <w:t xml:space="preserve"> o tipo de dedução no campo </w:t>
      </w:r>
      <w:proofErr w:type="spellStart"/>
      <w:r w:rsidRPr="007F5041">
        <w:rPr>
          <w:rFonts w:ascii="Arial" w:hAnsi="Arial" w:cs="Arial"/>
          <w:i/>
          <w:color w:val="000000"/>
          <w:sz w:val="20"/>
          <w:szCs w:val="20"/>
        </w:rPr>
        <w:t>identificadorDeducao</w:t>
      </w:r>
      <w:proofErr w:type="spellEnd"/>
      <w:r w:rsidRPr="007F5041">
        <w:rPr>
          <w:rFonts w:ascii="Arial" w:hAnsi="Arial" w:cs="Arial"/>
          <w:color w:val="000000"/>
          <w:sz w:val="20"/>
          <w:szCs w:val="20"/>
        </w:rPr>
        <w:t xml:space="preserve"> e informar a </w:t>
      </w:r>
      <w:r w:rsidR="000E243A">
        <w:rPr>
          <w:rFonts w:ascii="Arial" w:hAnsi="Arial" w:cs="Arial"/>
          <w:color w:val="000000"/>
          <w:sz w:val="20"/>
          <w:szCs w:val="20"/>
        </w:rPr>
        <w:t>natureza</w:t>
      </w:r>
      <w:r w:rsidR="000E243A" w:rsidRPr="007F5041">
        <w:rPr>
          <w:rFonts w:ascii="Arial" w:hAnsi="Arial" w:cs="Arial"/>
          <w:color w:val="000000"/>
          <w:sz w:val="20"/>
          <w:szCs w:val="20"/>
        </w:rPr>
        <w:t xml:space="preserve"> </w:t>
      </w:r>
      <w:r w:rsidRPr="007F5041">
        <w:rPr>
          <w:rFonts w:ascii="Arial" w:hAnsi="Arial" w:cs="Arial"/>
          <w:color w:val="000000"/>
          <w:sz w:val="20"/>
          <w:szCs w:val="20"/>
        </w:rPr>
        <w:t xml:space="preserve">da receita a ser deduzida no </w:t>
      </w:r>
      <w:proofErr w:type="spellStart"/>
      <w:r w:rsidRPr="007F5041">
        <w:rPr>
          <w:rFonts w:ascii="Arial" w:hAnsi="Arial" w:cs="Arial"/>
          <w:color w:val="000000"/>
          <w:sz w:val="20"/>
          <w:szCs w:val="20"/>
        </w:rPr>
        <w:t>campo</w:t>
      </w:r>
      <w:r w:rsidR="000E243A" w:rsidRPr="000E243A">
        <w:rPr>
          <w:rFonts w:ascii="Arial" w:hAnsi="Arial" w:cs="Arial"/>
          <w:i/>
          <w:color w:val="000000"/>
          <w:sz w:val="20"/>
          <w:szCs w:val="20"/>
        </w:rPr>
        <w:t>naturezaReceita</w:t>
      </w:r>
      <w:proofErr w:type="spellEnd"/>
      <w:r w:rsidR="006D6DE7" w:rsidRPr="007F5041">
        <w:rPr>
          <w:rFonts w:ascii="Arial" w:hAnsi="Arial" w:cs="Arial"/>
          <w:color w:val="000000"/>
          <w:sz w:val="20"/>
          <w:szCs w:val="20"/>
        </w:rPr>
        <w:t>, conforme exemplo a seguir:</w:t>
      </w:r>
    </w:p>
    <w:p w14:paraId="7562697E" w14:textId="0706C279" w:rsidR="00AF7797" w:rsidRPr="007F5041" w:rsidRDefault="00FA2748" w:rsidP="00FA2748">
      <w:pPr>
        <w:spacing w:after="0"/>
        <w:rPr>
          <w:rFonts w:ascii="Arial" w:hAnsi="Arial" w:cs="Arial"/>
          <w:color w:val="000000"/>
          <w:sz w:val="20"/>
          <w:szCs w:val="20"/>
        </w:rPr>
      </w:pPr>
      <w:r w:rsidRPr="007F5041">
        <w:rPr>
          <w:rFonts w:ascii="Arial" w:hAnsi="Arial" w:cs="Arial"/>
          <w:color w:val="000000"/>
          <w:sz w:val="20"/>
          <w:szCs w:val="20"/>
        </w:rPr>
        <w:t>10</w:t>
      </w:r>
      <w:r w:rsidR="00543B30" w:rsidRPr="007F5041">
        <w:rPr>
          <w:rFonts w:ascii="Arial" w:hAnsi="Arial" w:cs="Arial"/>
          <w:color w:val="000000"/>
          <w:sz w:val="20"/>
          <w:szCs w:val="20"/>
        </w:rPr>
        <w:t>;00001</w:t>
      </w:r>
      <w:r w:rsidRPr="007F5041">
        <w:rPr>
          <w:rFonts w:ascii="Arial" w:hAnsi="Arial" w:cs="Arial"/>
          <w:color w:val="000000"/>
          <w:sz w:val="20"/>
          <w:szCs w:val="20"/>
        </w:rPr>
        <w:t>;02;</w:t>
      </w:r>
      <w:r w:rsidR="0066655E">
        <w:rPr>
          <w:rFonts w:ascii="Arial" w:hAnsi="Arial" w:cs="Arial"/>
          <w:color w:val="000000"/>
          <w:sz w:val="20"/>
          <w:szCs w:val="20"/>
        </w:rPr>
        <w:t>2;</w:t>
      </w:r>
      <w:r w:rsidRPr="007F5041">
        <w:rPr>
          <w:rFonts w:ascii="Arial" w:hAnsi="Arial" w:cs="Arial"/>
          <w:color w:val="000000"/>
          <w:sz w:val="20"/>
          <w:szCs w:val="20"/>
        </w:rPr>
        <w:t xml:space="preserve"> </w:t>
      </w:r>
      <w:ins w:id="229" w:author="RICARDO NOGUEIRA DE ALMEIDA" w:date="2017-09-21T12:59:00Z">
        <w:r w:rsidR="007A17A6">
          <w:rPr>
            <w:rFonts w:ascii="Arial" w:hAnsi="Arial" w:cs="Arial"/>
            <w:color w:val="000000"/>
            <w:sz w:val="20"/>
            <w:szCs w:val="20"/>
          </w:rPr>
          <w:t>;17180121</w:t>
        </w:r>
      </w:ins>
      <w:del w:id="230" w:author="RICARDO NOGUEIRA DE ALMEIDA" w:date="2017-09-21T12:59:00Z">
        <w:r w:rsidRPr="007F5041" w:rsidDel="007A17A6">
          <w:rPr>
            <w:rFonts w:ascii="Arial" w:hAnsi="Arial" w:cs="Arial"/>
            <w:color w:val="000000"/>
            <w:sz w:val="20"/>
            <w:szCs w:val="20"/>
          </w:rPr>
          <w:delText>;17210102</w:delText>
        </w:r>
      </w:del>
      <w:r w:rsidRPr="007F5041">
        <w:rPr>
          <w:rFonts w:ascii="Arial" w:hAnsi="Arial" w:cs="Arial"/>
          <w:color w:val="000000"/>
          <w:sz w:val="20"/>
          <w:szCs w:val="20"/>
        </w:rPr>
        <w:t>;Cota parte do Fundo de Participação dos Municípios;100000</w:t>
      </w:r>
      <w:r w:rsidR="009E0362">
        <w:rPr>
          <w:rFonts w:ascii="Arial" w:hAnsi="Arial" w:cs="Arial"/>
          <w:color w:val="000000"/>
          <w:sz w:val="20"/>
          <w:szCs w:val="20"/>
        </w:rPr>
        <w:t>,</w:t>
      </w:r>
      <w:r w:rsidRPr="007F5041">
        <w:rPr>
          <w:rFonts w:ascii="Arial" w:hAnsi="Arial" w:cs="Arial"/>
          <w:color w:val="000000"/>
          <w:sz w:val="20"/>
          <w:szCs w:val="20"/>
        </w:rPr>
        <w:t>00</w:t>
      </w:r>
    </w:p>
    <w:p w14:paraId="7562697F" w14:textId="6205180F" w:rsidR="007961D4" w:rsidRPr="007F5041" w:rsidRDefault="00FA2748" w:rsidP="00FA2748">
      <w:pPr>
        <w:spacing w:after="0"/>
        <w:rPr>
          <w:rFonts w:ascii="Arial" w:hAnsi="Arial" w:cs="Arial"/>
          <w:color w:val="000000"/>
          <w:sz w:val="20"/>
          <w:szCs w:val="20"/>
        </w:rPr>
      </w:pPr>
      <w:r w:rsidRPr="007F5041">
        <w:rPr>
          <w:rFonts w:ascii="Arial" w:hAnsi="Arial" w:cs="Arial"/>
          <w:color w:val="000000"/>
          <w:sz w:val="20"/>
          <w:szCs w:val="20"/>
        </w:rPr>
        <w:t>10;</w:t>
      </w:r>
      <w:r w:rsidR="00543B30" w:rsidRPr="007F5041">
        <w:rPr>
          <w:rFonts w:ascii="Arial" w:hAnsi="Arial" w:cs="Arial"/>
          <w:color w:val="000000"/>
          <w:sz w:val="20"/>
          <w:szCs w:val="20"/>
        </w:rPr>
        <w:t>00002;</w:t>
      </w:r>
      <w:r w:rsidRPr="007F5041">
        <w:rPr>
          <w:rFonts w:ascii="Arial" w:hAnsi="Arial" w:cs="Arial"/>
          <w:color w:val="000000"/>
          <w:sz w:val="20"/>
          <w:szCs w:val="20"/>
        </w:rPr>
        <w:t>02;</w:t>
      </w:r>
      <w:r w:rsidR="0066655E">
        <w:rPr>
          <w:rFonts w:ascii="Arial" w:hAnsi="Arial" w:cs="Arial"/>
          <w:color w:val="000000"/>
          <w:sz w:val="20"/>
          <w:szCs w:val="20"/>
        </w:rPr>
        <w:t>1;</w:t>
      </w:r>
      <w:r w:rsidRPr="007F5041">
        <w:rPr>
          <w:rFonts w:ascii="Arial" w:hAnsi="Arial" w:cs="Arial"/>
          <w:color w:val="000000"/>
          <w:sz w:val="20"/>
          <w:szCs w:val="20"/>
        </w:rPr>
        <w:t>95;</w:t>
      </w:r>
      <w:ins w:id="231" w:author="RICARDO NOGUEIRA DE ALMEIDA" w:date="2017-09-21T13:00:00Z">
        <w:r w:rsidR="007A17A6" w:rsidRPr="007A17A6">
          <w:rPr>
            <w:rFonts w:ascii="Arial" w:hAnsi="Arial" w:cs="Arial"/>
            <w:color w:val="000000"/>
            <w:sz w:val="20"/>
            <w:szCs w:val="20"/>
          </w:rPr>
          <w:t xml:space="preserve"> </w:t>
        </w:r>
        <w:r w:rsidR="007A17A6">
          <w:rPr>
            <w:rFonts w:ascii="Arial" w:hAnsi="Arial" w:cs="Arial"/>
            <w:color w:val="000000"/>
            <w:sz w:val="20"/>
            <w:szCs w:val="20"/>
          </w:rPr>
          <w:t>17180121</w:t>
        </w:r>
      </w:ins>
      <w:bookmarkStart w:id="232" w:name="_GoBack"/>
      <w:bookmarkEnd w:id="232"/>
      <w:del w:id="233" w:author="RICARDO NOGUEIRA DE ALMEIDA" w:date="2017-09-21T13:00:00Z">
        <w:r w:rsidRPr="007F5041" w:rsidDel="007A17A6">
          <w:rPr>
            <w:rFonts w:ascii="Arial" w:hAnsi="Arial" w:cs="Arial"/>
            <w:color w:val="000000"/>
            <w:sz w:val="20"/>
            <w:szCs w:val="20"/>
          </w:rPr>
          <w:delText>17210102</w:delText>
        </w:r>
      </w:del>
      <w:r w:rsidRPr="007F5041">
        <w:rPr>
          <w:rFonts w:ascii="Arial" w:hAnsi="Arial" w:cs="Arial"/>
          <w:color w:val="000000"/>
          <w:sz w:val="20"/>
          <w:szCs w:val="20"/>
        </w:rPr>
        <w:t>;Deduç</w:t>
      </w:r>
      <w:r w:rsidR="00B72627" w:rsidRPr="007F5041">
        <w:rPr>
          <w:rFonts w:ascii="Arial" w:hAnsi="Arial" w:cs="Arial"/>
          <w:color w:val="000000"/>
          <w:sz w:val="20"/>
          <w:szCs w:val="20"/>
        </w:rPr>
        <w:t>ão de R</w:t>
      </w:r>
      <w:r w:rsidRPr="007F5041">
        <w:rPr>
          <w:rFonts w:ascii="Arial" w:hAnsi="Arial" w:cs="Arial"/>
          <w:color w:val="000000"/>
          <w:sz w:val="20"/>
          <w:szCs w:val="20"/>
        </w:rPr>
        <w:t xml:space="preserve">eceita para </w:t>
      </w:r>
      <w:r w:rsidR="00B72627" w:rsidRPr="007F5041">
        <w:rPr>
          <w:rFonts w:ascii="Arial" w:hAnsi="Arial" w:cs="Arial"/>
          <w:color w:val="000000"/>
          <w:sz w:val="20"/>
          <w:szCs w:val="20"/>
        </w:rPr>
        <w:t>F</w:t>
      </w:r>
      <w:r w:rsidRPr="007F5041">
        <w:rPr>
          <w:rFonts w:ascii="Arial" w:hAnsi="Arial" w:cs="Arial"/>
          <w:color w:val="000000"/>
          <w:sz w:val="20"/>
          <w:szCs w:val="20"/>
        </w:rPr>
        <w:t xml:space="preserve">ormação do FUNDEB </w:t>
      </w:r>
      <w:r w:rsidR="00275715" w:rsidRPr="007F5041">
        <w:rPr>
          <w:rFonts w:ascii="Arial" w:hAnsi="Arial" w:cs="Arial"/>
          <w:color w:val="000000"/>
          <w:sz w:val="20"/>
          <w:szCs w:val="20"/>
        </w:rPr>
        <w:t>–</w:t>
      </w:r>
      <w:r w:rsidRPr="007F5041">
        <w:rPr>
          <w:rFonts w:ascii="Arial" w:hAnsi="Arial" w:cs="Arial"/>
          <w:color w:val="000000"/>
          <w:sz w:val="20"/>
          <w:szCs w:val="20"/>
        </w:rPr>
        <w:t xml:space="preserve"> FPM;20000</w:t>
      </w:r>
      <w:r w:rsidR="009E0362">
        <w:rPr>
          <w:rFonts w:ascii="Arial" w:hAnsi="Arial" w:cs="Arial"/>
          <w:color w:val="000000"/>
          <w:sz w:val="20"/>
          <w:szCs w:val="20"/>
        </w:rPr>
        <w:t>,</w:t>
      </w:r>
      <w:r w:rsidRPr="007F5041">
        <w:rPr>
          <w:rFonts w:ascii="Arial" w:hAnsi="Arial" w:cs="Arial"/>
          <w:color w:val="000000"/>
          <w:sz w:val="20"/>
          <w:szCs w:val="20"/>
        </w:rPr>
        <w:t>00</w:t>
      </w:r>
    </w:p>
    <w:p w14:paraId="75626980" w14:textId="77777777" w:rsidR="00FA2748" w:rsidRPr="00445F3F" w:rsidRDefault="00FA2748" w:rsidP="00FA2748">
      <w:pPr>
        <w:spacing w:after="0"/>
        <w:rPr>
          <w:color w:val="00000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149"/>
        <w:gridCol w:w="1959"/>
        <w:gridCol w:w="1404"/>
        <w:gridCol w:w="1129"/>
        <w:gridCol w:w="1417"/>
        <w:gridCol w:w="5295"/>
      </w:tblGrid>
      <w:tr w:rsidR="00445F3F" w:rsidRPr="00445F3F" w14:paraId="75626982" w14:textId="77777777" w:rsidTr="00CF1E6E">
        <w:trPr>
          <w:trHeight w:val="300"/>
        </w:trPr>
        <w:tc>
          <w:tcPr>
            <w:tcW w:w="14218" w:type="dxa"/>
            <w:gridSpan w:val="7"/>
            <w:hideMark/>
          </w:tcPr>
          <w:p w14:paraId="75626981" w14:textId="77777777" w:rsidR="00E550FB" w:rsidRPr="00445F3F" w:rsidRDefault="00340C5D" w:rsidP="00CF1E6E">
            <w:pPr>
              <w:spacing w:after="0" w:line="240" w:lineRule="auto"/>
              <w:rPr>
                <w:rFonts w:ascii="Arial" w:eastAsia="Times New Roman" w:hAnsi="Arial" w:cs="Arial"/>
                <w:b/>
                <w:bCs/>
                <w:color w:val="000000"/>
                <w:sz w:val="20"/>
                <w:szCs w:val="20"/>
                <w:lang w:eastAsia="pt-BR"/>
              </w:rPr>
            </w:pPr>
            <w:r w:rsidRPr="00445F3F">
              <w:rPr>
                <w:rFonts w:ascii="Arial" w:eastAsia="Times New Roman" w:hAnsi="Arial" w:cs="Arial"/>
                <w:b/>
                <w:color w:val="000000"/>
                <w:sz w:val="20"/>
                <w:szCs w:val="20"/>
                <w:lang w:eastAsia="pt-BR"/>
              </w:rPr>
              <w:t xml:space="preserve">11 </w:t>
            </w:r>
            <w:r w:rsidR="00275715" w:rsidRPr="00445F3F">
              <w:rPr>
                <w:rFonts w:ascii="Arial" w:eastAsia="Times New Roman" w:hAnsi="Arial" w:cs="Arial"/>
                <w:b/>
                <w:color w:val="000000"/>
                <w:sz w:val="20"/>
                <w:szCs w:val="20"/>
                <w:lang w:eastAsia="pt-BR"/>
              </w:rPr>
              <w:t>–</w:t>
            </w:r>
            <w:r w:rsidRPr="00445F3F">
              <w:rPr>
                <w:rFonts w:ascii="Arial" w:eastAsia="Times New Roman" w:hAnsi="Arial" w:cs="Arial"/>
                <w:b/>
                <w:color w:val="000000"/>
                <w:sz w:val="20"/>
                <w:szCs w:val="20"/>
                <w:lang w:eastAsia="pt-BR"/>
              </w:rPr>
              <w:t xml:space="preserve"> </w:t>
            </w:r>
            <w:r w:rsidR="005F3BD6" w:rsidRPr="00445F3F">
              <w:rPr>
                <w:rFonts w:ascii="Arial" w:eastAsia="Times New Roman" w:hAnsi="Arial" w:cs="Arial"/>
                <w:b/>
                <w:color w:val="000000"/>
                <w:sz w:val="20"/>
                <w:szCs w:val="20"/>
                <w:lang w:eastAsia="pt-BR"/>
              </w:rPr>
              <w:t>Detalhamento das Receitas por Fonte de Recursos</w:t>
            </w:r>
          </w:p>
        </w:tc>
      </w:tr>
      <w:tr w:rsidR="007F5041" w:rsidRPr="00445F3F" w14:paraId="75626984" w14:textId="77777777" w:rsidTr="00CF1E6E">
        <w:trPr>
          <w:trHeight w:val="300"/>
        </w:trPr>
        <w:tc>
          <w:tcPr>
            <w:tcW w:w="14218" w:type="dxa"/>
            <w:gridSpan w:val="7"/>
            <w:hideMark/>
          </w:tcPr>
          <w:p w14:paraId="75626983" w14:textId="6BE69183" w:rsidR="007F5041" w:rsidRPr="00445F3F" w:rsidRDefault="007F5041" w:rsidP="001D345F">
            <w:pPr>
              <w:spacing w:after="0" w:line="240" w:lineRule="auto"/>
              <w:rPr>
                <w:rFonts w:ascii="Arial" w:eastAsia="Times New Roman" w:hAnsi="Arial" w:cs="Arial"/>
                <w:b/>
                <w:color w:val="000000"/>
                <w:sz w:val="20"/>
                <w:szCs w:val="20"/>
                <w:lang w:eastAsia="pt-BR"/>
              </w:rPr>
            </w:pPr>
            <w:r w:rsidRPr="007F5041">
              <w:rPr>
                <w:rFonts w:ascii="Arial" w:eastAsia="Times New Roman" w:hAnsi="Arial" w:cs="Arial"/>
                <w:b/>
                <w:color w:val="000000"/>
                <w:sz w:val="20"/>
                <w:szCs w:val="20"/>
                <w:lang w:eastAsia="pt-BR"/>
              </w:rPr>
              <w:t>Campos que determinam a chave do registro:</w:t>
            </w:r>
            <w:r>
              <w:rPr>
                <w:rFonts w:ascii="Arial" w:eastAsia="Times New Roman" w:hAnsi="Arial" w:cs="Arial"/>
                <w:b/>
                <w:color w:val="000000"/>
                <w:sz w:val="20"/>
                <w:szCs w:val="20"/>
                <w:lang w:eastAsia="pt-BR"/>
              </w:rPr>
              <w:t xml:space="preserve"> </w:t>
            </w:r>
            <w:proofErr w:type="spellStart"/>
            <w:r w:rsidRPr="00445F3F">
              <w:rPr>
                <w:rFonts w:ascii="Arial" w:eastAsia="Times New Roman" w:hAnsi="Arial" w:cs="Arial"/>
                <w:b/>
                <w:i/>
                <w:color w:val="000000"/>
                <w:sz w:val="20"/>
                <w:szCs w:val="20"/>
                <w:lang w:eastAsia="pt-BR"/>
              </w:rPr>
              <w:t>tipoRegistro</w:t>
            </w:r>
            <w:proofErr w:type="spellEnd"/>
            <w:r>
              <w:rPr>
                <w:rFonts w:ascii="Arial" w:eastAsia="Times New Roman" w:hAnsi="Arial" w:cs="Arial"/>
                <w:b/>
                <w:i/>
                <w:color w:val="000000"/>
                <w:sz w:val="20"/>
                <w:szCs w:val="20"/>
                <w:lang w:eastAsia="pt-BR"/>
              </w:rPr>
              <w:t xml:space="preserve">, </w:t>
            </w:r>
            <w:proofErr w:type="spellStart"/>
            <w:r w:rsidRPr="00445F3F">
              <w:rPr>
                <w:rFonts w:ascii="Arial" w:eastAsia="Times New Roman" w:hAnsi="Arial" w:cs="Arial"/>
                <w:b/>
                <w:i/>
                <w:color w:val="000000"/>
                <w:sz w:val="20"/>
                <w:szCs w:val="20"/>
                <w:lang w:eastAsia="pt-BR"/>
              </w:rPr>
              <w:t>codReceita</w:t>
            </w:r>
            <w:proofErr w:type="spellEnd"/>
            <w:r>
              <w:rPr>
                <w:rFonts w:ascii="Arial" w:eastAsia="Times New Roman" w:hAnsi="Arial" w:cs="Arial"/>
                <w:b/>
                <w:i/>
                <w:color w:val="000000"/>
                <w:sz w:val="20"/>
                <w:szCs w:val="20"/>
                <w:lang w:eastAsia="pt-BR"/>
              </w:rPr>
              <w:t xml:space="preserve">, </w:t>
            </w:r>
            <w:proofErr w:type="spellStart"/>
            <w:r w:rsidR="001D345F" w:rsidRPr="00445F3F">
              <w:rPr>
                <w:rFonts w:ascii="Arial" w:eastAsia="Times New Roman" w:hAnsi="Arial" w:cs="Arial"/>
                <w:b/>
                <w:i/>
                <w:color w:val="000000"/>
                <w:sz w:val="20"/>
                <w:szCs w:val="20"/>
                <w:lang w:eastAsia="pt-BR"/>
              </w:rPr>
              <w:t>codFontRecursos</w:t>
            </w:r>
            <w:proofErr w:type="spellEnd"/>
          </w:p>
        </w:tc>
      </w:tr>
      <w:tr w:rsidR="00445F3F" w:rsidRPr="00445F3F" w14:paraId="7562698C" w14:textId="77777777" w:rsidTr="00806309">
        <w:trPr>
          <w:trHeight w:val="510"/>
        </w:trPr>
        <w:tc>
          <w:tcPr>
            <w:tcW w:w="639" w:type="dxa"/>
            <w:hideMark/>
          </w:tcPr>
          <w:p w14:paraId="75626985" w14:textId="77777777" w:rsidR="00E550FB" w:rsidRPr="00445F3F" w:rsidRDefault="00C81D53" w:rsidP="007F5041">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Seq.</w:t>
            </w:r>
          </w:p>
        </w:tc>
        <w:tc>
          <w:tcPr>
            <w:tcW w:w="2159" w:type="dxa"/>
            <w:hideMark/>
          </w:tcPr>
          <w:p w14:paraId="75626986" w14:textId="77777777" w:rsidR="00E550FB" w:rsidRPr="00445F3F" w:rsidRDefault="00E550FB" w:rsidP="007F5041">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Nome do Campo</w:t>
            </w:r>
          </w:p>
        </w:tc>
        <w:tc>
          <w:tcPr>
            <w:tcW w:w="1984" w:type="dxa"/>
            <w:hideMark/>
          </w:tcPr>
          <w:p w14:paraId="75626987" w14:textId="77777777" w:rsidR="00E550FB" w:rsidRPr="00445F3F" w:rsidRDefault="00E550FB" w:rsidP="007F5041">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Descrição</w:t>
            </w:r>
          </w:p>
        </w:tc>
        <w:tc>
          <w:tcPr>
            <w:tcW w:w="1417" w:type="dxa"/>
            <w:hideMark/>
          </w:tcPr>
          <w:p w14:paraId="75626988" w14:textId="77777777" w:rsidR="00E550FB" w:rsidRPr="00445F3F" w:rsidRDefault="00842923" w:rsidP="007F5041">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Tamanho máximo</w:t>
            </w:r>
          </w:p>
        </w:tc>
        <w:tc>
          <w:tcPr>
            <w:tcW w:w="1134" w:type="dxa"/>
            <w:hideMark/>
          </w:tcPr>
          <w:p w14:paraId="75626989" w14:textId="77777777" w:rsidR="00E550FB" w:rsidRPr="00445F3F" w:rsidRDefault="00E550FB" w:rsidP="007F5041">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Formato</w:t>
            </w:r>
          </w:p>
        </w:tc>
        <w:tc>
          <w:tcPr>
            <w:tcW w:w="1422" w:type="dxa"/>
            <w:hideMark/>
          </w:tcPr>
          <w:p w14:paraId="7562698A" w14:textId="77777777" w:rsidR="00E550FB" w:rsidRPr="00445F3F" w:rsidRDefault="00E550FB" w:rsidP="007F5041">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Obrigatório</w:t>
            </w:r>
          </w:p>
        </w:tc>
        <w:tc>
          <w:tcPr>
            <w:tcW w:w="5463" w:type="dxa"/>
            <w:hideMark/>
          </w:tcPr>
          <w:p w14:paraId="7562698B" w14:textId="77777777" w:rsidR="00E550FB" w:rsidRPr="00445F3F" w:rsidRDefault="00E550FB" w:rsidP="007F5041">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Conteúdo</w:t>
            </w:r>
          </w:p>
        </w:tc>
      </w:tr>
      <w:tr w:rsidR="00445F3F" w:rsidRPr="00445F3F" w14:paraId="75626994" w14:textId="77777777" w:rsidTr="00806309">
        <w:trPr>
          <w:trHeight w:val="510"/>
        </w:trPr>
        <w:tc>
          <w:tcPr>
            <w:tcW w:w="639" w:type="dxa"/>
            <w:hideMark/>
          </w:tcPr>
          <w:p w14:paraId="7562698D" w14:textId="77777777" w:rsidR="00E550FB" w:rsidRPr="00445F3F" w:rsidRDefault="00E550FB" w:rsidP="007F5041">
            <w:pPr>
              <w:numPr>
                <w:ilvl w:val="0"/>
                <w:numId w:val="16"/>
              </w:numPr>
              <w:spacing w:after="0"/>
              <w:rPr>
                <w:rFonts w:ascii="Arial" w:eastAsia="Times New Roman" w:hAnsi="Arial" w:cs="Arial"/>
                <w:bCs/>
                <w:color w:val="000000"/>
                <w:sz w:val="20"/>
                <w:szCs w:val="20"/>
                <w:lang w:eastAsia="pt-BR"/>
              </w:rPr>
            </w:pPr>
          </w:p>
        </w:tc>
        <w:tc>
          <w:tcPr>
            <w:tcW w:w="2159" w:type="dxa"/>
            <w:hideMark/>
          </w:tcPr>
          <w:p w14:paraId="7562698E" w14:textId="77777777" w:rsidR="00E550FB" w:rsidRPr="00445F3F" w:rsidRDefault="00E550FB" w:rsidP="007F5041">
            <w:pPr>
              <w:spacing w:after="0"/>
              <w:rPr>
                <w:rFonts w:ascii="Arial" w:eastAsia="Times New Roman" w:hAnsi="Arial" w:cs="Arial"/>
                <w:b/>
                <w:i/>
                <w:color w:val="000000"/>
                <w:sz w:val="20"/>
                <w:szCs w:val="20"/>
                <w:lang w:eastAsia="pt-BR"/>
              </w:rPr>
            </w:pPr>
            <w:proofErr w:type="spellStart"/>
            <w:r w:rsidRPr="00445F3F">
              <w:rPr>
                <w:rFonts w:ascii="Arial" w:eastAsia="Times New Roman" w:hAnsi="Arial" w:cs="Arial"/>
                <w:b/>
                <w:i/>
                <w:color w:val="000000"/>
                <w:sz w:val="20"/>
                <w:szCs w:val="20"/>
                <w:lang w:eastAsia="pt-BR"/>
              </w:rPr>
              <w:t>tipoRegistro</w:t>
            </w:r>
            <w:proofErr w:type="spellEnd"/>
          </w:p>
        </w:tc>
        <w:tc>
          <w:tcPr>
            <w:tcW w:w="1984" w:type="dxa"/>
            <w:hideMark/>
          </w:tcPr>
          <w:p w14:paraId="7562698F" w14:textId="77777777" w:rsidR="00E550FB" w:rsidRPr="00445F3F" w:rsidRDefault="00E550FB"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Tipo do registro</w:t>
            </w:r>
          </w:p>
        </w:tc>
        <w:tc>
          <w:tcPr>
            <w:tcW w:w="1417" w:type="dxa"/>
            <w:hideMark/>
          </w:tcPr>
          <w:p w14:paraId="75626990" w14:textId="77777777" w:rsidR="00E550FB" w:rsidRPr="00445F3F" w:rsidRDefault="005C7ADE"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Sempre 2</w:t>
            </w:r>
          </w:p>
        </w:tc>
        <w:tc>
          <w:tcPr>
            <w:tcW w:w="1134" w:type="dxa"/>
            <w:hideMark/>
          </w:tcPr>
          <w:p w14:paraId="75626991" w14:textId="77777777" w:rsidR="00E550FB" w:rsidRPr="00445F3F" w:rsidRDefault="00E550FB"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22" w:type="dxa"/>
            <w:hideMark/>
          </w:tcPr>
          <w:p w14:paraId="75626992" w14:textId="77777777" w:rsidR="00E550FB" w:rsidRPr="00445F3F" w:rsidRDefault="00E550FB"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993" w14:textId="46F3CAA0" w:rsidR="00E550FB" w:rsidRPr="00445F3F" w:rsidRDefault="00090CD5" w:rsidP="00470EC4">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11 –</w:t>
            </w:r>
            <w:r w:rsidR="00470EC4">
              <w:t xml:space="preserve"> </w:t>
            </w:r>
            <w:r w:rsidR="00470EC4" w:rsidRPr="00470EC4">
              <w:rPr>
                <w:rFonts w:ascii="Arial" w:eastAsia="Times New Roman" w:hAnsi="Arial" w:cs="Arial"/>
                <w:color w:val="000000"/>
                <w:sz w:val="20"/>
                <w:szCs w:val="20"/>
                <w:lang w:eastAsia="pt-BR"/>
              </w:rPr>
              <w:t>Detalhamento das Receitas por Fonte de Recursos</w:t>
            </w:r>
            <w:r w:rsidR="009E2E36" w:rsidRPr="00445F3F">
              <w:rPr>
                <w:rFonts w:ascii="Arial" w:eastAsia="Times New Roman" w:hAnsi="Arial" w:cs="Arial"/>
                <w:color w:val="000000"/>
                <w:sz w:val="20"/>
                <w:szCs w:val="20"/>
                <w:lang w:eastAsia="pt-BR"/>
              </w:rPr>
              <w:t>.</w:t>
            </w:r>
          </w:p>
        </w:tc>
      </w:tr>
      <w:tr w:rsidR="00445F3F" w:rsidRPr="00445F3F" w14:paraId="7562699D" w14:textId="77777777" w:rsidTr="00806309">
        <w:trPr>
          <w:trHeight w:val="510"/>
        </w:trPr>
        <w:tc>
          <w:tcPr>
            <w:tcW w:w="639" w:type="dxa"/>
          </w:tcPr>
          <w:p w14:paraId="75626995" w14:textId="77777777" w:rsidR="007A6847" w:rsidRPr="00445F3F" w:rsidRDefault="007A6847" w:rsidP="007F5041">
            <w:pPr>
              <w:numPr>
                <w:ilvl w:val="0"/>
                <w:numId w:val="16"/>
              </w:numPr>
              <w:spacing w:after="0"/>
              <w:rPr>
                <w:rFonts w:ascii="Arial" w:eastAsia="Times New Roman" w:hAnsi="Arial" w:cs="Arial"/>
                <w:bCs/>
                <w:color w:val="000000"/>
                <w:sz w:val="20"/>
                <w:szCs w:val="20"/>
                <w:lang w:eastAsia="pt-BR"/>
              </w:rPr>
            </w:pPr>
          </w:p>
        </w:tc>
        <w:tc>
          <w:tcPr>
            <w:tcW w:w="2159" w:type="dxa"/>
          </w:tcPr>
          <w:p w14:paraId="75626996" w14:textId="77777777" w:rsidR="007A6847" w:rsidRPr="00445F3F" w:rsidRDefault="007A6847" w:rsidP="007F5041">
            <w:pPr>
              <w:spacing w:after="0"/>
              <w:rPr>
                <w:rFonts w:ascii="Arial" w:eastAsia="Times New Roman" w:hAnsi="Arial" w:cs="Arial"/>
                <w:b/>
                <w:i/>
                <w:color w:val="000000"/>
                <w:sz w:val="20"/>
                <w:szCs w:val="20"/>
                <w:lang w:eastAsia="pt-BR"/>
              </w:rPr>
            </w:pPr>
            <w:proofErr w:type="spellStart"/>
            <w:r w:rsidRPr="00445F3F">
              <w:rPr>
                <w:rFonts w:ascii="Arial" w:eastAsia="Times New Roman" w:hAnsi="Arial" w:cs="Arial"/>
                <w:b/>
                <w:i/>
                <w:color w:val="000000"/>
                <w:sz w:val="20"/>
                <w:szCs w:val="20"/>
                <w:lang w:eastAsia="pt-BR"/>
              </w:rPr>
              <w:t>codReceita</w:t>
            </w:r>
            <w:proofErr w:type="spellEnd"/>
          </w:p>
        </w:tc>
        <w:tc>
          <w:tcPr>
            <w:tcW w:w="1984" w:type="dxa"/>
          </w:tcPr>
          <w:p w14:paraId="75626997" w14:textId="77777777" w:rsidR="007A6847" w:rsidRPr="00445F3F" w:rsidRDefault="00DE78F0"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identificador da receita orçamentária</w:t>
            </w:r>
          </w:p>
        </w:tc>
        <w:tc>
          <w:tcPr>
            <w:tcW w:w="1417" w:type="dxa"/>
          </w:tcPr>
          <w:p w14:paraId="75626998" w14:textId="77777777" w:rsidR="007A6847" w:rsidRPr="00445F3F" w:rsidRDefault="007A6847"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15</w:t>
            </w:r>
          </w:p>
        </w:tc>
        <w:tc>
          <w:tcPr>
            <w:tcW w:w="1134" w:type="dxa"/>
          </w:tcPr>
          <w:p w14:paraId="75626999" w14:textId="77777777" w:rsidR="007A6847" w:rsidRPr="00445F3F" w:rsidRDefault="007A6847"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22" w:type="dxa"/>
          </w:tcPr>
          <w:p w14:paraId="7562699A" w14:textId="77777777" w:rsidR="007A6847" w:rsidRPr="00445F3F" w:rsidRDefault="007A6847"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tcPr>
          <w:p w14:paraId="7562699B" w14:textId="11B13D03" w:rsidR="007A6847" w:rsidRDefault="007A6847"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Este campo estabelece o vínculo da receita com </w:t>
            </w:r>
            <w:r w:rsidR="00F93736">
              <w:rPr>
                <w:rFonts w:ascii="Arial" w:eastAsia="Times New Roman" w:hAnsi="Arial" w:cs="Arial"/>
                <w:color w:val="000000"/>
                <w:sz w:val="20"/>
                <w:szCs w:val="20"/>
                <w:lang w:eastAsia="pt-BR"/>
              </w:rPr>
              <w:t>seus respectivos</w:t>
            </w:r>
            <w:r w:rsidR="00F93736" w:rsidRPr="00445F3F">
              <w:rPr>
                <w:rFonts w:ascii="Arial" w:eastAsia="Times New Roman" w:hAnsi="Arial" w:cs="Arial"/>
                <w:color w:val="000000"/>
                <w:sz w:val="20"/>
                <w:szCs w:val="20"/>
                <w:lang w:eastAsia="pt-BR"/>
              </w:rPr>
              <w:t xml:space="preserve"> </w:t>
            </w:r>
            <w:r w:rsidRPr="00445F3F">
              <w:rPr>
                <w:rFonts w:ascii="Arial" w:eastAsia="Times New Roman" w:hAnsi="Arial" w:cs="Arial"/>
                <w:color w:val="000000"/>
                <w:sz w:val="20"/>
                <w:szCs w:val="20"/>
                <w:lang w:eastAsia="pt-BR"/>
              </w:rPr>
              <w:t>itens de fontes de recursos.</w:t>
            </w:r>
          </w:p>
          <w:p w14:paraId="7562699C" w14:textId="77777777" w:rsidR="00D31B5B" w:rsidRPr="00445F3F" w:rsidRDefault="00D31B5B" w:rsidP="007F5041">
            <w:pPr>
              <w:spacing w:after="0"/>
              <w:jc w:val="both"/>
              <w:rPr>
                <w:rFonts w:ascii="Arial" w:eastAsia="Times New Roman" w:hAnsi="Arial" w:cs="Arial"/>
                <w:color w:val="000000"/>
                <w:sz w:val="20"/>
                <w:szCs w:val="20"/>
                <w:lang w:eastAsia="pt-BR"/>
              </w:rPr>
            </w:pPr>
          </w:p>
        </w:tc>
      </w:tr>
      <w:tr w:rsidR="00445F3F" w:rsidRPr="00445F3F" w14:paraId="756269A6" w14:textId="77777777" w:rsidTr="00806309">
        <w:trPr>
          <w:trHeight w:val="510"/>
        </w:trPr>
        <w:tc>
          <w:tcPr>
            <w:tcW w:w="639" w:type="dxa"/>
            <w:hideMark/>
          </w:tcPr>
          <w:p w14:paraId="7562699E" w14:textId="77777777" w:rsidR="007A6847" w:rsidRPr="00445F3F" w:rsidRDefault="007A6847" w:rsidP="007F5041">
            <w:pPr>
              <w:numPr>
                <w:ilvl w:val="0"/>
                <w:numId w:val="16"/>
              </w:numPr>
              <w:spacing w:after="0"/>
              <w:rPr>
                <w:rFonts w:ascii="Arial" w:eastAsia="Times New Roman" w:hAnsi="Arial" w:cs="Arial"/>
                <w:color w:val="000000"/>
                <w:sz w:val="20"/>
                <w:szCs w:val="20"/>
                <w:lang w:eastAsia="pt-BR"/>
              </w:rPr>
            </w:pPr>
          </w:p>
        </w:tc>
        <w:tc>
          <w:tcPr>
            <w:tcW w:w="2159" w:type="dxa"/>
            <w:hideMark/>
          </w:tcPr>
          <w:p w14:paraId="7562699F" w14:textId="577E4A3F" w:rsidR="007A6847" w:rsidRDefault="007A6847" w:rsidP="007F5041">
            <w:pPr>
              <w:spacing w:after="0"/>
              <w:rPr>
                <w:rFonts w:ascii="Arial" w:eastAsia="Times New Roman" w:hAnsi="Arial" w:cs="Arial"/>
                <w:b/>
                <w:i/>
                <w:color w:val="000000"/>
                <w:sz w:val="20"/>
                <w:szCs w:val="20"/>
                <w:lang w:eastAsia="pt-BR"/>
              </w:rPr>
            </w:pPr>
          </w:p>
          <w:p w14:paraId="756269A0" w14:textId="77777777" w:rsidR="001D345F" w:rsidRPr="00445F3F" w:rsidRDefault="001D345F" w:rsidP="007F5041">
            <w:pPr>
              <w:spacing w:after="0"/>
              <w:rPr>
                <w:rFonts w:ascii="Arial" w:eastAsia="Times New Roman" w:hAnsi="Arial" w:cs="Arial"/>
                <w:b/>
                <w:i/>
                <w:color w:val="000000"/>
                <w:sz w:val="20"/>
                <w:szCs w:val="20"/>
                <w:lang w:eastAsia="pt-BR"/>
              </w:rPr>
            </w:pPr>
            <w:proofErr w:type="spellStart"/>
            <w:r w:rsidRPr="00445F3F">
              <w:rPr>
                <w:rFonts w:ascii="Arial" w:eastAsia="Times New Roman" w:hAnsi="Arial" w:cs="Arial"/>
                <w:b/>
                <w:i/>
                <w:color w:val="000000"/>
                <w:sz w:val="20"/>
                <w:szCs w:val="20"/>
                <w:lang w:eastAsia="pt-BR"/>
              </w:rPr>
              <w:t>codFontRecursos</w:t>
            </w:r>
            <w:proofErr w:type="spellEnd"/>
          </w:p>
        </w:tc>
        <w:tc>
          <w:tcPr>
            <w:tcW w:w="1984" w:type="dxa"/>
            <w:hideMark/>
          </w:tcPr>
          <w:p w14:paraId="756269A1" w14:textId="77777777" w:rsidR="007A6847" w:rsidRPr="00445F3F" w:rsidRDefault="007A6847"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da fonte de recursos</w:t>
            </w:r>
          </w:p>
        </w:tc>
        <w:tc>
          <w:tcPr>
            <w:tcW w:w="1417" w:type="dxa"/>
            <w:hideMark/>
          </w:tcPr>
          <w:p w14:paraId="756269A2" w14:textId="77777777" w:rsidR="007A6847" w:rsidRPr="00445F3F" w:rsidRDefault="007A6847"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Sempre 3</w:t>
            </w:r>
          </w:p>
        </w:tc>
        <w:tc>
          <w:tcPr>
            <w:tcW w:w="1134" w:type="dxa"/>
            <w:hideMark/>
          </w:tcPr>
          <w:p w14:paraId="756269A3" w14:textId="77777777" w:rsidR="007A6847" w:rsidRPr="00445F3F" w:rsidRDefault="007A6847"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22" w:type="dxa"/>
            <w:hideMark/>
          </w:tcPr>
          <w:p w14:paraId="756269A4" w14:textId="77777777" w:rsidR="007A6847" w:rsidRPr="00445F3F" w:rsidRDefault="007A6847"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9A5" w14:textId="22F32888" w:rsidR="007A6847" w:rsidRPr="00445F3F" w:rsidRDefault="007A6847" w:rsidP="00386B45">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Código da fonte de recursos, conforme Classificação por Fonte e Destinação de Recursos </w:t>
            </w:r>
            <w:r w:rsidR="00386B45" w:rsidRPr="00386B45">
              <w:rPr>
                <w:rFonts w:ascii="Arial" w:eastAsia="Times New Roman" w:hAnsi="Arial" w:cs="Arial"/>
                <w:color w:val="000000"/>
                <w:sz w:val="20"/>
                <w:szCs w:val="20"/>
                <w:lang w:eastAsia="pt-BR"/>
              </w:rPr>
              <w:t>padronizada pelo TCEMG, disponível no Portal SICOM.</w:t>
            </w:r>
          </w:p>
        </w:tc>
      </w:tr>
      <w:tr w:rsidR="007F56C1" w:rsidRPr="00445F3F" w14:paraId="756269AE" w14:textId="77777777" w:rsidTr="00806309">
        <w:trPr>
          <w:trHeight w:val="510"/>
        </w:trPr>
        <w:tc>
          <w:tcPr>
            <w:tcW w:w="639" w:type="dxa"/>
            <w:hideMark/>
          </w:tcPr>
          <w:p w14:paraId="756269A7" w14:textId="77777777" w:rsidR="007F56C1" w:rsidRPr="00445F3F" w:rsidRDefault="007F56C1" w:rsidP="007F5041">
            <w:pPr>
              <w:numPr>
                <w:ilvl w:val="0"/>
                <w:numId w:val="16"/>
              </w:numPr>
              <w:spacing w:after="0"/>
              <w:rPr>
                <w:rFonts w:ascii="Arial" w:eastAsia="Times New Roman" w:hAnsi="Arial" w:cs="Arial"/>
                <w:color w:val="000000"/>
                <w:sz w:val="20"/>
                <w:szCs w:val="20"/>
                <w:lang w:eastAsia="pt-BR"/>
              </w:rPr>
            </w:pPr>
          </w:p>
        </w:tc>
        <w:tc>
          <w:tcPr>
            <w:tcW w:w="2159" w:type="dxa"/>
            <w:hideMark/>
          </w:tcPr>
          <w:p w14:paraId="756269A8" w14:textId="77777777" w:rsidR="007F56C1" w:rsidRPr="00445F3F" w:rsidRDefault="007F56C1" w:rsidP="007F5041">
            <w:pPr>
              <w:spacing w:after="0"/>
              <w:rPr>
                <w:rFonts w:ascii="Arial" w:eastAsia="Times New Roman" w:hAnsi="Arial" w:cs="Arial"/>
                <w:color w:val="000000"/>
                <w:sz w:val="20"/>
                <w:szCs w:val="20"/>
                <w:lang w:eastAsia="pt-BR"/>
              </w:rPr>
            </w:pPr>
            <w:proofErr w:type="spellStart"/>
            <w:r w:rsidRPr="00445F3F">
              <w:rPr>
                <w:rFonts w:ascii="Arial" w:eastAsia="Times New Roman" w:hAnsi="Arial" w:cs="Arial"/>
                <w:color w:val="000000"/>
                <w:sz w:val="20"/>
                <w:szCs w:val="20"/>
                <w:lang w:eastAsia="pt-BR"/>
              </w:rPr>
              <w:t>valorFonte</w:t>
            </w:r>
            <w:proofErr w:type="spellEnd"/>
          </w:p>
        </w:tc>
        <w:tc>
          <w:tcPr>
            <w:tcW w:w="1984" w:type="dxa"/>
            <w:hideMark/>
          </w:tcPr>
          <w:p w14:paraId="756269A9" w14:textId="77777777" w:rsidR="007F56C1" w:rsidRPr="00445F3F" w:rsidRDefault="007F56C1"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Valor dos recursos da fonte</w:t>
            </w:r>
          </w:p>
        </w:tc>
        <w:tc>
          <w:tcPr>
            <w:tcW w:w="1417" w:type="dxa"/>
            <w:hideMark/>
          </w:tcPr>
          <w:p w14:paraId="756269AA" w14:textId="6566B47C" w:rsidR="007F56C1" w:rsidRPr="00445F3F"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9AB" w14:textId="77777777" w:rsidR="007F56C1" w:rsidRPr="00445F3F" w:rsidRDefault="007F56C1"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Real</w:t>
            </w:r>
          </w:p>
        </w:tc>
        <w:tc>
          <w:tcPr>
            <w:tcW w:w="1422" w:type="dxa"/>
            <w:hideMark/>
          </w:tcPr>
          <w:p w14:paraId="756269AC" w14:textId="77777777" w:rsidR="007F56C1" w:rsidRPr="00445F3F" w:rsidRDefault="007F56C1"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9AD" w14:textId="77777777" w:rsidR="007F56C1" w:rsidRPr="00445F3F" w:rsidRDefault="007F56C1"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Informar o valor com duas casas decimais.</w:t>
            </w:r>
          </w:p>
        </w:tc>
      </w:tr>
    </w:tbl>
    <w:p w14:paraId="756269AF" w14:textId="77777777" w:rsidR="00184D3F" w:rsidRPr="00445F3F" w:rsidRDefault="00184D3F" w:rsidP="00DE6110">
      <w:pPr>
        <w:spacing w:after="0"/>
        <w:rPr>
          <w:rFonts w:ascii="Arial" w:hAnsi="Arial" w:cs="Arial"/>
          <w:color w:val="000000"/>
          <w:sz w:val="20"/>
          <w:szCs w:val="20"/>
        </w:rPr>
      </w:pPr>
      <w:r w:rsidRPr="00445F3F">
        <w:rPr>
          <w:rFonts w:ascii="Arial" w:hAnsi="Arial" w:cs="Arial"/>
          <w:color w:val="000000"/>
          <w:sz w:val="20"/>
          <w:szCs w:val="20"/>
        </w:rPr>
        <w:t>Nota:</w:t>
      </w:r>
      <w:r w:rsidR="00DE6110" w:rsidRPr="00445F3F">
        <w:rPr>
          <w:rFonts w:ascii="Arial" w:hAnsi="Arial" w:cs="Arial"/>
          <w:color w:val="000000"/>
          <w:sz w:val="20"/>
          <w:szCs w:val="20"/>
        </w:rPr>
        <w:t xml:space="preserve"> </w:t>
      </w:r>
      <w:r w:rsidRPr="00445F3F">
        <w:rPr>
          <w:rFonts w:ascii="Arial" w:hAnsi="Arial" w:cs="Arial"/>
          <w:color w:val="000000"/>
          <w:sz w:val="20"/>
          <w:szCs w:val="20"/>
        </w:rPr>
        <w:t xml:space="preserve">As receitas informadas pelos órgãos devem ser as diretamente arrecadadas, isto é, receitas próprias do órgão. </w:t>
      </w:r>
    </w:p>
    <w:p w14:paraId="756269B0" w14:textId="77777777" w:rsidR="00AC702E" w:rsidRPr="00445F3F" w:rsidRDefault="00AC702E" w:rsidP="00602FCA">
      <w:bookmarkStart w:id="234" w:name="_Toc278280386"/>
    </w:p>
    <w:p w14:paraId="756269B1" w14:textId="77777777" w:rsidR="00ED3DBA" w:rsidRPr="00445F3F" w:rsidRDefault="006D2B8E" w:rsidP="00ED3DBA">
      <w:pPr>
        <w:pStyle w:val="Ttulo2"/>
        <w:rPr>
          <w:rFonts w:ascii="Arial" w:hAnsi="Arial" w:cs="Arial"/>
          <w:color w:val="000000"/>
        </w:rPr>
      </w:pPr>
      <w:bookmarkStart w:id="235" w:name="_Toc366165104"/>
      <w:bookmarkStart w:id="236" w:name="_Toc367438073"/>
      <w:bookmarkStart w:id="237" w:name="_Toc367874338"/>
      <w:bookmarkStart w:id="238" w:name="_Toc367983156"/>
      <w:bookmarkStart w:id="239" w:name="_Toc367983224"/>
      <w:bookmarkStart w:id="240" w:name="_Toc367983390"/>
      <w:bookmarkStart w:id="241" w:name="_Toc435436450"/>
      <w:r>
        <w:rPr>
          <w:rFonts w:ascii="Arial" w:hAnsi="Arial" w:cs="Arial"/>
          <w:color w:val="000000"/>
        </w:rPr>
        <w:lastRenderedPageBreak/>
        <w:t xml:space="preserve">MTFIS - </w:t>
      </w:r>
      <w:r w:rsidR="00FB08E8" w:rsidRPr="00445F3F">
        <w:rPr>
          <w:rFonts w:ascii="Arial" w:hAnsi="Arial" w:cs="Arial"/>
          <w:color w:val="000000"/>
        </w:rPr>
        <w:t>D</w:t>
      </w:r>
      <w:r w:rsidR="006346DA" w:rsidRPr="00445F3F">
        <w:rPr>
          <w:rFonts w:ascii="Arial" w:hAnsi="Arial" w:cs="Arial"/>
          <w:color w:val="000000"/>
        </w:rPr>
        <w:t>etalhamento das Metas F</w:t>
      </w:r>
      <w:r w:rsidR="00ED3DBA" w:rsidRPr="00445F3F">
        <w:rPr>
          <w:rFonts w:ascii="Arial" w:hAnsi="Arial" w:cs="Arial"/>
          <w:color w:val="000000"/>
        </w:rPr>
        <w:t>iscais</w:t>
      </w:r>
      <w:bookmarkEnd w:id="234"/>
      <w:bookmarkEnd w:id="235"/>
      <w:bookmarkEnd w:id="236"/>
      <w:bookmarkEnd w:id="237"/>
      <w:bookmarkEnd w:id="238"/>
      <w:bookmarkEnd w:id="239"/>
      <w:bookmarkEnd w:id="240"/>
      <w:bookmarkEnd w:id="241"/>
      <w:r w:rsidR="00D34D44" w:rsidRPr="00445F3F">
        <w:rPr>
          <w:rFonts w:ascii="Arial" w:hAnsi="Arial" w:cs="Arial"/>
          <w:color w:val="000000"/>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6"/>
        <w:gridCol w:w="2093"/>
        <w:gridCol w:w="1953"/>
        <w:gridCol w:w="1397"/>
        <w:gridCol w:w="1118"/>
        <w:gridCol w:w="1396"/>
        <w:gridCol w:w="5369"/>
      </w:tblGrid>
      <w:tr w:rsidR="00445F3F" w:rsidRPr="00445F3F" w14:paraId="756269B3" w14:textId="77777777" w:rsidTr="00CF1E6E">
        <w:trPr>
          <w:trHeight w:val="300"/>
        </w:trPr>
        <w:tc>
          <w:tcPr>
            <w:tcW w:w="14218" w:type="dxa"/>
            <w:gridSpan w:val="7"/>
            <w:noWrap/>
            <w:hideMark/>
          </w:tcPr>
          <w:p w14:paraId="756269B2" w14:textId="6A24B474" w:rsidR="005A78CA" w:rsidRPr="00445F3F" w:rsidRDefault="007A70A5">
            <w:pPr>
              <w:spacing w:after="0" w:line="240" w:lineRule="auto"/>
              <w:rPr>
                <w:rFonts w:ascii="Arial" w:eastAsia="Times New Roman" w:hAnsi="Arial" w:cs="Arial"/>
                <w:b/>
                <w:color w:val="000000"/>
                <w:sz w:val="20"/>
                <w:szCs w:val="20"/>
                <w:lang w:eastAsia="pt-BR"/>
              </w:rPr>
            </w:pPr>
            <w:r w:rsidRPr="00445F3F">
              <w:rPr>
                <w:rFonts w:ascii="Arial" w:eastAsia="Times New Roman" w:hAnsi="Arial" w:cs="Arial"/>
                <w:b/>
                <w:color w:val="000000"/>
                <w:sz w:val="20"/>
                <w:szCs w:val="20"/>
                <w:lang w:eastAsia="pt-BR"/>
              </w:rPr>
              <w:t>Nome do Arquivo:</w:t>
            </w:r>
            <w:r w:rsidR="005A78CA" w:rsidRPr="00445F3F">
              <w:rPr>
                <w:rFonts w:ascii="Arial" w:eastAsia="Times New Roman" w:hAnsi="Arial" w:cs="Arial"/>
                <w:b/>
                <w:color w:val="000000"/>
                <w:sz w:val="20"/>
                <w:szCs w:val="20"/>
                <w:lang w:eastAsia="pt-BR"/>
              </w:rPr>
              <w:t xml:space="preserve"> MTFIS</w:t>
            </w:r>
            <w:r w:rsidR="00D34D44" w:rsidRPr="00445F3F">
              <w:rPr>
                <w:rFonts w:ascii="Arial" w:eastAsia="Times New Roman" w:hAnsi="Arial" w:cs="Arial"/>
                <w:b/>
                <w:color w:val="000000"/>
                <w:sz w:val="20"/>
                <w:szCs w:val="20"/>
                <w:lang w:eastAsia="pt-BR"/>
              </w:rPr>
              <w:t xml:space="preserve"> </w:t>
            </w:r>
            <w:r w:rsidR="00275715" w:rsidRPr="00445F3F">
              <w:rPr>
                <w:rFonts w:ascii="Arial" w:eastAsia="Times New Roman" w:hAnsi="Arial" w:cs="Arial"/>
                <w:b/>
                <w:color w:val="000000"/>
                <w:sz w:val="20"/>
                <w:szCs w:val="20"/>
                <w:lang w:eastAsia="pt-BR"/>
              </w:rPr>
              <w:t>–</w:t>
            </w:r>
            <w:r w:rsidR="00D34D44" w:rsidRPr="00445F3F">
              <w:rPr>
                <w:rFonts w:ascii="Arial" w:eastAsia="Times New Roman" w:hAnsi="Arial" w:cs="Arial"/>
                <w:b/>
                <w:color w:val="000000"/>
                <w:sz w:val="20"/>
                <w:szCs w:val="20"/>
                <w:lang w:eastAsia="pt-BR"/>
              </w:rPr>
              <w:t xml:space="preserve"> </w:t>
            </w:r>
            <w:r w:rsidR="00713329">
              <w:rPr>
                <w:rFonts w:ascii="Arial" w:eastAsia="Times New Roman" w:hAnsi="Arial" w:cs="Arial"/>
                <w:b/>
                <w:color w:val="000000"/>
                <w:sz w:val="20"/>
                <w:szCs w:val="20"/>
                <w:lang w:eastAsia="pt-BR"/>
              </w:rPr>
              <w:t xml:space="preserve">Este arquivo deverá ser preenchido, separadamente, </w:t>
            </w:r>
            <w:r w:rsidR="00713329" w:rsidRPr="00445F3F">
              <w:rPr>
                <w:rFonts w:ascii="Arial" w:eastAsia="Times New Roman" w:hAnsi="Arial" w:cs="Arial"/>
                <w:b/>
                <w:color w:val="000000"/>
                <w:sz w:val="20"/>
                <w:szCs w:val="20"/>
                <w:lang w:eastAsia="pt-BR"/>
              </w:rPr>
              <w:t xml:space="preserve"> </w:t>
            </w:r>
            <w:r w:rsidR="00D34D44" w:rsidRPr="00445F3F">
              <w:rPr>
                <w:rFonts w:ascii="Arial" w:eastAsia="Times New Roman" w:hAnsi="Arial" w:cs="Arial"/>
                <w:b/>
                <w:color w:val="000000"/>
                <w:sz w:val="20"/>
                <w:szCs w:val="20"/>
                <w:lang w:eastAsia="pt-BR"/>
              </w:rPr>
              <w:t>por exercício</w:t>
            </w:r>
            <w:r w:rsidR="00713329">
              <w:rPr>
                <w:rFonts w:ascii="Arial" w:eastAsia="Times New Roman" w:hAnsi="Arial" w:cs="Arial"/>
                <w:b/>
                <w:color w:val="000000"/>
                <w:sz w:val="20"/>
                <w:szCs w:val="20"/>
                <w:lang w:eastAsia="pt-BR"/>
              </w:rPr>
              <w:t>, ou seja,</w:t>
            </w:r>
            <w:r w:rsidR="00D34D44" w:rsidRPr="00445F3F">
              <w:rPr>
                <w:rFonts w:ascii="Arial" w:eastAsia="Times New Roman" w:hAnsi="Arial" w:cs="Arial"/>
                <w:b/>
                <w:color w:val="000000"/>
                <w:sz w:val="20"/>
                <w:szCs w:val="20"/>
                <w:lang w:eastAsia="pt-BR"/>
              </w:rPr>
              <w:t xml:space="preserve"> exercício financeiro a que se refere </w:t>
            </w:r>
            <w:r w:rsidR="003E2838" w:rsidRPr="00445F3F">
              <w:rPr>
                <w:rFonts w:ascii="Arial" w:eastAsia="Times New Roman" w:hAnsi="Arial" w:cs="Arial"/>
                <w:b/>
                <w:color w:val="000000"/>
                <w:sz w:val="20"/>
                <w:szCs w:val="20"/>
                <w:lang w:eastAsia="pt-BR"/>
              </w:rPr>
              <w:t>a</w:t>
            </w:r>
            <w:r w:rsidR="00D34D44" w:rsidRPr="00445F3F">
              <w:rPr>
                <w:rFonts w:ascii="Arial" w:eastAsia="Times New Roman" w:hAnsi="Arial" w:cs="Arial"/>
                <w:b/>
                <w:color w:val="000000"/>
                <w:sz w:val="20"/>
                <w:szCs w:val="20"/>
                <w:lang w:eastAsia="pt-BR"/>
              </w:rPr>
              <w:t xml:space="preserve"> LDO e os dois exercícios seguintes</w:t>
            </w:r>
          </w:p>
        </w:tc>
      </w:tr>
      <w:tr w:rsidR="00F219A1" w:rsidRPr="00445F3F" w14:paraId="756269B5" w14:textId="77777777" w:rsidTr="00CF1E6E">
        <w:trPr>
          <w:trHeight w:val="300"/>
        </w:trPr>
        <w:tc>
          <w:tcPr>
            <w:tcW w:w="14218" w:type="dxa"/>
            <w:gridSpan w:val="7"/>
            <w:noWrap/>
          </w:tcPr>
          <w:p w14:paraId="756269B4" w14:textId="77777777" w:rsidR="00F219A1" w:rsidRPr="00445F3F" w:rsidRDefault="00F219A1" w:rsidP="003E2838">
            <w:pPr>
              <w:spacing w:after="0" w:line="240" w:lineRule="auto"/>
              <w:rPr>
                <w:rFonts w:ascii="Arial" w:eastAsia="Times New Roman" w:hAnsi="Arial" w:cs="Arial"/>
                <w:b/>
                <w:color w:val="000000"/>
                <w:sz w:val="20"/>
                <w:szCs w:val="20"/>
                <w:lang w:eastAsia="pt-BR"/>
              </w:rPr>
            </w:pPr>
            <w:r w:rsidRPr="00B63366">
              <w:rPr>
                <w:rFonts w:ascii="Arial" w:eastAsia="Times New Roman" w:hAnsi="Arial" w:cs="Arial"/>
                <w:b/>
                <w:color w:val="000000"/>
                <w:sz w:val="20"/>
                <w:szCs w:val="20"/>
                <w:lang w:eastAsia="pt-BR"/>
              </w:rPr>
              <w:t>Campos que determinam a chave do registro:</w:t>
            </w:r>
            <w:r>
              <w:rPr>
                <w:rFonts w:ascii="Arial" w:eastAsia="Times New Roman" w:hAnsi="Arial" w:cs="Arial"/>
                <w:b/>
                <w:color w:val="000000"/>
                <w:sz w:val="20"/>
                <w:szCs w:val="20"/>
                <w:lang w:eastAsia="pt-BR"/>
              </w:rPr>
              <w:t xml:space="preserve"> </w:t>
            </w:r>
            <w:proofErr w:type="spellStart"/>
            <w:r>
              <w:rPr>
                <w:rFonts w:ascii="Arial" w:eastAsia="Times New Roman" w:hAnsi="Arial" w:cs="Arial"/>
                <w:b/>
                <w:color w:val="000000"/>
                <w:sz w:val="20"/>
                <w:szCs w:val="20"/>
                <w:lang w:eastAsia="pt-BR"/>
              </w:rPr>
              <w:t>exercicio</w:t>
            </w:r>
            <w:proofErr w:type="spellEnd"/>
          </w:p>
        </w:tc>
      </w:tr>
      <w:tr w:rsidR="00445F3F" w:rsidRPr="00445F3F" w14:paraId="756269BD" w14:textId="77777777" w:rsidTr="00806309">
        <w:trPr>
          <w:trHeight w:val="510"/>
        </w:trPr>
        <w:tc>
          <w:tcPr>
            <w:tcW w:w="675" w:type="dxa"/>
            <w:hideMark/>
          </w:tcPr>
          <w:p w14:paraId="756269B6" w14:textId="77777777" w:rsidR="005A78CA" w:rsidRPr="00445F3F" w:rsidRDefault="00C81D53" w:rsidP="00CF1E6E">
            <w:pPr>
              <w:spacing w:after="0" w:line="240" w:lineRule="auto"/>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Seq.</w:t>
            </w:r>
          </w:p>
        </w:tc>
        <w:tc>
          <w:tcPr>
            <w:tcW w:w="2127" w:type="dxa"/>
            <w:hideMark/>
          </w:tcPr>
          <w:p w14:paraId="756269B7" w14:textId="77777777" w:rsidR="005A78CA" w:rsidRPr="00445F3F" w:rsidRDefault="005A78CA" w:rsidP="00CF1E6E">
            <w:pPr>
              <w:spacing w:after="0" w:line="240" w:lineRule="auto"/>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Nome do Campo</w:t>
            </w:r>
          </w:p>
        </w:tc>
        <w:tc>
          <w:tcPr>
            <w:tcW w:w="1984" w:type="dxa"/>
            <w:hideMark/>
          </w:tcPr>
          <w:p w14:paraId="756269B8" w14:textId="77777777" w:rsidR="005A78CA" w:rsidRPr="00445F3F" w:rsidRDefault="005A78CA" w:rsidP="00CF1E6E">
            <w:pPr>
              <w:spacing w:after="0" w:line="240" w:lineRule="auto"/>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Descrição</w:t>
            </w:r>
          </w:p>
        </w:tc>
        <w:tc>
          <w:tcPr>
            <w:tcW w:w="1418" w:type="dxa"/>
            <w:hideMark/>
          </w:tcPr>
          <w:p w14:paraId="756269B9" w14:textId="77777777" w:rsidR="005A78CA" w:rsidRPr="00445F3F" w:rsidRDefault="00842923" w:rsidP="00CF1E6E">
            <w:pPr>
              <w:spacing w:after="0" w:line="240" w:lineRule="auto"/>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Tamanho máximo</w:t>
            </w:r>
          </w:p>
        </w:tc>
        <w:tc>
          <w:tcPr>
            <w:tcW w:w="1134" w:type="dxa"/>
            <w:hideMark/>
          </w:tcPr>
          <w:p w14:paraId="756269BA" w14:textId="77777777" w:rsidR="005A78CA" w:rsidRPr="00445F3F" w:rsidRDefault="005A78CA" w:rsidP="00CF1E6E">
            <w:pPr>
              <w:spacing w:after="0" w:line="240" w:lineRule="auto"/>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Formato</w:t>
            </w:r>
          </w:p>
        </w:tc>
        <w:tc>
          <w:tcPr>
            <w:tcW w:w="1417" w:type="dxa"/>
            <w:hideMark/>
          </w:tcPr>
          <w:p w14:paraId="756269BB" w14:textId="77777777" w:rsidR="005A78CA" w:rsidRPr="00445F3F" w:rsidRDefault="005A78CA" w:rsidP="00CF1E6E">
            <w:pPr>
              <w:spacing w:after="0" w:line="240" w:lineRule="auto"/>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Obrigatório</w:t>
            </w:r>
          </w:p>
        </w:tc>
        <w:tc>
          <w:tcPr>
            <w:tcW w:w="5463" w:type="dxa"/>
            <w:hideMark/>
          </w:tcPr>
          <w:p w14:paraId="756269BC" w14:textId="77777777" w:rsidR="005A78CA" w:rsidRPr="00445F3F" w:rsidRDefault="005A78CA" w:rsidP="007F5041">
            <w:pPr>
              <w:spacing w:after="0" w:line="240" w:lineRule="auto"/>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Conteúdo</w:t>
            </w:r>
          </w:p>
        </w:tc>
      </w:tr>
      <w:tr w:rsidR="00445F3F" w:rsidRPr="007F5041" w14:paraId="756269C5" w14:textId="77777777" w:rsidTr="00806309">
        <w:trPr>
          <w:trHeight w:val="510"/>
        </w:trPr>
        <w:tc>
          <w:tcPr>
            <w:tcW w:w="675" w:type="dxa"/>
            <w:hideMark/>
          </w:tcPr>
          <w:p w14:paraId="756269BE" w14:textId="77777777" w:rsidR="005A78CA" w:rsidRPr="007F5041" w:rsidRDefault="005A78CA" w:rsidP="007F5041">
            <w:pPr>
              <w:numPr>
                <w:ilvl w:val="0"/>
                <w:numId w:val="17"/>
              </w:numPr>
              <w:spacing w:after="0"/>
              <w:rPr>
                <w:rFonts w:ascii="Arial" w:eastAsia="Times New Roman" w:hAnsi="Arial" w:cs="Arial"/>
                <w:bCs/>
                <w:color w:val="000000"/>
                <w:sz w:val="20"/>
                <w:szCs w:val="20"/>
                <w:lang w:eastAsia="pt-BR"/>
              </w:rPr>
            </w:pPr>
          </w:p>
        </w:tc>
        <w:tc>
          <w:tcPr>
            <w:tcW w:w="2127" w:type="dxa"/>
            <w:hideMark/>
          </w:tcPr>
          <w:p w14:paraId="756269BF" w14:textId="77777777" w:rsidR="005A78CA" w:rsidRPr="00E52670" w:rsidRDefault="00DE6110" w:rsidP="007F5041">
            <w:pPr>
              <w:spacing w:after="0"/>
              <w:rPr>
                <w:rFonts w:ascii="Arial" w:eastAsia="Times New Roman" w:hAnsi="Arial" w:cs="Arial"/>
                <w:b/>
                <w:i/>
                <w:color w:val="000000"/>
                <w:sz w:val="20"/>
                <w:szCs w:val="20"/>
                <w:lang w:eastAsia="pt-BR"/>
              </w:rPr>
            </w:pPr>
            <w:r w:rsidRPr="00E52670">
              <w:rPr>
                <w:rFonts w:ascii="Arial" w:eastAsia="Times New Roman" w:hAnsi="Arial" w:cs="Arial"/>
                <w:b/>
                <w:i/>
                <w:color w:val="000000"/>
                <w:sz w:val="20"/>
                <w:szCs w:val="20"/>
                <w:lang w:eastAsia="pt-BR"/>
              </w:rPr>
              <w:t>e</w:t>
            </w:r>
            <w:r w:rsidR="0093198F" w:rsidRPr="00E52670">
              <w:rPr>
                <w:rFonts w:ascii="Arial" w:eastAsia="Times New Roman" w:hAnsi="Arial" w:cs="Arial"/>
                <w:b/>
                <w:i/>
                <w:color w:val="000000"/>
                <w:sz w:val="20"/>
                <w:szCs w:val="20"/>
                <w:lang w:eastAsia="pt-BR"/>
              </w:rPr>
              <w:t>xercício</w:t>
            </w:r>
          </w:p>
        </w:tc>
        <w:tc>
          <w:tcPr>
            <w:tcW w:w="1984" w:type="dxa"/>
            <w:hideMark/>
          </w:tcPr>
          <w:p w14:paraId="756269C0" w14:textId="77777777" w:rsidR="005A78CA" w:rsidRPr="007F5041" w:rsidRDefault="00F9392D"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Exercício</w:t>
            </w:r>
            <w:r w:rsidR="005A78CA" w:rsidRPr="007F5041">
              <w:rPr>
                <w:rFonts w:ascii="Arial" w:eastAsia="Times New Roman" w:hAnsi="Arial" w:cs="Arial"/>
                <w:color w:val="000000"/>
                <w:sz w:val="20"/>
                <w:szCs w:val="20"/>
                <w:lang w:eastAsia="pt-BR"/>
              </w:rPr>
              <w:t xml:space="preserve"> da Meta Fiscal</w:t>
            </w:r>
          </w:p>
        </w:tc>
        <w:tc>
          <w:tcPr>
            <w:tcW w:w="1418" w:type="dxa"/>
            <w:hideMark/>
          </w:tcPr>
          <w:p w14:paraId="756269C1" w14:textId="77777777" w:rsidR="005A78CA" w:rsidRPr="007F5041" w:rsidRDefault="00930BA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Sempre </w:t>
            </w:r>
            <w:r w:rsidR="005A78CA" w:rsidRPr="007F5041">
              <w:rPr>
                <w:rFonts w:ascii="Arial" w:eastAsia="Times New Roman" w:hAnsi="Arial" w:cs="Arial"/>
                <w:color w:val="000000"/>
                <w:sz w:val="20"/>
                <w:szCs w:val="20"/>
                <w:lang w:eastAsia="pt-BR"/>
              </w:rPr>
              <w:t>4</w:t>
            </w:r>
          </w:p>
        </w:tc>
        <w:tc>
          <w:tcPr>
            <w:tcW w:w="1134" w:type="dxa"/>
            <w:hideMark/>
          </w:tcPr>
          <w:p w14:paraId="756269C2" w14:textId="77777777" w:rsidR="005A78CA" w:rsidRPr="007F5041" w:rsidRDefault="005A78CA"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Inteiro</w:t>
            </w:r>
          </w:p>
        </w:tc>
        <w:tc>
          <w:tcPr>
            <w:tcW w:w="1417" w:type="dxa"/>
            <w:hideMark/>
          </w:tcPr>
          <w:p w14:paraId="756269C3" w14:textId="77777777" w:rsidR="005A78CA" w:rsidRPr="007F5041" w:rsidRDefault="005A78CA"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9C4" w14:textId="77777777" w:rsidR="005A78CA" w:rsidRPr="007F5041" w:rsidRDefault="005A78CA"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Exercício financeiro a que se refere </w:t>
            </w:r>
            <w:r w:rsidR="00436FD2" w:rsidRPr="007F5041">
              <w:rPr>
                <w:rFonts w:ascii="Arial" w:eastAsia="Times New Roman" w:hAnsi="Arial" w:cs="Arial"/>
                <w:color w:val="000000"/>
                <w:sz w:val="20"/>
                <w:szCs w:val="20"/>
                <w:lang w:eastAsia="pt-BR"/>
              </w:rPr>
              <w:t>a</w:t>
            </w:r>
            <w:r w:rsidRPr="007F5041">
              <w:rPr>
                <w:rFonts w:ascii="Arial" w:eastAsia="Times New Roman" w:hAnsi="Arial" w:cs="Arial"/>
                <w:color w:val="000000"/>
                <w:sz w:val="20"/>
                <w:szCs w:val="20"/>
                <w:lang w:eastAsia="pt-BR"/>
              </w:rPr>
              <w:t xml:space="preserve"> LDO e os dois exercícios seguintes.</w:t>
            </w:r>
            <w:r w:rsidR="006F285D" w:rsidRPr="007F5041">
              <w:rPr>
                <w:rFonts w:ascii="Arial" w:eastAsia="Times New Roman" w:hAnsi="Arial" w:cs="Arial"/>
                <w:color w:val="000000"/>
                <w:sz w:val="20"/>
                <w:szCs w:val="20"/>
                <w:lang w:eastAsia="pt-BR"/>
              </w:rPr>
              <w:t xml:space="preserve"> O primeiro registro se refere ao exercício atual e os demais se referem ao</w:t>
            </w:r>
            <w:r w:rsidR="00D34D44" w:rsidRPr="007F5041">
              <w:rPr>
                <w:rFonts w:ascii="Arial" w:eastAsia="Times New Roman" w:hAnsi="Arial" w:cs="Arial"/>
                <w:color w:val="000000"/>
                <w:sz w:val="20"/>
                <w:szCs w:val="20"/>
                <w:lang w:eastAsia="pt-BR"/>
              </w:rPr>
              <w:t>s</w:t>
            </w:r>
            <w:r w:rsidR="006F285D" w:rsidRPr="007F5041">
              <w:rPr>
                <w:rFonts w:ascii="Arial" w:eastAsia="Times New Roman" w:hAnsi="Arial" w:cs="Arial"/>
                <w:color w:val="000000"/>
                <w:sz w:val="20"/>
                <w:szCs w:val="20"/>
                <w:lang w:eastAsia="pt-BR"/>
              </w:rPr>
              <w:t xml:space="preserve"> dois próximos exercícios.</w:t>
            </w:r>
          </w:p>
        </w:tc>
      </w:tr>
      <w:tr w:rsidR="00445F3F" w:rsidRPr="007F5041" w14:paraId="756269CD" w14:textId="77777777" w:rsidTr="00806309">
        <w:trPr>
          <w:trHeight w:val="510"/>
        </w:trPr>
        <w:tc>
          <w:tcPr>
            <w:tcW w:w="675" w:type="dxa"/>
            <w:hideMark/>
          </w:tcPr>
          <w:p w14:paraId="756269C6" w14:textId="77777777" w:rsidR="00D34D44" w:rsidRPr="007F5041" w:rsidRDefault="00D34D44" w:rsidP="007F5041">
            <w:pPr>
              <w:numPr>
                <w:ilvl w:val="0"/>
                <w:numId w:val="17"/>
              </w:numPr>
              <w:spacing w:after="0"/>
              <w:rPr>
                <w:rFonts w:ascii="Arial" w:eastAsia="Times New Roman" w:hAnsi="Arial" w:cs="Arial"/>
                <w:bCs/>
                <w:color w:val="000000"/>
                <w:sz w:val="20"/>
                <w:szCs w:val="20"/>
                <w:lang w:eastAsia="pt-BR"/>
              </w:rPr>
            </w:pPr>
          </w:p>
        </w:tc>
        <w:tc>
          <w:tcPr>
            <w:tcW w:w="2127" w:type="dxa"/>
            <w:hideMark/>
          </w:tcPr>
          <w:p w14:paraId="756269C7" w14:textId="77777777" w:rsidR="00D34D44" w:rsidRPr="007F5041" w:rsidRDefault="00D34D44"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vlCorrenteReceitaTotal</w:t>
            </w:r>
            <w:proofErr w:type="spellEnd"/>
          </w:p>
        </w:tc>
        <w:tc>
          <w:tcPr>
            <w:tcW w:w="1984" w:type="dxa"/>
            <w:hideMark/>
          </w:tcPr>
          <w:p w14:paraId="756269C8"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Corrente da Receita Total</w:t>
            </w:r>
          </w:p>
        </w:tc>
        <w:tc>
          <w:tcPr>
            <w:tcW w:w="1418" w:type="dxa"/>
            <w:hideMark/>
          </w:tcPr>
          <w:p w14:paraId="756269C9" w14:textId="3026D309" w:rsidR="00D34D44"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9CA"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9CB"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9CC" w14:textId="77777777" w:rsidR="00D34D44" w:rsidRPr="007F5041" w:rsidRDefault="00D34D44"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corrente da Meta Fiscal da Receita Total.</w:t>
            </w:r>
            <w:r w:rsidRPr="007F5041">
              <w:rPr>
                <w:rFonts w:ascii="Arial" w:eastAsia="Times New Roman" w:hAnsi="Arial" w:cs="Arial"/>
                <w:color w:val="000000"/>
                <w:sz w:val="20"/>
                <w:szCs w:val="20"/>
                <w:lang w:eastAsia="pt-BR"/>
              </w:rPr>
              <w:br/>
            </w:r>
          </w:p>
        </w:tc>
      </w:tr>
      <w:tr w:rsidR="00445F3F" w:rsidRPr="007F5041" w14:paraId="756269D5" w14:textId="77777777" w:rsidTr="00806309">
        <w:trPr>
          <w:trHeight w:val="510"/>
        </w:trPr>
        <w:tc>
          <w:tcPr>
            <w:tcW w:w="675" w:type="dxa"/>
            <w:hideMark/>
          </w:tcPr>
          <w:p w14:paraId="756269CE" w14:textId="77777777" w:rsidR="00D34D44" w:rsidRPr="007F5041" w:rsidRDefault="00D34D44" w:rsidP="007F5041">
            <w:pPr>
              <w:numPr>
                <w:ilvl w:val="0"/>
                <w:numId w:val="17"/>
              </w:numPr>
              <w:spacing w:after="0"/>
              <w:rPr>
                <w:rFonts w:ascii="Arial" w:eastAsia="Times New Roman" w:hAnsi="Arial" w:cs="Arial"/>
                <w:bCs/>
                <w:color w:val="000000"/>
                <w:sz w:val="20"/>
                <w:szCs w:val="20"/>
                <w:lang w:eastAsia="pt-BR"/>
              </w:rPr>
            </w:pPr>
          </w:p>
        </w:tc>
        <w:tc>
          <w:tcPr>
            <w:tcW w:w="2127" w:type="dxa"/>
            <w:hideMark/>
          </w:tcPr>
          <w:p w14:paraId="756269CF" w14:textId="77777777" w:rsidR="00D34D44" w:rsidRPr="007F5041" w:rsidRDefault="00D34D44"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vlCorrenteReceitaPrimaria</w:t>
            </w:r>
            <w:proofErr w:type="spellEnd"/>
          </w:p>
        </w:tc>
        <w:tc>
          <w:tcPr>
            <w:tcW w:w="1984" w:type="dxa"/>
            <w:hideMark/>
          </w:tcPr>
          <w:p w14:paraId="756269D0"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Corrente da Receita Primaria</w:t>
            </w:r>
          </w:p>
        </w:tc>
        <w:tc>
          <w:tcPr>
            <w:tcW w:w="1418" w:type="dxa"/>
            <w:hideMark/>
          </w:tcPr>
          <w:p w14:paraId="756269D1" w14:textId="5C7ADFE0" w:rsidR="00D34D44"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9D2"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9D3"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9D4" w14:textId="77777777" w:rsidR="00D34D44" w:rsidRPr="007F5041" w:rsidRDefault="00D34D44"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corrente da Meta Fiscal da Receita Primária do ente.</w:t>
            </w:r>
          </w:p>
        </w:tc>
      </w:tr>
      <w:tr w:rsidR="00445F3F" w:rsidRPr="007F5041" w14:paraId="756269DD" w14:textId="77777777" w:rsidTr="00806309">
        <w:trPr>
          <w:trHeight w:val="510"/>
        </w:trPr>
        <w:tc>
          <w:tcPr>
            <w:tcW w:w="675" w:type="dxa"/>
            <w:hideMark/>
          </w:tcPr>
          <w:p w14:paraId="756269D6" w14:textId="77777777" w:rsidR="00D34D44" w:rsidRPr="007F5041" w:rsidRDefault="00D34D44" w:rsidP="007F5041">
            <w:pPr>
              <w:numPr>
                <w:ilvl w:val="0"/>
                <w:numId w:val="17"/>
              </w:numPr>
              <w:spacing w:after="0"/>
              <w:rPr>
                <w:rFonts w:ascii="Arial" w:eastAsia="Times New Roman" w:hAnsi="Arial" w:cs="Arial"/>
                <w:bCs/>
                <w:color w:val="000000"/>
                <w:sz w:val="20"/>
                <w:szCs w:val="20"/>
                <w:lang w:eastAsia="pt-BR"/>
              </w:rPr>
            </w:pPr>
          </w:p>
        </w:tc>
        <w:tc>
          <w:tcPr>
            <w:tcW w:w="2127" w:type="dxa"/>
            <w:hideMark/>
          </w:tcPr>
          <w:p w14:paraId="756269D7" w14:textId="77777777" w:rsidR="00D34D44" w:rsidRPr="007F5041" w:rsidRDefault="00D34D44"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vlCorrenteDespesaTotal</w:t>
            </w:r>
            <w:proofErr w:type="spellEnd"/>
          </w:p>
        </w:tc>
        <w:tc>
          <w:tcPr>
            <w:tcW w:w="1984" w:type="dxa"/>
            <w:hideMark/>
          </w:tcPr>
          <w:p w14:paraId="756269D8"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Corrente da Despesa Total</w:t>
            </w:r>
          </w:p>
        </w:tc>
        <w:tc>
          <w:tcPr>
            <w:tcW w:w="1418" w:type="dxa"/>
            <w:hideMark/>
          </w:tcPr>
          <w:p w14:paraId="756269D9" w14:textId="70EB8BE2" w:rsidR="00D34D44"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9DA"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9DB"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9DC" w14:textId="77777777" w:rsidR="00D34D44" w:rsidRPr="007F5041" w:rsidRDefault="00D34D44"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corrente da Meta Fiscal da Despesa Total.</w:t>
            </w:r>
          </w:p>
        </w:tc>
      </w:tr>
      <w:tr w:rsidR="00445F3F" w:rsidRPr="007F5041" w14:paraId="756269E5" w14:textId="77777777" w:rsidTr="00806309">
        <w:trPr>
          <w:trHeight w:val="510"/>
        </w:trPr>
        <w:tc>
          <w:tcPr>
            <w:tcW w:w="675" w:type="dxa"/>
            <w:hideMark/>
          </w:tcPr>
          <w:p w14:paraId="756269DE" w14:textId="77777777" w:rsidR="00D34D44" w:rsidRPr="007F5041" w:rsidRDefault="00D34D44" w:rsidP="007F5041">
            <w:pPr>
              <w:numPr>
                <w:ilvl w:val="0"/>
                <w:numId w:val="17"/>
              </w:numPr>
              <w:spacing w:after="0"/>
              <w:rPr>
                <w:rFonts w:ascii="Arial" w:eastAsia="Times New Roman" w:hAnsi="Arial" w:cs="Arial"/>
                <w:bCs/>
                <w:color w:val="000000"/>
                <w:sz w:val="20"/>
                <w:szCs w:val="20"/>
                <w:lang w:eastAsia="pt-BR"/>
              </w:rPr>
            </w:pPr>
          </w:p>
        </w:tc>
        <w:tc>
          <w:tcPr>
            <w:tcW w:w="2127" w:type="dxa"/>
            <w:hideMark/>
          </w:tcPr>
          <w:p w14:paraId="756269DF" w14:textId="77777777" w:rsidR="00D34D44" w:rsidRPr="007F5041" w:rsidRDefault="00D34D44"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vlCorrenteDespesaPrimaria</w:t>
            </w:r>
            <w:proofErr w:type="spellEnd"/>
          </w:p>
        </w:tc>
        <w:tc>
          <w:tcPr>
            <w:tcW w:w="1984" w:type="dxa"/>
            <w:hideMark/>
          </w:tcPr>
          <w:p w14:paraId="756269E0"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Corrente da Despesa Primária</w:t>
            </w:r>
          </w:p>
        </w:tc>
        <w:tc>
          <w:tcPr>
            <w:tcW w:w="1418" w:type="dxa"/>
            <w:hideMark/>
          </w:tcPr>
          <w:p w14:paraId="756269E1" w14:textId="17625271" w:rsidR="00D34D44"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9E2"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9E3"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9E4" w14:textId="77777777" w:rsidR="00D34D44" w:rsidRPr="007F5041" w:rsidRDefault="00D34D44"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corrente da Meta Fiscal da Despesa Primária.</w:t>
            </w:r>
          </w:p>
        </w:tc>
      </w:tr>
      <w:tr w:rsidR="00A86820" w:rsidRPr="007F5041" w14:paraId="756269ED" w14:textId="77777777" w:rsidTr="00806309">
        <w:trPr>
          <w:trHeight w:val="510"/>
        </w:trPr>
        <w:tc>
          <w:tcPr>
            <w:tcW w:w="675" w:type="dxa"/>
          </w:tcPr>
          <w:p w14:paraId="756269E6" w14:textId="77777777" w:rsidR="00A86820" w:rsidRPr="007F5041" w:rsidRDefault="00A86820" w:rsidP="007F5041">
            <w:pPr>
              <w:numPr>
                <w:ilvl w:val="0"/>
                <w:numId w:val="17"/>
              </w:numPr>
              <w:spacing w:after="0"/>
              <w:rPr>
                <w:rFonts w:ascii="Arial" w:eastAsia="Times New Roman" w:hAnsi="Arial" w:cs="Arial"/>
                <w:bCs/>
                <w:color w:val="000000"/>
                <w:sz w:val="20"/>
                <w:szCs w:val="20"/>
                <w:lang w:eastAsia="pt-BR"/>
              </w:rPr>
            </w:pPr>
          </w:p>
        </w:tc>
        <w:tc>
          <w:tcPr>
            <w:tcW w:w="2127" w:type="dxa"/>
          </w:tcPr>
          <w:p w14:paraId="756269E7" w14:textId="137EA289" w:rsidR="00A86820" w:rsidRPr="00587709" w:rsidRDefault="0005326A" w:rsidP="007F5041">
            <w:pPr>
              <w:spacing w:after="0"/>
              <w:rPr>
                <w:rFonts w:ascii="Arial" w:eastAsia="Times New Roman" w:hAnsi="Arial" w:cs="Arial"/>
                <w:color w:val="000000"/>
                <w:sz w:val="20"/>
                <w:szCs w:val="20"/>
                <w:lang w:eastAsia="pt-BR"/>
              </w:rPr>
            </w:pPr>
            <w:proofErr w:type="spellStart"/>
            <w:r w:rsidRPr="00BB6A22">
              <w:rPr>
                <w:rFonts w:ascii="Arial" w:eastAsia="Times New Roman" w:hAnsi="Arial" w:cs="Arial"/>
                <w:color w:val="000000"/>
                <w:sz w:val="20"/>
                <w:szCs w:val="20"/>
                <w:lang w:eastAsia="pt-BR"/>
                <w:rPrChange w:id="242" w:author="RICARDO NOGUEIRA DE ALMEIDA" w:date="2016-05-25T16:09:00Z">
                  <w:rPr>
                    <w:rFonts w:ascii="Verdana" w:hAnsi="Verdana"/>
                    <w:color w:val="000000"/>
                    <w:sz w:val="20"/>
                    <w:szCs w:val="20"/>
                    <w:shd w:val="clear" w:color="auto" w:fill="E8E8E8"/>
                  </w:rPr>
                </w:rPrChange>
              </w:rPr>
              <w:t>vlCorrenteResultadoPrimario</w:t>
            </w:r>
            <w:proofErr w:type="spellEnd"/>
          </w:p>
        </w:tc>
        <w:tc>
          <w:tcPr>
            <w:tcW w:w="1984" w:type="dxa"/>
          </w:tcPr>
          <w:p w14:paraId="756269E8" w14:textId="77777777" w:rsidR="00A86820" w:rsidRPr="00587709" w:rsidRDefault="00A86820" w:rsidP="007F5041">
            <w:pPr>
              <w:spacing w:after="0"/>
              <w:rPr>
                <w:rFonts w:ascii="Arial" w:eastAsia="Times New Roman" w:hAnsi="Arial" w:cs="Arial"/>
                <w:color w:val="000000"/>
                <w:sz w:val="20"/>
                <w:szCs w:val="20"/>
                <w:lang w:eastAsia="pt-BR"/>
              </w:rPr>
            </w:pPr>
            <w:r w:rsidRPr="00587709">
              <w:rPr>
                <w:rFonts w:ascii="Arial" w:eastAsia="Times New Roman" w:hAnsi="Arial" w:cs="Arial"/>
                <w:color w:val="000000"/>
                <w:sz w:val="20"/>
                <w:szCs w:val="20"/>
                <w:lang w:eastAsia="pt-BR"/>
              </w:rPr>
              <w:t>Valor do resultado primário</w:t>
            </w:r>
          </w:p>
        </w:tc>
        <w:tc>
          <w:tcPr>
            <w:tcW w:w="1418" w:type="dxa"/>
          </w:tcPr>
          <w:p w14:paraId="756269E9" w14:textId="32017DE9" w:rsidR="00A86820" w:rsidRPr="00587709" w:rsidRDefault="00B4101C" w:rsidP="00A86820">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tcPr>
          <w:p w14:paraId="756269EA" w14:textId="77777777" w:rsidR="00A86820" w:rsidRPr="00587709" w:rsidRDefault="00A86820" w:rsidP="00A86820">
            <w:pPr>
              <w:spacing w:after="0"/>
              <w:rPr>
                <w:rFonts w:ascii="Arial" w:eastAsia="Times New Roman" w:hAnsi="Arial" w:cs="Arial"/>
                <w:color w:val="000000"/>
                <w:sz w:val="20"/>
                <w:szCs w:val="20"/>
                <w:lang w:eastAsia="pt-BR"/>
              </w:rPr>
            </w:pPr>
            <w:r w:rsidRPr="00587709">
              <w:rPr>
                <w:rFonts w:ascii="Arial" w:eastAsia="Times New Roman" w:hAnsi="Arial" w:cs="Arial"/>
                <w:color w:val="000000"/>
                <w:sz w:val="20"/>
                <w:szCs w:val="20"/>
                <w:lang w:eastAsia="pt-BR"/>
              </w:rPr>
              <w:t>Real</w:t>
            </w:r>
          </w:p>
        </w:tc>
        <w:tc>
          <w:tcPr>
            <w:tcW w:w="1417" w:type="dxa"/>
          </w:tcPr>
          <w:p w14:paraId="756269EB" w14:textId="77777777" w:rsidR="00A86820" w:rsidRPr="00587709" w:rsidRDefault="00A86820" w:rsidP="00A86820">
            <w:pPr>
              <w:spacing w:after="0"/>
              <w:rPr>
                <w:rFonts w:ascii="Arial" w:eastAsia="Times New Roman" w:hAnsi="Arial" w:cs="Arial"/>
                <w:color w:val="000000"/>
                <w:sz w:val="20"/>
                <w:szCs w:val="20"/>
                <w:lang w:eastAsia="pt-BR"/>
              </w:rPr>
            </w:pPr>
            <w:r w:rsidRPr="00587709">
              <w:rPr>
                <w:rFonts w:ascii="Arial" w:eastAsia="Times New Roman" w:hAnsi="Arial" w:cs="Arial"/>
                <w:color w:val="000000"/>
                <w:sz w:val="20"/>
                <w:szCs w:val="20"/>
                <w:lang w:eastAsia="pt-BR"/>
              </w:rPr>
              <w:t>Sim</w:t>
            </w:r>
          </w:p>
        </w:tc>
        <w:tc>
          <w:tcPr>
            <w:tcW w:w="5463" w:type="dxa"/>
          </w:tcPr>
          <w:p w14:paraId="756269EC" w14:textId="56C9EF65" w:rsidR="00A86820" w:rsidRPr="00587709" w:rsidRDefault="00A86820" w:rsidP="006A3FDC">
            <w:pPr>
              <w:spacing w:after="0"/>
              <w:jc w:val="both"/>
              <w:rPr>
                <w:rFonts w:ascii="Arial" w:eastAsia="Times New Roman" w:hAnsi="Arial" w:cs="Arial"/>
                <w:color w:val="000000"/>
                <w:sz w:val="20"/>
                <w:szCs w:val="20"/>
                <w:lang w:eastAsia="pt-BR"/>
              </w:rPr>
            </w:pPr>
            <w:r w:rsidRPr="00587709">
              <w:rPr>
                <w:rFonts w:ascii="Arial" w:eastAsia="Times New Roman" w:hAnsi="Arial" w:cs="Arial"/>
                <w:color w:val="000000"/>
                <w:sz w:val="20"/>
                <w:szCs w:val="20"/>
                <w:lang w:eastAsia="pt-BR"/>
              </w:rPr>
              <w:t>Valor do resultado primário que corresponde</w:t>
            </w:r>
            <w:r w:rsidR="006A3FDC">
              <w:rPr>
                <w:rFonts w:ascii="Arial" w:eastAsia="Times New Roman" w:hAnsi="Arial" w:cs="Arial"/>
                <w:color w:val="000000"/>
                <w:sz w:val="20"/>
                <w:szCs w:val="20"/>
                <w:lang w:eastAsia="pt-BR"/>
              </w:rPr>
              <w:t xml:space="preserve"> </w:t>
            </w:r>
            <w:r w:rsidRPr="00587709">
              <w:rPr>
                <w:rFonts w:ascii="Arial" w:eastAsia="Times New Roman" w:hAnsi="Arial" w:cs="Arial"/>
                <w:color w:val="000000"/>
                <w:sz w:val="20"/>
                <w:szCs w:val="20"/>
                <w:lang w:eastAsia="pt-BR"/>
              </w:rPr>
              <w:t>a diferença entre a receita primária e despesa primária.</w:t>
            </w:r>
          </w:p>
        </w:tc>
      </w:tr>
      <w:tr w:rsidR="00A86820" w:rsidRPr="007F5041" w14:paraId="756269F5" w14:textId="77777777" w:rsidTr="00806309">
        <w:trPr>
          <w:trHeight w:val="510"/>
        </w:trPr>
        <w:tc>
          <w:tcPr>
            <w:tcW w:w="675" w:type="dxa"/>
            <w:hideMark/>
          </w:tcPr>
          <w:p w14:paraId="756269EE" w14:textId="77777777" w:rsidR="00A86820" w:rsidRPr="007F5041" w:rsidRDefault="00A86820" w:rsidP="007F5041">
            <w:pPr>
              <w:numPr>
                <w:ilvl w:val="0"/>
                <w:numId w:val="17"/>
              </w:numPr>
              <w:spacing w:after="0"/>
              <w:rPr>
                <w:rFonts w:ascii="Arial" w:eastAsia="Times New Roman" w:hAnsi="Arial" w:cs="Arial"/>
                <w:bCs/>
                <w:color w:val="000000"/>
                <w:sz w:val="20"/>
                <w:szCs w:val="20"/>
                <w:lang w:eastAsia="pt-BR"/>
              </w:rPr>
            </w:pPr>
          </w:p>
        </w:tc>
        <w:tc>
          <w:tcPr>
            <w:tcW w:w="2127" w:type="dxa"/>
            <w:hideMark/>
          </w:tcPr>
          <w:p w14:paraId="756269EF" w14:textId="77777777" w:rsidR="00A86820" w:rsidRPr="007F5041" w:rsidRDefault="00A86820"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vlCorrenteResultadoNominal</w:t>
            </w:r>
            <w:proofErr w:type="spellEnd"/>
          </w:p>
        </w:tc>
        <w:tc>
          <w:tcPr>
            <w:tcW w:w="1984" w:type="dxa"/>
            <w:hideMark/>
          </w:tcPr>
          <w:p w14:paraId="756269F0"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Corrente do Resultado Nominal</w:t>
            </w:r>
          </w:p>
        </w:tc>
        <w:tc>
          <w:tcPr>
            <w:tcW w:w="1418" w:type="dxa"/>
            <w:hideMark/>
          </w:tcPr>
          <w:p w14:paraId="756269F1" w14:textId="7E482AB5" w:rsidR="00A86820"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9F2"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9F3"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9F4" w14:textId="77777777" w:rsidR="00A86820" w:rsidRPr="007F5041" w:rsidRDefault="00A86820" w:rsidP="00B6336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corrente da Meta F</w:t>
            </w:r>
            <w:r>
              <w:rPr>
                <w:rFonts w:ascii="Arial" w:eastAsia="Times New Roman" w:hAnsi="Arial" w:cs="Arial"/>
                <w:color w:val="000000"/>
                <w:sz w:val="20"/>
                <w:szCs w:val="20"/>
                <w:lang w:eastAsia="pt-BR"/>
              </w:rPr>
              <w:t xml:space="preserve">iscal esperada para o Resultado </w:t>
            </w:r>
            <w:r w:rsidRPr="007F5041">
              <w:rPr>
                <w:rFonts w:ascii="Arial" w:eastAsia="Times New Roman" w:hAnsi="Arial" w:cs="Arial"/>
                <w:color w:val="000000"/>
                <w:sz w:val="20"/>
                <w:szCs w:val="20"/>
                <w:lang w:eastAsia="pt-BR"/>
              </w:rPr>
              <w:t>Nominal.</w:t>
            </w:r>
            <w:r w:rsidRPr="007F5041">
              <w:rPr>
                <w:rFonts w:ascii="Arial" w:eastAsia="Times New Roman" w:hAnsi="Arial" w:cs="Arial"/>
                <w:color w:val="000000"/>
                <w:sz w:val="20"/>
                <w:szCs w:val="20"/>
                <w:lang w:eastAsia="pt-BR"/>
              </w:rPr>
              <w:br/>
              <w:t>Representa a diferença entre o saldo da dívida fiscal líquida em 31 de dezembro de determinado ano em relação ao apurado em 31 de dezembro do ano anterior.</w:t>
            </w:r>
          </w:p>
        </w:tc>
      </w:tr>
      <w:tr w:rsidR="00A86820" w:rsidRPr="007F5041" w14:paraId="756269FD" w14:textId="77777777" w:rsidTr="00806309">
        <w:trPr>
          <w:trHeight w:val="1530"/>
        </w:trPr>
        <w:tc>
          <w:tcPr>
            <w:tcW w:w="675" w:type="dxa"/>
            <w:hideMark/>
          </w:tcPr>
          <w:p w14:paraId="756269F6" w14:textId="77777777" w:rsidR="00A86820" w:rsidRPr="007F5041" w:rsidRDefault="00A86820"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9F7" w14:textId="77777777" w:rsidR="00A86820" w:rsidRPr="007F5041" w:rsidRDefault="00A86820"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vlCorrenteDividaPublicaConsolidada</w:t>
            </w:r>
            <w:proofErr w:type="spellEnd"/>
          </w:p>
        </w:tc>
        <w:tc>
          <w:tcPr>
            <w:tcW w:w="1984" w:type="dxa"/>
            <w:hideMark/>
          </w:tcPr>
          <w:p w14:paraId="756269F8"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Corrente da Dívida Pública Consolidada</w:t>
            </w:r>
          </w:p>
        </w:tc>
        <w:tc>
          <w:tcPr>
            <w:tcW w:w="1418" w:type="dxa"/>
            <w:hideMark/>
          </w:tcPr>
          <w:p w14:paraId="756269F9" w14:textId="319B6481" w:rsidR="00A86820"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9FA"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9FB"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9FC" w14:textId="77777777" w:rsidR="00A86820" w:rsidRPr="007F5041" w:rsidRDefault="00A86820" w:rsidP="00B6336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corrente da Meta Fiscal para a Dívida Pública Consolidada.</w:t>
            </w:r>
            <w:r w:rsidRPr="007F5041">
              <w:rPr>
                <w:rFonts w:ascii="Arial" w:eastAsia="Times New Roman" w:hAnsi="Arial" w:cs="Arial"/>
                <w:color w:val="000000"/>
                <w:sz w:val="20"/>
                <w:szCs w:val="20"/>
                <w:lang w:eastAsia="pt-BR"/>
              </w:rPr>
              <w:br/>
            </w:r>
          </w:p>
        </w:tc>
      </w:tr>
      <w:tr w:rsidR="00A86820" w:rsidRPr="007F5041" w14:paraId="75626A05" w14:textId="77777777" w:rsidTr="00806309">
        <w:trPr>
          <w:trHeight w:val="1530"/>
        </w:trPr>
        <w:tc>
          <w:tcPr>
            <w:tcW w:w="675" w:type="dxa"/>
            <w:hideMark/>
          </w:tcPr>
          <w:p w14:paraId="756269FE" w14:textId="77777777" w:rsidR="00A86820" w:rsidRPr="007F5041" w:rsidRDefault="00A86820"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9FF" w14:textId="77777777" w:rsidR="00A86820" w:rsidRPr="007F5041" w:rsidRDefault="00A86820"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vlCorrenteDividaConsolidadaLiquida</w:t>
            </w:r>
            <w:proofErr w:type="spellEnd"/>
          </w:p>
        </w:tc>
        <w:tc>
          <w:tcPr>
            <w:tcW w:w="1984" w:type="dxa"/>
            <w:hideMark/>
          </w:tcPr>
          <w:p w14:paraId="75626A00"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Corrente da Dívida Consolidada Líquida</w:t>
            </w:r>
          </w:p>
        </w:tc>
        <w:tc>
          <w:tcPr>
            <w:tcW w:w="1418" w:type="dxa"/>
            <w:hideMark/>
          </w:tcPr>
          <w:p w14:paraId="75626A01" w14:textId="316B815B" w:rsidR="00A86820"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A02"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03"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04" w14:textId="77777777" w:rsidR="00A86820" w:rsidRPr="007F5041" w:rsidRDefault="00A86820" w:rsidP="00B6336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Informar o valor corrente da Meta Fiscal para a Dívida Consolidada Líquida do exercício. </w:t>
            </w:r>
            <w:r w:rsidRPr="007F5041">
              <w:rPr>
                <w:rFonts w:ascii="Arial" w:eastAsia="Times New Roman" w:hAnsi="Arial" w:cs="Arial"/>
                <w:color w:val="000000"/>
                <w:sz w:val="20"/>
                <w:szCs w:val="20"/>
                <w:lang w:eastAsia="pt-BR"/>
              </w:rPr>
              <w:br/>
            </w:r>
          </w:p>
        </w:tc>
      </w:tr>
      <w:tr w:rsidR="00A86820" w:rsidRPr="007F5041" w14:paraId="75626A0D" w14:textId="77777777" w:rsidTr="00806309">
        <w:trPr>
          <w:trHeight w:val="1530"/>
        </w:trPr>
        <w:tc>
          <w:tcPr>
            <w:tcW w:w="675" w:type="dxa"/>
            <w:hideMark/>
          </w:tcPr>
          <w:p w14:paraId="75626A06" w14:textId="77777777" w:rsidR="00A86820" w:rsidRPr="007F5041" w:rsidRDefault="00A86820"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07" w14:textId="77777777" w:rsidR="00A86820" w:rsidRPr="007F5041" w:rsidRDefault="00A86820"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vlConstanteReceitaTotal</w:t>
            </w:r>
            <w:proofErr w:type="spellEnd"/>
          </w:p>
        </w:tc>
        <w:tc>
          <w:tcPr>
            <w:tcW w:w="1984" w:type="dxa"/>
            <w:hideMark/>
          </w:tcPr>
          <w:p w14:paraId="75626A08"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Constante da Receita Total</w:t>
            </w:r>
          </w:p>
        </w:tc>
        <w:tc>
          <w:tcPr>
            <w:tcW w:w="1418" w:type="dxa"/>
            <w:hideMark/>
          </w:tcPr>
          <w:p w14:paraId="75626A09" w14:textId="044E4765" w:rsidR="00A86820"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A0A"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0B"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0C" w14:textId="77777777" w:rsidR="00A86820" w:rsidRPr="007F5041" w:rsidRDefault="00A86820" w:rsidP="00B6336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Informar o valor constante da estimativa da Receita Total. </w:t>
            </w:r>
            <w:r w:rsidRPr="007F5041">
              <w:rPr>
                <w:rFonts w:ascii="Arial" w:eastAsia="Times New Roman" w:hAnsi="Arial" w:cs="Arial"/>
                <w:color w:val="000000"/>
                <w:sz w:val="20"/>
                <w:szCs w:val="20"/>
                <w:lang w:eastAsia="pt-BR"/>
              </w:rPr>
              <w:br/>
            </w:r>
          </w:p>
        </w:tc>
      </w:tr>
      <w:tr w:rsidR="00A86820" w:rsidRPr="007F5041" w14:paraId="75626A15" w14:textId="77777777" w:rsidTr="00806309">
        <w:trPr>
          <w:trHeight w:val="1530"/>
        </w:trPr>
        <w:tc>
          <w:tcPr>
            <w:tcW w:w="675" w:type="dxa"/>
            <w:hideMark/>
          </w:tcPr>
          <w:p w14:paraId="75626A0E" w14:textId="77777777" w:rsidR="00A86820" w:rsidRPr="007F5041" w:rsidRDefault="00A86820"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0F" w14:textId="77777777" w:rsidR="00A86820" w:rsidRPr="007F5041" w:rsidRDefault="00A86820"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vlConstanteReceitaPrimaria</w:t>
            </w:r>
            <w:proofErr w:type="spellEnd"/>
          </w:p>
        </w:tc>
        <w:tc>
          <w:tcPr>
            <w:tcW w:w="1984" w:type="dxa"/>
            <w:hideMark/>
          </w:tcPr>
          <w:p w14:paraId="75626A10"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Constante da Receita Primaria</w:t>
            </w:r>
          </w:p>
        </w:tc>
        <w:tc>
          <w:tcPr>
            <w:tcW w:w="1418" w:type="dxa"/>
            <w:hideMark/>
          </w:tcPr>
          <w:p w14:paraId="75626A11" w14:textId="4A159E2B" w:rsidR="00A86820"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A12"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13"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14" w14:textId="77777777" w:rsidR="00A86820" w:rsidRPr="007F5041" w:rsidRDefault="00A86820" w:rsidP="00B6336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Informar o valor constante da estimativa da Receita Primária. </w:t>
            </w:r>
            <w:r w:rsidRPr="007F5041">
              <w:rPr>
                <w:rFonts w:ascii="Arial" w:eastAsia="Times New Roman" w:hAnsi="Arial" w:cs="Arial"/>
                <w:color w:val="000000"/>
                <w:sz w:val="20"/>
                <w:szCs w:val="20"/>
                <w:lang w:eastAsia="pt-BR"/>
              </w:rPr>
              <w:br/>
            </w:r>
          </w:p>
        </w:tc>
      </w:tr>
      <w:tr w:rsidR="00A86820" w:rsidRPr="007F5041" w14:paraId="75626A1D" w14:textId="77777777" w:rsidTr="00806309">
        <w:trPr>
          <w:trHeight w:val="1530"/>
        </w:trPr>
        <w:tc>
          <w:tcPr>
            <w:tcW w:w="675" w:type="dxa"/>
            <w:hideMark/>
          </w:tcPr>
          <w:p w14:paraId="75626A16" w14:textId="77777777" w:rsidR="00A86820" w:rsidRPr="007F5041" w:rsidRDefault="00A86820"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17" w14:textId="77777777" w:rsidR="00A86820" w:rsidRPr="007F5041" w:rsidRDefault="00A86820"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vlConstanteDespesaTotal</w:t>
            </w:r>
            <w:proofErr w:type="spellEnd"/>
          </w:p>
        </w:tc>
        <w:tc>
          <w:tcPr>
            <w:tcW w:w="1984" w:type="dxa"/>
            <w:hideMark/>
          </w:tcPr>
          <w:p w14:paraId="75626A18"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Constante da Despesa Total</w:t>
            </w:r>
          </w:p>
        </w:tc>
        <w:tc>
          <w:tcPr>
            <w:tcW w:w="1418" w:type="dxa"/>
            <w:hideMark/>
          </w:tcPr>
          <w:p w14:paraId="75626A19" w14:textId="3A61C577" w:rsidR="00A86820"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A1A"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1B"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1C" w14:textId="77777777" w:rsidR="00A86820" w:rsidRPr="007F5041" w:rsidRDefault="00A86820" w:rsidP="00B6336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Informar o valor constante da estimativa da Despesa Total. </w:t>
            </w:r>
            <w:r w:rsidRPr="007F5041">
              <w:rPr>
                <w:rFonts w:ascii="Arial" w:eastAsia="Times New Roman" w:hAnsi="Arial" w:cs="Arial"/>
                <w:color w:val="000000"/>
                <w:sz w:val="20"/>
                <w:szCs w:val="20"/>
                <w:lang w:eastAsia="pt-BR"/>
              </w:rPr>
              <w:br/>
            </w:r>
          </w:p>
        </w:tc>
      </w:tr>
      <w:tr w:rsidR="00A86820" w:rsidRPr="007F5041" w14:paraId="75626A25" w14:textId="77777777" w:rsidTr="00806309">
        <w:trPr>
          <w:trHeight w:val="1530"/>
        </w:trPr>
        <w:tc>
          <w:tcPr>
            <w:tcW w:w="675" w:type="dxa"/>
            <w:hideMark/>
          </w:tcPr>
          <w:p w14:paraId="75626A1E" w14:textId="77777777" w:rsidR="00A86820" w:rsidRPr="007F5041" w:rsidRDefault="00A86820"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1F" w14:textId="77777777" w:rsidR="00A86820" w:rsidRPr="007F5041" w:rsidRDefault="00A86820"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vlConstanteDespesaPrimaria</w:t>
            </w:r>
            <w:proofErr w:type="spellEnd"/>
          </w:p>
        </w:tc>
        <w:tc>
          <w:tcPr>
            <w:tcW w:w="1984" w:type="dxa"/>
            <w:hideMark/>
          </w:tcPr>
          <w:p w14:paraId="75626A20"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Constante da Despesa Primária</w:t>
            </w:r>
          </w:p>
        </w:tc>
        <w:tc>
          <w:tcPr>
            <w:tcW w:w="1418" w:type="dxa"/>
            <w:hideMark/>
          </w:tcPr>
          <w:p w14:paraId="75626A21" w14:textId="53E14B02" w:rsidR="00A86820"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A22"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23"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24" w14:textId="77777777" w:rsidR="00A86820" w:rsidRPr="007F5041" w:rsidRDefault="00A86820" w:rsidP="00B6336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constante estimado para as Despesas Primárias.</w:t>
            </w:r>
            <w:r w:rsidRPr="007F5041">
              <w:rPr>
                <w:rFonts w:ascii="Arial" w:eastAsia="Times New Roman" w:hAnsi="Arial" w:cs="Arial"/>
                <w:color w:val="000000"/>
                <w:sz w:val="20"/>
                <w:szCs w:val="20"/>
                <w:lang w:eastAsia="pt-BR"/>
              </w:rPr>
              <w:br/>
            </w:r>
          </w:p>
        </w:tc>
      </w:tr>
      <w:tr w:rsidR="00EC2573" w:rsidRPr="007F5041" w14:paraId="75626A2D" w14:textId="77777777" w:rsidTr="00806309">
        <w:trPr>
          <w:trHeight w:val="1530"/>
        </w:trPr>
        <w:tc>
          <w:tcPr>
            <w:tcW w:w="675" w:type="dxa"/>
          </w:tcPr>
          <w:p w14:paraId="75626A26"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tcPr>
          <w:p w14:paraId="75626A27" w14:textId="77777777" w:rsidR="00EC2573" w:rsidRPr="007F5041" w:rsidRDefault="00EC2573" w:rsidP="007F5041">
            <w:pPr>
              <w:spacing w:after="0"/>
              <w:rPr>
                <w:rFonts w:ascii="Arial" w:eastAsia="Times New Roman" w:hAnsi="Arial" w:cs="Arial"/>
                <w:color w:val="000000"/>
                <w:sz w:val="20"/>
                <w:szCs w:val="20"/>
                <w:lang w:eastAsia="pt-BR"/>
              </w:rPr>
            </w:pPr>
            <w:proofErr w:type="spellStart"/>
            <w:r>
              <w:rPr>
                <w:rFonts w:ascii="Arial" w:eastAsia="Times New Roman" w:hAnsi="Arial" w:cs="Arial"/>
                <w:color w:val="000000"/>
                <w:sz w:val="20"/>
                <w:szCs w:val="20"/>
                <w:lang w:eastAsia="pt-BR"/>
              </w:rPr>
              <w:t>vlConstanteResultadoPrimario</w:t>
            </w:r>
            <w:proofErr w:type="spellEnd"/>
          </w:p>
        </w:tc>
        <w:tc>
          <w:tcPr>
            <w:tcW w:w="1984" w:type="dxa"/>
          </w:tcPr>
          <w:p w14:paraId="75626A28" w14:textId="77777777" w:rsidR="00EC2573" w:rsidRPr="00587709" w:rsidRDefault="00EC2573" w:rsidP="007F5041">
            <w:pPr>
              <w:spacing w:after="0"/>
              <w:rPr>
                <w:rFonts w:ascii="Arial" w:eastAsia="Times New Roman" w:hAnsi="Arial" w:cs="Arial"/>
                <w:color w:val="000000"/>
                <w:sz w:val="20"/>
                <w:szCs w:val="20"/>
                <w:lang w:eastAsia="pt-BR"/>
              </w:rPr>
            </w:pPr>
            <w:r w:rsidRPr="00587709">
              <w:rPr>
                <w:rFonts w:ascii="Arial" w:eastAsia="Times New Roman" w:hAnsi="Arial" w:cs="Arial"/>
                <w:color w:val="000000"/>
                <w:sz w:val="20"/>
                <w:szCs w:val="20"/>
                <w:lang w:eastAsia="pt-BR"/>
              </w:rPr>
              <w:t>Valor Constante do Resultado Primário</w:t>
            </w:r>
          </w:p>
        </w:tc>
        <w:tc>
          <w:tcPr>
            <w:tcW w:w="1418" w:type="dxa"/>
          </w:tcPr>
          <w:p w14:paraId="75626A29" w14:textId="05077155" w:rsidR="00EC2573" w:rsidRPr="00587709" w:rsidRDefault="00B4101C" w:rsidP="00812802">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tcPr>
          <w:p w14:paraId="75626A2A" w14:textId="77777777" w:rsidR="00EC2573" w:rsidRPr="00587709" w:rsidRDefault="00EC2573" w:rsidP="00812802">
            <w:pPr>
              <w:spacing w:after="0"/>
              <w:rPr>
                <w:rFonts w:ascii="Arial" w:eastAsia="Times New Roman" w:hAnsi="Arial" w:cs="Arial"/>
                <w:color w:val="000000"/>
                <w:sz w:val="20"/>
                <w:szCs w:val="20"/>
                <w:lang w:eastAsia="pt-BR"/>
              </w:rPr>
            </w:pPr>
            <w:r w:rsidRPr="00587709">
              <w:rPr>
                <w:rFonts w:ascii="Arial" w:eastAsia="Times New Roman" w:hAnsi="Arial" w:cs="Arial"/>
                <w:color w:val="000000"/>
                <w:sz w:val="20"/>
                <w:szCs w:val="20"/>
                <w:lang w:eastAsia="pt-BR"/>
              </w:rPr>
              <w:t>Real</w:t>
            </w:r>
          </w:p>
        </w:tc>
        <w:tc>
          <w:tcPr>
            <w:tcW w:w="1417" w:type="dxa"/>
          </w:tcPr>
          <w:p w14:paraId="75626A2B" w14:textId="77777777" w:rsidR="00EC2573" w:rsidRPr="00587709" w:rsidRDefault="00EC2573" w:rsidP="00812802">
            <w:pPr>
              <w:spacing w:after="0"/>
              <w:rPr>
                <w:rFonts w:ascii="Arial" w:eastAsia="Times New Roman" w:hAnsi="Arial" w:cs="Arial"/>
                <w:color w:val="000000"/>
                <w:sz w:val="20"/>
                <w:szCs w:val="20"/>
                <w:lang w:eastAsia="pt-BR"/>
              </w:rPr>
            </w:pPr>
            <w:r w:rsidRPr="00587709">
              <w:rPr>
                <w:rFonts w:ascii="Arial" w:eastAsia="Times New Roman" w:hAnsi="Arial" w:cs="Arial"/>
                <w:color w:val="000000"/>
                <w:sz w:val="20"/>
                <w:szCs w:val="20"/>
                <w:lang w:eastAsia="pt-BR"/>
              </w:rPr>
              <w:t>Sim</w:t>
            </w:r>
          </w:p>
        </w:tc>
        <w:tc>
          <w:tcPr>
            <w:tcW w:w="5463" w:type="dxa"/>
          </w:tcPr>
          <w:p w14:paraId="75626A2C" w14:textId="77777777" w:rsidR="00EC2573" w:rsidRPr="00587709" w:rsidRDefault="00EC2573" w:rsidP="00EC2573">
            <w:pPr>
              <w:spacing w:after="0"/>
              <w:rPr>
                <w:rFonts w:ascii="Arial" w:eastAsia="Times New Roman" w:hAnsi="Arial" w:cs="Arial"/>
                <w:color w:val="000000"/>
                <w:sz w:val="20"/>
                <w:szCs w:val="20"/>
                <w:lang w:eastAsia="pt-BR"/>
              </w:rPr>
            </w:pPr>
            <w:r w:rsidRPr="00587709">
              <w:rPr>
                <w:rFonts w:ascii="Arial" w:eastAsia="Times New Roman" w:hAnsi="Arial" w:cs="Arial"/>
                <w:color w:val="000000"/>
                <w:sz w:val="20"/>
                <w:szCs w:val="20"/>
                <w:lang w:eastAsia="pt-BR"/>
              </w:rPr>
              <w:t>Informar o valor constante estimado para o resultado primário que correspondente a diferença entre a receita primária e despesa primária.</w:t>
            </w:r>
          </w:p>
        </w:tc>
      </w:tr>
      <w:tr w:rsidR="00EC2573" w:rsidRPr="007F5041" w14:paraId="75626A35" w14:textId="77777777" w:rsidTr="00806309">
        <w:trPr>
          <w:trHeight w:val="1530"/>
        </w:trPr>
        <w:tc>
          <w:tcPr>
            <w:tcW w:w="675" w:type="dxa"/>
            <w:hideMark/>
          </w:tcPr>
          <w:p w14:paraId="75626A2E"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2F" w14:textId="77777777" w:rsidR="00EC2573" w:rsidRPr="007F5041" w:rsidRDefault="00EC2573"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vlConstanteResultadoNominal</w:t>
            </w:r>
            <w:proofErr w:type="spellEnd"/>
          </w:p>
        </w:tc>
        <w:tc>
          <w:tcPr>
            <w:tcW w:w="1984" w:type="dxa"/>
            <w:hideMark/>
          </w:tcPr>
          <w:p w14:paraId="75626A30"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Constante do Resultado Nominal</w:t>
            </w:r>
          </w:p>
        </w:tc>
        <w:tc>
          <w:tcPr>
            <w:tcW w:w="1418" w:type="dxa"/>
            <w:hideMark/>
          </w:tcPr>
          <w:p w14:paraId="75626A31" w14:textId="0993890C" w:rsidR="00EC2573"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A32"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33"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34"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Informar o valor constante esperado para o Resultado Nominal. </w:t>
            </w:r>
            <w:r w:rsidRPr="007F5041">
              <w:rPr>
                <w:rFonts w:ascii="Arial" w:eastAsia="Times New Roman" w:hAnsi="Arial" w:cs="Arial"/>
                <w:color w:val="000000"/>
                <w:sz w:val="20"/>
                <w:szCs w:val="20"/>
                <w:lang w:eastAsia="pt-BR"/>
              </w:rPr>
              <w:br/>
              <w:t>Representa a diferença entre o saldo da dívida fiscal líquida em 31 de dezembro de determinado ano em relação ao apurado em 31 de dezembro do ano anterior.</w:t>
            </w:r>
          </w:p>
        </w:tc>
      </w:tr>
      <w:tr w:rsidR="00EC2573" w:rsidRPr="007F5041" w14:paraId="75626A3D" w14:textId="77777777" w:rsidTr="00806309">
        <w:trPr>
          <w:trHeight w:val="1530"/>
        </w:trPr>
        <w:tc>
          <w:tcPr>
            <w:tcW w:w="675" w:type="dxa"/>
            <w:hideMark/>
          </w:tcPr>
          <w:p w14:paraId="75626A36"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37" w14:textId="77777777" w:rsidR="00EC2573" w:rsidRPr="007F5041" w:rsidRDefault="00EC2573"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vlConstanteDividaPublicaConsolidada</w:t>
            </w:r>
            <w:proofErr w:type="spellEnd"/>
          </w:p>
        </w:tc>
        <w:tc>
          <w:tcPr>
            <w:tcW w:w="1984" w:type="dxa"/>
            <w:hideMark/>
          </w:tcPr>
          <w:p w14:paraId="75626A38"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Constante da Dívida Pública Consolidada</w:t>
            </w:r>
          </w:p>
        </w:tc>
        <w:tc>
          <w:tcPr>
            <w:tcW w:w="1418" w:type="dxa"/>
            <w:hideMark/>
          </w:tcPr>
          <w:p w14:paraId="75626A39" w14:textId="7BFD498D" w:rsidR="00EC2573"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A3A"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3B"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3C"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constante esperado para a Dívida Pública Consolidada.</w:t>
            </w:r>
          </w:p>
        </w:tc>
      </w:tr>
      <w:tr w:rsidR="00EC2573" w:rsidRPr="007F5041" w14:paraId="75626A45" w14:textId="77777777" w:rsidTr="00806309">
        <w:trPr>
          <w:trHeight w:val="1530"/>
        </w:trPr>
        <w:tc>
          <w:tcPr>
            <w:tcW w:w="675" w:type="dxa"/>
            <w:hideMark/>
          </w:tcPr>
          <w:p w14:paraId="75626A3E"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3F" w14:textId="77777777" w:rsidR="00EC2573" w:rsidRPr="007F5041" w:rsidRDefault="00EC2573"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vlConstanteDividaConsolidadaLiquida</w:t>
            </w:r>
            <w:proofErr w:type="spellEnd"/>
          </w:p>
        </w:tc>
        <w:tc>
          <w:tcPr>
            <w:tcW w:w="1984" w:type="dxa"/>
            <w:hideMark/>
          </w:tcPr>
          <w:p w14:paraId="75626A40"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Constante da Dívida Consolidada Líquida</w:t>
            </w:r>
          </w:p>
        </w:tc>
        <w:tc>
          <w:tcPr>
            <w:tcW w:w="1418" w:type="dxa"/>
            <w:hideMark/>
          </w:tcPr>
          <w:p w14:paraId="75626A41" w14:textId="3EFBAF44" w:rsidR="00EC2573"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A42"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43"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44"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constante esperado para a Dívida Pública Consolidada Líquida.</w:t>
            </w:r>
          </w:p>
        </w:tc>
      </w:tr>
      <w:tr w:rsidR="00EC2573" w:rsidRPr="007F5041" w14:paraId="75626A4E" w14:textId="77777777" w:rsidTr="00806309">
        <w:trPr>
          <w:trHeight w:val="2040"/>
        </w:trPr>
        <w:tc>
          <w:tcPr>
            <w:tcW w:w="675" w:type="dxa"/>
            <w:hideMark/>
          </w:tcPr>
          <w:p w14:paraId="75626A46"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47" w14:textId="77777777" w:rsidR="00EC2573" w:rsidRPr="007F5041" w:rsidRDefault="00EC2573"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pcPIBReceitaTotal</w:t>
            </w:r>
            <w:proofErr w:type="spellEnd"/>
          </w:p>
        </w:tc>
        <w:tc>
          <w:tcPr>
            <w:tcW w:w="1984" w:type="dxa"/>
            <w:hideMark/>
          </w:tcPr>
          <w:p w14:paraId="75626A48"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Percentual do PIB da Receita Total</w:t>
            </w:r>
          </w:p>
        </w:tc>
        <w:tc>
          <w:tcPr>
            <w:tcW w:w="1418" w:type="dxa"/>
            <w:hideMark/>
          </w:tcPr>
          <w:p w14:paraId="75626A49" w14:textId="587FA615" w:rsidR="00EC2573"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7</w:t>
            </w:r>
          </w:p>
        </w:tc>
        <w:tc>
          <w:tcPr>
            <w:tcW w:w="1134" w:type="dxa"/>
            <w:hideMark/>
          </w:tcPr>
          <w:p w14:paraId="75626A4A"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4B"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4C"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percentual da Meta Fiscal da Receita Total em relação ao valor projetado do PIB do Estado de Minas Gerais, até um milésimo por cento (0,001%).</w:t>
            </w:r>
          </w:p>
          <w:p w14:paraId="75626A4D"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Formatação: 00,000 (Informar com três casas decimais).</w:t>
            </w:r>
          </w:p>
        </w:tc>
      </w:tr>
      <w:tr w:rsidR="00EC2573" w:rsidRPr="007F5041" w14:paraId="75626A56" w14:textId="77777777" w:rsidTr="00806309">
        <w:trPr>
          <w:trHeight w:val="2040"/>
        </w:trPr>
        <w:tc>
          <w:tcPr>
            <w:tcW w:w="675" w:type="dxa"/>
            <w:hideMark/>
          </w:tcPr>
          <w:p w14:paraId="75626A4F"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50" w14:textId="77777777" w:rsidR="00EC2573" w:rsidRPr="007F5041" w:rsidRDefault="00EC2573"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pcPIBReceitaPrimaria</w:t>
            </w:r>
            <w:proofErr w:type="spellEnd"/>
          </w:p>
        </w:tc>
        <w:tc>
          <w:tcPr>
            <w:tcW w:w="1984" w:type="dxa"/>
            <w:hideMark/>
          </w:tcPr>
          <w:p w14:paraId="75626A51"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Percentual do PIB da Receita Primaria</w:t>
            </w:r>
          </w:p>
        </w:tc>
        <w:tc>
          <w:tcPr>
            <w:tcW w:w="1418" w:type="dxa"/>
            <w:hideMark/>
          </w:tcPr>
          <w:p w14:paraId="75626A52" w14:textId="3413606D" w:rsidR="00EC2573"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7</w:t>
            </w:r>
          </w:p>
        </w:tc>
        <w:tc>
          <w:tcPr>
            <w:tcW w:w="1134" w:type="dxa"/>
            <w:hideMark/>
          </w:tcPr>
          <w:p w14:paraId="75626A53"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54"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55"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Informar o valor percentual da Meta Fiscal da Receita Primária do ente em relação ao valor projetado do PIB do Estado de Minas Gerais, até um milésimo por cento (0,001%). </w:t>
            </w:r>
            <w:r w:rsidRPr="007F5041">
              <w:rPr>
                <w:rFonts w:ascii="Arial" w:eastAsia="Times New Roman" w:hAnsi="Arial" w:cs="Arial"/>
                <w:color w:val="000000"/>
                <w:sz w:val="20"/>
                <w:szCs w:val="20"/>
                <w:lang w:eastAsia="pt-BR"/>
              </w:rPr>
              <w:br/>
              <w:t>Formatação: 00,000 (Informar com três casas decimais).</w:t>
            </w:r>
          </w:p>
        </w:tc>
      </w:tr>
      <w:tr w:rsidR="00EC2573" w:rsidRPr="007F5041" w14:paraId="75626A5E" w14:textId="77777777" w:rsidTr="00806309">
        <w:trPr>
          <w:trHeight w:val="2040"/>
        </w:trPr>
        <w:tc>
          <w:tcPr>
            <w:tcW w:w="675" w:type="dxa"/>
            <w:hideMark/>
          </w:tcPr>
          <w:p w14:paraId="75626A57"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58" w14:textId="77777777" w:rsidR="00EC2573" w:rsidRPr="007F5041" w:rsidRDefault="00EC2573"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pcPIBDespesaTotal</w:t>
            </w:r>
            <w:proofErr w:type="spellEnd"/>
          </w:p>
        </w:tc>
        <w:tc>
          <w:tcPr>
            <w:tcW w:w="1984" w:type="dxa"/>
            <w:hideMark/>
          </w:tcPr>
          <w:p w14:paraId="75626A59"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Percentual do PIB da Despesa Total</w:t>
            </w:r>
          </w:p>
        </w:tc>
        <w:tc>
          <w:tcPr>
            <w:tcW w:w="1418" w:type="dxa"/>
            <w:hideMark/>
          </w:tcPr>
          <w:p w14:paraId="75626A5A" w14:textId="6667058B" w:rsidR="00EC2573"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7</w:t>
            </w:r>
          </w:p>
        </w:tc>
        <w:tc>
          <w:tcPr>
            <w:tcW w:w="1134" w:type="dxa"/>
            <w:hideMark/>
          </w:tcPr>
          <w:p w14:paraId="75626A5B"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5C"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5D"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percentual da Meta Fiscal da Despesa Total em relação ao valor projetado do PIB do Estado de Minas Gerais, até um milésimo por cento (0,001%).</w:t>
            </w:r>
            <w:r w:rsidRPr="007F5041">
              <w:rPr>
                <w:rFonts w:ascii="Arial" w:eastAsia="Times New Roman" w:hAnsi="Arial" w:cs="Arial"/>
                <w:color w:val="000000"/>
                <w:sz w:val="20"/>
                <w:szCs w:val="20"/>
                <w:lang w:eastAsia="pt-BR"/>
              </w:rPr>
              <w:br/>
              <w:t>Formatação: 00,000 (Informar com três casas decimais).</w:t>
            </w:r>
          </w:p>
        </w:tc>
      </w:tr>
      <w:tr w:rsidR="00EC2573" w:rsidRPr="007F5041" w14:paraId="75626A66" w14:textId="77777777" w:rsidTr="00806309">
        <w:trPr>
          <w:trHeight w:val="2040"/>
        </w:trPr>
        <w:tc>
          <w:tcPr>
            <w:tcW w:w="675" w:type="dxa"/>
            <w:hideMark/>
          </w:tcPr>
          <w:p w14:paraId="75626A5F"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60" w14:textId="77777777" w:rsidR="00EC2573" w:rsidRPr="007F5041" w:rsidRDefault="00EC2573"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pcPIBDespesaPrimaria</w:t>
            </w:r>
            <w:proofErr w:type="spellEnd"/>
          </w:p>
        </w:tc>
        <w:tc>
          <w:tcPr>
            <w:tcW w:w="1984" w:type="dxa"/>
            <w:hideMark/>
          </w:tcPr>
          <w:p w14:paraId="75626A61"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Percentual do PIB da Despesa Primária</w:t>
            </w:r>
          </w:p>
        </w:tc>
        <w:tc>
          <w:tcPr>
            <w:tcW w:w="1418" w:type="dxa"/>
            <w:hideMark/>
          </w:tcPr>
          <w:p w14:paraId="75626A62" w14:textId="194C9E6F" w:rsidR="00EC2573"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7</w:t>
            </w:r>
          </w:p>
        </w:tc>
        <w:tc>
          <w:tcPr>
            <w:tcW w:w="1134" w:type="dxa"/>
            <w:hideMark/>
          </w:tcPr>
          <w:p w14:paraId="75626A63"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64"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65"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percentual da Meta Fiscal estimado para a Despesa Primária em relação ao valor projetado do PIB do Estado de Minas Gerais, até um milésimo por cento (0,001%).</w:t>
            </w:r>
            <w:r w:rsidRPr="007F5041">
              <w:rPr>
                <w:rFonts w:ascii="Arial" w:eastAsia="Times New Roman" w:hAnsi="Arial" w:cs="Arial"/>
                <w:color w:val="000000"/>
                <w:sz w:val="20"/>
                <w:szCs w:val="20"/>
                <w:lang w:eastAsia="pt-BR"/>
              </w:rPr>
              <w:br/>
              <w:t>Formatação: 00,000 (Informar com três casas decimais).</w:t>
            </w:r>
          </w:p>
        </w:tc>
      </w:tr>
      <w:tr w:rsidR="00EC2573" w:rsidRPr="007F5041" w14:paraId="75626A6E" w14:textId="77777777" w:rsidTr="00806309">
        <w:trPr>
          <w:trHeight w:val="2040"/>
        </w:trPr>
        <w:tc>
          <w:tcPr>
            <w:tcW w:w="675" w:type="dxa"/>
          </w:tcPr>
          <w:p w14:paraId="75626A67"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tcPr>
          <w:p w14:paraId="75626A68" w14:textId="77777777" w:rsidR="00EC2573" w:rsidRPr="007F5041" w:rsidRDefault="00EC2573" w:rsidP="007F5041">
            <w:pPr>
              <w:spacing w:after="0"/>
              <w:rPr>
                <w:rFonts w:ascii="Arial" w:eastAsia="Times New Roman" w:hAnsi="Arial" w:cs="Arial"/>
                <w:color w:val="000000"/>
                <w:sz w:val="20"/>
                <w:szCs w:val="20"/>
                <w:lang w:eastAsia="pt-BR"/>
              </w:rPr>
            </w:pPr>
            <w:proofErr w:type="spellStart"/>
            <w:r>
              <w:rPr>
                <w:rFonts w:ascii="Arial" w:eastAsia="Times New Roman" w:hAnsi="Arial" w:cs="Arial"/>
                <w:color w:val="000000"/>
                <w:sz w:val="20"/>
                <w:szCs w:val="20"/>
                <w:lang w:eastAsia="pt-BR"/>
              </w:rPr>
              <w:t>pcPIBResultadoPrimario</w:t>
            </w:r>
            <w:proofErr w:type="spellEnd"/>
          </w:p>
        </w:tc>
        <w:tc>
          <w:tcPr>
            <w:tcW w:w="1984" w:type="dxa"/>
          </w:tcPr>
          <w:p w14:paraId="75626A69" w14:textId="77777777" w:rsidR="00EC2573" w:rsidRPr="007F5041" w:rsidRDefault="00EC2573"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Percentual do PIB do Resultado Primário</w:t>
            </w:r>
          </w:p>
        </w:tc>
        <w:tc>
          <w:tcPr>
            <w:tcW w:w="1418" w:type="dxa"/>
          </w:tcPr>
          <w:p w14:paraId="75626A6A" w14:textId="2B66C23F" w:rsidR="00EC2573" w:rsidRPr="007F5041" w:rsidRDefault="00B4101C" w:rsidP="00A86820">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7</w:t>
            </w:r>
          </w:p>
        </w:tc>
        <w:tc>
          <w:tcPr>
            <w:tcW w:w="1134" w:type="dxa"/>
          </w:tcPr>
          <w:p w14:paraId="75626A6B" w14:textId="77777777" w:rsidR="00EC2573" w:rsidRPr="007F5041" w:rsidRDefault="00EC2573" w:rsidP="00A86820">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tcPr>
          <w:p w14:paraId="75626A6C" w14:textId="77777777" w:rsidR="00EC2573" w:rsidRPr="007F5041" w:rsidRDefault="00EC2573" w:rsidP="00A86820">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tcPr>
          <w:p w14:paraId="75626A6D" w14:textId="77777777" w:rsidR="00EC2573" w:rsidRPr="007F5041" w:rsidRDefault="00EC2573" w:rsidP="00EC2573">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percentual d</w:t>
            </w:r>
            <w:r>
              <w:rPr>
                <w:rFonts w:ascii="Arial" w:eastAsia="Times New Roman" w:hAnsi="Arial" w:cs="Arial"/>
                <w:color w:val="000000"/>
                <w:sz w:val="20"/>
                <w:szCs w:val="20"/>
                <w:lang w:eastAsia="pt-BR"/>
              </w:rPr>
              <w:t>o</w:t>
            </w:r>
            <w:r w:rsidRPr="007F5041">
              <w:rPr>
                <w:rFonts w:ascii="Arial" w:eastAsia="Times New Roman" w:hAnsi="Arial" w:cs="Arial"/>
                <w:color w:val="000000"/>
                <w:sz w:val="20"/>
                <w:szCs w:val="20"/>
                <w:lang w:eastAsia="pt-BR"/>
              </w:rPr>
              <w:t xml:space="preserve"> </w:t>
            </w:r>
            <w:r>
              <w:rPr>
                <w:rFonts w:ascii="Arial" w:eastAsia="Times New Roman" w:hAnsi="Arial" w:cs="Arial"/>
                <w:color w:val="000000"/>
                <w:sz w:val="20"/>
                <w:szCs w:val="20"/>
                <w:lang w:eastAsia="pt-BR"/>
              </w:rPr>
              <w:t>Resultado Primário</w:t>
            </w:r>
            <w:r w:rsidRPr="007F5041">
              <w:rPr>
                <w:rFonts w:ascii="Arial" w:eastAsia="Times New Roman" w:hAnsi="Arial" w:cs="Arial"/>
                <w:color w:val="000000"/>
                <w:sz w:val="20"/>
                <w:szCs w:val="20"/>
                <w:lang w:eastAsia="pt-BR"/>
              </w:rPr>
              <w:t xml:space="preserve"> estimado para </w:t>
            </w:r>
            <w:r>
              <w:rPr>
                <w:rFonts w:ascii="Arial" w:eastAsia="Times New Roman" w:hAnsi="Arial" w:cs="Arial"/>
                <w:color w:val="000000"/>
                <w:sz w:val="20"/>
                <w:szCs w:val="20"/>
                <w:lang w:eastAsia="pt-BR"/>
              </w:rPr>
              <w:t>o Resultado Nominal</w:t>
            </w:r>
            <w:r w:rsidRPr="007F5041">
              <w:rPr>
                <w:rFonts w:ascii="Arial" w:eastAsia="Times New Roman" w:hAnsi="Arial" w:cs="Arial"/>
                <w:color w:val="000000"/>
                <w:sz w:val="20"/>
                <w:szCs w:val="20"/>
                <w:lang w:eastAsia="pt-BR"/>
              </w:rPr>
              <w:t xml:space="preserve"> em relação ao valor projetado do PIB do Estado de Minas Gerais, até um milésimo por cento (0,001%).</w:t>
            </w:r>
            <w:r w:rsidRPr="007F5041">
              <w:rPr>
                <w:rFonts w:ascii="Arial" w:eastAsia="Times New Roman" w:hAnsi="Arial" w:cs="Arial"/>
                <w:color w:val="000000"/>
                <w:sz w:val="20"/>
                <w:szCs w:val="20"/>
                <w:lang w:eastAsia="pt-BR"/>
              </w:rPr>
              <w:br/>
              <w:t>Formatação: 00,000 (Informar com três casas decimais).</w:t>
            </w:r>
          </w:p>
        </w:tc>
      </w:tr>
      <w:tr w:rsidR="00EC2573" w:rsidRPr="007F5041" w14:paraId="75626A78" w14:textId="77777777" w:rsidTr="00806309">
        <w:trPr>
          <w:trHeight w:val="268"/>
        </w:trPr>
        <w:tc>
          <w:tcPr>
            <w:tcW w:w="675" w:type="dxa"/>
            <w:hideMark/>
          </w:tcPr>
          <w:p w14:paraId="75626A6F"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70" w14:textId="77777777" w:rsidR="00EC2573" w:rsidRPr="007F5041" w:rsidRDefault="00EC2573"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pcPIBResultadoNominal</w:t>
            </w:r>
            <w:proofErr w:type="spellEnd"/>
          </w:p>
        </w:tc>
        <w:tc>
          <w:tcPr>
            <w:tcW w:w="1984" w:type="dxa"/>
            <w:hideMark/>
          </w:tcPr>
          <w:p w14:paraId="75626A71"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Percentual do PIB do Resultado Nominal</w:t>
            </w:r>
          </w:p>
        </w:tc>
        <w:tc>
          <w:tcPr>
            <w:tcW w:w="1418" w:type="dxa"/>
            <w:hideMark/>
          </w:tcPr>
          <w:p w14:paraId="75626A72" w14:textId="2036AE06" w:rsidR="00EC2573"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7</w:t>
            </w:r>
          </w:p>
        </w:tc>
        <w:tc>
          <w:tcPr>
            <w:tcW w:w="1134" w:type="dxa"/>
            <w:hideMark/>
          </w:tcPr>
          <w:p w14:paraId="75626A73"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74"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75"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percentual da Meta Fiscal esperada para o Resultado Nominal em relação ao valor projetado do PIB do Estado de Minas Gerais, até um milésimo por cento (0,001%).</w:t>
            </w:r>
          </w:p>
          <w:p w14:paraId="75626A76"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O Resultado Nominal representa a diferença entre o saldo da dívida fiscal líquida em 31 de dezembro de determinado ano em relação ao apurado em 31 de dezembro do ano anterior.</w:t>
            </w:r>
          </w:p>
          <w:p w14:paraId="75626A77"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Formatação: 00,000 (Informar com três casas decimais).</w:t>
            </w:r>
          </w:p>
        </w:tc>
      </w:tr>
      <w:tr w:rsidR="00EC2573" w:rsidRPr="007F5041" w14:paraId="75626A81" w14:textId="77777777" w:rsidTr="00806309">
        <w:trPr>
          <w:trHeight w:val="1845"/>
        </w:trPr>
        <w:tc>
          <w:tcPr>
            <w:tcW w:w="675" w:type="dxa"/>
            <w:hideMark/>
          </w:tcPr>
          <w:p w14:paraId="75626A79"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7A" w14:textId="77777777" w:rsidR="00EC2573" w:rsidRPr="007F5041" w:rsidRDefault="00EC2573"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pcPIBDividaPublicaConsolidada</w:t>
            </w:r>
            <w:proofErr w:type="spellEnd"/>
          </w:p>
        </w:tc>
        <w:tc>
          <w:tcPr>
            <w:tcW w:w="1984" w:type="dxa"/>
            <w:hideMark/>
          </w:tcPr>
          <w:p w14:paraId="75626A7B"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Percentual do PIB da Dívida Pública Consolidada</w:t>
            </w:r>
          </w:p>
        </w:tc>
        <w:tc>
          <w:tcPr>
            <w:tcW w:w="1418" w:type="dxa"/>
            <w:hideMark/>
          </w:tcPr>
          <w:p w14:paraId="75626A7C" w14:textId="6CBEEC6D" w:rsidR="00EC2573"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7</w:t>
            </w:r>
          </w:p>
        </w:tc>
        <w:tc>
          <w:tcPr>
            <w:tcW w:w="1134" w:type="dxa"/>
            <w:hideMark/>
          </w:tcPr>
          <w:p w14:paraId="75626A7D"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7E"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7F"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Informar o valor percentual da Meta Fiscal esperada para a Dívida Pública </w:t>
            </w:r>
            <w:proofErr w:type="gramStart"/>
            <w:r w:rsidRPr="007F5041">
              <w:rPr>
                <w:rFonts w:ascii="Arial" w:eastAsia="Times New Roman" w:hAnsi="Arial" w:cs="Arial"/>
                <w:color w:val="000000"/>
                <w:sz w:val="20"/>
                <w:szCs w:val="20"/>
                <w:lang w:eastAsia="pt-BR"/>
              </w:rPr>
              <w:t>Consolidada  em</w:t>
            </w:r>
            <w:proofErr w:type="gramEnd"/>
            <w:r w:rsidRPr="007F5041">
              <w:rPr>
                <w:rFonts w:ascii="Arial" w:eastAsia="Times New Roman" w:hAnsi="Arial" w:cs="Arial"/>
                <w:color w:val="000000"/>
                <w:sz w:val="20"/>
                <w:szCs w:val="20"/>
                <w:lang w:eastAsia="pt-BR"/>
              </w:rPr>
              <w:t xml:space="preserve"> relação ao valor projetado do PIB do Estado de Minas Gerais, até um milésimo por cento (0,001%).</w:t>
            </w:r>
          </w:p>
          <w:p w14:paraId="75626A80"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Formatação: 00,000 (Informar com três casas decimais).</w:t>
            </w:r>
          </w:p>
        </w:tc>
      </w:tr>
      <w:tr w:rsidR="00EC2573" w:rsidRPr="007F5041" w14:paraId="75626A8A" w14:textId="77777777" w:rsidTr="00806309">
        <w:trPr>
          <w:trHeight w:val="2040"/>
        </w:trPr>
        <w:tc>
          <w:tcPr>
            <w:tcW w:w="675" w:type="dxa"/>
            <w:hideMark/>
          </w:tcPr>
          <w:p w14:paraId="75626A82"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83" w14:textId="77777777" w:rsidR="00EC2573" w:rsidRPr="007F5041" w:rsidRDefault="00EC2573" w:rsidP="007F5041">
            <w:pPr>
              <w:spacing w:after="0"/>
              <w:rPr>
                <w:rFonts w:ascii="Arial" w:eastAsia="Times New Roman" w:hAnsi="Arial" w:cs="Arial"/>
                <w:color w:val="000000"/>
                <w:sz w:val="20"/>
                <w:szCs w:val="20"/>
                <w:lang w:eastAsia="pt-BR"/>
              </w:rPr>
            </w:pPr>
            <w:proofErr w:type="spellStart"/>
            <w:r w:rsidRPr="007F5041">
              <w:rPr>
                <w:rFonts w:ascii="Arial" w:eastAsia="Times New Roman" w:hAnsi="Arial" w:cs="Arial"/>
                <w:color w:val="000000"/>
                <w:sz w:val="20"/>
                <w:szCs w:val="20"/>
                <w:lang w:eastAsia="pt-BR"/>
              </w:rPr>
              <w:t>pcPIBDividaConsolidadaLiquida</w:t>
            </w:r>
            <w:proofErr w:type="spellEnd"/>
          </w:p>
        </w:tc>
        <w:tc>
          <w:tcPr>
            <w:tcW w:w="1984" w:type="dxa"/>
            <w:hideMark/>
          </w:tcPr>
          <w:p w14:paraId="75626A84"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Percentual do PIB da Dívida Consolidada Líquida</w:t>
            </w:r>
          </w:p>
        </w:tc>
        <w:tc>
          <w:tcPr>
            <w:tcW w:w="1418" w:type="dxa"/>
            <w:hideMark/>
          </w:tcPr>
          <w:p w14:paraId="75626A85" w14:textId="7381000A" w:rsidR="00EC2573"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7</w:t>
            </w:r>
          </w:p>
        </w:tc>
        <w:tc>
          <w:tcPr>
            <w:tcW w:w="1134" w:type="dxa"/>
            <w:hideMark/>
          </w:tcPr>
          <w:p w14:paraId="75626A86"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87"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88"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Informar o valor percentual da Meta Fiscal esperada para a Dívida Consolidada Líquida do exercício financeiro em relação ao valor projetado do PIB do Estado de Minas Gerais, até um milésimo por cento (0,001%). </w:t>
            </w:r>
            <w:r w:rsidRPr="007F5041">
              <w:rPr>
                <w:rFonts w:ascii="Arial" w:eastAsia="Times New Roman" w:hAnsi="Arial" w:cs="Arial"/>
                <w:color w:val="000000"/>
                <w:sz w:val="20"/>
                <w:szCs w:val="20"/>
                <w:lang w:eastAsia="pt-BR"/>
              </w:rPr>
              <w:br/>
              <w:t>A Dívida Consolidada Líquida corresponde à dívida pública consolidada menos as deduções que compreendem o ativo disponível e os haveres financeiros, líquidos dos Restos a Pagar Processados.</w:t>
            </w:r>
          </w:p>
          <w:p w14:paraId="75626A89"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Formatação: 00,000 (Informar com três casas decimais).</w:t>
            </w:r>
          </w:p>
        </w:tc>
      </w:tr>
      <w:tr w:rsidR="00A3377A" w:rsidRPr="007F5041" w14:paraId="38BA7D61" w14:textId="77777777" w:rsidTr="001F2E3C">
        <w:trPr>
          <w:trHeight w:val="1342"/>
        </w:trPr>
        <w:tc>
          <w:tcPr>
            <w:tcW w:w="675" w:type="dxa"/>
          </w:tcPr>
          <w:p w14:paraId="1F171498" w14:textId="77777777" w:rsidR="00A3377A" w:rsidRPr="007F5041" w:rsidRDefault="00A3377A" w:rsidP="007F5041">
            <w:pPr>
              <w:numPr>
                <w:ilvl w:val="0"/>
                <w:numId w:val="17"/>
              </w:numPr>
              <w:spacing w:after="0"/>
              <w:rPr>
                <w:rFonts w:ascii="Arial" w:eastAsia="Times New Roman" w:hAnsi="Arial" w:cs="Arial"/>
                <w:color w:val="000000"/>
                <w:sz w:val="20"/>
                <w:szCs w:val="20"/>
                <w:lang w:eastAsia="pt-BR"/>
              </w:rPr>
            </w:pPr>
          </w:p>
        </w:tc>
        <w:tc>
          <w:tcPr>
            <w:tcW w:w="2127" w:type="dxa"/>
          </w:tcPr>
          <w:p w14:paraId="537DD8C5" w14:textId="10AE961C" w:rsidR="00A3377A" w:rsidRPr="00583979" w:rsidRDefault="00A3377A" w:rsidP="007F5041">
            <w:pPr>
              <w:spacing w:after="0"/>
              <w:rPr>
                <w:rFonts w:ascii="Arial" w:eastAsia="Times New Roman" w:hAnsi="Arial" w:cs="Arial"/>
                <w:color w:val="000000"/>
                <w:sz w:val="20"/>
                <w:szCs w:val="20"/>
                <w:lang w:eastAsia="pt-BR"/>
              </w:rPr>
            </w:pPr>
            <w:proofErr w:type="spellStart"/>
            <w:r w:rsidRPr="00583979">
              <w:rPr>
                <w:rFonts w:ascii="Arial" w:eastAsia="Times New Roman" w:hAnsi="Arial" w:cs="Arial"/>
                <w:color w:val="000000"/>
                <w:sz w:val="20"/>
                <w:szCs w:val="20"/>
                <w:lang w:eastAsia="pt-BR"/>
              </w:rPr>
              <w:t>vlCorrenteRecPrimariasAdv</w:t>
            </w:r>
            <w:proofErr w:type="spellEnd"/>
          </w:p>
        </w:tc>
        <w:tc>
          <w:tcPr>
            <w:tcW w:w="1984" w:type="dxa"/>
          </w:tcPr>
          <w:p w14:paraId="1DF1D755" w14:textId="5DF74AF4" w:rsidR="00A3377A" w:rsidRPr="00583979" w:rsidRDefault="00713329">
            <w:pPr>
              <w:spacing w:after="0"/>
              <w:rPr>
                <w:rFonts w:ascii="Arial" w:eastAsia="Times New Roman" w:hAnsi="Arial" w:cs="Arial"/>
                <w:color w:val="000000"/>
                <w:sz w:val="20"/>
                <w:szCs w:val="20"/>
                <w:lang w:eastAsia="pt-BR"/>
              </w:rPr>
            </w:pPr>
            <w:r>
              <w:rPr>
                <w:rFonts w:ascii="Arial" w:hAnsi="Arial" w:cs="Arial"/>
                <w:color w:val="000000"/>
                <w:sz w:val="20"/>
                <w:szCs w:val="20"/>
              </w:rPr>
              <w:t>Valor corrente da Receita</w:t>
            </w:r>
            <w:r w:rsidR="00A3377A" w:rsidRPr="001F2E3C">
              <w:rPr>
                <w:rFonts w:ascii="Arial" w:hAnsi="Arial" w:cs="Arial"/>
                <w:color w:val="000000"/>
                <w:sz w:val="20"/>
                <w:szCs w:val="20"/>
              </w:rPr>
              <w:t xml:space="preserve"> primária advindas de PPP</w:t>
            </w:r>
          </w:p>
        </w:tc>
        <w:tc>
          <w:tcPr>
            <w:tcW w:w="1418" w:type="dxa"/>
          </w:tcPr>
          <w:p w14:paraId="61DEA295" w14:textId="745C8AED"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14</w:t>
            </w:r>
          </w:p>
        </w:tc>
        <w:tc>
          <w:tcPr>
            <w:tcW w:w="1134" w:type="dxa"/>
          </w:tcPr>
          <w:p w14:paraId="35100BA4" w14:textId="54A9A068"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Real</w:t>
            </w:r>
          </w:p>
        </w:tc>
        <w:tc>
          <w:tcPr>
            <w:tcW w:w="1417" w:type="dxa"/>
          </w:tcPr>
          <w:p w14:paraId="439B606E" w14:textId="43C29B98"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Sim</w:t>
            </w:r>
          </w:p>
        </w:tc>
        <w:tc>
          <w:tcPr>
            <w:tcW w:w="5463" w:type="dxa"/>
          </w:tcPr>
          <w:p w14:paraId="1BD7F156" w14:textId="77777777" w:rsidR="00A3377A" w:rsidRPr="00583979" w:rsidRDefault="00A3377A" w:rsidP="00C75139">
            <w:pPr>
              <w:spacing w:after="0"/>
              <w:jc w:val="both"/>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Informar o valor corrente das receitas primárias advindas das parcerias público-privadas.</w:t>
            </w:r>
          </w:p>
          <w:p w14:paraId="3ACF2B3C" w14:textId="7F58CCE4" w:rsidR="00A3377A" w:rsidRPr="00583979" w:rsidRDefault="00A3377A" w:rsidP="00B63366">
            <w:pPr>
              <w:spacing w:after="0"/>
              <w:jc w:val="both"/>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Essas informações têm por objetivo demonstrar o impacto do saldo das PPP nas metas de resultado primário.</w:t>
            </w:r>
          </w:p>
        </w:tc>
      </w:tr>
      <w:tr w:rsidR="00A3377A" w:rsidRPr="007F5041" w14:paraId="3FFA1FBF" w14:textId="77777777" w:rsidTr="001F2E3C">
        <w:trPr>
          <w:trHeight w:val="1338"/>
        </w:trPr>
        <w:tc>
          <w:tcPr>
            <w:tcW w:w="675" w:type="dxa"/>
          </w:tcPr>
          <w:p w14:paraId="3D3A3A8A" w14:textId="77777777" w:rsidR="00A3377A" w:rsidRPr="007F5041" w:rsidRDefault="00A3377A" w:rsidP="007F5041">
            <w:pPr>
              <w:numPr>
                <w:ilvl w:val="0"/>
                <w:numId w:val="17"/>
              </w:numPr>
              <w:spacing w:after="0"/>
              <w:rPr>
                <w:rFonts w:ascii="Arial" w:eastAsia="Times New Roman" w:hAnsi="Arial" w:cs="Arial"/>
                <w:color w:val="000000"/>
                <w:sz w:val="20"/>
                <w:szCs w:val="20"/>
                <w:lang w:eastAsia="pt-BR"/>
              </w:rPr>
            </w:pPr>
          </w:p>
        </w:tc>
        <w:tc>
          <w:tcPr>
            <w:tcW w:w="2127" w:type="dxa"/>
          </w:tcPr>
          <w:p w14:paraId="7DE4A176" w14:textId="58FEF5A6" w:rsidR="00A3377A" w:rsidRPr="00583979" w:rsidRDefault="00A3377A">
            <w:pPr>
              <w:spacing w:after="0"/>
              <w:rPr>
                <w:rFonts w:ascii="Arial" w:eastAsia="Times New Roman" w:hAnsi="Arial" w:cs="Arial"/>
                <w:color w:val="000000"/>
                <w:sz w:val="20"/>
                <w:szCs w:val="20"/>
                <w:lang w:eastAsia="pt-BR"/>
              </w:rPr>
            </w:pPr>
            <w:proofErr w:type="spellStart"/>
            <w:r w:rsidRPr="00583979">
              <w:rPr>
                <w:rFonts w:ascii="Arial" w:eastAsia="Times New Roman" w:hAnsi="Arial" w:cs="Arial"/>
                <w:color w:val="000000"/>
                <w:sz w:val="20"/>
                <w:szCs w:val="20"/>
                <w:lang w:eastAsia="pt-BR"/>
              </w:rPr>
              <w:t>vlConstanteRecPrimariasAdv</w:t>
            </w:r>
            <w:proofErr w:type="spellEnd"/>
          </w:p>
        </w:tc>
        <w:tc>
          <w:tcPr>
            <w:tcW w:w="1984" w:type="dxa"/>
          </w:tcPr>
          <w:p w14:paraId="47132A32" w14:textId="605A9F33" w:rsidR="00A3377A" w:rsidRPr="001F2E3C" w:rsidRDefault="00713329">
            <w:pPr>
              <w:spacing w:after="0"/>
              <w:rPr>
                <w:rFonts w:ascii="Arial" w:hAnsi="Arial" w:cs="Arial"/>
                <w:color w:val="000000"/>
                <w:sz w:val="20"/>
                <w:szCs w:val="20"/>
              </w:rPr>
            </w:pPr>
            <w:r>
              <w:rPr>
                <w:rFonts w:ascii="Arial" w:hAnsi="Arial" w:cs="Arial"/>
                <w:color w:val="000000"/>
                <w:sz w:val="20"/>
                <w:szCs w:val="20"/>
              </w:rPr>
              <w:t>Valor constante da</w:t>
            </w:r>
            <w:r w:rsidRPr="00583979">
              <w:rPr>
                <w:rFonts w:ascii="Arial" w:hAnsi="Arial" w:cs="Arial"/>
                <w:color w:val="000000"/>
                <w:sz w:val="20"/>
                <w:szCs w:val="20"/>
              </w:rPr>
              <w:t xml:space="preserve"> </w:t>
            </w:r>
            <w:r w:rsidR="00A3377A" w:rsidRPr="001F2E3C">
              <w:rPr>
                <w:rFonts w:ascii="Arial" w:hAnsi="Arial" w:cs="Arial"/>
                <w:color w:val="000000"/>
                <w:sz w:val="20"/>
                <w:szCs w:val="20"/>
              </w:rPr>
              <w:t>Receita primária advindas de PPP</w:t>
            </w:r>
          </w:p>
        </w:tc>
        <w:tc>
          <w:tcPr>
            <w:tcW w:w="1418" w:type="dxa"/>
          </w:tcPr>
          <w:p w14:paraId="4546A398" w14:textId="3045FB55"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14</w:t>
            </w:r>
          </w:p>
        </w:tc>
        <w:tc>
          <w:tcPr>
            <w:tcW w:w="1134" w:type="dxa"/>
          </w:tcPr>
          <w:p w14:paraId="41FED97B" w14:textId="134E443C"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Real</w:t>
            </w:r>
          </w:p>
        </w:tc>
        <w:tc>
          <w:tcPr>
            <w:tcW w:w="1417" w:type="dxa"/>
          </w:tcPr>
          <w:p w14:paraId="68EA26A9" w14:textId="56E77009"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Sim</w:t>
            </w:r>
          </w:p>
        </w:tc>
        <w:tc>
          <w:tcPr>
            <w:tcW w:w="5463" w:type="dxa"/>
          </w:tcPr>
          <w:p w14:paraId="79DA1F92" w14:textId="0CB94037" w:rsidR="00A3377A" w:rsidRPr="00583979" w:rsidRDefault="00A3377A" w:rsidP="00B63366">
            <w:pPr>
              <w:spacing w:after="0"/>
              <w:jc w:val="both"/>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 xml:space="preserve">Informar o valor </w:t>
            </w:r>
            <w:r w:rsidRPr="00EC17A4">
              <w:rPr>
                <w:rFonts w:ascii="Arial" w:eastAsia="Times New Roman" w:hAnsi="Arial" w:cs="Arial"/>
                <w:sz w:val="20"/>
                <w:szCs w:val="20"/>
                <w:lang w:eastAsia="pt-BR"/>
              </w:rPr>
              <w:t xml:space="preserve">constante </w:t>
            </w:r>
            <w:r w:rsidRPr="00583979">
              <w:rPr>
                <w:rFonts w:ascii="Arial" w:eastAsia="Times New Roman" w:hAnsi="Arial" w:cs="Arial"/>
                <w:color w:val="000000"/>
                <w:sz w:val="20"/>
                <w:szCs w:val="20"/>
                <w:lang w:eastAsia="pt-BR"/>
              </w:rPr>
              <w:t>das receitas primárias advindas das parcerias público-privadas. Essas informações têm por objetivo demonstrar o impacto do saldo das PPP nas metas de resultado primário.</w:t>
            </w:r>
          </w:p>
        </w:tc>
      </w:tr>
      <w:tr w:rsidR="00A3377A" w:rsidRPr="007F5041" w14:paraId="76112458" w14:textId="77777777" w:rsidTr="001F2E3C">
        <w:trPr>
          <w:trHeight w:val="1282"/>
        </w:trPr>
        <w:tc>
          <w:tcPr>
            <w:tcW w:w="675" w:type="dxa"/>
          </w:tcPr>
          <w:p w14:paraId="7EDB94EB" w14:textId="77777777" w:rsidR="00A3377A" w:rsidRPr="007F5041" w:rsidRDefault="00A3377A" w:rsidP="007F5041">
            <w:pPr>
              <w:numPr>
                <w:ilvl w:val="0"/>
                <w:numId w:val="17"/>
              </w:numPr>
              <w:spacing w:after="0"/>
              <w:rPr>
                <w:rFonts w:ascii="Arial" w:eastAsia="Times New Roman" w:hAnsi="Arial" w:cs="Arial"/>
                <w:color w:val="000000"/>
                <w:sz w:val="20"/>
                <w:szCs w:val="20"/>
                <w:lang w:eastAsia="pt-BR"/>
              </w:rPr>
            </w:pPr>
          </w:p>
        </w:tc>
        <w:tc>
          <w:tcPr>
            <w:tcW w:w="2127" w:type="dxa"/>
          </w:tcPr>
          <w:p w14:paraId="48ECE818" w14:textId="06A7A49D" w:rsidR="00A3377A" w:rsidRPr="00583979" w:rsidRDefault="00A3377A">
            <w:pPr>
              <w:spacing w:after="0"/>
              <w:rPr>
                <w:rFonts w:ascii="Arial" w:eastAsia="Times New Roman" w:hAnsi="Arial" w:cs="Arial"/>
                <w:color w:val="000000"/>
                <w:sz w:val="20"/>
                <w:szCs w:val="20"/>
                <w:lang w:eastAsia="pt-BR"/>
              </w:rPr>
            </w:pPr>
            <w:proofErr w:type="spellStart"/>
            <w:r w:rsidRPr="00583979">
              <w:rPr>
                <w:rFonts w:ascii="Arial" w:eastAsia="Times New Roman" w:hAnsi="Arial" w:cs="Arial"/>
                <w:color w:val="000000"/>
                <w:sz w:val="20"/>
                <w:szCs w:val="20"/>
                <w:lang w:eastAsia="pt-BR"/>
              </w:rPr>
              <w:t>vlCorrenteDspPrimariasGeradas</w:t>
            </w:r>
            <w:proofErr w:type="spellEnd"/>
          </w:p>
        </w:tc>
        <w:tc>
          <w:tcPr>
            <w:tcW w:w="1984" w:type="dxa"/>
          </w:tcPr>
          <w:p w14:paraId="4390A9C6" w14:textId="1CD8BA00" w:rsidR="00A3377A" w:rsidRPr="00583979" w:rsidRDefault="00713329">
            <w:pPr>
              <w:spacing w:after="0"/>
              <w:rPr>
                <w:rFonts w:ascii="Arial" w:eastAsia="Times New Roman" w:hAnsi="Arial" w:cs="Arial"/>
                <w:color w:val="000000"/>
                <w:sz w:val="20"/>
                <w:szCs w:val="20"/>
                <w:lang w:eastAsia="pt-BR"/>
              </w:rPr>
            </w:pPr>
            <w:r>
              <w:rPr>
                <w:rFonts w:ascii="Arial" w:hAnsi="Arial" w:cs="Arial"/>
                <w:color w:val="000000"/>
                <w:sz w:val="20"/>
                <w:szCs w:val="20"/>
              </w:rPr>
              <w:t xml:space="preserve">Valor corrente da </w:t>
            </w:r>
            <w:r w:rsidR="00A3377A" w:rsidRPr="001F2E3C">
              <w:rPr>
                <w:rFonts w:ascii="Arial" w:hAnsi="Arial" w:cs="Arial"/>
                <w:color w:val="000000"/>
                <w:sz w:val="20"/>
                <w:szCs w:val="20"/>
              </w:rPr>
              <w:t>Despesa primária geradas por PPP</w:t>
            </w:r>
          </w:p>
        </w:tc>
        <w:tc>
          <w:tcPr>
            <w:tcW w:w="1418" w:type="dxa"/>
          </w:tcPr>
          <w:p w14:paraId="1FCDEE98" w14:textId="7AE8586C"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14</w:t>
            </w:r>
          </w:p>
        </w:tc>
        <w:tc>
          <w:tcPr>
            <w:tcW w:w="1134" w:type="dxa"/>
          </w:tcPr>
          <w:p w14:paraId="3A46F2A5" w14:textId="78426605"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Real</w:t>
            </w:r>
          </w:p>
        </w:tc>
        <w:tc>
          <w:tcPr>
            <w:tcW w:w="1417" w:type="dxa"/>
          </w:tcPr>
          <w:p w14:paraId="4ED76AF9" w14:textId="065DF7BC"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Sim</w:t>
            </w:r>
          </w:p>
        </w:tc>
        <w:tc>
          <w:tcPr>
            <w:tcW w:w="5463" w:type="dxa"/>
          </w:tcPr>
          <w:p w14:paraId="392FB3CA" w14:textId="5DF5A017" w:rsidR="00A3377A" w:rsidRPr="00583979" w:rsidRDefault="00A3377A" w:rsidP="00B63366">
            <w:pPr>
              <w:spacing w:after="0"/>
              <w:jc w:val="both"/>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Informar o valor corrente das despesas primárias geradas por parcerias público-privadas. Essas informações têm por objetivo demonstrar o impacto do saldo das PPP nas metas de resultado primário.</w:t>
            </w:r>
          </w:p>
        </w:tc>
      </w:tr>
      <w:tr w:rsidR="00A3377A" w:rsidRPr="007F5041" w14:paraId="6B7056FB" w14:textId="77777777" w:rsidTr="001F2E3C">
        <w:trPr>
          <w:trHeight w:val="1212"/>
        </w:trPr>
        <w:tc>
          <w:tcPr>
            <w:tcW w:w="675" w:type="dxa"/>
          </w:tcPr>
          <w:p w14:paraId="4B409003" w14:textId="77777777" w:rsidR="00A3377A" w:rsidRPr="007F5041" w:rsidRDefault="00A3377A" w:rsidP="007F5041">
            <w:pPr>
              <w:numPr>
                <w:ilvl w:val="0"/>
                <w:numId w:val="17"/>
              </w:numPr>
              <w:spacing w:after="0"/>
              <w:rPr>
                <w:rFonts w:ascii="Arial" w:eastAsia="Times New Roman" w:hAnsi="Arial" w:cs="Arial"/>
                <w:color w:val="000000"/>
                <w:sz w:val="20"/>
                <w:szCs w:val="20"/>
                <w:lang w:eastAsia="pt-BR"/>
              </w:rPr>
            </w:pPr>
          </w:p>
        </w:tc>
        <w:tc>
          <w:tcPr>
            <w:tcW w:w="2127" w:type="dxa"/>
          </w:tcPr>
          <w:p w14:paraId="06E1AA45" w14:textId="333A1683" w:rsidR="00A3377A" w:rsidRPr="00583979" w:rsidRDefault="00A3377A">
            <w:pPr>
              <w:spacing w:after="0"/>
              <w:rPr>
                <w:rFonts w:ascii="Arial" w:eastAsia="Times New Roman" w:hAnsi="Arial" w:cs="Arial"/>
                <w:color w:val="000000"/>
                <w:sz w:val="20"/>
                <w:szCs w:val="20"/>
                <w:lang w:eastAsia="pt-BR"/>
              </w:rPr>
            </w:pPr>
            <w:proofErr w:type="spellStart"/>
            <w:r w:rsidRPr="00583979">
              <w:rPr>
                <w:rFonts w:ascii="Arial" w:eastAsia="Times New Roman" w:hAnsi="Arial" w:cs="Arial"/>
                <w:color w:val="000000"/>
                <w:sz w:val="20"/>
                <w:szCs w:val="20"/>
                <w:lang w:eastAsia="pt-BR"/>
              </w:rPr>
              <w:t>vlConstanteDspPrimariasGeradas</w:t>
            </w:r>
            <w:proofErr w:type="spellEnd"/>
          </w:p>
        </w:tc>
        <w:tc>
          <w:tcPr>
            <w:tcW w:w="1984" w:type="dxa"/>
          </w:tcPr>
          <w:p w14:paraId="1A4DD11E" w14:textId="4AF68C30" w:rsidR="00A3377A" w:rsidRPr="001F2E3C" w:rsidRDefault="00713329">
            <w:pPr>
              <w:spacing w:after="0"/>
              <w:rPr>
                <w:rFonts w:ascii="Arial" w:hAnsi="Arial" w:cs="Arial"/>
                <w:color w:val="000000"/>
                <w:sz w:val="20"/>
                <w:szCs w:val="20"/>
              </w:rPr>
            </w:pPr>
            <w:r>
              <w:rPr>
                <w:rFonts w:ascii="Arial" w:hAnsi="Arial" w:cs="Arial"/>
                <w:color w:val="000000"/>
                <w:sz w:val="20"/>
                <w:szCs w:val="20"/>
              </w:rPr>
              <w:t xml:space="preserve">Valor constante da </w:t>
            </w:r>
            <w:r w:rsidR="00A3377A" w:rsidRPr="001F2E3C">
              <w:rPr>
                <w:rFonts w:ascii="Arial" w:hAnsi="Arial" w:cs="Arial"/>
                <w:color w:val="000000"/>
                <w:sz w:val="20"/>
                <w:szCs w:val="20"/>
              </w:rPr>
              <w:t>Despesas primária geradas por PPP</w:t>
            </w:r>
          </w:p>
        </w:tc>
        <w:tc>
          <w:tcPr>
            <w:tcW w:w="1418" w:type="dxa"/>
          </w:tcPr>
          <w:p w14:paraId="365C1A48" w14:textId="3A2F508C"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14</w:t>
            </w:r>
          </w:p>
        </w:tc>
        <w:tc>
          <w:tcPr>
            <w:tcW w:w="1134" w:type="dxa"/>
          </w:tcPr>
          <w:p w14:paraId="06690058" w14:textId="4AB1E698"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Real</w:t>
            </w:r>
          </w:p>
        </w:tc>
        <w:tc>
          <w:tcPr>
            <w:tcW w:w="1417" w:type="dxa"/>
          </w:tcPr>
          <w:p w14:paraId="053EEEB0" w14:textId="5717677C"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Sim</w:t>
            </w:r>
          </w:p>
        </w:tc>
        <w:tc>
          <w:tcPr>
            <w:tcW w:w="5463" w:type="dxa"/>
          </w:tcPr>
          <w:p w14:paraId="5A578AB0" w14:textId="37E9D17F" w:rsidR="00A3377A" w:rsidRPr="00583979" w:rsidRDefault="00A3377A" w:rsidP="00B63366">
            <w:pPr>
              <w:spacing w:after="0"/>
              <w:jc w:val="both"/>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Informar o valor constante das despesas primárias geradas por parcerias público-privadas. Essas informações têm por objetivo demonstrar o impacto do saldo das PPP nas metas de resultado primário.</w:t>
            </w:r>
          </w:p>
        </w:tc>
      </w:tr>
      <w:tr w:rsidR="00A3377A" w:rsidRPr="007F5041" w14:paraId="3CC58D4D" w14:textId="77777777" w:rsidTr="001F2E3C">
        <w:trPr>
          <w:trHeight w:val="1621"/>
        </w:trPr>
        <w:tc>
          <w:tcPr>
            <w:tcW w:w="675" w:type="dxa"/>
          </w:tcPr>
          <w:p w14:paraId="4E740969" w14:textId="77777777" w:rsidR="00A3377A" w:rsidRPr="007F5041" w:rsidRDefault="00A3377A" w:rsidP="007F5041">
            <w:pPr>
              <w:numPr>
                <w:ilvl w:val="0"/>
                <w:numId w:val="17"/>
              </w:numPr>
              <w:spacing w:after="0"/>
              <w:rPr>
                <w:rFonts w:ascii="Arial" w:eastAsia="Times New Roman" w:hAnsi="Arial" w:cs="Arial"/>
                <w:color w:val="000000"/>
                <w:sz w:val="20"/>
                <w:szCs w:val="20"/>
                <w:lang w:eastAsia="pt-BR"/>
              </w:rPr>
            </w:pPr>
          </w:p>
        </w:tc>
        <w:tc>
          <w:tcPr>
            <w:tcW w:w="2127" w:type="dxa"/>
          </w:tcPr>
          <w:p w14:paraId="5499EBB1" w14:textId="22DBE35A" w:rsidR="00A3377A" w:rsidRPr="00583979" w:rsidRDefault="00A3377A" w:rsidP="007F5041">
            <w:pPr>
              <w:spacing w:after="0"/>
              <w:rPr>
                <w:rFonts w:ascii="Arial" w:eastAsia="Times New Roman" w:hAnsi="Arial" w:cs="Arial"/>
                <w:color w:val="000000"/>
                <w:sz w:val="20"/>
                <w:szCs w:val="20"/>
                <w:lang w:eastAsia="pt-BR"/>
              </w:rPr>
            </w:pPr>
            <w:proofErr w:type="spellStart"/>
            <w:r w:rsidRPr="00583979">
              <w:rPr>
                <w:rFonts w:ascii="Arial" w:eastAsia="Times New Roman" w:hAnsi="Arial" w:cs="Arial"/>
                <w:color w:val="000000"/>
                <w:sz w:val="20"/>
                <w:szCs w:val="20"/>
                <w:lang w:eastAsia="pt-BR"/>
              </w:rPr>
              <w:t>pcPIBrecPrimariasAdv</w:t>
            </w:r>
            <w:proofErr w:type="spellEnd"/>
          </w:p>
        </w:tc>
        <w:tc>
          <w:tcPr>
            <w:tcW w:w="1984" w:type="dxa"/>
          </w:tcPr>
          <w:p w14:paraId="2FF3CA61" w14:textId="213B41CB"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 xml:space="preserve">Percentual do PIB das </w:t>
            </w:r>
            <w:r w:rsidRPr="001F2E3C">
              <w:rPr>
                <w:rFonts w:ascii="Arial" w:hAnsi="Arial" w:cs="Arial"/>
                <w:color w:val="000000"/>
                <w:sz w:val="20"/>
                <w:szCs w:val="20"/>
              </w:rPr>
              <w:t>receitas primárias advindas de PPP</w:t>
            </w:r>
          </w:p>
        </w:tc>
        <w:tc>
          <w:tcPr>
            <w:tcW w:w="1418" w:type="dxa"/>
          </w:tcPr>
          <w:p w14:paraId="36A7C65A" w14:textId="608CAE43"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7</w:t>
            </w:r>
          </w:p>
        </w:tc>
        <w:tc>
          <w:tcPr>
            <w:tcW w:w="1134" w:type="dxa"/>
          </w:tcPr>
          <w:p w14:paraId="5D713FBD" w14:textId="58CA7E7B"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Real</w:t>
            </w:r>
          </w:p>
        </w:tc>
        <w:tc>
          <w:tcPr>
            <w:tcW w:w="1417" w:type="dxa"/>
          </w:tcPr>
          <w:p w14:paraId="5CA715B8" w14:textId="533F3032"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Sim</w:t>
            </w:r>
          </w:p>
        </w:tc>
        <w:tc>
          <w:tcPr>
            <w:tcW w:w="5463" w:type="dxa"/>
          </w:tcPr>
          <w:p w14:paraId="3A28C3CF" w14:textId="77777777" w:rsidR="00A3377A" w:rsidRPr="00583979" w:rsidRDefault="00A3377A" w:rsidP="00C75139">
            <w:pPr>
              <w:spacing w:after="0"/>
              <w:jc w:val="both"/>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 xml:space="preserve">Informar o valor percentual da Meta Fiscal esperada para a </w:t>
            </w:r>
            <w:r w:rsidRPr="001F2E3C">
              <w:rPr>
                <w:rFonts w:ascii="Arial" w:hAnsi="Arial" w:cs="Arial"/>
                <w:color w:val="000000"/>
                <w:sz w:val="20"/>
                <w:szCs w:val="20"/>
              </w:rPr>
              <w:t>Receitas Primárias advindas de PPP</w:t>
            </w:r>
            <w:r w:rsidRPr="00583979">
              <w:rPr>
                <w:rFonts w:ascii="Arial" w:eastAsia="Times New Roman" w:hAnsi="Arial" w:cs="Arial"/>
                <w:color w:val="000000"/>
                <w:sz w:val="20"/>
                <w:szCs w:val="20"/>
                <w:lang w:eastAsia="pt-BR"/>
              </w:rPr>
              <w:t xml:space="preserve"> do exercício financeiro em relação ao valor projetado do PIB do Estado de Minas Gerais, até um milésimo por cento (0,001%). </w:t>
            </w:r>
            <w:r w:rsidRPr="00583979">
              <w:rPr>
                <w:rFonts w:ascii="Arial" w:eastAsia="Times New Roman" w:hAnsi="Arial" w:cs="Arial"/>
                <w:color w:val="000000"/>
                <w:sz w:val="20"/>
                <w:szCs w:val="20"/>
                <w:lang w:eastAsia="pt-BR"/>
              </w:rPr>
              <w:br/>
            </w:r>
          </w:p>
          <w:p w14:paraId="10F90871" w14:textId="48ECA747" w:rsidR="00A3377A" w:rsidRPr="00583979" w:rsidRDefault="00A3377A" w:rsidP="00B63366">
            <w:pPr>
              <w:spacing w:after="0"/>
              <w:jc w:val="both"/>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Formatação: 00,000 (Informar com três casas decimais).</w:t>
            </w:r>
          </w:p>
        </w:tc>
      </w:tr>
      <w:tr w:rsidR="00A3377A" w:rsidRPr="007F5041" w14:paraId="0A30E315" w14:textId="77777777" w:rsidTr="001F2E3C">
        <w:trPr>
          <w:trHeight w:val="1621"/>
        </w:trPr>
        <w:tc>
          <w:tcPr>
            <w:tcW w:w="675" w:type="dxa"/>
          </w:tcPr>
          <w:p w14:paraId="46E053FD" w14:textId="77777777" w:rsidR="00A3377A" w:rsidRPr="007F5041" w:rsidRDefault="00A3377A" w:rsidP="007F5041">
            <w:pPr>
              <w:numPr>
                <w:ilvl w:val="0"/>
                <w:numId w:val="17"/>
              </w:numPr>
              <w:spacing w:after="0"/>
              <w:rPr>
                <w:rFonts w:ascii="Arial" w:eastAsia="Times New Roman" w:hAnsi="Arial" w:cs="Arial"/>
                <w:color w:val="000000"/>
                <w:sz w:val="20"/>
                <w:szCs w:val="20"/>
                <w:lang w:eastAsia="pt-BR"/>
              </w:rPr>
            </w:pPr>
          </w:p>
        </w:tc>
        <w:tc>
          <w:tcPr>
            <w:tcW w:w="2127" w:type="dxa"/>
          </w:tcPr>
          <w:p w14:paraId="2702E20F" w14:textId="6687A9A2" w:rsidR="00A3377A" w:rsidRPr="00583979" w:rsidRDefault="00A3377A">
            <w:pPr>
              <w:spacing w:after="0"/>
              <w:rPr>
                <w:rFonts w:ascii="Arial" w:eastAsia="Times New Roman" w:hAnsi="Arial" w:cs="Arial"/>
                <w:color w:val="000000"/>
                <w:sz w:val="20"/>
                <w:szCs w:val="20"/>
                <w:lang w:eastAsia="pt-BR"/>
              </w:rPr>
            </w:pPr>
            <w:proofErr w:type="spellStart"/>
            <w:r w:rsidRPr="00583979">
              <w:rPr>
                <w:rFonts w:ascii="Arial" w:eastAsia="Times New Roman" w:hAnsi="Arial" w:cs="Arial"/>
                <w:color w:val="000000"/>
                <w:sz w:val="20"/>
                <w:szCs w:val="20"/>
                <w:lang w:eastAsia="pt-BR"/>
              </w:rPr>
              <w:t>pcPIB</w:t>
            </w:r>
            <w:r w:rsidR="00816A96" w:rsidRPr="00583979">
              <w:rPr>
                <w:rFonts w:ascii="Arial" w:eastAsia="Times New Roman" w:hAnsi="Arial" w:cs="Arial"/>
                <w:color w:val="000000"/>
                <w:sz w:val="20"/>
                <w:szCs w:val="20"/>
                <w:lang w:eastAsia="pt-BR"/>
              </w:rPr>
              <w:t>D</w:t>
            </w:r>
            <w:r w:rsidRPr="00583979">
              <w:rPr>
                <w:rFonts w:ascii="Arial" w:eastAsia="Times New Roman" w:hAnsi="Arial" w:cs="Arial"/>
                <w:color w:val="000000"/>
                <w:sz w:val="20"/>
                <w:szCs w:val="20"/>
                <w:lang w:eastAsia="pt-BR"/>
              </w:rPr>
              <w:t>spPrimariasGeradas</w:t>
            </w:r>
            <w:proofErr w:type="spellEnd"/>
          </w:p>
        </w:tc>
        <w:tc>
          <w:tcPr>
            <w:tcW w:w="1984" w:type="dxa"/>
          </w:tcPr>
          <w:p w14:paraId="34A7286D" w14:textId="6EB2FE0E" w:rsidR="00A3377A" w:rsidRPr="001F2E3C" w:rsidRDefault="00A3377A" w:rsidP="007F5041">
            <w:pPr>
              <w:spacing w:after="0"/>
              <w:rPr>
                <w:rFonts w:ascii="Arial" w:hAnsi="Arial" w:cs="Arial"/>
                <w:color w:val="000000"/>
                <w:sz w:val="20"/>
                <w:szCs w:val="20"/>
              </w:rPr>
            </w:pPr>
            <w:r w:rsidRPr="00583979">
              <w:rPr>
                <w:rFonts w:ascii="Arial" w:eastAsia="Times New Roman" w:hAnsi="Arial" w:cs="Arial"/>
                <w:color w:val="000000"/>
                <w:sz w:val="20"/>
                <w:szCs w:val="20"/>
                <w:lang w:eastAsia="pt-BR"/>
              </w:rPr>
              <w:t xml:space="preserve">Percentual do PIB das </w:t>
            </w:r>
            <w:r w:rsidRPr="001F2E3C">
              <w:rPr>
                <w:rFonts w:ascii="Arial" w:hAnsi="Arial" w:cs="Arial"/>
                <w:color w:val="000000"/>
                <w:sz w:val="20"/>
                <w:szCs w:val="20"/>
              </w:rPr>
              <w:t>despesas primárias advindas de PPP</w:t>
            </w:r>
          </w:p>
        </w:tc>
        <w:tc>
          <w:tcPr>
            <w:tcW w:w="1418" w:type="dxa"/>
          </w:tcPr>
          <w:p w14:paraId="0BC6A24F" w14:textId="5CB0B58E"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7</w:t>
            </w:r>
          </w:p>
        </w:tc>
        <w:tc>
          <w:tcPr>
            <w:tcW w:w="1134" w:type="dxa"/>
          </w:tcPr>
          <w:p w14:paraId="5E4D79D4" w14:textId="52549867"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Real</w:t>
            </w:r>
          </w:p>
        </w:tc>
        <w:tc>
          <w:tcPr>
            <w:tcW w:w="1417" w:type="dxa"/>
          </w:tcPr>
          <w:p w14:paraId="5D479EA5" w14:textId="2815E6CF"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Sim</w:t>
            </w:r>
          </w:p>
        </w:tc>
        <w:tc>
          <w:tcPr>
            <w:tcW w:w="5463" w:type="dxa"/>
          </w:tcPr>
          <w:p w14:paraId="6B445595" w14:textId="77777777" w:rsidR="00A3377A" w:rsidRPr="00583979" w:rsidRDefault="00A3377A" w:rsidP="00C75139">
            <w:pPr>
              <w:spacing w:after="0"/>
              <w:jc w:val="both"/>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 xml:space="preserve">Informar o valor percentual da Meta Fiscal esperada para a Dívida Consolidada Líquida do exercício financeiro em relação ao valor projetado do PIB do Estado de Minas Gerais, até um milésimo por cento (0,001%). </w:t>
            </w:r>
            <w:r w:rsidRPr="00583979">
              <w:rPr>
                <w:rFonts w:ascii="Arial" w:eastAsia="Times New Roman" w:hAnsi="Arial" w:cs="Arial"/>
                <w:color w:val="000000"/>
                <w:sz w:val="20"/>
                <w:szCs w:val="20"/>
                <w:lang w:eastAsia="pt-BR"/>
              </w:rPr>
              <w:br/>
            </w:r>
          </w:p>
          <w:p w14:paraId="1F9DF79C" w14:textId="379432C9" w:rsidR="00A3377A" w:rsidRPr="00583979" w:rsidRDefault="00A3377A" w:rsidP="00B63366">
            <w:pPr>
              <w:spacing w:after="0"/>
              <w:jc w:val="both"/>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Formatação: 00,000 (Informar com três casas decimais).</w:t>
            </w:r>
          </w:p>
        </w:tc>
      </w:tr>
    </w:tbl>
    <w:p w14:paraId="68F31463" w14:textId="77777777" w:rsidR="00A3377A" w:rsidRPr="001F2E3C" w:rsidRDefault="00A3377A" w:rsidP="001F2E3C">
      <w:pPr>
        <w:rPr>
          <w:rFonts w:ascii="Arial" w:hAnsi="Arial" w:cs="Arial"/>
          <w:b/>
          <w:i/>
          <w:sz w:val="20"/>
          <w:szCs w:val="20"/>
        </w:rPr>
      </w:pPr>
      <w:r w:rsidRPr="001F2E3C">
        <w:rPr>
          <w:rFonts w:ascii="Arial" w:hAnsi="Arial" w:cs="Arial"/>
          <w:sz w:val="20"/>
          <w:szCs w:val="20"/>
        </w:rPr>
        <w:t xml:space="preserve">Nota: Conforme orientação no manual da S.T.N., esclarecemos: </w:t>
      </w:r>
    </w:p>
    <w:p w14:paraId="5061FA06" w14:textId="5D7F52EF" w:rsidR="00A3377A" w:rsidRPr="001F2E3C" w:rsidRDefault="00A3377A" w:rsidP="001F2E3C">
      <w:pPr>
        <w:pStyle w:val="PargrafodaLista"/>
        <w:numPr>
          <w:ilvl w:val="0"/>
          <w:numId w:val="230"/>
        </w:numPr>
        <w:rPr>
          <w:rFonts w:ascii="Arial" w:eastAsia="Times New Roman" w:hAnsi="Arial" w:cs="Arial"/>
          <w:bCs/>
          <w:iCs/>
          <w:sz w:val="20"/>
          <w:szCs w:val="20"/>
        </w:rPr>
      </w:pPr>
      <w:r w:rsidRPr="001F2E3C">
        <w:rPr>
          <w:rFonts w:ascii="Arial" w:eastAsia="Times New Roman" w:hAnsi="Arial" w:cs="Arial"/>
          <w:bCs/>
          <w:iCs/>
          <w:sz w:val="20"/>
          <w:szCs w:val="20"/>
        </w:rPr>
        <w:t>A LRF determina que no Anexo de Metas Fiscais serão estabelecidas metas anuais, em valores correntes e constantes, relativas a receitas, despesas, resultados nominal e primário e montante da dívida pública, para o exercício a que se referirem e para os dois seguintes;</w:t>
      </w:r>
      <w:r w:rsidRPr="001F2E3C">
        <w:rPr>
          <w:rFonts w:ascii="Arial" w:eastAsia="Times New Roman" w:hAnsi="Arial" w:cs="Arial"/>
          <w:bCs/>
          <w:iCs/>
          <w:sz w:val="20"/>
          <w:szCs w:val="20"/>
        </w:rPr>
        <w:tab/>
      </w:r>
    </w:p>
    <w:p w14:paraId="59C18CC6" w14:textId="5453725A" w:rsidR="00A3377A" w:rsidRPr="001F2E3C" w:rsidRDefault="00A3377A" w:rsidP="001F2E3C">
      <w:pPr>
        <w:pStyle w:val="PargrafodaLista"/>
        <w:numPr>
          <w:ilvl w:val="0"/>
          <w:numId w:val="230"/>
        </w:numPr>
        <w:rPr>
          <w:rFonts w:ascii="Arial" w:hAnsi="Arial" w:cs="Arial"/>
          <w:b/>
          <w:i/>
          <w:sz w:val="20"/>
          <w:szCs w:val="20"/>
        </w:rPr>
      </w:pPr>
      <w:proofErr w:type="spellStart"/>
      <w:proofErr w:type="gramStart"/>
      <w:r w:rsidRPr="001F2E3C">
        <w:rPr>
          <w:rFonts w:ascii="Arial" w:hAnsi="Arial" w:cs="Arial"/>
          <w:sz w:val="20"/>
          <w:szCs w:val="20"/>
        </w:rPr>
        <w:t>vlCorrente</w:t>
      </w:r>
      <w:proofErr w:type="spellEnd"/>
      <w:proofErr w:type="gramEnd"/>
      <w:r w:rsidRPr="001F2E3C">
        <w:rPr>
          <w:rFonts w:ascii="Arial" w:hAnsi="Arial" w:cs="Arial"/>
          <w:sz w:val="20"/>
          <w:szCs w:val="20"/>
        </w:rPr>
        <w:t xml:space="preserve"> = Valores das metas fiscais para o exercício financeiro a que se referem, utilizando o cenário macroeconômico de forma que os valores apresentados sejam claramente fundamentados;</w:t>
      </w:r>
    </w:p>
    <w:p w14:paraId="7142648A" w14:textId="70CA54C1" w:rsidR="00A3377A" w:rsidRPr="001F2E3C" w:rsidRDefault="00A3377A" w:rsidP="001F2E3C">
      <w:pPr>
        <w:pStyle w:val="PargrafodaLista"/>
        <w:numPr>
          <w:ilvl w:val="0"/>
          <w:numId w:val="230"/>
        </w:numPr>
        <w:rPr>
          <w:rFonts w:ascii="Arial" w:hAnsi="Arial" w:cs="Arial"/>
          <w:b/>
          <w:i/>
          <w:sz w:val="20"/>
          <w:szCs w:val="20"/>
        </w:rPr>
      </w:pPr>
      <w:proofErr w:type="spellStart"/>
      <w:proofErr w:type="gramStart"/>
      <w:r w:rsidRPr="001F2E3C">
        <w:rPr>
          <w:rFonts w:ascii="Arial" w:hAnsi="Arial" w:cs="Arial"/>
          <w:sz w:val="20"/>
          <w:szCs w:val="20"/>
        </w:rPr>
        <w:lastRenderedPageBreak/>
        <w:t>vlConstante</w:t>
      </w:r>
      <w:proofErr w:type="spellEnd"/>
      <w:proofErr w:type="gramEnd"/>
      <w:r w:rsidRPr="001F2E3C">
        <w:rPr>
          <w:rFonts w:ascii="Arial" w:hAnsi="Arial" w:cs="Arial"/>
          <w:sz w:val="20"/>
          <w:szCs w:val="20"/>
        </w:rPr>
        <w:t xml:space="preserve"> = Valores constantes que equivalem aos valores correntes abstraídos da variação do poder aquisitivo da moeda, ou seja, expurgando os índices de inflação ou deflação aplicados no cálculo do valor corrente, trazendo os valores das metas anuais para valores praticados no ano anterior ao ano de referência da LDO, conforme exemplificado no MDF;</w:t>
      </w:r>
    </w:p>
    <w:p w14:paraId="1B17EF75" w14:textId="5F7B0AB9" w:rsidR="00A3377A" w:rsidRPr="001F2E3C" w:rsidRDefault="00A3377A" w:rsidP="001F2E3C">
      <w:pPr>
        <w:pStyle w:val="PargrafodaLista"/>
        <w:numPr>
          <w:ilvl w:val="0"/>
          <w:numId w:val="230"/>
        </w:numPr>
        <w:rPr>
          <w:rFonts w:ascii="Arial" w:hAnsi="Arial" w:cs="Arial"/>
          <w:b/>
          <w:i/>
          <w:sz w:val="20"/>
          <w:szCs w:val="20"/>
        </w:rPr>
      </w:pPr>
      <w:proofErr w:type="spellStart"/>
      <w:proofErr w:type="gramStart"/>
      <w:r w:rsidRPr="001F2E3C">
        <w:rPr>
          <w:rFonts w:ascii="Arial" w:hAnsi="Arial" w:cs="Arial"/>
          <w:sz w:val="20"/>
          <w:szCs w:val="20"/>
        </w:rPr>
        <w:t>pcPIB</w:t>
      </w:r>
      <w:proofErr w:type="spellEnd"/>
      <w:proofErr w:type="gramEnd"/>
      <w:r w:rsidRPr="001F2E3C">
        <w:rPr>
          <w:rFonts w:ascii="Arial" w:hAnsi="Arial" w:cs="Arial"/>
          <w:sz w:val="20"/>
          <w:szCs w:val="20"/>
        </w:rPr>
        <w:t xml:space="preserve"> = Representa o valor percentual das Metas Fiscais previstas para o exercício financeiro a que se referem, em relação ao valor projetado do PIB dos respectivos Estados, até um milésimo por cento (0,001%).</w:t>
      </w:r>
    </w:p>
    <w:p w14:paraId="75626A8B" w14:textId="77777777" w:rsidR="00113820" w:rsidRDefault="00113820" w:rsidP="0051027F"/>
    <w:p w14:paraId="75626A8C" w14:textId="77777777" w:rsidR="00113820" w:rsidRDefault="00113820">
      <w:pPr>
        <w:spacing w:after="0" w:line="240" w:lineRule="auto"/>
        <w:rPr>
          <w:rFonts w:ascii="Arial" w:eastAsia="Times New Roman" w:hAnsi="Arial" w:cs="Arial"/>
          <w:b/>
          <w:bCs/>
          <w:i/>
          <w:iCs/>
          <w:color w:val="000000"/>
          <w:sz w:val="20"/>
          <w:szCs w:val="20"/>
        </w:rPr>
      </w:pPr>
      <w:r>
        <w:rPr>
          <w:rFonts w:ascii="Arial" w:hAnsi="Arial" w:cs="Arial"/>
          <w:color w:val="000000"/>
          <w:sz w:val="20"/>
          <w:szCs w:val="20"/>
        </w:rPr>
        <w:br w:type="page"/>
      </w:r>
    </w:p>
    <w:p w14:paraId="75626A8D" w14:textId="77777777" w:rsidR="007334EA" w:rsidRDefault="007334EA" w:rsidP="0051027F"/>
    <w:p w14:paraId="75626A8E" w14:textId="77777777" w:rsidR="005A78CA" w:rsidRPr="00445F3F" w:rsidRDefault="005A78CA" w:rsidP="00C15943">
      <w:pPr>
        <w:pStyle w:val="Ttulo2"/>
        <w:rPr>
          <w:color w:val="000000"/>
        </w:rPr>
      </w:pPr>
      <w:r w:rsidRPr="00445F3F">
        <w:rPr>
          <w:rFonts w:ascii="Arial" w:hAnsi="Arial" w:cs="Arial"/>
          <w:color w:val="000000"/>
        </w:rPr>
        <w:t xml:space="preserve"> </w:t>
      </w:r>
      <w:bookmarkStart w:id="243" w:name="_Toc278280387"/>
      <w:bookmarkStart w:id="244" w:name="_Toc366165105"/>
      <w:bookmarkStart w:id="245" w:name="_Toc367438074"/>
      <w:bookmarkStart w:id="246" w:name="_Toc367874339"/>
      <w:bookmarkStart w:id="247" w:name="_Toc367983157"/>
      <w:bookmarkStart w:id="248" w:name="_Toc367983225"/>
      <w:bookmarkStart w:id="249" w:name="_Toc367983391"/>
      <w:bookmarkStart w:id="250" w:name="_Toc435436451"/>
      <w:r w:rsidR="006D2B8E">
        <w:rPr>
          <w:rFonts w:ascii="Arial" w:hAnsi="Arial" w:cs="Arial"/>
          <w:color w:val="000000"/>
        </w:rPr>
        <w:t xml:space="preserve">RFIS - </w:t>
      </w:r>
      <w:r w:rsidR="00FB08E8" w:rsidRPr="00445F3F">
        <w:rPr>
          <w:rFonts w:ascii="Arial" w:hAnsi="Arial" w:cs="Arial"/>
          <w:color w:val="000000"/>
        </w:rPr>
        <w:t>D</w:t>
      </w:r>
      <w:r w:rsidRPr="00445F3F">
        <w:rPr>
          <w:rFonts w:ascii="Arial" w:hAnsi="Arial" w:cs="Arial"/>
          <w:color w:val="000000"/>
        </w:rPr>
        <w:t>etalhamento dos Riscos Fiscais</w:t>
      </w:r>
      <w:bookmarkEnd w:id="243"/>
      <w:bookmarkEnd w:id="244"/>
      <w:bookmarkEnd w:id="245"/>
      <w:bookmarkEnd w:id="246"/>
      <w:bookmarkEnd w:id="247"/>
      <w:bookmarkEnd w:id="248"/>
      <w:bookmarkEnd w:id="249"/>
      <w:bookmarkEnd w:id="25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5"/>
        <w:gridCol w:w="2089"/>
        <w:gridCol w:w="1947"/>
        <w:gridCol w:w="1395"/>
        <w:gridCol w:w="1117"/>
        <w:gridCol w:w="1409"/>
        <w:gridCol w:w="5370"/>
      </w:tblGrid>
      <w:tr w:rsidR="00445F3F" w:rsidRPr="00445F3F" w14:paraId="75626A90" w14:textId="77777777" w:rsidTr="00CF1E6E">
        <w:trPr>
          <w:trHeight w:val="300"/>
        </w:trPr>
        <w:tc>
          <w:tcPr>
            <w:tcW w:w="14218" w:type="dxa"/>
            <w:gridSpan w:val="7"/>
            <w:noWrap/>
            <w:hideMark/>
          </w:tcPr>
          <w:p w14:paraId="75626A8F" w14:textId="77777777" w:rsidR="005A78CA" w:rsidRPr="00445F3F" w:rsidRDefault="007A70A5" w:rsidP="00B63366">
            <w:pPr>
              <w:spacing w:after="0"/>
              <w:rPr>
                <w:rFonts w:ascii="Arial" w:eastAsia="Times New Roman" w:hAnsi="Arial" w:cs="Arial"/>
                <w:b/>
                <w:color w:val="000000"/>
                <w:sz w:val="20"/>
                <w:szCs w:val="20"/>
                <w:lang w:eastAsia="pt-BR"/>
              </w:rPr>
            </w:pPr>
            <w:r w:rsidRPr="00445F3F">
              <w:rPr>
                <w:rFonts w:ascii="Arial" w:eastAsia="Times New Roman" w:hAnsi="Arial" w:cs="Arial"/>
                <w:b/>
                <w:color w:val="000000"/>
                <w:sz w:val="20"/>
                <w:szCs w:val="20"/>
                <w:lang w:eastAsia="pt-BR"/>
              </w:rPr>
              <w:t>Nome do Arquivo:</w:t>
            </w:r>
            <w:r w:rsidR="005A78CA" w:rsidRPr="00445F3F">
              <w:rPr>
                <w:rFonts w:ascii="Arial" w:eastAsia="Times New Roman" w:hAnsi="Arial" w:cs="Arial"/>
                <w:b/>
                <w:color w:val="000000"/>
                <w:sz w:val="20"/>
                <w:szCs w:val="20"/>
                <w:lang w:eastAsia="pt-BR"/>
              </w:rPr>
              <w:t xml:space="preserve"> RFIS</w:t>
            </w:r>
          </w:p>
        </w:tc>
      </w:tr>
      <w:tr w:rsidR="00445F3F" w:rsidRPr="00445F3F" w14:paraId="75626A92" w14:textId="77777777" w:rsidTr="00CF1E6E">
        <w:trPr>
          <w:trHeight w:val="285"/>
        </w:trPr>
        <w:tc>
          <w:tcPr>
            <w:tcW w:w="14218" w:type="dxa"/>
            <w:gridSpan w:val="7"/>
            <w:hideMark/>
          </w:tcPr>
          <w:p w14:paraId="75626A91" w14:textId="04F4F9E9" w:rsidR="005A78CA" w:rsidRPr="00445F3F" w:rsidRDefault="00C6186F" w:rsidP="00B06546">
            <w:pPr>
              <w:spacing w:after="0"/>
              <w:rPr>
                <w:rFonts w:ascii="Arial" w:eastAsia="Times New Roman" w:hAnsi="Arial" w:cs="Arial"/>
                <w:b/>
                <w:bCs/>
                <w:color w:val="000000"/>
                <w:sz w:val="20"/>
                <w:szCs w:val="20"/>
                <w:lang w:eastAsia="pt-BR"/>
              </w:rPr>
            </w:pPr>
            <w:r w:rsidRPr="00445F3F">
              <w:rPr>
                <w:rFonts w:ascii="Arial" w:eastAsia="Times New Roman" w:hAnsi="Arial" w:cs="Arial"/>
                <w:b/>
                <w:color w:val="000000"/>
                <w:sz w:val="20"/>
                <w:szCs w:val="20"/>
                <w:lang w:eastAsia="pt-BR"/>
              </w:rPr>
              <w:t>10 – Detalhamento dos Riscos Fiscais</w:t>
            </w:r>
          </w:p>
        </w:tc>
      </w:tr>
      <w:tr w:rsidR="00B63366" w:rsidRPr="00445F3F" w14:paraId="75626A94" w14:textId="77777777" w:rsidTr="00CF1E6E">
        <w:trPr>
          <w:trHeight w:val="285"/>
        </w:trPr>
        <w:tc>
          <w:tcPr>
            <w:tcW w:w="14218" w:type="dxa"/>
            <w:gridSpan w:val="7"/>
            <w:hideMark/>
          </w:tcPr>
          <w:p w14:paraId="75626A93" w14:textId="77777777" w:rsidR="00B63366" w:rsidRPr="00445F3F" w:rsidRDefault="00B63366" w:rsidP="002A1583">
            <w:pPr>
              <w:spacing w:after="0"/>
              <w:rPr>
                <w:rFonts w:ascii="Arial" w:eastAsia="Times New Roman" w:hAnsi="Arial" w:cs="Arial"/>
                <w:b/>
                <w:color w:val="000000"/>
                <w:sz w:val="20"/>
                <w:szCs w:val="20"/>
                <w:lang w:eastAsia="pt-BR"/>
              </w:rPr>
            </w:pPr>
            <w:r w:rsidRPr="00B63366">
              <w:rPr>
                <w:rFonts w:ascii="Arial" w:eastAsia="Times New Roman" w:hAnsi="Arial" w:cs="Arial"/>
                <w:b/>
                <w:color w:val="000000"/>
                <w:sz w:val="20"/>
                <w:szCs w:val="20"/>
                <w:lang w:eastAsia="pt-BR"/>
              </w:rPr>
              <w:t>Campos que determinam a chave do registro:</w:t>
            </w:r>
            <w:r>
              <w:rPr>
                <w:rFonts w:ascii="Arial" w:eastAsia="Times New Roman" w:hAnsi="Arial" w:cs="Arial"/>
                <w:b/>
                <w:color w:val="000000"/>
                <w:sz w:val="20"/>
                <w:szCs w:val="20"/>
                <w:lang w:eastAsia="pt-BR"/>
              </w:rPr>
              <w:t xml:space="preserve"> </w:t>
            </w:r>
            <w:proofErr w:type="spellStart"/>
            <w:r w:rsidRPr="00445F3F">
              <w:rPr>
                <w:rFonts w:ascii="Arial" w:eastAsia="Times New Roman" w:hAnsi="Arial" w:cs="Arial"/>
                <w:b/>
                <w:i/>
                <w:color w:val="000000"/>
                <w:sz w:val="20"/>
                <w:szCs w:val="20"/>
                <w:lang w:eastAsia="pt-BR"/>
              </w:rPr>
              <w:t>tipoRegistro</w:t>
            </w:r>
            <w:proofErr w:type="spellEnd"/>
            <w:r>
              <w:rPr>
                <w:rFonts w:ascii="Arial" w:eastAsia="Times New Roman" w:hAnsi="Arial" w:cs="Arial"/>
                <w:b/>
                <w:i/>
                <w:color w:val="000000"/>
                <w:sz w:val="20"/>
                <w:szCs w:val="20"/>
                <w:lang w:eastAsia="pt-BR"/>
              </w:rPr>
              <w:t xml:space="preserve">, </w:t>
            </w:r>
            <w:proofErr w:type="spellStart"/>
            <w:r w:rsidRPr="00445F3F">
              <w:rPr>
                <w:rFonts w:ascii="Arial" w:eastAsia="Times New Roman" w:hAnsi="Arial" w:cs="Arial"/>
                <w:b/>
                <w:i/>
                <w:color w:val="000000"/>
                <w:sz w:val="20"/>
                <w:szCs w:val="20"/>
                <w:lang w:eastAsia="pt-BR"/>
              </w:rPr>
              <w:t>codOrgao</w:t>
            </w:r>
            <w:proofErr w:type="spellEnd"/>
            <w:r>
              <w:rPr>
                <w:rFonts w:ascii="Arial" w:eastAsia="Times New Roman" w:hAnsi="Arial" w:cs="Arial"/>
                <w:b/>
                <w:i/>
                <w:color w:val="000000"/>
                <w:sz w:val="20"/>
                <w:szCs w:val="20"/>
                <w:lang w:eastAsia="pt-BR"/>
              </w:rPr>
              <w:t xml:space="preserve">, exercício, </w:t>
            </w:r>
            <w:proofErr w:type="spellStart"/>
            <w:r w:rsidRPr="00445F3F">
              <w:rPr>
                <w:rFonts w:ascii="Arial" w:eastAsia="Times New Roman" w:hAnsi="Arial" w:cs="Arial"/>
                <w:b/>
                <w:i/>
                <w:color w:val="000000"/>
                <w:sz w:val="20"/>
                <w:szCs w:val="20"/>
                <w:lang w:eastAsia="pt-BR"/>
              </w:rPr>
              <w:t>codRiscoFiscal</w:t>
            </w:r>
            <w:proofErr w:type="spellEnd"/>
            <w:r w:rsidR="00037594">
              <w:rPr>
                <w:rFonts w:ascii="Arial" w:eastAsia="Times New Roman" w:hAnsi="Arial" w:cs="Arial"/>
                <w:b/>
                <w:i/>
                <w:color w:val="000000"/>
                <w:sz w:val="20"/>
                <w:szCs w:val="20"/>
                <w:lang w:eastAsia="pt-BR"/>
              </w:rPr>
              <w:t xml:space="preserve">, </w:t>
            </w:r>
            <w:proofErr w:type="spellStart"/>
            <w:r w:rsidR="00037594">
              <w:rPr>
                <w:rFonts w:ascii="Arial" w:eastAsia="Times New Roman" w:hAnsi="Arial" w:cs="Arial"/>
                <w:b/>
                <w:i/>
                <w:color w:val="000000"/>
                <w:sz w:val="20"/>
                <w:szCs w:val="20"/>
                <w:lang w:eastAsia="pt-BR"/>
              </w:rPr>
              <w:t>dscRiscoFiscal</w:t>
            </w:r>
            <w:proofErr w:type="spellEnd"/>
          </w:p>
        </w:tc>
      </w:tr>
      <w:tr w:rsidR="00445F3F" w:rsidRPr="00445F3F" w14:paraId="75626A9C" w14:textId="77777777" w:rsidTr="00806309">
        <w:trPr>
          <w:trHeight w:val="300"/>
        </w:trPr>
        <w:tc>
          <w:tcPr>
            <w:tcW w:w="674" w:type="dxa"/>
            <w:hideMark/>
          </w:tcPr>
          <w:p w14:paraId="75626A95" w14:textId="77777777" w:rsidR="005A78CA" w:rsidRPr="00445F3F" w:rsidRDefault="00C81D53"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Seq.</w:t>
            </w:r>
          </w:p>
        </w:tc>
        <w:tc>
          <w:tcPr>
            <w:tcW w:w="2123" w:type="dxa"/>
            <w:hideMark/>
          </w:tcPr>
          <w:p w14:paraId="75626A96" w14:textId="77777777" w:rsidR="005A78CA" w:rsidRPr="00445F3F" w:rsidRDefault="005A78CA"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Nome do Campo</w:t>
            </w:r>
          </w:p>
        </w:tc>
        <w:tc>
          <w:tcPr>
            <w:tcW w:w="1978" w:type="dxa"/>
            <w:hideMark/>
          </w:tcPr>
          <w:p w14:paraId="75626A97" w14:textId="77777777" w:rsidR="005A78CA" w:rsidRPr="00445F3F" w:rsidRDefault="005A78CA"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Descrição</w:t>
            </w:r>
          </w:p>
        </w:tc>
        <w:tc>
          <w:tcPr>
            <w:tcW w:w="1416" w:type="dxa"/>
            <w:hideMark/>
          </w:tcPr>
          <w:p w14:paraId="75626A98" w14:textId="77777777" w:rsidR="005A78CA" w:rsidRPr="00445F3F" w:rsidRDefault="00842923"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Tamanho máximo</w:t>
            </w:r>
          </w:p>
        </w:tc>
        <w:tc>
          <w:tcPr>
            <w:tcW w:w="1133" w:type="dxa"/>
            <w:hideMark/>
          </w:tcPr>
          <w:p w14:paraId="75626A99" w14:textId="77777777" w:rsidR="005A78CA" w:rsidRPr="00445F3F" w:rsidRDefault="005A78CA"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Formato</w:t>
            </w:r>
          </w:p>
        </w:tc>
        <w:tc>
          <w:tcPr>
            <w:tcW w:w="1431" w:type="dxa"/>
            <w:hideMark/>
          </w:tcPr>
          <w:p w14:paraId="75626A9A" w14:textId="77777777" w:rsidR="005A78CA" w:rsidRPr="00445F3F" w:rsidRDefault="005A78CA"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Obrigatório</w:t>
            </w:r>
          </w:p>
        </w:tc>
        <w:tc>
          <w:tcPr>
            <w:tcW w:w="5463" w:type="dxa"/>
            <w:hideMark/>
          </w:tcPr>
          <w:p w14:paraId="75626A9B" w14:textId="77777777" w:rsidR="005A78CA" w:rsidRPr="00445F3F" w:rsidRDefault="005A78CA"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Conteúdo</w:t>
            </w:r>
          </w:p>
        </w:tc>
      </w:tr>
      <w:tr w:rsidR="00445F3F" w:rsidRPr="00445F3F" w14:paraId="75626AA5" w14:textId="77777777" w:rsidTr="00704D0A">
        <w:trPr>
          <w:trHeight w:val="335"/>
        </w:trPr>
        <w:tc>
          <w:tcPr>
            <w:tcW w:w="674" w:type="dxa"/>
            <w:hideMark/>
          </w:tcPr>
          <w:p w14:paraId="75626A9D" w14:textId="77777777" w:rsidR="005A78CA" w:rsidRPr="00445F3F" w:rsidRDefault="005A78CA" w:rsidP="00B63366">
            <w:pPr>
              <w:numPr>
                <w:ilvl w:val="0"/>
                <w:numId w:val="3"/>
              </w:numPr>
              <w:spacing w:after="0"/>
              <w:rPr>
                <w:rFonts w:ascii="Arial" w:eastAsia="Times New Roman" w:hAnsi="Arial" w:cs="Arial"/>
                <w:bCs/>
                <w:color w:val="000000"/>
                <w:sz w:val="20"/>
                <w:szCs w:val="20"/>
                <w:lang w:eastAsia="pt-BR"/>
              </w:rPr>
            </w:pPr>
          </w:p>
        </w:tc>
        <w:tc>
          <w:tcPr>
            <w:tcW w:w="2123" w:type="dxa"/>
            <w:hideMark/>
          </w:tcPr>
          <w:p w14:paraId="75626A9E" w14:textId="77777777" w:rsidR="005A78CA" w:rsidRPr="00445F3F" w:rsidRDefault="005A78CA" w:rsidP="00B63366">
            <w:pPr>
              <w:spacing w:after="0"/>
              <w:rPr>
                <w:rFonts w:ascii="Arial" w:eastAsia="Times New Roman" w:hAnsi="Arial" w:cs="Arial"/>
                <w:b/>
                <w:i/>
                <w:color w:val="000000"/>
                <w:sz w:val="20"/>
                <w:szCs w:val="20"/>
                <w:lang w:eastAsia="pt-BR"/>
              </w:rPr>
            </w:pPr>
            <w:proofErr w:type="spellStart"/>
            <w:r w:rsidRPr="00445F3F">
              <w:rPr>
                <w:rFonts w:ascii="Arial" w:eastAsia="Times New Roman" w:hAnsi="Arial" w:cs="Arial"/>
                <w:b/>
                <w:i/>
                <w:color w:val="000000"/>
                <w:sz w:val="20"/>
                <w:szCs w:val="20"/>
                <w:lang w:eastAsia="pt-BR"/>
              </w:rPr>
              <w:t>tipoRegistro</w:t>
            </w:r>
            <w:proofErr w:type="spellEnd"/>
          </w:p>
        </w:tc>
        <w:tc>
          <w:tcPr>
            <w:tcW w:w="1978" w:type="dxa"/>
            <w:hideMark/>
          </w:tcPr>
          <w:p w14:paraId="75626A9F" w14:textId="77777777" w:rsidR="005A78CA" w:rsidRPr="00445F3F" w:rsidRDefault="005A78CA"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Tipo do registro</w:t>
            </w:r>
          </w:p>
        </w:tc>
        <w:tc>
          <w:tcPr>
            <w:tcW w:w="1416" w:type="dxa"/>
            <w:hideMark/>
          </w:tcPr>
          <w:p w14:paraId="75626AA0" w14:textId="77777777" w:rsidR="005A78CA" w:rsidRPr="00445F3F" w:rsidRDefault="00930BA3"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Sempre </w:t>
            </w:r>
            <w:r w:rsidR="005A78CA" w:rsidRPr="00445F3F">
              <w:rPr>
                <w:rFonts w:ascii="Arial" w:eastAsia="Times New Roman" w:hAnsi="Arial" w:cs="Arial"/>
                <w:color w:val="000000"/>
                <w:sz w:val="20"/>
                <w:szCs w:val="20"/>
                <w:lang w:eastAsia="pt-BR"/>
              </w:rPr>
              <w:t>2</w:t>
            </w:r>
          </w:p>
        </w:tc>
        <w:tc>
          <w:tcPr>
            <w:tcW w:w="1133" w:type="dxa"/>
            <w:hideMark/>
          </w:tcPr>
          <w:p w14:paraId="75626AA1" w14:textId="77777777" w:rsidR="005A78CA" w:rsidRPr="00445F3F" w:rsidRDefault="005A78CA"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31" w:type="dxa"/>
            <w:hideMark/>
          </w:tcPr>
          <w:p w14:paraId="75626AA2" w14:textId="77777777" w:rsidR="005A78CA" w:rsidRPr="00445F3F" w:rsidRDefault="005A78CA"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AA3" w14:textId="77777777" w:rsidR="005A78CA" w:rsidRDefault="005A78CA"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“10” –</w:t>
            </w:r>
            <w:r w:rsidR="00B754D9" w:rsidRPr="00445F3F">
              <w:rPr>
                <w:rFonts w:ascii="Arial" w:eastAsia="Times New Roman" w:hAnsi="Arial" w:cs="Arial"/>
                <w:color w:val="000000"/>
                <w:sz w:val="20"/>
                <w:szCs w:val="20"/>
                <w:lang w:eastAsia="pt-BR"/>
              </w:rPr>
              <w:t xml:space="preserve"> </w:t>
            </w:r>
            <w:r w:rsidRPr="00445F3F">
              <w:rPr>
                <w:rFonts w:ascii="Arial" w:eastAsia="Times New Roman" w:hAnsi="Arial" w:cs="Arial"/>
                <w:color w:val="000000"/>
                <w:sz w:val="20"/>
                <w:szCs w:val="20"/>
                <w:lang w:eastAsia="pt-BR"/>
              </w:rPr>
              <w:t>Detal</w:t>
            </w:r>
            <w:r w:rsidR="008A7BE1" w:rsidRPr="00445F3F">
              <w:rPr>
                <w:rFonts w:ascii="Arial" w:eastAsia="Times New Roman" w:hAnsi="Arial" w:cs="Arial"/>
                <w:color w:val="000000"/>
                <w:sz w:val="20"/>
                <w:szCs w:val="20"/>
                <w:lang w:eastAsia="pt-BR"/>
              </w:rPr>
              <w:t>hamento dos Riscos F</w:t>
            </w:r>
            <w:r w:rsidRPr="00445F3F">
              <w:rPr>
                <w:rFonts w:ascii="Arial" w:eastAsia="Times New Roman" w:hAnsi="Arial" w:cs="Arial"/>
                <w:color w:val="000000"/>
                <w:sz w:val="20"/>
                <w:szCs w:val="20"/>
                <w:lang w:eastAsia="pt-BR"/>
              </w:rPr>
              <w:t>iscais.</w:t>
            </w:r>
          </w:p>
          <w:p w14:paraId="75626AA4" w14:textId="77777777" w:rsidR="00704D0A" w:rsidRPr="00445F3F" w:rsidRDefault="00704D0A" w:rsidP="00B63366">
            <w:pPr>
              <w:spacing w:after="0"/>
              <w:rPr>
                <w:rFonts w:ascii="Arial" w:eastAsia="Times New Roman" w:hAnsi="Arial" w:cs="Arial"/>
                <w:color w:val="000000"/>
                <w:sz w:val="20"/>
                <w:szCs w:val="20"/>
                <w:lang w:eastAsia="pt-BR"/>
              </w:rPr>
            </w:pPr>
          </w:p>
        </w:tc>
      </w:tr>
      <w:tr w:rsidR="00445F3F" w:rsidRPr="00445F3F" w14:paraId="75626AAD" w14:textId="77777777" w:rsidTr="00806309">
        <w:trPr>
          <w:trHeight w:val="510"/>
        </w:trPr>
        <w:tc>
          <w:tcPr>
            <w:tcW w:w="674" w:type="dxa"/>
            <w:hideMark/>
          </w:tcPr>
          <w:p w14:paraId="75626AA6" w14:textId="77777777" w:rsidR="001A55C6" w:rsidRPr="00445F3F" w:rsidRDefault="001A55C6" w:rsidP="00B63366">
            <w:pPr>
              <w:numPr>
                <w:ilvl w:val="0"/>
                <w:numId w:val="3"/>
              </w:numPr>
              <w:spacing w:after="0"/>
              <w:rPr>
                <w:rFonts w:ascii="Arial" w:eastAsia="Times New Roman" w:hAnsi="Arial" w:cs="Arial"/>
                <w:bCs/>
                <w:color w:val="000000"/>
                <w:sz w:val="20"/>
                <w:szCs w:val="20"/>
                <w:lang w:eastAsia="pt-BR"/>
              </w:rPr>
            </w:pPr>
          </w:p>
        </w:tc>
        <w:tc>
          <w:tcPr>
            <w:tcW w:w="2123" w:type="dxa"/>
            <w:hideMark/>
          </w:tcPr>
          <w:p w14:paraId="75626AA7" w14:textId="77777777" w:rsidR="001A55C6" w:rsidRPr="00445F3F" w:rsidRDefault="001A55C6" w:rsidP="00B63366">
            <w:pPr>
              <w:spacing w:after="0"/>
              <w:rPr>
                <w:rFonts w:ascii="Arial" w:eastAsia="Times New Roman" w:hAnsi="Arial" w:cs="Arial"/>
                <w:color w:val="000000"/>
                <w:sz w:val="20"/>
                <w:szCs w:val="20"/>
                <w:lang w:eastAsia="pt-BR"/>
              </w:rPr>
            </w:pPr>
            <w:proofErr w:type="spellStart"/>
            <w:r w:rsidRPr="00445F3F">
              <w:rPr>
                <w:rFonts w:ascii="Arial" w:eastAsia="Times New Roman" w:hAnsi="Arial" w:cs="Arial"/>
                <w:color w:val="000000"/>
                <w:sz w:val="20"/>
                <w:szCs w:val="20"/>
                <w:lang w:eastAsia="pt-BR"/>
              </w:rPr>
              <w:t>codRF</w:t>
            </w:r>
            <w:proofErr w:type="spellEnd"/>
          </w:p>
        </w:tc>
        <w:tc>
          <w:tcPr>
            <w:tcW w:w="1978" w:type="dxa"/>
            <w:hideMark/>
          </w:tcPr>
          <w:p w14:paraId="75626AA8" w14:textId="77777777" w:rsidR="001A55C6" w:rsidRPr="00445F3F" w:rsidRDefault="001A55C6"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identificador do Risco Fiscal</w:t>
            </w:r>
          </w:p>
        </w:tc>
        <w:tc>
          <w:tcPr>
            <w:tcW w:w="1416" w:type="dxa"/>
            <w:hideMark/>
          </w:tcPr>
          <w:p w14:paraId="75626AA9" w14:textId="77777777" w:rsidR="001A55C6" w:rsidRPr="00445F3F" w:rsidRDefault="001A55C6"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15</w:t>
            </w:r>
          </w:p>
        </w:tc>
        <w:tc>
          <w:tcPr>
            <w:tcW w:w="1133" w:type="dxa"/>
            <w:hideMark/>
          </w:tcPr>
          <w:p w14:paraId="75626AAA" w14:textId="77777777" w:rsidR="001A55C6" w:rsidRPr="00445F3F" w:rsidRDefault="001A55C6"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31" w:type="dxa"/>
            <w:hideMark/>
          </w:tcPr>
          <w:p w14:paraId="75626AAB" w14:textId="77777777" w:rsidR="001A55C6" w:rsidRPr="00445F3F" w:rsidRDefault="001A55C6"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AAC" w14:textId="77777777" w:rsidR="001A55C6" w:rsidRPr="00445F3F" w:rsidRDefault="00930BA3" w:rsidP="00B63366">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Código identificador do Risco Fiscal. Este campo estabelece o vínculo do Risco Fiscal com </w:t>
            </w:r>
            <w:proofErr w:type="gramStart"/>
            <w:r w:rsidRPr="00445F3F">
              <w:rPr>
                <w:rFonts w:ascii="Arial" w:eastAsia="Times New Roman" w:hAnsi="Arial" w:cs="Arial"/>
                <w:color w:val="000000"/>
                <w:sz w:val="20"/>
                <w:szCs w:val="20"/>
                <w:lang w:eastAsia="pt-BR"/>
              </w:rPr>
              <w:t>a(</w:t>
            </w:r>
            <w:proofErr w:type="gramEnd"/>
            <w:r w:rsidRPr="00445F3F">
              <w:rPr>
                <w:rFonts w:ascii="Arial" w:eastAsia="Times New Roman" w:hAnsi="Arial" w:cs="Arial"/>
                <w:color w:val="000000"/>
                <w:sz w:val="20"/>
                <w:szCs w:val="20"/>
                <w:lang w:eastAsia="pt-BR"/>
              </w:rPr>
              <w:t>s) Providência(s). Este código deve ser único para registro do tipo “Riscos Fiscais“.</w:t>
            </w:r>
          </w:p>
        </w:tc>
      </w:tr>
      <w:tr w:rsidR="00445F3F" w:rsidRPr="00445F3F" w14:paraId="75626AB5" w14:textId="77777777" w:rsidTr="00806309">
        <w:trPr>
          <w:trHeight w:val="510"/>
        </w:trPr>
        <w:tc>
          <w:tcPr>
            <w:tcW w:w="674" w:type="dxa"/>
            <w:hideMark/>
          </w:tcPr>
          <w:p w14:paraId="75626AAE" w14:textId="77777777" w:rsidR="005A78CA" w:rsidRPr="00445F3F" w:rsidRDefault="005A78CA" w:rsidP="00B63366">
            <w:pPr>
              <w:numPr>
                <w:ilvl w:val="0"/>
                <w:numId w:val="3"/>
              </w:numPr>
              <w:spacing w:after="0"/>
              <w:rPr>
                <w:rFonts w:ascii="Arial" w:eastAsia="Times New Roman" w:hAnsi="Arial" w:cs="Arial"/>
                <w:color w:val="000000"/>
                <w:sz w:val="20"/>
                <w:szCs w:val="20"/>
                <w:lang w:eastAsia="pt-BR"/>
              </w:rPr>
            </w:pPr>
          </w:p>
        </w:tc>
        <w:tc>
          <w:tcPr>
            <w:tcW w:w="2123" w:type="dxa"/>
            <w:hideMark/>
          </w:tcPr>
          <w:p w14:paraId="75626AAF" w14:textId="77777777" w:rsidR="005A78CA" w:rsidRPr="00445F3F" w:rsidRDefault="005A78CA" w:rsidP="00B63366">
            <w:pPr>
              <w:spacing w:after="0"/>
              <w:rPr>
                <w:rFonts w:ascii="Arial" w:eastAsia="Times New Roman" w:hAnsi="Arial" w:cs="Arial"/>
                <w:b/>
                <w:i/>
                <w:color w:val="000000"/>
                <w:sz w:val="20"/>
                <w:szCs w:val="20"/>
                <w:lang w:eastAsia="pt-BR"/>
              </w:rPr>
            </w:pPr>
            <w:proofErr w:type="spellStart"/>
            <w:r w:rsidRPr="00445F3F">
              <w:rPr>
                <w:rFonts w:ascii="Arial" w:eastAsia="Times New Roman" w:hAnsi="Arial" w:cs="Arial"/>
                <w:b/>
                <w:i/>
                <w:color w:val="000000"/>
                <w:sz w:val="20"/>
                <w:szCs w:val="20"/>
                <w:lang w:eastAsia="pt-BR"/>
              </w:rPr>
              <w:t>codOrgao</w:t>
            </w:r>
            <w:proofErr w:type="spellEnd"/>
          </w:p>
        </w:tc>
        <w:tc>
          <w:tcPr>
            <w:tcW w:w="1978" w:type="dxa"/>
            <w:hideMark/>
          </w:tcPr>
          <w:p w14:paraId="75626AB0" w14:textId="77777777" w:rsidR="005A78CA" w:rsidRPr="00445F3F" w:rsidRDefault="008A7BE1"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do</w:t>
            </w:r>
            <w:r w:rsidR="0082147A" w:rsidRPr="00445F3F">
              <w:rPr>
                <w:rFonts w:ascii="Arial" w:eastAsia="Times New Roman" w:hAnsi="Arial" w:cs="Arial"/>
                <w:color w:val="000000"/>
                <w:sz w:val="20"/>
                <w:szCs w:val="20"/>
                <w:lang w:eastAsia="pt-BR"/>
              </w:rPr>
              <w:t xml:space="preserve"> órgão</w:t>
            </w:r>
          </w:p>
        </w:tc>
        <w:tc>
          <w:tcPr>
            <w:tcW w:w="1416" w:type="dxa"/>
            <w:hideMark/>
          </w:tcPr>
          <w:p w14:paraId="75626AB1" w14:textId="77777777" w:rsidR="005A78CA" w:rsidRPr="00445F3F" w:rsidRDefault="00930BA3"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Sempre </w:t>
            </w:r>
            <w:r w:rsidR="005A78CA" w:rsidRPr="00445F3F">
              <w:rPr>
                <w:rFonts w:ascii="Arial" w:eastAsia="Times New Roman" w:hAnsi="Arial" w:cs="Arial"/>
                <w:color w:val="000000"/>
                <w:sz w:val="20"/>
                <w:szCs w:val="20"/>
                <w:lang w:eastAsia="pt-BR"/>
              </w:rPr>
              <w:t>2</w:t>
            </w:r>
          </w:p>
        </w:tc>
        <w:tc>
          <w:tcPr>
            <w:tcW w:w="1133" w:type="dxa"/>
            <w:hideMark/>
          </w:tcPr>
          <w:p w14:paraId="75626AB2" w14:textId="77777777" w:rsidR="005A78CA" w:rsidRPr="00445F3F" w:rsidRDefault="00CB5CE5"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1431" w:type="dxa"/>
            <w:hideMark/>
          </w:tcPr>
          <w:p w14:paraId="75626AB3" w14:textId="77777777" w:rsidR="005A78CA" w:rsidRPr="00445F3F" w:rsidRDefault="005A78CA"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AB4" w14:textId="77777777" w:rsidR="005A78CA" w:rsidRPr="00445F3F" w:rsidRDefault="00CC077B"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do</w:t>
            </w:r>
            <w:r w:rsidR="0082147A" w:rsidRPr="00445F3F">
              <w:rPr>
                <w:rFonts w:ascii="Arial" w:eastAsia="Times New Roman" w:hAnsi="Arial" w:cs="Arial"/>
                <w:color w:val="000000"/>
                <w:sz w:val="20"/>
                <w:szCs w:val="20"/>
                <w:lang w:eastAsia="pt-BR"/>
              </w:rPr>
              <w:t xml:space="preserve"> órgão</w:t>
            </w:r>
            <w:r w:rsidRPr="00445F3F">
              <w:rPr>
                <w:rFonts w:ascii="Arial" w:eastAsia="Times New Roman" w:hAnsi="Arial" w:cs="Arial"/>
                <w:color w:val="000000"/>
                <w:sz w:val="20"/>
                <w:szCs w:val="20"/>
                <w:lang w:eastAsia="pt-BR"/>
              </w:rPr>
              <w:t xml:space="preserve">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conforme cadastrado no Portal SICOM</w:t>
            </w:r>
            <w:r w:rsidR="006E01FF" w:rsidRPr="00445F3F">
              <w:rPr>
                <w:rFonts w:ascii="Arial" w:eastAsia="Times New Roman" w:hAnsi="Arial" w:cs="Arial"/>
                <w:color w:val="000000"/>
                <w:sz w:val="20"/>
                <w:szCs w:val="20"/>
                <w:lang w:eastAsia="pt-BR"/>
              </w:rPr>
              <w:t>.</w:t>
            </w:r>
          </w:p>
        </w:tc>
      </w:tr>
      <w:tr w:rsidR="00445F3F" w:rsidRPr="00445F3F" w14:paraId="75626ABD" w14:textId="77777777" w:rsidTr="00806309">
        <w:trPr>
          <w:trHeight w:val="510"/>
        </w:trPr>
        <w:tc>
          <w:tcPr>
            <w:tcW w:w="674" w:type="dxa"/>
            <w:hideMark/>
          </w:tcPr>
          <w:p w14:paraId="75626AB6" w14:textId="77777777" w:rsidR="005A78CA" w:rsidRPr="00445F3F" w:rsidRDefault="005A78CA" w:rsidP="00B63366">
            <w:pPr>
              <w:numPr>
                <w:ilvl w:val="0"/>
                <w:numId w:val="3"/>
              </w:numPr>
              <w:spacing w:after="0"/>
              <w:rPr>
                <w:rFonts w:ascii="Arial" w:eastAsia="Times New Roman" w:hAnsi="Arial" w:cs="Arial"/>
                <w:color w:val="000000"/>
                <w:sz w:val="20"/>
                <w:szCs w:val="20"/>
                <w:lang w:eastAsia="pt-BR"/>
              </w:rPr>
            </w:pPr>
          </w:p>
        </w:tc>
        <w:tc>
          <w:tcPr>
            <w:tcW w:w="2123" w:type="dxa"/>
            <w:hideMark/>
          </w:tcPr>
          <w:p w14:paraId="75626AB7" w14:textId="77777777" w:rsidR="005A78CA" w:rsidRPr="00445F3F" w:rsidRDefault="005A78CA" w:rsidP="00B63366">
            <w:pPr>
              <w:spacing w:after="0"/>
              <w:rPr>
                <w:rFonts w:ascii="Arial" w:eastAsia="Times New Roman" w:hAnsi="Arial" w:cs="Arial"/>
                <w:b/>
                <w:i/>
                <w:color w:val="000000"/>
                <w:sz w:val="20"/>
                <w:szCs w:val="20"/>
                <w:lang w:eastAsia="pt-BR"/>
              </w:rPr>
            </w:pPr>
            <w:proofErr w:type="spellStart"/>
            <w:r w:rsidRPr="00445F3F">
              <w:rPr>
                <w:rFonts w:ascii="Arial" w:eastAsia="Times New Roman" w:hAnsi="Arial" w:cs="Arial"/>
                <w:b/>
                <w:i/>
                <w:color w:val="000000"/>
                <w:sz w:val="20"/>
                <w:szCs w:val="20"/>
                <w:lang w:eastAsia="pt-BR"/>
              </w:rPr>
              <w:t>exercicio</w:t>
            </w:r>
            <w:proofErr w:type="spellEnd"/>
          </w:p>
        </w:tc>
        <w:tc>
          <w:tcPr>
            <w:tcW w:w="1978" w:type="dxa"/>
            <w:hideMark/>
          </w:tcPr>
          <w:p w14:paraId="75626AB8" w14:textId="452420E6" w:rsidR="005A78CA" w:rsidRPr="00445F3F" w:rsidRDefault="00F9392D" w:rsidP="00DD076B">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Exercício</w:t>
            </w:r>
            <w:r w:rsidR="005A78CA" w:rsidRPr="00445F3F">
              <w:rPr>
                <w:rFonts w:ascii="Arial" w:eastAsia="Times New Roman" w:hAnsi="Arial" w:cs="Arial"/>
                <w:color w:val="000000"/>
                <w:sz w:val="20"/>
                <w:szCs w:val="20"/>
                <w:lang w:eastAsia="pt-BR"/>
              </w:rPr>
              <w:t xml:space="preserve"> </w:t>
            </w:r>
            <w:r w:rsidR="00DD076B">
              <w:rPr>
                <w:rFonts w:ascii="Arial" w:eastAsia="Times New Roman" w:hAnsi="Arial" w:cs="Arial"/>
                <w:color w:val="000000"/>
                <w:sz w:val="20"/>
                <w:szCs w:val="20"/>
                <w:lang w:eastAsia="pt-BR"/>
              </w:rPr>
              <w:t xml:space="preserve">do </w:t>
            </w:r>
            <w:r w:rsidR="00DD076B" w:rsidRPr="00DD076B">
              <w:rPr>
                <w:rFonts w:ascii="Arial" w:eastAsia="Times New Roman" w:hAnsi="Arial" w:cs="Arial"/>
                <w:color w:val="000000"/>
                <w:sz w:val="20"/>
                <w:szCs w:val="20"/>
                <w:lang w:eastAsia="pt-BR"/>
              </w:rPr>
              <w:t>Risco Fiscal</w:t>
            </w:r>
          </w:p>
        </w:tc>
        <w:tc>
          <w:tcPr>
            <w:tcW w:w="1416" w:type="dxa"/>
            <w:hideMark/>
          </w:tcPr>
          <w:p w14:paraId="75626AB9" w14:textId="77777777" w:rsidR="005A78CA" w:rsidRPr="00445F3F" w:rsidRDefault="00930BA3"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Sempre </w:t>
            </w:r>
            <w:r w:rsidR="005A78CA" w:rsidRPr="00445F3F">
              <w:rPr>
                <w:rFonts w:ascii="Arial" w:eastAsia="Times New Roman" w:hAnsi="Arial" w:cs="Arial"/>
                <w:color w:val="000000"/>
                <w:sz w:val="20"/>
                <w:szCs w:val="20"/>
                <w:lang w:eastAsia="pt-BR"/>
              </w:rPr>
              <w:t>4</w:t>
            </w:r>
          </w:p>
        </w:tc>
        <w:tc>
          <w:tcPr>
            <w:tcW w:w="1133" w:type="dxa"/>
            <w:hideMark/>
          </w:tcPr>
          <w:p w14:paraId="75626ABA" w14:textId="77777777" w:rsidR="005A78CA" w:rsidRPr="00445F3F" w:rsidRDefault="005A78CA"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31" w:type="dxa"/>
            <w:hideMark/>
          </w:tcPr>
          <w:p w14:paraId="75626ABB" w14:textId="77777777" w:rsidR="005A78CA" w:rsidRPr="00445F3F" w:rsidRDefault="005A78CA"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ABC" w14:textId="77777777" w:rsidR="005A78CA" w:rsidRPr="00445F3F" w:rsidRDefault="008A4706"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Exercício do Risco Fiscal.</w:t>
            </w:r>
          </w:p>
        </w:tc>
      </w:tr>
      <w:tr w:rsidR="00445F3F" w:rsidRPr="00445F3F" w14:paraId="75626AC5" w14:textId="77777777" w:rsidTr="00806309">
        <w:trPr>
          <w:trHeight w:val="510"/>
        </w:trPr>
        <w:tc>
          <w:tcPr>
            <w:tcW w:w="674" w:type="dxa"/>
            <w:hideMark/>
          </w:tcPr>
          <w:p w14:paraId="75626ABE" w14:textId="77777777" w:rsidR="00C70410" w:rsidRPr="00445F3F" w:rsidRDefault="00C70410" w:rsidP="00B63366">
            <w:pPr>
              <w:numPr>
                <w:ilvl w:val="0"/>
                <w:numId w:val="3"/>
              </w:numPr>
              <w:spacing w:after="0"/>
              <w:rPr>
                <w:rFonts w:ascii="Arial" w:eastAsia="Times New Roman" w:hAnsi="Arial" w:cs="Arial"/>
                <w:color w:val="000000"/>
                <w:sz w:val="20"/>
                <w:szCs w:val="20"/>
                <w:lang w:eastAsia="pt-BR"/>
              </w:rPr>
            </w:pPr>
          </w:p>
        </w:tc>
        <w:tc>
          <w:tcPr>
            <w:tcW w:w="2123" w:type="dxa"/>
            <w:hideMark/>
          </w:tcPr>
          <w:p w14:paraId="75626ABF" w14:textId="77777777" w:rsidR="00C70410" w:rsidRPr="00445F3F" w:rsidRDefault="00C70410" w:rsidP="00B63366">
            <w:pPr>
              <w:spacing w:after="0"/>
              <w:rPr>
                <w:rFonts w:ascii="Arial" w:eastAsia="Times New Roman" w:hAnsi="Arial" w:cs="Arial"/>
                <w:b/>
                <w:i/>
                <w:color w:val="000000"/>
                <w:sz w:val="20"/>
                <w:szCs w:val="20"/>
                <w:lang w:eastAsia="pt-BR"/>
              </w:rPr>
            </w:pPr>
            <w:proofErr w:type="spellStart"/>
            <w:r w:rsidRPr="00445F3F">
              <w:rPr>
                <w:rFonts w:ascii="Arial" w:eastAsia="Times New Roman" w:hAnsi="Arial" w:cs="Arial"/>
                <w:b/>
                <w:i/>
                <w:color w:val="000000"/>
                <w:sz w:val="20"/>
                <w:szCs w:val="20"/>
                <w:lang w:eastAsia="pt-BR"/>
              </w:rPr>
              <w:t>codRiscoFiscal</w:t>
            </w:r>
            <w:proofErr w:type="spellEnd"/>
          </w:p>
        </w:tc>
        <w:tc>
          <w:tcPr>
            <w:tcW w:w="1978" w:type="dxa"/>
            <w:hideMark/>
          </w:tcPr>
          <w:p w14:paraId="75626AC0" w14:textId="77777777" w:rsidR="00C70410" w:rsidRPr="00445F3F" w:rsidRDefault="00C70410"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do Risco Fiscal</w:t>
            </w:r>
          </w:p>
        </w:tc>
        <w:tc>
          <w:tcPr>
            <w:tcW w:w="1416" w:type="dxa"/>
            <w:hideMark/>
          </w:tcPr>
          <w:p w14:paraId="75626AC1" w14:textId="77777777" w:rsidR="00C70410" w:rsidRPr="00445F3F" w:rsidRDefault="00C70410"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Sempre 2</w:t>
            </w:r>
          </w:p>
        </w:tc>
        <w:tc>
          <w:tcPr>
            <w:tcW w:w="1133" w:type="dxa"/>
            <w:hideMark/>
          </w:tcPr>
          <w:p w14:paraId="75626AC2" w14:textId="77777777" w:rsidR="00C70410" w:rsidRPr="00445F3F" w:rsidRDefault="0069436B"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1431" w:type="dxa"/>
            <w:hideMark/>
          </w:tcPr>
          <w:p w14:paraId="75626AC3" w14:textId="77777777" w:rsidR="00C70410" w:rsidRPr="00445F3F" w:rsidRDefault="00C70410"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AC4" w14:textId="77777777" w:rsidR="00C70410" w:rsidRPr="00445F3F" w:rsidRDefault="00C70410"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que identifica o Risco Fiscal:</w:t>
            </w:r>
            <w:r w:rsidRPr="00445F3F">
              <w:rPr>
                <w:rFonts w:ascii="Arial" w:eastAsia="Times New Roman" w:hAnsi="Arial" w:cs="Arial"/>
                <w:color w:val="000000"/>
                <w:sz w:val="20"/>
                <w:szCs w:val="20"/>
                <w:lang w:eastAsia="pt-BR"/>
              </w:rPr>
              <w:br/>
              <w:t xml:space="preserve">01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Demandas Judiciais</w:t>
            </w:r>
            <w:r w:rsidRPr="00445F3F">
              <w:rPr>
                <w:rFonts w:ascii="Arial" w:eastAsia="Times New Roman" w:hAnsi="Arial" w:cs="Arial"/>
                <w:color w:val="000000"/>
                <w:sz w:val="20"/>
                <w:szCs w:val="20"/>
                <w:lang w:eastAsia="pt-BR"/>
              </w:rPr>
              <w:br/>
              <w:t xml:space="preserve">02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Dívidas em Processo de Reconhecimento</w:t>
            </w:r>
            <w:r w:rsidRPr="00445F3F">
              <w:rPr>
                <w:rFonts w:ascii="Arial" w:eastAsia="Times New Roman" w:hAnsi="Arial" w:cs="Arial"/>
                <w:color w:val="000000"/>
                <w:sz w:val="20"/>
                <w:szCs w:val="20"/>
                <w:lang w:eastAsia="pt-BR"/>
              </w:rPr>
              <w:br/>
              <w:t xml:space="preserve">03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Avais e Garantias Concedidas</w:t>
            </w:r>
            <w:r w:rsidRPr="00445F3F">
              <w:rPr>
                <w:rFonts w:ascii="Arial" w:eastAsia="Times New Roman" w:hAnsi="Arial" w:cs="Arial"/>
                <w:color w:val="000000"/>
                <w:sz w:val="20"/>
                <w:szCs w:val="20"/>
                <w:lang w:eastAsia="pt-BR"/>
              </w:rPr>
              <w:br/>
              <w:t xml:space="preserve">04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Assunção de Passivos</w:t>
            </w:r>
            <w:r w:rsidRPr="00445F3F">
              <w:rPr>
                <w:rFonts w:ascii="Arial" w:eastAsia="Times New Roman" w:hAnsi="Arial" w:cs="Arial"/>
                <w:color w:val="000000"/>
                <w:sz w:val="20"/>
                <w:szCs w:val="20"/>
                <w:lang w:eastAsia="pt-BR"/>
              </w:rPr>
              <w:br/>
              <w:t xml:space="preserve">05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Assistências Diversas</w:t>
            </w:r>
            <w:r w:rsidRPr="00445F3F">
              <w:rPr>
                <w:rFonts w:ascii="Arial" w:eastAsia="Times New Roman" w:hAnsi="Arial" w:cs="Arial"/>
                <w:color w:val="000000"/>
                <w:sz w:val="20"/>
                <w:szCs w:val="20"/>
                <w:lang w:eastAsia="pt-BR"/>
              </w:rPr>
              <w:br/>
              <w:t xml:space="preserve">06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Outros Passivos Contingentes</w:t>
            </w:r>
            <w:r w:rsidRPr="00445F3F">
              <w:rPr>
                <w:rFonts w:ascii="Arial" w:eastAsia="Times New Roman" w:hAnsi="Arial" w:cs="Arial"/>
                <w:color w:val="000000"/>
                <w:sz w:val="20"/>
                <w:szCs w:val="20"/>
                <w:lang w:eastAsia="pt-BR"/>
              </w:rPr>
              <w:br/>
              <w:t xml:space="preserve">07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Frustração de Arrecadação</w:t>
            </w:r>
            <w:r w:rsidRPr="00445F3F">
              <w:rPr>
                <w:rFonts w:ascii="Arial" w:eastAsia="Times New Roman" w:hAnsi="Arial" w:cs="Arial"/>
                <w:color w:val="000000"/>
                <w:sz w:val="20"/>
                <w:szCs w:val="20"/>
                <w:lang w:eastAsia="pt-BR"/>
              </w:rPr>
              <w:br/>
              <w:t xml:space="preserve">08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Restituição de Tributos a Maior</w:t>
            </w:r>
            <w:r w:rsidRPr="00445F3F">
              <w:rPr>
                <w:rFonts w:ascii="Arial" w:eastAsia="Times New Roman" w:hAnsi="Arial" w:cs="Arial"/>
                <w:color w:val="000000"/>
                <w:sz w:val="20"/>
                <w:szCs w:val="20"/>
                <w:lang w:eastAsia="pt-BR"/>
              </w:rPr>
              <w:br/>
            </w:r>
            <w:r w:rsidRPr="00445F3F">
              <w:rPr>
                <w:rFonts w:ascii="Arial" w:eastAsia="Times New Roman" w:hAnsi="Arial" w:cs="Arial"/>
                <w:color w:val="000000"/>
                <w:sz w:val="20"/>
                <w:szCs w:val="20"/>
                <w:lang w:eastAsia="pt-BR"/>
              </w:rPr>
              <w:lastRenderedPageBreak/>
              <w:t xml:space="preserve">09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Discrepância de Projeções</w:t>
            </w:r>
            <w:r w:rsidRPr="00445F3F">
              <w:rPr>
                <w:rFonts w:ascii="Arial" w:eastAsia="Times New Roman" w:hAnsi="Arial" w:cs="Arial"/>
                <w:color w:val="000000"/>
                <w:sz w:val="20"/>
                <w:szCs w:val="20"/>
                <w:lang w:eastAsia="pt-BR"/>
              </w:rPr>
              <w:br/>
              <w:t xml:space="preserve">10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Outros Riscos Fiscais</w:t>
            </w:r>
          </w:p>
        </w:tc>
      </w:tr>
      <w:tr w:rsidR="00A76404" w:rsidRPr="00445F3F" w14:paraId="75626ACD" w14:textId="77777777" w:rsidTr="00806309">
        <w:trPr>
          <w:trHeight w:val="510"/>
        </w:trPr>
        <w:tc>
          <w:tcPr>
            <w:tcW w:w="674" w:type="dxa"/>
          </w:tcPr>
          <w:p w14:paraId="75626AC6" w14:textId="77777777" w:rsidR="00A76404" w:rsidRPr="00445F3F" w:rsidRDefault="00A76404" w:rsidP="00B63366">
            <w:pPr>
              <w:numPr>
                <w:ilvl w:val="0"/>
                <w:numId w:val="3"/>
              </w:numPr>
              <w:spacing w:after="0"/>
              <w:rPr>
                <w:rFonts w:ascii="Arial" w:eastAsia="Times New Roman" w:hAnsi="Arial" w:cs="Arial"/>
                <w:color w:val="000000"/>
                <w:sz w:val="20"/>
                <w:szCs w:val="20"/>
                <w:lang w:eastAsia="pt-BR"/>
              </w:rPr>
            </w:pPr>
          </w:p>
        </w:tc>
        <w:tc>
          <w:tcPr>
            <w:tcW w:w="2123" w:type="dxa"/>
          </w:tcPr>
          <w:p w14:paraId="75626AC7" w14:textId="77777777" w:rsidR="00A76404" w:rsidRPr="001C2D1E" w:rsidRDefault="00A76404" w:rsidP="00B63366">
            <w:pPr>
              <w:spacing w:after="0"/>
              <w:rPr>
                <w:rFonts w:ascii="Arial" w:eastAsia="Times New Roman" w:hAnsi="Arial" w:cs="Arial"/>
                <w:b/>
                <w:i/>
                <w:color w:val="000000"/>
                <w:sz w:val="20"/>
                <w:szCs w:val="20"/>
                <w:lang w:eastAsia="pt-BR"/>
              </w:rPr>
            </w:pPr>
            <w:proofErr w:type="spellStart"/>
            <w:r w:rsidRPr="001C2D1E">
              <w:rPr>
                <w:rFonts w:ascii="Arial" w:eastAsia="Times New Roman" w:hAnsi="Arial" w:cs="Arial"/>
                <w:b/>
                <w:i/>
                <w:color w:val="000000"/>
                <w:sz w:val="20"/>
                <w:szCs w:val="20"/>
                <w:lang w:eastAsia="pt-BR"/>
              </w:rPr>
              <w:t>dscRiscoFiscal</w:t>
            </w:r>
            <w:proofErr w:type="spellEnd"/>
          </w:p>
        </w:tc>
        <w:tc>
          <w:tcPr>
            <w:tcW w:w="1978" w:type="dxa"/>
          </w:tcPr>
          <w:p w14:paraId="75626AC8" w14:textId="77777777" w:rsidR="00A76404" w:rsidRPr="00445F3F" w:rsidRDefault="00A76404"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Descrição do risco fiscal</w:t>
            </w:r>
          </w:p>
        </w:tc>
        <w:tc>
          <w:tcPr>
            <w:tcW w:w="1416" w:type="dxa"/>
          </w:tcPr>
          <w:p w14:paraId="75626AC9" w14:textId="77777777" w:rsidR="00A76404" w:rsidRPr="00445F3F" w:rsidRDefault="00A76404"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500</w:t>
            </w:r>
          </w:p>
        </w:tc>
        <w:tc>
          <w:tcPr>
            <w:tcW w:w="1133" w:type="dxa"/>
          </w:tcPr>
          <w:p w14:paraId="75626ACA" w14:textId="77777777" w:rsidR="00A76404" w:rsidRPr="00445F3F" w:rsidRDefault="00A76404"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Texto</w:t>
            </w:r>
          </w:p>
        </w:tc>
        <w:tc>
          <w:tcPr>
            <w:tcW w:w="1431" w:type="dxa"/>
          </w:tcPr>
          <w:p w14:paraId="75626ACB" w14:textId="77777777" w:rsidR="00A76404" w:rsidRPr="00445F3F" w:rsidRDefault="00A76404"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Não</w:t>
            </w:r>
          </w:p>
        </w:tc>
        <w:tc>
          <w:tcPr>
            <w:tcW w:w="5463" w:type="dxa"/>
          </w:tcPr>
          <w:p w14:paraId="75626ACC" w14:textId="77777777" w:rsidR="00A76404" w:rsidRPr="00445F3F" w:rsidRDefault="00A76404"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Descrição do risco fiscal. Preencher somente se o campo código do risco fiscal estiver informado como “</w:t>
            </w:r>
            <w:r w:rsidRPr="00445F3F">
              <w:rPr>
                <w:rFonts w:ascii="Arial" w:eastAsia="Times New Roman" w:hAnsi="Arial" w:cs="Arial"/>
                <w:color w:val="000000"/>
                <w:sz w:val="20"/>
                <w:szCs w:val="20"/>
                <w:lang w:eastAsia="pt-BR"/>
              </w:rPr>
              <w:t>10 – Outros Riscos Fiscais</w:t>
            </w:r>
            <w:r>
              <w:rPr>
                <w:rFonts w:ascii="Arial" w:eastAsia="Times New Roman" w:hAnsi="Arial" w:cs="Arial"/>
                <w:color w:val="000000"/>
                <w:sz w:val="20"/>
                <w:szCs w:val="20"/>
                <w:lang w:eastAsia="pt-BR"/>
              </w:rPr>
              <w:t>”</w:t>
            </w:r>
          </w:p>
        </w:tc>
      </w:tr>
      <w:tr w:rsidR="00A76404" w:rsidRPr="00445F3F" w14:paraId="75626AD5" w14:textId="77777777" w:rsidTr="00806309">
        <w:trPr>
          <w:trHeight w:val="300"/>
        </w:trPr>
        <w:tc>
          <w:tcPr>
            <w:tcW w:w="674" w:type="dxa"/>
            <w:hideMark/>
          </w:tcPr>
          <w:p w14:paraId="75626ACE" w14:textId="77777777" w:rsidR="00A76404" w:rsidRPr="00445F3F" w:rsidRDefault="00A76404" w:rsidP="00B63366">
            <w:pPr>
              <w:numPr>
                <w:ilvl w:val="0"/>
                <w:numId w:val="3"/>
              </w:numPr>
              <w:spacing w:after="0"/>
              <w:rPr>
                <w:rFonts w:ascii="Arial" w:eastAsia="Times New Roman" w:hAnsi="Arial" w:cs="Arial"/>
                <w:color w:val="000000"/>
                <w:sz w:val="20"/>
                <w:szCs w:val="20"/>
                <w:lang w:eastAsia="pt-BR"/>
              </w:rPr>
            </w:pPr>
          </w:p>
        </w:tc>
        <w:tc>
          <w:tcPr>
            <w:tcW w:w="2123" w:type="dxa"/>
            <w:hideMark/>
          </w:tcPr>
          <w:p w14:paraId="75626ACF" w14:textId="77777777" w:rsidR="00A76404" w:rsidRPr="00445F3F" w:rsidRDefault="00A76404" w:rsidP="00B63366">
            <w:pPr>
              <w:spacing w:after="0"/>
              <w:rPr>
                <w:rFonts w:ascii="Arial" w:eastAsia="Times New Roman" w:hAnsi="Arial" w:cs="Arial"/>
                <w:color w:val="000000"/>
                <w:sz w:val="20"/>
                <w:szCs w:val="20"/>
                <w:lang w:eastAsia="pt-BR"/>
              </w:rPr>
            </w:pPr>
            <w:proofErr w:type="spellStart"/>
            <w:r w:rsidRPr="00445F3F">
              <w:rPr>
                <w:rFonts w:ascii="Arial" w:eastAsia="Times New Roman" w:hAnsi="Arial" w:cs="Arial"/>
                <w:color w:val="000000"/>
                <w:sz w:val="20"/>
                <w:szCs w:val="20"/>
                <w:lang w:eastAsia="pt-BR"/>
              </w:rPr>
              <w:t>vlRiscoFiscal</w:t>
            </w:r>
            <w:proofErr w:type="spellEnd"/>
          </w:p>
        </w:tc>
        <w:tc>
          <w:tcPr>
            <w:tcW w:w="1978" w:type="dxa"/>
            <w:hideMark/>
          </w:tcPr>
          <w:p w14:paraId="75626AD0" w14:textId="77777777" w:rsidR="00A76404" w:rsidRPr="00445F3F" w:rsidRDefault="00A76404"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Valor Risco Fiscal</w:t>
            </w:r>
          </w:p>
        </w:tc>
        <w:tc>
          <w:tcPr>
            <w:tcW w:w="1416" w:type="dxa"/>
            <w:hideMark/>
          </w:tcPr>
          <w:p w14:paraId="75626AD1" w14:textId="160EEA28" w:rsidR="00A76404" w:rsidRPr="00445F3F" w:rsidRDefault="00B4101C"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3" w:type="dxa"/>
            <w:hideMark/>
          </w:tcPr>
          <w:p w14:paraId="75626AD2" w14:textId="77777777" w:rsidR="00A76404" w:rsidRPr="00445F3F" w:rsidRDefault="00A76404"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Real</w:t>
            </w:r>
          </w:p>
        </w:tc>
        <w:tc>
          <w:tcPr>
            <w:tcW w:w="1431" w:type="dxa"/>
            <w:hideMark/>
          </w:tcPr>
          <w:p w14:paraId="75626AD3" w14:textId="77777777" w:rsidR="00A76404" w:rsidRPr="00445F3F" w:rsidRDefault="00A76404"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AD4" w14:textId="77777777" w:rsidR="00A76404" w:rsidRPr="00445F3F" w:rsidRDefault="00A76404"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Valor do Risco Fiscal</w:t>
            </w:r>
          </w:p>
        </w:tc>
      </w:tr>
    </w:tbl>
    <w:p w14:paraId="75626AD6" w14:textId="77777777" w:rsidR="0013718E" w:rsidRDefault="0013718E" w:rsidP="005A78CA">
      <w:pPr>
        <w:rPr>
          <w:color w:val="00000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2110"/>
        <w:gridCol w:w="1956"/>
        <w:gridCol w:w="1405"/>
        <w:gridCol w:w="1129"/>
        <w:gridCol w:w="1412"/>
        <w:gridCol w:w="5305"/>
      </w:tblGrid>
      <w:tr w:rsidR="00445F3F" w:rsidRPr="00445F3F" w14:paraId="75626AD8" w14:textId="77777777" w:rsidTr="00CF1E6E">
        <w:tc>
          <w:tcPr>
            <w:tcW w:w="14218" w:type="dxa"/>
            <w:gridSpan w:val="7"/>
          </w:tcPr>
          <w:p w14:paraId="75626AD7" w14:textId="77777777" w:rsidR="00340C5D" w:rsidRPr="00445F3F" w:rsidRDefault="00C6186F"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11 – Detalhamento das Providências</w:t>
            </w:r>
          </w:p>
        </w:tc>
      </w:tr>
      <w:tr w:rsidR="00B63366" w:rsidRPr="00445F3F" w14:paraId="75626ADA" w14:textId="77777777" w:rsidTr="00CF1E6E">
        <w:tc>
          <w:tcPr>
            <w:tcW w:w="14218" w:type="dxa"/>
            <w:gridSpan w:val="7"/>
          </w:tcPr>
          <w:p w14:paraId="75626AD9" w14:textId="77777777" w:rsidR="00B63366" w:rsidRPr="00445F3F" w:rsidRDefault="00B63366" w:rsidP="00B63366">
            <w:pPr>
              <w:spacing w:after="0"/>
              <w:rPr>
                <w:rFonts w:ascii="Arial" w:eastAsia="Times New Roman" w:hAnsi="Arial" w:cs="Arial"/>
                <w:b/>
                <w:bCs/>
                <w:color w:val="000000"/>
                <w:sz w:val="20"/>
                <w:szCs w:val="20"/>
                <w:lang w:eastAsia="pt-BR"/>
              </w:rPr>
            </w:pPr>
            <w:r w:rsidRPr="00B63366">
              <w:rPr>
                <w:rFonts w:ascii="Arial" w:eastAsia="Times New Roman" w:hAnsi="Arial" w:cs="Arial"/>
                <w:b/>
                <w:bCs/>
                <w:color w:val="000000"/>
                <w:sz w:val="20"/>
                <w:szCs w:val="20"/>
                <w:lang w:eastAsia="pt-BR"/>
              </w:rPr>
              <w:t>Campos que determinam a chave do registro:</w:t>
            </w:r>
            <w:r>
              <w:rPr>
                <w:rFonts w:ascii="Arial" w:eastAsia="Times New Roman" w:hAnsi="Arial" w:cs="Arial"/>
                <w:b/>
                <w:bCs/>
                <w:color w:val="000000"/>
                <w:sz w:val="20"/>
                <w:szCs w:val="20"/>
                <w:lang w:eastAsia="pt-BR"/>
              </w:rPr>
              <w:t xml:space="preserve"> </w:t>
            </w:r>
            <w:proofErr w:type="spellStart"/>
            <w:r w:rsidRPr="00445F3F">
              <w:rPr>
                <w:rFonts w:ascii="Arial" w:eastAsia="Times New Roman" w:hAnsi="Arial" w:cs="Arial"/>
                <w:b/>
                <w:i/>
                <w:color w:val="000000"/>
                <w:sz w:val="20"/>
                <w:szCs w:val="20"/>
                <w:lang w:eastAsia="pt-BR"/>
              </w:rPr>
              <w:t>tipoRegistro</w:t>
            </w:r>
            <w:proofErr w:type="spellEnd"/>
            <w:r>
              <w:rPr>
                <w:rFonts w:ascii="Arial" w:eastAsia="Times New Roman" w:hAnsi="Arial" w:cs="Arial"/>
                <w:b/>
                <w:i/>
                <w:color w:val="000000"/>
                <w:sz w:val="20"/>
                <w:szCs w:val="20"/>
                <w:lang w:eastAsia="pt-BR"/>
              </w:rPr>
              <w:t xml:space="preserve">, </w:t>
            </w:r>
            <w:proofErr w:type="spellStart"/>
            <w:r w:rsidRPr="00445F3F">
              <w:rPr>
                <w:rFonts w:ascii="Arial" w:eastAsia="Times New Roman" w:hAnsi="Arial" w:cs="Arial"/>
                <w:b/>
                <w:i/>
                <w:color w:val="000000"/>
                <w:sz w:val="20"/>
                <w:szCs w:val="20"/>
                <w:lang w:eastAsia="pt-BR"/>
              </w:rPr>
              <w:t>codRF</w:t>
            </w:r>
            <w:proofErr w:type="spellEnd"/>
            <w:r>
              <w:rPr>
                <w:rFonts w:ascii="Arial" w:eastAsia="Times New Roman" w:hAnsi="Arial" w:cs="Arial"/>
                <w:b/>
                <w:i/>
                <w:color w:val="000000"/>
                <w:sz w:val="20"/>
                <w:szCs w:val="20"/>
                <w:lang w:eastAsia="pt-BR"/>
              </w:rPr>
              <w:t xml:space="preserve">, </w:t>
            </w:r>
            <w:proofErr w:type="spellStart"/>
            <w:r w:rsidRPr="00445F3F">
              <w:rPr>
                <w:rFonts w:ascii="Arial" w:eastAsia="Times New Roman" w:hAnsi="Arial" w:cs="Arial"/>
                <w:b/>
                <w:i/>
                <w:color w:val="000000"/>
                <w:sz w:val="20"/>
                <w:szCs w:val="20"/>
                <w:lang w:eastAsia="pt-BR"/>
              </w:rPr>
              <w:t>codProvidencia</w:t>
            </w:r>
            <w:proofErr w:type="spellEnd"/>
          </w:p>
        </w:tc>
      </w:tr>
      <w:tr w:rsidR="00445F3F" w:rsidRPr="00445F3F" w14:paraId="75626AE2" w14:textId="77777777" w:rsidTr="00806309">
        <w:tc>
          <w:tcPr>
            <w:tcW w:w="675" w:type="dxa"/>
          </w:tcPr>
          <w:p w14:paraId="75626ADB" w14:textId="77777777" w:rsidR="00EC444E" w:rsidRPr="00445F3F" w:rsidRDefault="00C81D53"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Seq.</w:t>
            </w:r>
          </w:p>
        </w:tc>
        <w:tc>
          <w:tcPr>
            <w:tcW w:w="2127" w:type="dxa"/>
          </w:tcPr>
          <w:p w14:paraId="75626ADC" w14:textId="77777777" w:rsidR="00EC444E" w:rsidRPr="00445F3F" w:rsidRDefault="00EC444E"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Nome do Campo</w:t>
            </w:r>
          </w:p>
        </w:tc>
        <w:tc>
          <w:tcPr>
            <w:tcW w:w="1984" w:type="dxa"/>
          </w:tcPr>
          <w:p w14:paraId="75626ADD" w14:textId="77777777" w:rsidR="00EC444E" w:rsidRPr="00445F3F" w:rsidRDefault="00EC444E"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Descrição</w:t>
            </w:r>
          </w:p>
        </w:tc>
        <w:tc>
          <w:tcPr>
            <w:tcW w:w="1418" w:type="dxa"/>
          </w:tcPr>
          <w:p w14:paraId="75626ADE" w14:textId="77777777" w:rsidR="00EC444E" w:rsidRPr="00445F3F" w:rsidRDefault="00842923"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Tamanho máximo</w:t>
            </w:r>
          </w:p>
        </w:tc>
        <w:tc>
          <w:tcPr>
            <w:tcW w:w="1134" w:type="dxa"/>
          </w:tcPr>
          <w:p w14:paraId="75626ADF" w14:textId="77777777" w:rsidR="00EC444E" w:rsidRPr="00445F3F" w:rsidRDefault="00EC444E"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Formato</w:t>
            </w:r>
          </w:p>
        </w:tc>
        <w:tc>
          <w:tcPr>
            <w:tcW w:w="1417" w:type="dxa"/>
          </w:tcPr>
          <w:p w14:paraId="75626AE0" w14:textId="77777777" w:rsidR="00EC444E" w:rsidRPr="00445F3F" w:rsidRDefault="00EC444E"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Obrigatório</w:t>
            </w:r>
          </w:p>
        </w:tc>
        <w:tc>
          <w:tcPr>
            <w:tcW w:w="5463" w:type="dxa"/>
          </w:tcPr>
          <w:p w14:paraId="75626AE1" w14:textId="77777777" w:rsidR="00EC444E" w:rsidRPr="00445F3F" w:rsidRDefault="00EC444E"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Conteúdo</w:t>
            </w:r>
          </w:p>
        </w:tc>
      </w:tr>
      <w:tr w:rsidR="00445F3F" w:rsidRPr="00445F3F" w14:paraId="75626AEA" w14:textId="77777777" w:rsidTr="00806309">
        <w:tc>
          <w:tcPr>
            <w:tcW w:w="675" w:type="dxa"/>
          </w:tcPr>
          <w:p w14:paraId="75626AE3" w14:textId="77777777" w:rsidR="00EC444E" w:rsidRPr="00445F3F" w:rsidRDefault="00EC444E" w:rsidP="00B63366">
            <w:pPr>
              <w:numPr>
                <w:ilvl w:val="0"/>
                <w:numId w:val="4"/>
              </w:numPr>
              <w:spacing w:after="0"/>
              <w:rPr>
                <w:rFonts w:ascii="Arial" w:eastAsia="Times New Roman" w:hAnsi="Arial" w:cs="Arial"/>
                <w:bCs/>
                <w:color w:val="000000"/>
                <w:sz w:val="20"/>
                <w:szCs w:val="20"/>
                <w:lang w:eastAsia="pt-BR"/>
              </w:rPr>
            </w:pPr>
          </w:p>
        </w:tc>
        <w:tc>
          <w:tcPr>
            <w:tcW w:w="2127" w:type="dxa"/>
          </w:tcPr>
          <w:p w14:paraId="75626AE4" w14:textId="77777777" w:rsidR="00EC444E" w:rsidRPr="00445F3F" w:rsidRDefault="00EC444E" w:rsidP="00B63366">
            <w:pPr>
              <w:spacing w:after="0"/>
              <w:rPr>
                <w:rFonts w:ascii="Arial" w:eastAsia="Times New Roman" w:hAnsi="Arial" w:cs="Arial"/>
                <w:b/>
                <w:i/>
                <w:color w:val="000000"/>
                <w:sz w:val="20"/>
                <w:szCs w:val="20"/>
                <w:lang w:eastAsia="pt-BR"/>
              </w:rPr>
            </w:pPr>
            <w:proofErr w:type="spellStart"/>
            <w:r w:rsidRPr="00445F3F">
              <w:rPr>
                <w:rFonts w:ascii="Arial" w:eastAsia="Times New Roman" w:hAnsi="Arial" w:cs="Arial"/>
                <w:b/>
                <w:i/>
                <w:color w:val="000000"/>
                <w:sz w:val="20"/>
                <w:szCs w:val="20"/>
                <w:lang w:eastAsia="pt-BR"/>
              </w:rPr>
              <w:t>tipoRegistro</w:t>
            </w:r>
            <w:proofErr w:type="spellEnd"/>
          </w:p>
        </w:tc>
        <w:tc>
          <w:tcPr>
            <w:tcW w:w="1984" w:type="dxa"/>
          </w:tcPr>
          <w:p w14:paraId="75626AE5"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Tipo do registro</w:t>
            </w:r>
          </w:p>
        </w:tc>
        <w:tc>
          <w:tcPr>
            <w:tcW w:w="1418" w:type="dxa"/>
          </w:tcPr>
          <w:p w14:paraId="75626AE6" w14:textId="77777777" w:rsidR="00EC444E" w:rsidRPr="00445F3F" w:rsidRDefault="00930BA3"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Sempre </w:t>
            </w:r>
            <w:r w:rsidR="00EC444E" w:rsidRPr="00445F3F">
              <w:rPr>
                <w:rFonts w:ascii="Arial" w:eastAsia="Times New Roman" w:hAnsi="Arial" w:cs="Arial"/>
                <w:color w:val="000000"/>
                <w:sz w:val="20"/>
                <w:szCs w:val="20"/>
                <w:lang w:eastAsia="pt-BR"/>
              </w:rPr>
              <w:t>2</w:t>
            </w:r>
          </w:p>
        </w:tc>
        <w:tc>
          <w:tcPr>
            <w:tcW w:w="1134" w:type="dxa"/>
          </w:tcPr>
          <w:p w14:paraId="75626AE7"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17" w:type="dxa"/>
          </w:tcPr>
          <w:p w14:paraId="75626AE8"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tcPr>
          <w:p w14:paraId="75626AE9"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“11” – Detalhamento das Providências.</w:t>
            </w:r>
            <w:r w:rsidRPr="00445F3F">
              <w:rPr>
                <w:rFonts w:ascii="Arial" w:eastAsia="Times New Roman" w:hAnsi="Arial" w:cs="Arial"/>
                <w:color w:val="000000"/>
                <w:sz w:val="20"/>
                <w:szCs w:val="20"/>
                <w:lang w:eastAsia="pt-BR"/>
              </w:rPr>
              <w:br/>
              <w:t>As providências a serem tomadas em relação aos respectivos riscos fiscais, caso estes se concretizem.</w:t>
            </w:r>
          </w:p>
        </w:tc>
      </w:tr>
      <w:tr w:rsidR="00445F3F" w:rsidRPr="00445F3F" w14:paraId="75626AF2" w14:textId="77777777" w:rsidTr="00806309">
        <w:tc>
          <w:tcPr>
            <w:tcW w:w="675" w:type="dxa"/>
          </w:tcPr>
          <w:p w14:paraId="75626AEB" w14:textId="77777777" w:rsidR="00EC444E" w:rsidRPr="00445F3F" w:rsidRDefault="00EC444E" w:rsidP="00B63366">
            <w:pPr>
              <w:numPr>
                <w:ilvl w:val="0"/>
                <w:numId w:val="4"/>
              </w:numPr>
              <w:spacing w:after="0"/>
              <w:rPr>
                <w:rFonts w:ascii="Arial" w:eastAsia="Times New Roman" w:hAnsi="Arial" w:cs="Arial"/>
                <w:bCs/>
                <w:color w:val="000000"/>
                <w:sz w:val="20"/>
                <w:szCs w:val="20"/>
                <w:lang w:eastAsia="pt-BR"/>
              </w:rPr>
            </w:pPr>
          </w:p>
        </w:tc>
        <w:tc>
          <w:tcPr>
            <w:tcW w:w="2127" w:type="dxa"/>
          </w:tcPr>
          <w:p w14:paraId="75626AEC" w14:textId="77777777" w:rsidR="00EC444E" w:rsidRPr="00445F3F" w:rsidRDefault="00EC444E" w:rsidP="00B63366">
            <w:pPr>
              <w:spacing w:after="0"/>
              <w:rPr>
                <w:rFonts w:ascii="Arial" w:eastAsia="Times New Roman" w:hAnsi="Arial" w:cs="Arial"/>
                <w:b/>
                <w:i/>
                <w:color w:val="000000"/>
                <w:sz w:val="20"/>
                <w:szCs w:val="20"/>
                <w:lang w:eastAsia="pt-BR"/>
              </w:rPr>
            </w:pPr>
            <w:proofErr w:type="spellStart"/>
            <w:r w:rsidRPr="00445F3F">
              <w:rPr>
                <w:rFonts w:ascii="Arial" w:eastAsia="Times New Roman" w:hAnsi="Arial" w:cs="Arial"/>
                <w:b/>
                <w:i/>
                <w:color w:val="000000"/>
                <w:sz w:val="20"/>
                <w:szCs w:val="20"/>
                <w:lang w:eastAsia="pt-BR"/>
              </w:rPr>
              <w:t>codRF</w:t>
            </w:r>
            <w:proofErr w:type="spellEnd"/>
          </w:p>
        </w:tc>
        <w:tc>
          <w:tcPr>
            <w:tcW w:w="1984" w:type="dxa"/>
          </w:tcPr>
          <w:p w14:paraId="75626AED"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identificador do Risco Fiscal</w:t>
            </w:r>
          </w:p>
        </w:tc>
        <w:tc>
          <w:tcPr>
            <w:tcW w:w="1418" w:type="dxa"/>
          </w:tcPr>
          <w:p w14:paraId="75626AEE"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15</w:t>
            </w:r>
          </w:p>
        </w:tc>
        <w:tc>
          <w:tcPr>
            <w:tcW w:w="1134" w:type="dxa"/>
          </w:tcPr>
          <w:p w14:paraId="75626AEF"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17" w:type="dxa"/>
          </w:tcPr>
          <w:p w14:paraId="75626AF0"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tcPr>
          <w:p w14:paraId="75626AF1" w14:textId="77777777" w:rsidR="00EC444E" w:rsidRPr="00445F3F" w:rsidRDefault="00930BA3" w:rsidP="00B63366">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identificador do Risco Fiscal. Este campo estabelece o vínculo do Risco Fiscal com a(s) Providência(s).</w:t>
            </w:r>
          </w:p>
        </w:tc>
      </w:tr>
      <w:tr w:rsidR="00445F3F" w:rsidRPr="00445F3F" w14:paraId="75626AFA" w14:textId="77777777" w:rsidTr="00806309">
        <w:tc>
          <w:tcPr>
            <w:tcW w:w="675" w:type="dxa"/>
          </w:tcPr>
          <w:p w14:paraId="75626AF3" w14:textId="77777777" w:rsidR="00EC444E" w:rsidRPr="00445F3F" w:rsidRDefault="00EC444E" w:rsidP="00B63366">
            <w:pPr>
              <w:numPr>
                <w:ilvl w:val="0"/>
                <w:numId w:val="4"/>
              </w:numPr>
              <w:spacing w:after="0"/>
              <w:rPr>
                <w:rFonts w:ascii="Arial" w:eastAsia="Times New Roman" w:hAnsi="Arial" w:cs="Arial"/>
                <w:color w:val="000000"/>
                <w:sz w:val="20"/>
                <w:szCs w:val="20"/>
                <w:lang w:eastAsia="pt-BR"/>
              </w:rPr>
            </w:pPr>
          </w:p>
        </w:tc>
        <w:tc>
          <w:tcPr>
            <w:tcW w:w="2127" w:type="dxa"/>
          </w:tcPr>
          <w:p w14:paraId="75626AF4" w14:textId="77777777" w:rsidR="00EC444E" w:rsidRPr="00445F3F" w:rsidRDefault="00EC444E" w:rsidP="00B63366">
            <w:pPr>
              <w:spacing w:after="0"/>
              <w:rPr>
                <w:rFonts w:ascii="Arial" w:eastAsia="Times New Roman" w:hAnsi="Arial" w:cs="Arial"/>
                <w:b/>
                <w:i/>
                <w:color w:val="000000"/>
                <w:sz w:val="20"/>
                <w:szCs w:val="20"/>
                <w:lang w:eastAsia="pt-BR"/>
              </w:rPr>
            </w:pPr>
            <w:proofErr w:type="spellStart"/>
            <w:r w:rsidRPr="00445F3F">
              <w:rPr>
                <w:rFonts w:ascii="Arial" w:eastAsia="Times New Roman" w:hAnsi="Arial" w:cs="Arial"/>
                <w:b/>
                <w:i/>
                <w:color w:val="000000"/>
                <w:sz w:val="20"/>
                <w:szCs w:val="20"/>
                <w:lang w:eastAsia="pt-BR"/>
              </w:rPr>
              <w:t>codProvidencia</w:t>
            </w:r>
            <w:proofErr w:type="spellEnd"/>
          </w:p>
        </w:tc>
        <w:tc>
          <w:tcPr>
            <w:tcW w:w="1984" w:type="dxa"/>
          </w:tcPr>
          <w:p w14:paraId="75626AF5"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sequencial da Providência</w:t>
            </w:r>
          </w:p>
        </w:tc>
        <w:tc>
          <w:tcPr>
            <w:tcW w:w="1418" w:type="dxa"/>
          </w:tcPr>
          <w:p w14:paraId="75626AF6"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6</w:t>
            </w:r>
          </w:p>
        </w:tc>
        <w:tc>
          <w:tcPr>
            <w:tcW w:w="1134" w:type="dxa"/>
          </w:tcPr>
          <w:p w14:paraId="75626AF7"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17" w:type="dxa"/>
          </w:tcPr>
          <w:p w14:paraId="75626AF8"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tcPr>
          <w:p w14:paraId="75626AF9"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sequencial da Providência</w:t>
            </w:r>
          </w:p>
        </w:tc>
      </w:tr>
      <w:tr w:rsidR="004F133F" w:rsidRPr="00445F3F" w14:paraId="75626B03" w14:textId="77777777" w:rsidTr="00806309">
        <w:tc>
          <w:tcPr>
            <w:tcW w:w="675" w:type="dxa"/>
          </w:tcPr>
          <w:p w14:paraId="75626AFB" w14:textId="77777777" w:rsidR="004F133F" w:rsidRPr="00445F3F" w:rsidRDefault="004F133F" w:rsidP="00B63366">
            <w:pPr>
              <w:numPr>
                <w:ilvl w:val="0"/>
                <w:numId w:val="4"/>
              </w:numPr>
              <w:spacing w:after="0"/>
              <w:rPr>
                <w:rFonts w:ascii="Arial" w:eastAsia="Times New Roman" w:hAnsi="Arial" w:cs="Arial"/>
                <w:color w:val="000000"/>
                <w:sz w:val="20"/>
                <w:szCs w:val="20"/>
                <w:lang w:eastAsia="pt-BR"/>
              </w:rPr>
            </w:pPr>
          </w:p>
        </w:tc>
        <w:tc>
          <w:tcPr>
            <w:tcW w:w="2127" w:type="dxa"/>
          </w:tcPr>
          <w:p w14:paraId="75626AFC" w14:textId="77777777" w:rsidR="004F133F" w:rsidRPr="00445F3F" w:rsidRDefault="004F133F" w:rsidP="00B63366">
            <w:pPr>
              <w:spacing w:after="0"/>
              <w:rPr>
                <w:rFonts w:ascii="Arial" w:eastAsia="Times New Roman" w:hAnsi="Arial" w:cs="Arial"/>
                <w:color w:val="000000"/>
                <w:sz w:val="20"/>
                <w:szCs w:val="20"/>
                <w:lang w:eastAsia="pt-BR"/>
              </w:rPr>
            </w:pPr>
            <w:proofErr w:type="spellStart"/>
            <w:r w:rsidRPr="00445F3F">
              <w:rPr>
                <w:rFonts w:ascii="Arial" w:eastAsia="Times New Roman" w:hAnsi="Arial" w:cs="Arial"/>
                <w:color w:val="000000"/>
                <w:sz w:val="20"/>
                <w:szCs w:val="20"/>
                <w:lang w:eastAsia="pt-BR"/>
              </w:rPr>
              <w:t>dscProvidencia</w:t>
            </w:r>
            <w:proofErr w:type="spellEnd"/>
          </w:p>
        </w:tc>
        <w:tc>
          <w:tcPr>
            <w:tcW w:w="1984" w:type="dxa"/>
          </w:tcPr>
          <w:p w14:paraId="75626AFD" w14:textId="77777777" w:rsidR="004F133F" w:rsidRDefault="004F133F"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Descrição da Providência</w:t>
            </w:r>
          </w:p>
          <w:p w14:paraId="75626AFE" w14:textId="77777777" w:rsidR="00704D0A" w:rsidRPr="00445F3F" w:rsidRDefault="00704D0A" w:rsidP="00B63366">
            <w:pPr>
              <w:spacing w:after="0"/>
              <w:rPr>
                <w:rFonts w:ascii="Arial" w:eastAsia="Times New Roman" w:hAnsi="Arial" w:cs="Arial"/>
                <w:color w:val="000000"/>
                <w:sz w:val="20"/>
                <w:szCs w:val="20"/>
                <w:lang w:eastAsia="pt-BR"/>
              </w:rPr>
            </w:pPr>
          </w:p>
        </w:tc>
        <w:tc>
          <w:tcPr>
            <w:tcW w:w="1418" w:type="dxa"/>
          </w:tcPr>
          <w:p w14:paraId="75626AFF" w14:textId="5539C1DE" w:rsidR="004F133F" w:rsidRPr="00445F3F" w:rsidRDefault="00A15495"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500</w:t>
            </w:r>
          </w:p>
        </w:tc>
        <w:tc>
          <w:tcPr>
            <w:tcW w:w="1134" w:type="dxa"/>
          </w:tcPr>
          <w:p w14:paraId="75626B00" w14:textId="77777777" w:rsidR="004F133F" w:rsidRPr="00445F3F" w:rsidRDefault="004F133F"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1417" w:type="dxa"/>
          </w:tcPr>
          <w:p w14:paraId="75626B01" w14:textId="77777777" w:rsidR="004F133F" w:rsidRPr="00445F3F" w:rsidRDefault="004F133F"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tcPr>
          <w:p w14:paraId="75626B02" w14:textId="77777777" w:rsidR="004F133F" w:rsidRPr="00445F3F" w:rsidRDefault="004F133F"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Descrição da Providência</w:t>
            </w:r>
          </w:p>
        </w:tc>
      </w:tr>
      <w:tr w:rsidR="004F133F" w:rsidRPr="00445F3F" w14:paraId="75626B0C" w14:textId="77777777" w:rsidTr="00806309">
        <w:tc>
          <w:tcPr>
            <w:tcW w:w="675" w:type="dxa"/>
          </w:tcPr>
          <w:p w14:paraId="75626B04" w14:textId="77777777" w:rsidR="004F133F" w:rsidRPr="00445F3F" w:rsidRDefault="004F133F" w:rsidP="00B63366">
            <w:pPr>
              <w:numPr>
                <w:ilvl w:val="0"/>
                <w:numId w:val="4"/>
              </w:numPr>
              <w:spacing w:after="0"/>
              <w:rPr>
                <w:rFonts w:ascii="Arial" w:eastAsia="Times New Roman" w:hAnsi="Arial" w:cs="Arial"/>
                <w:color w:val="000000"/>
                <w:sz w:val="20"/>
                <w:szCs w:val="20"/>
                <w:lang w:eastAsia="pt-BR"/>
              </w:rPr>
            </w:pPr>
          </w:p>
        </w:tc>
        <w:tc>
          <w:tcPr>
            <w:tcW w:w="2127" w:type="dxa"/>
          </w:tcPr>
          <w:p w14:paraId="75626B05" w14:textId="77777777" w:rsidR="004F133F" w:rsidRPr="00445F3F" w:rsidRDefault="004F133F" w:rsidP="00B63366">
            <w:pPr>
              <w:spacing w:after="0"/>
              <w:rPr>
                <w:rFonts w:ascii="Arial" w:eastAsia="Times New Roman" w:hAnsi="Arial" w:cs="Arial"/>
                <w:color w:val="000000"/>
                <w:sz w:val="20"/>
                <w:szCs w:val="20"/>
                <w:lang w:eastAsia="pt-BR"/>
              </w:rPr>
            </w:pPr>
            <w:proofErr w:type="spellStart"/>
            <w:proofErr w:type="gramStart"/>
            <w:r w:rsidRPr="00445F3F">
              <w:rPr>
                <w:rFonts w:ascii="Arial" w:eastAsia="Times New Roman" w:hAnsi="Arial" w:cs="Arial"/>
                <w:color w:val="000000"/>
                <w:sz w:val="20"/>
                <w:szCs w:val="20"/>
                <w:lang w:eastAsia="pt-BR"/>
              </w:rPr>
              <w:t>vlAssociado</w:t>
            </w:r>
            <w:proofErr w:type="spellEnd"/>
            <w:proofErr w:type="gramEnd"/>
          </w:p>
          <w:p w14:paraId="75626B06" w14:textId="77777777" w:rsidR="004F133F" w:rsidRPr="00445F3F" w:rsidRDefault="004F133F"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Providencia</w:t>
            </w:r>
          </w:p>
        </w:tc>
        <w:tc>
          <w:tcPr>
            <w:tcW w:w="1984" w:type="dxa"/>
          </w:tcPr>
          <w:p w14:paraId="75626B07" w14:textId="77777777" w:rsidR="004F133F" w:rsidRPr="00445F3F" w:rsidRDefault="004F133F"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Valor do risco fiscal associado à Providência</w:t>
            </w:r>
          </w:p>
        </w:tc>
        <w:tc>
          <w:tcPr>
            <w:tcW w:w="1418" w:type="dxa"/>
          </w:tcPr>
          <w:p w14:paraId="75626B08" w14:textId="23CF4A7A" w:rsidR="004F133F" w:rsidRPr="00445F3F" w:rsidRDefault="00B4101C"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tcPr>
          <w:p w14:paraId="75626B09" w14:textId="77777777" w:rsidR="004F133F" w:rsidRPr="00445F3F" w:rsidRDefault="004F133F"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Real</w:t>
            </w:r>
          </w:p>
        </w:tc>
        <w:tc>
          <w:tcPr>
            <w:tcW w:w="1417" w:type="dxa"/>
          </w:tcPr>
          <w:p w14:paraId="75626B0A" w14:textId="77777777" w:rsidR="004F133F" w:rsidRPr="00445F3F" w:rsidRDefault="004F133F"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tcPr>
          <w:p w14:paraId="75626B0B" w14:textId="77777777" w:rsidR="004F133F" w:rsidRPr="00445F3F" w:rsidRDefault="004F133F"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Valor do risco fiscal associado à Providência</w:t>
            </w:r>
          </w:p>
        </w:tc>
      </w:tr>
    </w:tbl>
    <w:p w14:paraId="75626B0D" w14:textId="77777777" w:rsidR="00AC702E" w:rsidRDefault="00AC702E" w:rsidP="005A78CA">
      <w:pPr>
        <w:rPr>
          <w:color w:val="000000"/>
        </w:rPr>
      </w:pPr>
    </w:p>
    <w:p w14:paraId="75626B0E" w14:textId="77777777" w:rsidR="00B44AA7" w:rsidRDefault="00B44AA7" w:rsidP="005A78CA">
      <w:pPr>
        <w:rPr>
          <w:color w:val="000000"/>
        </w:rPr>
      </w:pPr>
    </w:p>
    <w:p w14:paraId="75626B0F" w14:textId="77777777" w:rsidR="00B44AA7" w:rsidRDefault="00B44AA7" w:rsidP="005A78CA">
      <w:pPr>
        <w:rPr>
          <w:color w:val="00000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3"/>
        <w:gridCol w:w="2102"/>
        <w:gridCol w:w="1953"/>
        <w:gridCol w:w="1405"/>
        <w:gridCol w:w="1136"/>
        <w:gridCol w:w="1413"/>
        <w:gridCol w:w="5310"/>
      </w:tblGrid>
      <w:tr w:rsidR="00B44AA7" w:rsidRPr="00F355C8" w14:paraId="75626B11" w14:textId="77777777" w:rsidTr="001D24BB">
        <w:trPr>
          <w:trHeight w:val="300"/>
        </w:trPr>
        <w:tc>
          <w:tcPr>
            <w:tcW w:w="14220" w:type="dxa"/>
            <w:gridSpan w:val="7"/>
            <w:tcBorders>
              <w:top w:val="single" w:sz="4" w:space="0" w:color="000000"/>
              <w:left w:val="single" w:sz="4" w:space="0" w:color="000000"/>
              <w:bottom w:val="single" w:sz="4" w:space="0" w:color="000000"/>
              <w:right w:val="single" w:sz="4" w:space="0" w:color="000000"/>
            </w:tcBorders>
            <w:hideMark/>
          </w:tcPr>
          <w:p w14:paraId="75626B10" w14:textId="77777777" w:rsidR="00B44AA7" w:rsidRPr="00F355C8" w:rsidRDefault="00B44AA7" w:rsidP="001D24BB">
            <w:pPr>
              <w:spacing w:after="0"/>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99</w:t>
            </w:r>
            <w:r w:rsidRPr="00B819D4">
              <w:rPr>
                <w:rFonts w:ascii="Arial" w:eastAsia="Times New Roman" w:hAnsi="Arial" w:cs="Arial"/>
                <w:b/>
                <w:bCs/>
                <w:color w:val="000000"/>
                <w:sz w:val="20"/>
                <w:szCs w:val="20"/>
                <w:lang w:eastAsia="pt-BR"/>
              </w:rPr>
              <w:t xml:space="preserve"> – </w:t>
            </w:r>
            <w:r>
              <w:rPr>
                <w:rFonts w:ascii="Arial" w:eastAsia="Times New Roman" w:hAnsi="Arial" w:cs="Arial"/>
                <w:b/>
                <w:bCs/>
                <w:color w:val="000000"/>
                <w:sz w:val="20"/>
                <w:szCs w:val="20"/>
                <w:lang w:eastAsia="pt-BR"/>
              </w:rPr>
              <w:t>Declaração de inexistência de informações</w:t>
            </w:r>
          </w:p>
        </w:tc>
      </w:tr>
      <w:tr w:rsidR="00B44AA7" w:rsidRPr="00B819D4" w14:paraId="75626B13" w14:textId="77777777" w:rsidTr="001D24BB">
        <w:trPr>
          <w:trHeight w:val="300"/>
        </w:trPr>
        <w:tc>
          <w:tcPr>
            <w:tcW w:w="14220" w:type="dxa"/>
            <w:gridSpan w:val="7"/>
            <w:tcBorders>
              <w:top w:val="single" w:sz="4" w:space="0" w:color="000000"/>
              <w:left w:val="single" w:sz="4" w:space="0" w:color="000000"/>
              <w:bottom w:val="single" w:sz="4" w:space="0" w:color="000000"/>
              <w:right w:val="single" w:sz="4" w:space="0" w:color="000000"/>
            </w:tcBorders>
            <w:hideMark/>
          </w:tcPr>
          <w:p w14:paraId="75626B12" w14:textId="77777777" w:rsidR="00B44AA7" w:rsidRPr="00B819D4" w:rsidRDefault="00B44AA7" w:rsidP="001D24BB">
            <w:pPr>
              <w:spacing w:after="0"/>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 xml:space="preserve">Campos que determinam a chave do registro: </w:t>
            </w:r>
            <w:proofErr w:type="spellStart"/>
            <w:r>
              <w:rPr>
                <w:rFonts w:ascii="Arial" w:eastAsia="Times New Roman" w:hAnsi="Arial" w:cs="Arial"/>
                <w:b/>
                <w:bCs/>
                <w:i/>
                <w:color w:val="000000"/>
                <w:sz w:val="20"/>
                <w:szCs w:val="20"/>
                <w:lang w:eastAsia="pt-BR"/>
              </w:rPr>
              <w:t>tipoRegistro</w:t>
            </w:r>
            <w:proofErr w:type="spellEnd"/>
          </w:p>
        </w:tc>
      </w:tr>
      <w:tr w:rsidR="00B44AA7" w:rsidRPr="00B819D4" w14:paraId="75626B1B" w14:textId="77777777" w:rsidTr="001D24BB">
        <w:trPr>
          <w:trHeight w:val="300"/>
        </w:trPr>
        <w:tc>
          <w:tcPr>
            <w:tcW w:w="675" w:type="dxa"/>
            <w:hideMark/>
          </w:tcPr>
          <w:p w14:paraId="75626B14" w14:textId="77777777" w:rsidR="00B44AA7" w:rsidRPr="00B819D4" w:rsidRDefault="00B44AA7" w:rsidP="001D24BB">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seq.</w:t>
            </w:r>
          </w:p>
        </w:tc>
        <w:tc>
          <w:tcPr>
            <w:tcW w:w="2130" w:type="dxa"/>
            <w:hideMark/>
          </w:tcPr>
          <w:p w14:paraId="75626B15" w14:textId="77777777" w:rsidR="00B44AA7" w:rsidRPr="00B819D4" w:rsidRDefault="00B44AA7" w:rsidP="001D24BB">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Nome do Campo</w:t>
            </w:r>
          </w:p>
        </w:tc>
        <w:tc>
          <w:tcPr>
            <w:tcW w:w="1983" w:type="dxa"/>
            <w:hideMark/>
          </w:tcPr>
          <w:p w14:paraId="75626B16" w14:textId="77777777" w:rsidR="00B44AA7" w:rsidRPr="00B819D4" w:rsidRDefault="00B44AA7" w:rsidP="001D24BB">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Descrição</w:t>
            </w:r>
          </w:p>
        </w:tc>
        <w:tc>
          <w:tcPr>
            <w:tcW w:w="1417" w:type="dxa"/>
            <w:hideMark/>
          </w:tcPr>
          <w:p w14:paraId="75626B17" w14:textId="77777777" w:rsidR="00B44AA7" w:rsidRPr="00B819D4" w:rsidRDefault="00B44AA7" w:rsidP="001D24BB">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Tamanho máximo</w:t>
            </w:r>
          </w:p>
        </w:tc>
        <w:tc>
          <w:tcPr>
            <w:tcW w:w="1141" w:type="dxa"/>
            <w:hideMark/>
          </w:tcPr>
          <w:p w14:paraId="75626B18" w14:textId="77777777" w:rsidR="00B44AA7" w:rsidRPr="00B819D4" w:rsidRDefault="00B44AA7" w:rsidP="001D24BB">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Formato</w:t>
            </w:r>
          </w:p>
        </w:tc>
        <w:tc>
          <w:tcPr>
            <w:tcW w:w="1417" w:type="dxa"/>
            <w:hideMark/>
          </w:tcPr>
          <w:p w14:paraId="75626B19" w14:textId="77777777" w:rsidR="00B44AA7" w:rsidRPr="00B819D4" w:rsidRDefault="00B44AA7" w:rsidP="001D24BB">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Obrigatório</w:t>
            </w:r>
          </w:p>
        </w:tc>
        <w:tc>
          <w:tcPr>
            <w:tcW w:w="5457" w:type="dxa"/>
            <w:hideMark/>
          </w:tcPr>
          <w:p w14:paraId="75626B1A" w14:textId="77777777" w:rsidR="00B44AA7" w:rsidRPr="00B819D4" w:rsidRDefault="00B44AA7" w:rsidP="001D24BB">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Conteúdo</w:t>
            </w:r>
          </w:p>
        </w:tc>
      </w:tr>
      <w:tr w:rsidR="00B44AA7" w:rsidRPr="00B819D4" w14:paraId="75626B23" w14:textId="77777777" w:rsidTr="001D24BB">
        <w:trPr>
          <w:trHeight w:val="339"/>
        </w:trPr>
        <w:tc>
          <w:tcPr>
            <w:tcW w:w="675" w:type="dxa"/>
            <w:hideMark/>
          </w:tcPr>
          <w:p w14:paraId="75626B1C" w14:textId="77777777" w:rsidR="00B44AA7" w:rsidRPr="00B819D4" w:rsidRDefault="00B44AA7" w:rsidP="00687726">
            <w:pPr>
              <w:pStyle w:val="PargrafodaLista"/>
              <w:numPr>
                <w:ilvl w:val="0"/>
                <w:numId w:val="149"/>
              </w:numPr>
              <w:spacing w:after="0"/>
              <w:rPr>
                <w:rFonts w:ascii="Arial" w:eastAsia="Times New Roman" w:hAnsi="Arial" w:cs="Arial"/>
                <w:color w:val="000000"/>
                <w:sz w:val="20"/>
                <w:szCs w:val="20"/>
                <w:lang w:eastAsia="pt-BR"/>
              </w:rPr>
            </w:pPr>
          </w:p>
        </w:tc>
        <w:tc>
          <w:tcPr>
            <w:tcW w:w="2130" w:type="dxa"/>
            <w:hideMark/>
          </w:tcPr>
          <w:p w14:paraId="75626B1D" w14:textId="77777777" w:rsidR="00B44AA7" w:rsidRPr="00B819D4" w:rsidRDefault="00B44AA7" w:rsidP="001D24BB">
            <w:pPr>
              <w:spacing w:after="0"/>
              <w:rPr>
                <w:rFonts w:ascii="Arial" w:eastAsia="Times New Roman" w:hAnsi="Arial" w:cs="Arial"/>
                <w:b/>
                <w:i/>
                <w:color w:val="000000"/>
                <w:sz w:val="20"/>
                <w:szCs w:val="20"/>
                <w:lang w:eastAsia="pt-BR"/>
              </w:rPr>
            </w:pPr>
            <w:proofErr w:type="spellStart"/>
            <w:r w:rsidRPr="00B819D4">
              <w:rPr>
                <w:rFonts w:ascii="Arial" w:eastAsia="Times New Roman" w:hAnsi="Arial" w:cs="Arial"/>
                <w:b/>
                <w:i/>
                <w:color w:val="000000"/>
                <w:sz w:val="20"/>
                <w:szCs w:val="20"/>
                <w:lang w:eastAsia="pt-BR"/>
              </w:rPr>
              <w:t>tipoRegistro</w:t>
            </w:r>
            <w:proofErr w:type="spellEnd"/>
          </w:p>
        </w:tc>
        <w:tc>
          <w:tcPr>
            <w:tcW w:w="1983" w:type="dxa"/>
            <w:hideMark/>
          </w:tcPr>
          <w:p w14:paraId="75626B1E" w14:textId="77777777" w:rsidR="00B44AA7" w:rsidRPr="00B819D4" w:rsidRDefault="00B44AA7" w:rsidP="001D24BB">
            <w:pPr>
              <w:spacing w:after="0"/>
              <w:rPr>
                <w:rFonts w:ascii="Arial" w:eastAsia="Times New Roman" w:hAnsi="Arial" w:cs="Arial"/>
                <w:color w:val="000000"/>
                <w:sz w:val="20"/>
                <w:szCs w:val="20"/>
                <w:lang w:eastAsia="pt-BR"/>
              </w:rPr>
            </w:pPr>
            <w:r w:rsidRPr="00B819D4">
              <w:rPr>
                <w:rFonts w:ascii="Arial" w:eastAsia="Times New Roman" w:hAnsi="Arial" w:cs="Arial"/>
                <w:color w:val="000000"/>
                <w:sz w:val="20"/>
                <w:szCs w:val="20"/>
                <w:lang w:eastAsia="pt-BR"/>
              </w:rPr>
              <w:t>Tipo do registro</w:t>
            </w:r>
          </w:p>
        </w:tc>
        <w:tc>
          <w:tcPr>
            <w:tcW w:w="1417" w:type="dxa"/>
            <w:hideMark/>
          </w:tcPr>
          <w:p w14:paraId="75626B1F" w14:textId="77777777" w:rsidR="00B44AA7" w:rsidRPr="00B819D4" w:rsidRDefault="00B44AA7" w:rsidP="001D24BB">
            <w:pPr>
              <w:spacing w:after="0"/>
              <w:rPr>
                <w:rFonts w:ascii="Arial" w:eastAsia="Times New Roman" w:hAnsi="Arial" w:cs="Arial"/>
                <w:color w:val="000000"/>
                <w:sz w:val="20"/>
                <w:szCs w:val="20"/>
                <w:lang w:eastAsia="pt-BR"/>
              </w:rPr>
            </w:pPr>
            <w:r w:rsidRPr="00B819D4">
              <w:rPr>
                <w:rFonts w:ascii="Arial" w:eastAsia="Times New Roman" w:hAnsi="Arial" w:cs="Arial"/>
                <w:color w:val="000000"/>
                <w:sz w:val="20"/>
                <w:szCs w:val="20"/>
                <w:lang w:eastAsia="pt-BR"/>
              </w:rPr>
              <w:t>Sempre 2</w:t>
            </w:r>
          </w:p>
        </w:tc>
        <w:tc>
          <w:tcPr>
            <w:tcW w:w="1141" w:type="dxa"/>
            <w:hideMark/>
          </w:tcPr>
          <w:p w14:paraId="75626B20" w14:textId="77777777" w:rsidR="00B44AA7" w:rsidRPr="00B819D4" w:rsidRDefault="00B44AA7" w:rsidP="001D24BB">
            <w:pPr>
              <w:spacing w:after="0"/>
              <w:rPr>
                <w:rFonts w:ascii="Arial" w:eastAsia="Times New Roman" w:hAnsi="Arial" w:cs="Arial"/>
                <w:color w:val="000000"/>
                <w:sz w:val="20"/>
                <w:szCs w:val="20"/>
                <w:lang w:eastAsia="pt-BR"/>
              </w:rPr>
            </w:pPr>
            <w:r w:rsidRPr="00B819D4">
              <w:rPr>
                <w:rFonts w:ascii="Arial" w:eastAsia="Times New Roman" w:hAnsi="Arial" w:cs="Arial"/>
                <w:color w:val="000000"/>
                <w:sz w:val="20"/>
                <w:szCs w:val="20"/>
                <w:lang w:eastAsia="pt-BR"/>
              </w:rPr>
              <w:t>Inteiro</w:t>
            </w:r>
          </w:p>
        </w:tc>
        <w:tc>
          <w:tcPr>
            <w:tcW w:w="1417" w:type="dxa"/>
            <w:hideMark/>
          </w:tcPr>
          <w:p w14:paraId="75626B21" w14:textId="77777777" w:rsidR="00B44AA7" w:rsidRPr="00B819D4" w:rsidRDefault="00B44AA7" w:rsidP="001D24BB">
            <w:pPr>
              <w:spacing w:after="0"/>
              <w:rPr>
                <w:rFonts w:ascii="Arial" w:eastAsia="Times New Roman" w:hAnsi="Arial" w:cs="Arial"/>
                <w:color w:val="000000"/>
                <w:sz w:val="20"/>
                <w:szCs w:val="20"/>
                <w:lang w:eastAsia="pt-BR"/>
              </w:rPr>
            </w:pPr>
            <w:r w:rsidRPr="00B819D4">
              <w:rPr>
                <w:rFonts w:ascii="Arial" w:eastAsia="Times New Roman" w:hAnsi="Arial" w:cs="Arial"/>
                <w:color w:val="000000"/>
                <w:sz w:val="20"/>
                <w:szCs w:val="20"/>
                <w:lang w:eastAsia="pt-BR"/>
              </w:rPr>
              <w:t>Sim</w:t>
            </w:r>
          </w:p>
        </w:tc>
        <w:tc>
          <w:tcPr>
            <w:tcW w:w="5457" w:type="dxa"/>
            <w:hideMark/>
          </w:tcPr>
          <w:p w14:paraId="75626B22" w14:textId="77777777" w:rsidR="00B44AA7" w:rsidRPr="00B819D4" w:rsidRDefault="00B44AA7" w:rsidP="00CC7645">
            <w:pPr>
              <w:spacing w:after="0"/>
              <w:rPr>
                <w:rFonts w:ascii="Arial" w:eastAsia="Times New Roman" w:hAnsi="Arial" w:cs="Arial"/>
                <w:color w:val="000000"/>
                <w:sz w:val="20"/>
                <w:szCs w:val="20"/>
                <w:lang w:eastAsia="pt-BR"/>
              </w:rPr>
            </w:pPr>
            <w:r w:rsidRPr="0004296B">
              <w:rPr>
                <w:rFonts w:ascii="Arial" w:eastAsia="Times New Roman" w:hAnsi="Arial" w:cs="Arial"/>
                <w:color w:val="000000"/>
                <w:sz w:val="20"/>
                <w:szCs w:val="20"/>
                <w:lang w:eastAsia="pt-BR"/>
              </w:rPr>
              <w:t>99 - Declaro qu</w:t>
            </w:r>
            <w:r>
              <w:rPr>
                <w:rFonts w:ascii="Arial" w:eastAsia="Times New Roman" w:hAnsi="Arial" w:cs="Arial"/>
                <w:color w:val="000000"/>
                <w:sz w:val="20"/>
                <w:szCs w:val="20"/>
                <w:lang w:eastAsia="pt-BR"/>
              </w:rPr>
              <w:t>e</w:t>
            </w:r>
            <w:r w:rsidR="00CC7645">
              <w:rPr>
                <w:rFonts w:ascii="Arial" w:eastAsia="Times New Roman" w:hAnsi="Arial" w:cs="Arial"/>
                <w:color w:val="000000"/>
                <w:sz w:val="20"/>
                <w:szCs w:val="20"/>
                <w:lang w:eastAsia="pt-BR"/>
              </w:rPr>
              <w:t xml:space="preserve"> no exercício da remessa </w:t>
            </w:r>
            <w:r>
              <w:rPr>
                <w:rFonts w:ascii="Arial" w:eastAsia="Times New Roman" w:hAnsi="Arial" w:cs="Arial"/>
                <w:color w:val="000000"/>
                <w:sz w:val="20"/>
                <w:szCs w:val="20"/>
                <w:lang w:eastAsia="pt-BR"/>
              </w:rPr>
              <w:t xml:space="preserve">não há informações </w:t>
            </w:r>
            <w:r w:rsidRPr="0004296B">
              <w:rPr>
                <w:rFonts w:ascii="Arial" w:eastAsia="Times New Roman" w:hAnsi="Arial" w:cs="Arial"/>
                <w:color w:val="000000"/>
                <w:sz w:val="20"/>
                <w:szCs w:val="20"/>
                <w:lang w:eastAsia="pt-BR"/>
              </w:rPr>
              <w:t>inerentes</w:t>
            </w:r>
            <w:r>
              <w:rPr>
                <w:rFonts w:ascii="Arial" w:eastAsia="Times New Roman" w:hAnsi="Arial" w:cs="Arial"/>
                <w:color w:val="000000"/>
                <w:sz w:val="20"/>
                <w:szCs w:val="20"/>
                <w:lang w:eastAsia="pt-BR"/>
              </w:rPr>
              <w:t xml:space="preserve"> ao arquivo “</w:t>
            </w:r>
            <w:r w:rsidRPr="00B44AA7">
              <w:rPr>
                <w:rFonts w:ascii="Arial" w:eastAsia="Times New Roman" w:hAnsi="Arial" w:cs="Arial"/>
                <w:color w:val="000000"/>
                <w:sz w:val="20"/>
                <w:szCs w:val="20"/>
                <w:lang w:eastAsia="pt-BR"/>
              </w:rPr>
              <w:t>Detalhamento dos Riscos Fiscais</w:t>
            </w:r>
            <w:r>
              <w:rPr>
                <w:rFonts w:ascii="Arial" w:eastAsia="Times New Roman" w:hAnsi="Arial" w:cs="Arial"/>
                <w:color w:val="000000"/>
                <w:sz w:val="20"/>
                <w:szCs w:val="20"/>
                <w:lang w:eastAsia="pt-BR"/>
              </w:rPr>
              <w:t>”.</w:t>
            </w:r>
          </w:p>
        </w:tc>
      </w:tr>
    </w:tbl>
    <w:p w14:paraId="75626B24" w14:textId="77777777" w:rsidR="00113820" w:rsidRPr="00445F3F" w:rsidRDefault="00113820" w:rsidP="005A78CA">
      <w:pPr>
        <w:rPr>
          <w:color w:val="000000"/>
        </w:rPr>
      </w:pPr>
    </w:p>
    <w:p w14:paraId="75626B25" w14:textId="77777777" w:rsidR="008B60A2" w:rsidRPr="00445F3F" w:rsidRDefault="008B60A2" w:rsidP="008B60A2">
      <w:pPr>
        <w:pStyle w:val="Ttulo2"/>
        <w:rPr>
          <w:rFonts w:ascii="Arial" w:hAnsi="Arial" w:cs="Arial"/>
          <w:color w:val="000000"/>
        </w:rPr>
      </w:pPr>
      <w:r w:rsidRPr="00445F3F">
        <w:rPr>
          <w:rFonts w:ascii="Arial" w:hAnsi="Arial" w:cs="Arial"/>
          <w:color w:val="000000"/>
        </w:rPr>
        <w:t xml:space="preserve"> </w:t>
      </w:r>
      <w:bookmarkStart w:id="251" w:name="_Toc278280388"/>
      <w:bookmarkStart w:id="252" w:name="_Toc366165106"/>
      <w:bookmarkStart w:id="253" w:name="_Toc367438075"/>
      <w:bookmarkStart w:id="254" w:name="_Toc367874340"/>
      <w:bookmarkStart w:id="255" w:name="_Toc367983158"/>
      <w:bookmarkStart w:id="256" w:name="_Toc367983226"/>
      <w:bookmarkStart w:id="257" w:name="_Toc367983392"/>
      <w:bookmarkStart w:id="258" w:name="_Toc435436452"/>
      <w:r w:rsidR="006D2B8E" w:rsidRPr="006D2B8E">
        <w:rPr>
          <w:rFonts w:ascii="Arial" w:hAnsi="Arial" w:cs="Arial"/>
          <w:color w:val="000000"/>
        </w:rPr>
        <w:t xml:space="preserve">MTBIARREC </w:t>
      </w:r>
      <w:r w:rsidR="006D2B8E">
        <w:rPr>
          <w:rFonts w:ascii="Arial" w:hAnsi="Arial" w:cs="Arial"/>
          <w:color w:val="000000"/>
        </w:rPr>
        <w:t xml:space="preserve">- </w:t>
      </w:r>
      <w:r w:rsidRPr="00445F3F">
        <w:rPr>
          <w:rFonts w:ascii="Arial" w:hAnsi="Arial" w:cs="Arial"/>
          <w:color w:val="000000"/>
        </w:rPr>
        <w:t>Metas de Arrecadação de Receita</w:t>
      </w:r>
      <w:bookmarkEnd w:id="251"/>
      <w:bookmarkEnd w:id="252"/>
      <w:bookmarkEnd w:id="253"/>
      <w:bookmarkEnd w:id="254"/>
      <w:bookmarkEnd w:id="255"/>
      <w:bookmarkEnd w:id="256"/>
      <w:bookmarkEnd w:id="257"/>
      <w:bookmarkEnd w:id="25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2128"/>
        <w:gridCol w:w="1954"/>
        <w:gridCol w:w="1397"/>
        <w:gridCol w:w="1118"/>
        <w:gridCol w:w="1396"/>
        <w:gridCol w:w="5369"/>
      </w:tblGrid>
      <w:tr w:rsidR="00445F3F" w:rsidRPr="00B63366" w14:paraId="75626B27" w14:textId="77777777" w:rsidTr="00B63366">
        <w:trPr>
          <w:trHeight w:val="300"/>
        </w:trPr>
        <w:tc>
          <w:tcPr>
            <w:tcW w:w="14218" w:type="dxa"/>
            <w:gridSpan w:val="7"/>
            <w:noWrap/>
            <w:hideMark/>
          </w:tcPr>
          <w:p w14:paraId="75626B26" w14:textId="77777777" w:rsidR="008B60A2" w:rsidRPr="00B63366" w:rsidRDefault="007A70A5" w:rsidP="00B63366">
            <w:pPr>
              <w:spacing w:after="0"/>
              <w:rPr>
                <w:rFonts w:ascii="Arial" w:eastAsia="Times New Roman" w:hAnsi="Arial" w:cs="Arial"/>
                <w:b/>
                <w:color w:val="000000"/>
                <w:sz w:val="20"/>
                <w:szCs w:val="20"/>
                <w:lang w:eastAsia="pt-BR"/>
              </w:rPr>
            </w:pPr>
            <w:r w:rsidRPr="00B63366">
              <w:rPr>
                <w:rFonts w:ascii="Arial" w:eastAsia="Times New Roman" w:hAnsi="Arial" w:cs="Arial"/>
                <w:b/>
                <w:color w:val="000000"/>
                <w:sz w:val="20"/>
                <w:szCs w:val="20"/>
                <w:lang w:eastAsia="pt-BR"/>
              </w:rPr>
              <w:t>Nome do Arquivo:</w:t>
            </w:r>
            <w:r w:rsidR="0080671E" w:rsidRPr="00B63366">
              <w:rPr>
                <w:rFonts w:ascii="Arial" w:eastAsia="Times New Roman" w:hAnsi="Arial" w:cs="Arial"/>
                <w:b/>
                <w:color w:val="000000"/>
                <w:sz w:val="20"/>
                <w:szCs w:val="20"/>
                <w:lang w:eastAsia="pt-BR"/>
              </w:rPr>
              <w:t xml:space="preserve"> MT</w:t>
            </w:r>
            <w:r w:rsidR="008B60A2" w:rsidRPr="00B63366">
              <w:rPr>
                <w:rFonts w:ascii="Arial" w:eastAsia="Times New Roman" w:hAnsi="Arial" w:cs="Arial"/>
                <w:b/>
                <w:color w:val="000000"/>
                <w:sz w:val="20"/>
                <w:szCs w:val="20"/>
                <w:lang w:eastAsia="pt-BR"/>
              </w:rPr>
              <w:t>BIARREC</w:t>
            </w:r>
          </w:p>
        </w:tc>
      </w:tr>
      <w:tr w:rsidR="00445F3F" w:rsidRPr="00B63366" w14:paraId="75626B2F" w14:textId="77777777" w:rsidTr="00B63366">
        <w:trPr>
          <w:trHeight w:val="510"/>
        </w:trPr>
        <w:tc>
          <w:tcPr>
            <w:tcW w:w="639" w:type="dxa"/>
            <w:hideMark/>
          </w:tcPr>
          <w:p w14:paraId="75626B28" w14:textId="77777777" w:rsidR="008B60A2" w:rsidRPr="00B63366" w:rsidRDefault="00C81D53" w:rsidP="00B63366">
            <w:pPr>
              <w:spacing w:after="0"/>
              <w:rPr>
                <w:rFonts w:ascii="Arial" w:eastAsia="Times New Roman" w:hAnsi="Arial" w:cs="Arial"/>
                <w:b/>
                <w:bCs/>
                <w:color w:val="000000"/>
                <w:sz w:val="20"/>
                <w:szCs w:val="20"/>
                <w:lang w:eastAsia="pt-BR"/>
              </w:rPr>
            </w:pPr>
            <w:r w:rsidRPr="00B63366">
              <w:rPr>
                <w:rFonts w:ascii="Arial" w:eastAsia="Times New Roman" w:hAnsi="Arial" w:cs="Arial"/>
                <w:b/>
                <w:bCs/>
                <w:color w:val="000000"/>
                <w:sz w:val="20"/>
                <w:szCs w:val="20"/>
                <w:lang w:eastAsia="pt-BR"/>
              </w:rPr>
              <w:t>Seq.</w:t>
            </w:r>
          </w:p>
        </w:tc>
        <w:tc>
          <w:tcPr>
            <w:tcW w:w="2163" w:type="dxa"/>
            <w:hideMark/>
          </w:tcPr>
          <w:p w14:paraId="75626B29" w14:textId="77777777" w:rsidR="008B60A2" w:rsidRPr="00B63366" w:rsidRDefault="008B60A2" w:rsidP="00B63366">
            <w:pPr>
              <w:spacing w:after="0"/>
              <w:rPr>
                <w:rFonts w:ascii="Arial" w:eastAsia="Times New Roman" w:hAnsi="Arial" w:cs="Arial"/>
                <w:b/>
                <w:bCs/>
                <w:color w:val="000000"/>
                <w:sz w:val="20"/>
                <w:szCs w:val="20"/>
                <w:lang w:eastAsia="pt-BR"/>
              </w:rPr>
            </w:pPr>
            <w:r w:rsidRPr="00B63366">
              <w:rPr>
                <w:rFonts w:ascii="Arial" w:eastAsia="Times New Roman" w:hAnsi="Arial" w:cs="Arial"/>
                <w:b/>
                <w:bCs/>
                <w:color w:val="000000"/>
                <w:sz w:val="20"/>
                <w:szCs w:val="20"/>
                <w:lang w:eastAsia="pt-BR"/>
              </w:rPr>
              <w:t>Nome do Campo</w:t>
            </w:r>
          </w:p>
        </w:tc>
        <w:tc>
          <w:tcPr>
            <w:tcW w:w="1985" w:type="dxa"/>
            <w:hideMark/>
          </w:tcPr>
          <w:p w14:paraId="75626B2A" w14:textId="77777777" w:rsidR="008B60A2" w:rsidRPr="00B63366" w:rsidRDefault="008B60A2" w:rsidP="00B63366">
            <w:pPr>
              <w:spacing w:after="0"/>
              <w:rPr>
                <w:rFonts w:ascii="Arial" w:eastAsia="Times New Roman" w:hAnsi="Arial" w:cs="Arial"/>
                <w:b/>
                <w:bCs/>
                <w:color w:val="000000"/>
                <w:sz w:val="20"/>
                <w:szCs w:val="20"/>
                <w:lang w:eastAsia="pt-BR"/>
              </w:rPr>
            </w:pPr>
            <w:r w:rsidRPr="00B63366">
              <w:rPr>
                <w:rFonts w:ascii="Arial" w:eastAsia="Times New Roman" w:hAnsi="Arial" w:cs="Arial"/>
                <w:b/>
                <w:bCs/>
                <w:color w:val="000000"/>
                <w:sz w:val="20"/>
                <w:szCs w:val="20"/>
                <w:lang w:eastAsia="pt-BR"/>
              </w:rPr>
              <w:t>Descrição</w:t>
            </w:r>
          </w:p>
        </w:tc>
        <w:tc>
          <w:tcPr>
            <w:tcW w:w="1418" w:type="dxa"/>
            <w:hideMark/>
          </w:tcPr>
          <w:p w14:paraId="75626B2B" w14:textId="77777777" w:rsidR="008B60A2" w:rsidRPr="00B63366" w:rsidRDefault="00842923" w:rsidP="00B63366">
            <w:pPr>
              <w:spacing w:after="0"/>
              <w:rPr>
                <w:rFonts w:ascii="Arial" w:eastAsia="Times New Roman" w:hAnsi="Arial" w:cs="Arial"/>
                <w:b/>
                <w:bCs/>
                <w:color w:val="000000"/>
                <w:sz w:val="20"/>
                <w:szCs w:val="20"/>
                <w:lang w:eastAsia="pt-BR"/>
              </w:rPr>
            </w:pPr>
            <w:r w:rsidRPr="00B63366">
              <w:rPr>
                <w:rFonts w:ascii="Arial" w:eastAsia="Times New Roman" w:hAnsi="Arial" w:cs="Arial"/>
                <w:b/>
                <w:bCs/>
                <w:color w:val="000000"/>
                <w:sz w:val="20"/>
                <w:szCs w:val="20"/>
                <w:lang w:eastAsia="pt-BR"/>
              </w:rPr>
              <w:t>Tamanho máximo</w:t>
            </w:r>
          </w:p>
        </w:tc>
        <w:tc>
          <w:tcPr>
            <w:tcW w:w="1134" w:type="dxa"/>
            <w:hideMark/>
          </w:tcPr>
          <w:p w14:paraId="75626B2C" w14:textId="77777777" w:rsidR="008B60A2" w:rsidRPr="00B63366" w:rsidRDefault="008B60A2" w:rsidP="00B63366">
            <w:pPr>
              <w:spacing w:after="0"/>
              <w:rPr>
                <w:rFonts w:ascii="Arial" w:eastAsia="Times New Roman" w:hAnsi="Arial" w:cs="Arial"/>
                <w:b/>
                <w:bCs/>
                <w:color w:val="000000"/>
                <w:sz w:val="20"/>
                <w:szCs w:val="20"/>
                <w:lang w:eastAsia="pt-BR"/>
              </w:rPr>
            </w:pPr>
            <w:r w:rsidRPr="00B63366">
              <w:rPr>
                <w:rFonts w:ascii="Arial" w:eastAsia="Times New Roman" w:hAnsi="Arial" w:cs="Arial"/>
                <w:b/>
                <w:bCs/>
                <w:color w:val="000000"/>
                <w:sz w:val="20"/>
                <w:szCs w:val="20"/>
                <w:lang w:eastAsia="pt-BR"/>
              </w:rPr>
              <w:t>Formato</w:t>
            </w:r>
          </w:p>
        </w:tc>
        <w:tc>
          <w:tcPr>
            <w:tcW w:w="1417" w:type="dxa"/>
            <w:hideMark/>
          </w:tcPr>
          <w:p w14:paraId="75626B2D" w14:textId="77777777" w:rsidR="008B60A2" w:rsidRPr="00B63366" w:rsidRDefault="008B60A2" w:rsidP="00B63366">
            <w:pPr>
              <w:spacing w:after="0"/>
              <w:rPr>
                <w:rFonts w:ascii="Arial" w:eastAsia="Times New Roman" w:hAnsi="Arial" w:cs="Arial"/>
                <w:b/>
                <w:bCs/>
                <w:color w:val="000000"/>
                <w:sz w:val="20"/>
                <w:szCs w:val="20"/>
                <w:lang w:eastAsia="pt-BR"/>
              </w:rPr>
            </w:pPr>
            <w:r w:rsidRPr="00B63366">
              <w:rPr>
                <w:rFonts w:ascii="Arial" w:eastAsia="Times New Roman" w:hAnsi="Arial" w:cs="Arial"/>
                <w:b/>
                <w:bCs/>
                <w:color w:val="000000"/>
                <w:sz w:val="20"/>
                <w:szCs w:val="20"/>
                <w:lang w:eastAsia="pt-BR"/>
              </w:rPr>
              <w:t>Obrigatório</w:t>
            </w:r>
          </w:p>
        </w:tc>
        <w:tc>
          <w:tcPr>
            <w:tcW w:w="5462" w:type="dxa"/>
            <w:hideMark/>
          </w:tcPr>
          <w:p w14:paraId="75626B2E" w14:textId="77777777" w:rsidR="008B60A2" w:rsidRPr="00B63366" w:rsidRDefault="008B60A2" w:rsidP="00B63366">
            <w:pPr>
              <w:spacing w:after="0"/>
              <w:rPr>
                <w:rFonts w:ascii="Arial" w:eastAsia="Times New Roman" w:hAnsi="Arial" w:cs="Arial"/>
                <w:b/>
                <w:bCs/>
                <w:color w:val="000000"/>
                <w:sz w:val="20"/>
                <w:szCs w:val="20"/>
                <w:lang w:eastAsia="pt-BR"/>
              </w:rPr>
            </w:pPr>
            <w:r w:rsidRPr="00B63366">
              <w:rPr>
                <w:rFonts w:ascii="Arial" w:eastAsia="Times New Roman" w:hAnsi="Arial" w:cs="Arial"/>
                <w:b/>
                <w:bCs/>
                <w:color w:val="000000"/>
                <w:sz w:val="20"/>
                <w:szCs w:val="20"/>
                <w:lang w:eastAsia="pt-BR"/>
              </w:rPr>
              <w:t>Conteúdo</w:t>
            </w:r>
          </w:p>
        </w:tc>
      </w:tr>
      <w:tr w:rsidR="00445F3F" w:rsidRPr="00B63366" w14:paraId="75626B37" w14:textId="77777777" w:rsidTr="00B63366">
        <w:trPr>
          <w:trHeight w:val="510"/>
        </w:trPr>
        <w:tc>
          <w:tcPr>
            <w:tcW w:w="639" w:type="dxa"/>
            <w:hideMark/>
          </w:tcPr>
          <w:p w14:paraId="75626B30" w14:textId="77777777" w:rsidR="008B60A2" w:rsidRPr="00B63366" w:rsidRDefault="008B60A2" w:rsidP="00B63366">
            <w:pPr>
              <w:numPr>
                <w:ilvl w:val="0"/>
                <w:numId w:val="18"/>
              </w:numPr>
              <w:spacing w:after="0"/>
              <w:rPr>
                <w:rFonts w:ascii="Arial" w:hAnsi="Arial" w:cs="Arial"/>
                <w:color w:val="000000"/>
                <w:sz w:val="20"/>
                <w:szCs w:val="20"/>
                <w:lang w:eastAsia="pt-BR"/>
              </w:rPr>
            </w:pPr>
          </w:p>
        </w:tc>
        <w:tc>
          <w:tcPr>
            <w:tcW w:w="2163" w:type="dxa"/>
            <w:hideMark/>
          </w:tcPr>
          <w:p w14:paraId="75626B31"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metaArrec1Bim</w:t>
            </w:r>
          </w:p>
        </w:tc>
        <w:tc>
          <w:tcPr>
            <w:tcW w:w="1985" w:type="dxa"/>
            <w:hideMark/>
          </w:tcPr>
          <w:p w14:paraId="75626B32"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 Arrecadação 1º Bimestre</w:t>
            </w:r>
          </w:p>
        </w:tc>
        <w:tc>
          <w:tcPr>
            <w:tcW w:w="1418" w:type="dxa"/>
            <w:hideMark/>
          </w:tcPr>
          <w:p w14:paraId="75626B33" w14:textId="6268E237" w:rsidR="008B60A2" w:rsidRPr="00B63366" w:rsidRDefault="00B4101C"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B34" w14:textId="77777777" w:rsidR="008B60A2" w:rsidRPr="00B63366" w:rsidRDefault="006832FC"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Real</w:t>
            </w:r>
          </w:p>
        </w:tc>
        <w:tc>
          <w:tcPr>
            <w:tcW w:w="1417" w:type="dxa"/>
            <w:hideMark/>
          </w:tcPr>
          <w:p w14:paraId="75626B35"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Sim</w:t>
            </w:r>
          </w:p>
        </w:tc>
        <w:tc>
          <w:tcPr>
            <w:tcW w:w="5462" w:type="dxa"/>
            <w:hideMark/>
          </w:tcPr>
          <w:p w14:paraId="75626B36"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 xml:space="preserve">Meta Arrecadação 1º Bimestre do </w:t>
            </w:r>
            <w:r w:rsidR="00E2270A" w:rsidRPr="00B63366">
              <w:rPr>
                <w:rFonts w:ascii="Arial" w:eastAsia="Times New Roman" w:hAnsi="Arial" w:cs="Arial"/>
                <w:color w:val="000000"/>
                <w:sz w:val="20"/>
                <w:szCs w:val="20"/>
                <w:lang w:eastAsia="pt-BR"/>
              </w:rPr>
              <w:t>exercício</w:t>
            </w:r>
            <w:r w:rsidRPr="00B63366">
              <w:rPr>
                <w:rFonts w:ascii="Arial" w:eastAsia="Times New Roman" w:hAnsi="Arial" w:cs="Arial"/>
                <w:color w:val="000000"/>
                <w:sz w:val="20"/>
                <w:szCs w:val="20"/>
                <w:lang w:eastAsia="pt-BR"/>
              </w:rPr>
              <w:t xml:space="preserve"> de referência</w:t>
            </w:r>
          </w:p>
        </w:tc>
      </w:tr>
      <w:tr w:rsidR="00445F3F" w:rsidRPr="00B63366" w14:paraId="75626B3F" w14:textId="77777777" w:rsidTr="00B63366">
        <w:trPr>
          <w:trHeight w:val="510"/>
        </w:trPr>
        <w:tc>
          <w:tcPr>
            <w:tcW w:w="639" w:type="dxa"/>
            <w:hideMark/>
          </w:tcPr>
          <w:p w14:paraId="75626B38" w14:textId="77777777" w:rsidR="008B60A2" w:rsidRPr="00B63366" w:rsidRDefault="008B60A2" w:rsidP="00B63366">
            <w:pPr>
              <w:numPr>
                <w:ilvl w:val="0"/>
                <w:numId w:val="18"/>
              </w:numPr>
              <w:spacing w:after="0"/>
              <w:rPr>
                <w:rFonts w:ascii="Arial" w:hAnsi="Arial" w:cs="Arial"/>
                <w:color w:val="000000"/>
                <w:sz w:val="20"/>
                <w:szCs w:val="20"/>
                <w:lang w:eastAsia="pt-BR"/>
              </w:rPr>
            </w:pPr>
          </w:p>
        </w:tc>
        <w:tc>
          <w:tcPr>
            <w:tcW w:w="2163" w:type="dxa"/>
            <w:hideMark/>
          </w:tcPr>
          <w:p w14:paraId="75626B39"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metaArrec2Bim</w:t>
            </w:r>
          </w:p>
        </w:tc>
        <w:tc>
          <w:tcPr>
            <w:tcW w:w="1985" w:type="dxa"/>
            <w:hideMark/>
          </w:tcPr>
          <w:p w14:paraId="75626B3A"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 Arrecadação 2º Bimestre</w:t>
            </w:r>
          </w:p>
        </w:tc>
        <w:tc>
          <w:tcPr>
            <w:tcW w:w="1418" w:type="dxa"/>
            <w:hideMark/>
          </w:tcPr>
          <w:p w14:paraId="75626B3B" w14:textId="6758B598" w:rsidR="008B60A2" w:rsidRPr="00B63366" w:rsidRDefault="00B4101C"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B3C" w14:textId="77777777" w:rsidR="008B60A2" w:rsidRPr="00B63366" w:rsidRDefault="006832FC"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Real</w:t>
            </w:r>
          </w:p>
        </w:tc>
        <w:tc>
          <w:tcPr>
            <w:tcW w:w="1417" w:type="dxa"/>
            <w:hideMark/>
          </w:tcPr>
          <w:p w14:paraId="75626B3D"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Sim</w:t>
            </w:r>
          </w:p>
        </w:tc>
        <w:tc>
          <w:tcPr>
            <w:tcW w:w="5462" w:type="dxa"/>
            <w:hideMark/>
          </w:tcPr>
          <w:p w14:paraId="75626B3E"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 xml:space="preserve">Meta Arrecadação 2º Bimestre do </w:t>
            </w:r>
            <w:r w:rsidR="00E2270A" w:rsidRPr="00B63366">
              <w:rPr>
                <w:rFonts w:ascii="Arial" w:eastAsia="Times New Roman" w:hAnsi="Arial" w:cs="Arial"/>
                <w:color w:val="000000"/>
                <w:sz w:val="20"/>
                <w:szCs w:val="20"/>
                <w:lang w:eastAsia="pt-BR"/>
              </w:rPr>
              <w:t xml:space="preserve">exercício </w:t>
            </w:r>
            <w:r w:rsidRPr="00B63366">
              <w:rPr>
                <w:rFonts w:ascii="Arial" w:eastAsia="Times New Roman" w:hAnsi="Arial" w:cs="Arial"/>
                <w:color w:val="000000"/>
                <w:sz w:val="20"/>
                <w:szCs w:val="20"/>
                <w:lang w:eastAsia="pt-BR"/>
              </w:rPr>
              <w:t>de referência</w:t>
            </w:r>
          </w:p>
        </w:tc>
      </w:tr>
      <w:tr w:rsidR="00445F3F" w:rsidRPr="00B63366" w14:paraId="75626B47" w14:textId="77777777" w:rsidTr="00B63366">
        <w:trPr>
          <w:trHeight w:val="510"/>
        </w:trPr>
        <w:tc>
          <w:tcPr>
            <w:tcW w:w="639" w:type="dxa"/>
            <w:hideMark/>
          </w:tcPr>
          <w:p w14:paraId="75626B40" w14:textId="77777777" w:rsidR="008B60A2" w:rsidRPr="00B63366" w:rsidRDefault="008B60A2" w:rsidP="00B63366">
            <w:pPr>
              <w:numPr>
                <w:ilvl w:val="0"/>
                <w:numId w:val="18"/>
              </w:numPr>
              <w:spacing w:after="0"/>
              <w:rPr>
                <w:rFonts w:ascii="Arial" w:hAnsi="Arial" w:cs="Arial"/>
                <w:color w:val="000000"/>
                <w:sz w:val="20"/>
                <w:szCs w:val="20"/>
                <w:lang w:eastAsia="pt-BR"/>
              </w:rPr>
            </w:pPr>
          </w:p>
        </w:tc>
        <w:tc>
          <w:tcPr>
            <w:tcW w:w="2163" w:type="dxa"/>
            <w:hideMark/>
          </w:tcPr>
          <w:p w14:paraId="75626B41"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metaArrec3Bim</w:t>
            </w:r>
          </w:p>
        </w:tc>
        <w:tc>
          <w:tcPr>
            <w:tcW w:w="1985" w:type="dxa"/>
            <w:hideMark/>
          </w:tcPr>
          <w:p w14:paraId="75626B42"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 Arrecadação 3º Bimestre</w:t>
            </w:r>
          </w:p>
        </w:tc>
        <w:tc>
          <w:tcPr>
            <w:tcW w:w="1418" w:type="dxa"/>
            <w:hideMark/>
          </w:tcPr>
          <w:p w14:paraId="75626B43" w14:textId="513B6C8C" w:rsidR="008B60A2" w:rsidRPr="00B63366" w:rsidRDefault="00B4101C"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B44" w14:textId="77777777" w:rsidR="008B60A2" w:rsidRPr="00B63366" w:rsidRDefault="006832FC"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Real</w:t>
            </w:r>
          </w:p>
        </w:tc>
        <w:tc>
          <w:tcPr>
            <w:tcW w:w="1417" w:type="dxa"/>
            <w:hideMark/>
          </w:tcPr>
          <w:p w14:paraId="75626B45"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Sim</w:t>
            </w:r>
          </w:p>
        </w:tc>
        <w:tc>
          <w:tcPr>
            <w:tcW w:w="5462" w:type="dxa"/>
            <w:hideMark/>
          </w:tcPr>
          <w:p w14:paraId="75626B46"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 xml:space="preserve">Meta Arrecadação 3º Bimestre do </w:t>
            </w:r>
            <w:r w:rsidR="00E2270A" w:rsidRPr="00B63366">
              <w:rPr>
                <w:rFonts w:ascii="Arial" w:eastAsia="Times New Roman" w:hAnsi="Arial" w:cs="Arial"/>
                <w:color w:val="000000"/>
                <w:sz w:val="20"/>
                <w:szCs w:val="20"/>
                <w:lang w:eastAsia="pt-BR"/>
              </w:rPr>
              <w:t xml:space="preserve">exercício </w:t>
            </w:r>
            <w:r w:rsidRPr="00B63366">
              <w:rPr>
                <w:rFonts w:ascii="Arial" w:eastAsia="Times New Roman" w:hAnsi="Arial" w:cs="Arial"/>
                <w:color w:val="000000"/>
                <w:sz w:val="20"/>
                <w:szCs w:val="20"/>
                <w:lang w:eastAsia="pt-BR"/>
              </w:rPr>
              <w:t>de referência</w:t>
            </w:r>
          </w:p>
        </w:tc>
      </w:tr>
      <w:tr w:rsidR="00445F3F" w:rsidRPr="00B63366" w14:paraId="75626B4F" w14:textId="77777777" w:rsidTr="00B63366">
        <w:trPr>
          <w:trHeight w:val="510"/>
        </w:trPr>
        <w:tc>
          <w:tcPr>
            <w:tcW w:w="639" w:type="dxa"/>
            <w:hideMark/>
          </w:tcPr>
          <w:p w14:paraId="75626B48" w14:textId="77777777" w:rsidR="008B60A2" w:rsidRPr="00B63366" w:rsidRDefault="008B60A2" w:rsidP="00B63366">
            <w:pPr>
              <w:numPr>
                <w:ilvl w:val="0"/>
                <w:numId w:val="18"/>
              </w:numPr>
              <w:spacing w:after="0"/>
              <w:rPr>
                <w:rFonts w:ascii="Arial" w:hAnsi="Arial" w:cs="Arial"/>
                <w:color w:val="000000"/>
                <w:sz w:val="20"/>
                <w:szCs w:val="20"/>
                <w:lang w:eastAsia="pt-BR"/>
              </w:rPr>
            </w:pPr>
          </w:p>
        </w:tc>
        <w:tc>
          <w:tcPr>
            <w:tcW w:w="2163" w:type="dxa"/>
            <w:hideMark/>
          </w:tcPr>
          <w:p w14:paraId="75626B49"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metaArrec4Bim</w:t>
            </w:r>
          </w:p>
        </w:tc>
        <w:tc>
          <w:tcPr>
            <w:tcW w:w="1985" w:type="dxa"/>
            <w:hideMark/>
          </w:tcPr>
          <w:p w14:paraId="75626B4A"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 Arrecadação 4º Bimestre</w:t>
            </w:r>
          </w:p>
        </w:tc>
        <w:tc>
          <w:tcPr>
            <w:tcW w:w="1418" w:type="dxa"/>
            <w:hideMark/>
          </w:tcPr>
          <w:p w14:paraId="75626B4B" w14:textId="378C8658" w:rsidR="008B60A2" w:rsidRPr="00B63366" w:rsidRDefault="00B4101C"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B4C" w14:textId="77777777" w:rsidR="008B60A2" w:rsidRPr="00B63366" w:rsidRDefault="006832FC"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Real</w:t>
            </w:r>
          </w:p>
        </w:tc>
        <w:tc>
          <w:tcPr>
            <w:tcW w:w="1417" w:type="dxa"/>
            <w:hideMark/>
          </w:tcPr>
          <w:p w14:paraId="75626B4D"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Sim</w:t>
            </w:r>
          </w:p>
        </w:tc>
        <w:tc>
          <w:tcPr>
            <w:tcW w:w="5462" w:type="dxa"/>
            <w:hideMark/>
          </w:tcPr>
          <w:p w14:paraId="75626B4E"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 xml:space="preserve">Meta Arrecadação 4º Bimestre do </w:t>
            </w:r>
            <w:r w:rsidR="00E2270A" w:rsidRPr="00B63366">
              <w:rPr>
                <w:rFonts w:ascii="Arial" w:eastAsia="Times New Roman" w:hAnsi="Arial" w:cs="Arial"/>
                <w:color w:val="000000"/>
                <w:sz w:val="20"/>
                <w:szCs w:val="20"/>
                <w:lang w:eastAsia="pt-BR"/>
              </w:rPr>
              <w:t xml:space="preserve">exercício </w:t>
            </w:r>
            <w:r w:rsidRPr="00B63366">
              <w:rPr>
                <w:rFonts w:ascii="Arial" w:eastAsia="Times New Roman" w:hAnsi="Arial" w:cs="Arial"/>
                <w:color w:val="000000"/>
                <w:sz w:val="20"/>
                <w:szCs w:val="20"/>
                <w:lang w:eastAsia="pt-BR"/>
              </w:rPr>
              <w:t>de referência</w:t>
            </w:r>
          </w:p>
        </w:tc>
      </w:tr>
      <w:tr w:rsidR="00445F3F" w:rsidRPr="00B63366" w14:paraId="75626B57" w14:textId="77777777" w:rsidTr="00B63366">
        <w:trPr>
          <w:trHeight w:val="510"/>
        </w:trPr>
        <w:tc>
          <w:tcPr>
            <w:tcW w:w="639" w:type="dxa"/>
            <w:hideMark/>
          </w:tcPr>
          <w:p w14:paraId="75626B50" w14:textId="77777777" w:rsidR="008B60A2" w:rsidRPr="00B63366" w:rsidRDefault="008B60A2" w:rsidP="00B63366">
            <w:pPr>
              <w:numPr>
                <w:ilvl w:val="0"/>
                <w:numId w:val="18"/>
              </w:numPr>
              <w:spacing w:after="0"/>
              <w:rPr>
                <w:rFonts w:ascii="Arial" w:hAnsi="Arial" w:cs="Arial"/>
                <w:color w:val="000000"/>
                <w:sz w:val="20"/>
                <w:szCs w:val="20"/>
                <w:lang w:eastAsia="pt-BR"/>
              </w:rPr>
            </w:pPr>
          </w:p>
        </w:tc>
        <w:tc>
          <w:tcPr>
            <w:tcW w:w="2163" w:type="dxa"/>
            <w:hideMark/>
          </w:tcPr>
          <w:p w14:paraId="75626B51"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metaArrec5Bim</w:t>
            </w:r>
          </w:p>
        </w:tc>
        <w:tc>
          <w:tcPr>
            <w:tcW w:w="1985" w:type="dxa"/>
            <w:hideMark/>
          </w:tcPr>
          <w:p w14:paraId="75626B52"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 Arrecadação 5º Bimestre</w:t>
            </w:r>
          </w:p>
        </w:tc>
        <w:tc>
          <w:tcPr>
            <w:tcW w:w="1418" w:type="dxa"/>
            <w:hideMark/>
          </w:tcPr>
          <w:p w14:paraId="75626B53" w14:textId="250ABA5B" w:rsidR="008B60A2" w:rsidRPr="00B63366" w:rsidRDefault="00B4101C"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B54" w14:textId="77777777" w:rsidR="008B60A2" w:rsidRPr="00B63366" w:rsidRDefault="006832FC"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Real</w:t>
            </w:r>
          </w:p>
        </w:tc>
        <w:tc>
          <w:tcPr>
            <w:tcW w:w="1417" w:type="dxa"/>
            <w:hideMark/>
          </w:tcPr>
          <w:p w14:paraId="75626B55"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Sim</w:t>
            </w:r>
          </w:p>
        </w:tc>
        <w:tc>
          <w:tcPr>
            <w:tcW w:w="5462" w:type="dxa"/>
            <w:hideMark/>
          </w:tcPr>
          <w:p w14:paraId="75626B56"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 xml:space="preserve">Meta Arrecadação 5º Bimestre do </w:t>
            </w:r>
            <w:r w:rsidR="00E2270A" w:rsidRPr="00B63366">
              <w:rPr>
                <w:rFonts w:ascii="Arial" w:eastAsia="Times New Roman" w:hAnsi="Arial" w:cs="Arial"/>
                <w:color w:val="000000"/>
                <w:sz w:val="20"/>
                <w:szCs w:val="20"/>
                <w:lang w:eastAsia="pt-BR"/>
              </w:rPr>
              <w:t xml:space="preserve">exercício </w:t>
            </w:r>
            <w:r w:rsidRPr="00B63366">
              <w:rPr>
                <w:rFonts w:ascii="Arial" w:eastAsia="Times New Roman" w:hAnsi="Arial" w:cs="Arial"/>
                <w:color w:val="000000"/>
                <w:sz w:val="20"/>
                <w:szCs w:val="20"/>
                <w:lang w:eastAsia="pt-BR"/>
              </w:rPr>
              <w:t>de referência</w:t>
            </w:r>
          </w:p>
        </w:tc>
      </w:tr>
      <w:tr w:rsidR="00445F3F" w:rsidRPr="00B63366" w14:paraId="75626B5F" w14:textId="77777777" w:rsidTr="00B63366">
        <w:trPr>
          <w:trHeight w:val="510"/>
        </w:trPr>
        <w:tc>
          <w:tcPr>
            <w:tcW w:w="639" w:type="dxa"/>
            <w:hideMark/>
          </w:tcPr>
          <w:p w14:paraId="75626B58" w14:textId="77777777" w:rsidR="008B60A2" w:rsidRPr="00B63366" w:rsidRDefault="008B60A2" w:rsidP="00B63366">
            <w:pPr>
              <w:numPr>
                <w:ilvl w:val="0"/>
                <w:numId w:val="18"/>
              </w:numPr>
              <w:spacing w:after="0"/>
              <w:rPr>
                <w:rFonts w:ascii="Arial" w:hAnsi="Arial" w:cs="Arial"/>
                <w:color w:val="000000"/>
                <w:sz w:val="20"/>
                <w:szCs w:val="20"/>
                <w:lang w:eastAsia="pt-BR"/>
              </w:rPr>
            </w:pPr>
          </w:p>
        </w:tc>
        <w:tc>
          <w:tcPr>
            <w:tcW w:w="2163" w:type="dxa"/>
            <w:hideMark/>
          </w:tcPr>
          <w:p w14:paraId="75626B59"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metaArrec6Bim</w:t>
            </w:r>
          </w:p>
        </w:tc>
        <w:tc>
          <w:tcPr>
            <w:tcW w:w="1985" w:type="dxa"/>
            <w:hideMark/>
          </w:tcPr>
          <w:p w14:paraId="75626B5A"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 Arrecadação 6º Bimestre</w:t>
            </w:r>
          </w:p>
        </w:tc>
        <w:tc>
          <w:tcPr>
            <w:tcW w:w="1418" w:type="dxa"/>
            <w:hideMark/>
          </w:tcPr>
          <w:p w14:paraId="75626B5B" w14:textId="28BDC1AF" w:rsidR="008B60A2" w:rsidRPr="00B63366" w:rsidRDefault="00B4101C"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B5C" w14:textId="77777777" w:rsidR="008B60A2" w:rsidRPr="00B63366" w:rsidRDefault="006832FC"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Real</w:t>
            </w:r>
          </w:p>
        </w:tc>
        <w:tc>
          <w:tcPr>
            <w:tcW w:w="1417" w:type="dxa"/>
            <w:hideMark/>
          </w:tcPr>
          <w:p w14:paraId="75626B5D"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Sim</w:t>
            </w:r>
          </w:p>
        </w:tc>
        <w:tc>
          <w:tcPr>
            <w:tcW w:w="5462" w:type="dxa"/>
            <w:hideMark/>
          </w:tcPr>
          <w:p w14:paraId="75626B5E"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 xml:space="preserve">Meta Arrecadação 6º Bimestre do </w:t>
            </w:r>
            <w:r w:rsidR="00E2270A" w:rsidRPr="00B63366">
              <w:rPr>
                <w:rFonts w:ascii="Arial" w:eastAsia="Times New Roman" w:hAnsi="Arial" w:cs="Arial"/>
                <w:color w:val="000000"/>
                <w:sz w:val="20"/>
                <w:szCs w:val="20"/>
                <w:lang w:eastAsia="pt-BR"/>
              </w:rPr>
              <w:t xml:space="preserve">exercício </w:t>
            </w:r>
            <w:r w:rsidRPr="00B63366">
              <w:rPr>
                <w:rFonts w:ascii="Arial" w:eastAsia="Times New Roman" w:hAnsi="Arial" w:cs="Arial"/>
                <w:color w:val="000000"/>
                <w:sz w:val="20"/>
                <w:szCs w:val="20"/>
                <w:lang w:eastAsia="pt-BR"/>
              </w:rPr>
              <w:t>de referência</w:t>
            </w:r>
          </w:p>
        </w:tc>
      </w:tr>
    </w:tbl>
    <w:p w14:paraId="19BC529D" w14:textId="77777777" w:rsidR="005E2890" w:rsidRDefault="00BA6407" w:rsidP="005E2890">
      <w:r w:rsidRPr="00445F3F">
        <w:br w:type="page"/>
      </w:r>
      <w:bookmarkStart w:id="259" w:name="_Toc366165107"/>
      <w:bookmarkStart w:id="260" w:name="_Toc367438076"/>
      <w:bookmarkStart w:id="261" w:name="_Toc278274808"/>
      <w:bookmarkStart w:id="262" w:name="_Toc278280389"/>
    </w:p>
    <w:p w14:paraId="765711D4" w14:textId="77777777" w:rsidR="0051027F" w:rsidRDefault="0051027F" w:rsidP="0051027F">
      <w:bookmarkStart w:id="263" w:name="_Toc424303954"/>
      <w:bookmarkEnd w:id="259"/>
      <w:bookmarkEnd w:id="260"/>
      <w:bookmarkEnd w:id="261"/>
      <w:bookmarkEnd w:id="262"/>
    </w:p>
    <w:p w14:paraId="5969B852" w14:textId="77777777" w:rsidR="0051027F" w:rsidRDefault="0051027F" w:rsidP="0051027F">
      <w:pPr>
        <w:pStyle w:val="Ttulo2"/>
        <w:rPr>
          <w:rFonts w:ascii="Arial" w:hAnsi="Arial" w:cs="Arial"/>
          <w:color w:val="000000"/>
        </w:rPr>
      </w:pPr>
      <w:bookmarkStart w:id="264" w:name="_Toc435436454"/>
      <w:r>
        <w:rPr>
          <w:rFonts w:ascii="Arial" w:hAnsi="Arial" w:cs="Arial"/>
          <w:color w:val="000000"/>
        </w:rPr>
        <w:t>CONSID – Considerações</w:t>
      </w:r>
      <w:bookmarkEnd w:id="263"/>
      <w:bookmarkEnd w:id="26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6"/>
        <w:gridCol w:w="2784"/>
        <w:gridCol w:w="1818"/>
        <w:gridCol w:w="1344"/>
        <w:gridCol w:w="1114"/>
        <w:gridCol w:w="1398"/>
        <w:gridCol w:w="4868"/>
      </w:tblGrid>
      <w:tr w:rsidR="0051027F" w:rsidRPr="00EB18A4" w14:paraId="3B5FD279" w14:textId="77777777" w:rsidTr="00C75139">
        <w:trPr>
          <w:trHeight w:val="300"/>
        </w:trPr>
        <w:tc>
          <w:tcPr>
            <w:tcW w:w="14218" w:type="dxa"/>
            <w:gridSpan w:val="7"/>
            <w:hideMark/>
          </w:tcPr>
          <w:p w14:paraId="47D116AD" w14:textId="77777777" w:rsidR="0051027F" w:rsidRPr="00EB18A4" w:rsidRDefault="0051027F" w:rsidP="00C75139">
            <w:pPr>
              <w:spacing w:after="0"/>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Nome do Arquivo: CONSID</w:t>
            </w:r>
          </w:p>
        </w:tc>
      </w:tr>
      <w:tr w:rsidR="0051027F" w:rsidRPr="00EB18A4" w14:paraId="1A2806F2" w14:textId="77777777" w:rsidTr="00C75139">
        <w:trPr>
          <w:trHeight w:val="300"/>
        </w:trPr>
        <w:tc>
          <w:tcPr>
            <w:tcW w:w="14218" w:type="dxa"/>
            <w:gridSpan w:val="7"/>
          </w:tcPr>
          <w:p w14:paraId="661A4DD0" w14:textId="77777777" w:rsidR="0051027F" w:rsidRDefault="0051027F" w:rsidP="00C75139">
            <w:pPr>
              <w:spacing w:after="0"/>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10 – Considerações</w:t>
            </w:r>
          </w:p>
        </w:tc>
      </w:tr>
      <w:tr w:rsidR="0051027F" w:rsidRPr="00EB18A4" w14:paraId="53417E48" w14:textId="77777777" w:rsidTr="00C75139">
        <w:trPr>
          <w:trHeight w:val="300"/>
        </w:trPr>
        <w:tc>
          <w:tcPr>
            <w:tcW w:w="14218" w:type="dxa"/>
            <w:gridSpan w:val="7"/>
          </w:tcPr>
          <w:p w14:paraId="0C9F385A" w14:textId="77777777" w:rsidR="0051027F" w:rsidRPr="00EB18A4" w:rsidRDefault="0051027F" w:rsidP="00C75139">
            <w:pPr>
              <w:spacing w:after="0"/>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 xml:space="preserve">Propósito: Este arquivo destina-se ao registro de </w:t>
            </w:r>
            <w:r w:rsidRPr="00380259">
              <w:rPr>
                <w:rFonts w:ascii="Arial" w:eastAsia="Times New Roman" w:hAnsi="Arial" w:cs="Arial"/>
                <w:b/>
                <w:bCs/>
                <w:color w:val="000000"/>
                <w:sz w:val="20"/>
                <w:szCs w:val="20"/>
                <w:lang w:eastAsia="pt-BR"/>
              </w:rPr>
              <w:t>todas as informações adicionais</w:t>
            </w:r>
            <w:r>
              <w:rPr>
                <w:rFonts w:ascii="Arial" w:eastAsia="Times New Roman" w:hAnsi="Arial" w:cs="Arial"/>
                <w:b/>
                <w:bCs/>
                <w:color w:val="000000"/>
                <w:sz w:val="20"/>
                <w:szCs w:val="20"/>
                <w:lang w:eastAsia="pt-BR"/>
              </w:rPr>
              <w:t xml:space="preserve"> e esclarecimentos necessários.</w:t>
            </w:r>
          </w:p>
        </w:tc>
      </w:tr>
      <w:tr w:rsidR="0051027F" w:rsidRPr="00EB18A4" w14:paraId="2E5659DB" w14:textId="77777777" w:rsidTr="00C75139">
        <w:trPr>
          <w:trHeight w:val="300"/>
        </w:trPr>
        <w:tc>
          <w:tcPr>
            <w:tcW w:w="14218" w:type="dxa"/>
            <w:gridSpan w:val="7"/>
          </w:tcPr>
          <w:p w14:paraId="129662BB" w14:textId="6D674A26" w:rsidR="0051027F" w:rsidRDefault="0051027F" w:rsidP="00C75139">
            <w:pPr>
              <w:spacing w:after="0"/>
              <w:rPr>
                <w:rFonts w:ascii="Arial" w:eastAsia="Times New Roman" w:hAnsi="Arial" w:cs="Arial"/>
                <w:b/>
                <w:bCs/>
                <w:color w:val="000000"/>
                <w:sz w:val="20"/>
                <w:szCs w:val="20"/>
                <w:lang w:eastAsia="pt-BR"/>
              </w:rPr>
            </w:pPr>
            <w:r w:rsidRPr="00EB18A4">
              <w:rPr>
                <w:rFonts w:ascii="Arial" w:eastAsia="Times New Roman" w:hAnsi="Arial" w:cs="Arial"/>
                <w:b/>
                <w:bCs/>
                <w:color w:val="000000"/>
                <w:sz w:val="20"/>
                <w:szCs w:val="20"/>
                <w:lang w:eastAsia="pt-BR"/>
              </w:rPr>
              <w:t xml:space="preserve">Campos que determinam a chave do registro: </w:t>
            </w:r>
            <w:proofErr w:type="spellStart"/>
            <w:r>
              <w:rPr>
                <w:rFonts w:ascii="Arial" w:eastAsia="Times New Roman" w:hAnsi="Arial" w:cs="Arial"/>
                <w:b/>
                <w:bCs/>
                <w:i/>
                <w:color w:val="000000"/>
                <w:sz w:val="20"/>
                <w:szCs w:val="20"/>
                <w:lang w:eastAsia="pt-BR"/>
              </w:rPr>
              <w:t>tipoRegistro</w:t>
            </w:r>
            <w:proofErr w:type="spellEnd"/>
            <w:r>
              <w:rPr>
                <w:rFonts w:ascii="Arial" w:eastAsia="Times New Roman" w:hAnsi="Arial" w:cs="Arial"/>
                <w:b/>
                <w:i/>
                <w:color w:val="000000"/>
                <w:sz w:val="20"/>
                <w:szCs w:val="20"/>
                <w:lang w:eastAsia="pt-BR"/>
              </w:rPr>
              <w:t xml:space="preserve">, </w:t>
            </w:r>
            <w:proofErr w:type="spellStart"/>
            <w:r>
              <w:rPr>
                <w:rFonts w:ascii="Arial" w:eastAsia="Times New Roman" w:hAnsi="Arial" w:cs="Arial"/>
                <w:b/>
                <w:i/>
                <w:color w:val="000000"/>
                <w:sz w:val="20"/>
                <w:szCs w:val="20"/>
                <w:lang w:eastAsia="pt-BR"/>
              </w:rPr>
              <w:t>codArquivo</w:t>
            </w:r>
            <w:proofErr w:type="spellEnd"/>
            <w:r w:rsidR="001F2E3C">
              <w:rPr>
                <w:rFonts w:ascii="Arial" w:eastAsia="Times New Roman" w:hAnsi="Arial" w:cs="Arial"/>
                <w:b/>
                <w:i/>
                <w:color w:val="000000"/>
                <w:sz w:val="20"/>
                <w:szCs w:val="20"/>
                <w:lang w:eastAsia="pt-BR"/>
              </w:rPr>
              <w:t xml:space="preserve">, </w:t>
            </w:r>
            <w:proofErr w:type="spellStart"/>
            <w:r w:rsidR="001F2E3C" w:rsidRPr="00277A15">
              <w:rPr>
                <w:rFonts w:ascii="Arial" w:eastAsia="Times New Roman" w:hAnsi="Arial" w:cs="Arial"/>
                <w:b/>
                <w:bCs/>
                <w:i/>
                <w:color w:val="000000"/>
                <w:sz w:val="20"/>
                <w:szCs w:val="20"/>
                <w:lang w:eastAsia="pt-BR"/>
              </w:rPr>
              <w:t>exercicioReferencia</w:t>
            </w:r>
            <w:r w:rsidR="001B6065">
              <w:rPr>
                <w:rFonts w:ascii="Arial" w:eastAsia="Times New Roman" w:hAnsi="Arial" w:cs="Arial"/>
                <w:b/>
                <w:bCs/>
                <w:i/>
                <w:color w:val="000000"/>
                <w:sz w:val="20"/>
                <w:szCs w:val="20"/>
                <w:lang w:eastAsia="pt-BR"/>
              </w:rPr>
              <w:t>Consid</w:t>
            </w:r>
            <w:proofErr w:type="spellEnd"/>
          </w:p>
        </w:tc>
      </w:tr>
      <w:tr w:rsidR="0051027F" w:rsidRPr="00EB18A4" w14:paraId="51B85446" w14:textId="77777777" w:rsidTr="00EC17A4">
        <w:trPr>
          <w:trHeight w:val="300"/>
        </w:trPr>
        <w:tc>
          <w:tcPr>
            <w:tcW w:w="669" w:type="dxa"/>
            <w:hideMark/>
          </w:tcPr>
          <w:p w14:paraId="41C1E9B2" w14:textId="77777777" w:rsidR="0051027F" w:rsidRPr="00EB18A4" w:rsidRDefault="0051027F" w:rsidP="00C75139">
            <w:pPr>
              <w:rPr>
                <w:rFonts w:ascii="Arial" w:eastAsia="Times New Roman" w:hAnsi="Arial" w:cs="Arial"/>
                <w:b/>
                <w:bCs/>
                <w:color w:val="000000"/>
                <w:sz w:val="20"/>
                <w:szCs w:val="20"/>
                <w:lang w:eastAsia="pt-BR"/>
              </w:rPr>
            </w:pPr>
            <w:r w:rsidRPr="00EB18A4">
              <w:rPr>
                <w:rFonts w:ascii="Arial" w:eastAsia="Times New Roman" w:hAnsi="Arial" w:cs="Arial"/>
                <w:b/>
                <w:bCs/>
                <w:color w:val="000000"/>
                <w:sz w:val="20"/>
                <w:szCs w:val="20"/>
                <w:lang w:eastAsia="pt-BR"/>
              </w:rPr>
              <w:t>seq.</w:t>
            </w:r>
          </w:p>
        </w:tc>
        <w:tc>
          <w:tcPr>
            <w:tcW w:w="2784" w:type="dxa"/>
            <w:hideMark/>
          </w:tcPr>
          <w:p w14:paraId="472F21EA" w14:textId="77777777" w:rsidR="0051027F" w:rsidRPr="00EB18A4" w:rsidRDefault="0051027F" w:rsidP="00C75139">
            <w:pPr>
              <w:rPr>
                <w:rFonts w:ascii="Arial" w:eastAsia="Times New Roman" w:hAnsi="Arial" w:cs="Arial"/>
                <w:b/>
                <w:bCs/>
                <w:color w:val="000000"/>
                <w:sz w:val="20"/>
                <w:szCs w:val="20"/>
                <w:lang w:eastAsia="pt-BR"/>
              </w:rPr>
            </w:pPr>
            <w:r w:rsidRPr="00EB18A4">
              <w:rPr>
                <w:rFonts w:ascii="Arial" w:eastAsia="Times New Roman" w:hAnsi="Arial" w:cs="Arial"/>
                <w:b/>
                <w:bCs/>
                <w:color w:val="000000"/>
                <w:sz w:val="20"/>
                <w:szCs w:val="20"/>
                <w:lang w:eastAsia="pt-BR"/>
              </w:rPr>
              <w:t>Nome do Campo</w:t>
            </w:r>
          </w:p>
        </w:tc>
        <w:tc>
          <w:tcPr>
            <w:tcW w:w="1826" w:type="dxa"/>
            <w:hideMark/>
          </w:tcPr>
          <w:p w14:paraId="7634D616" w14:textId="77777777" w:rsidR="0051027F" w:rsidRPr="00EB18A4" w:rsidRDefault="0051027F" w:rsidP="00C75139">
            <w:pPr>
              <w:rPr>
                <w:rFonts w:ascii="Arial" w:eastAsia="Times New Roman" w:hAnsi="Arial" w:cs="Arial"/>
                <w:b/>
                <w:bCs/>
                <w:color w:val="000000"/>
                <w:sz w:val="20"/>
                <w:szCs w:val="20"/>
                <w:lang w:eastAsia="pt-BR"/>
              </w:rPr>
            </w:pPr>
            <w:r w:rsidRPr="00EB18A4">
              <w:rPr>
                <w:rFonts w:ascii="Arial" w:eastAsia="Times New Roman" w:hAnsi="Arial" w:cs="Arial"/>
                <w:b/>
                <w:bCs/>
                <w:color w:val="000000"/>
                <w:sz w:val="20"/>
                <w:szCs w:val="20"/>
                <w:lang w:eastAsia="pt-BR"/>
              </w:rPr>
              <w:t>Descrição</w:t>
            </w:r>
          </w:p>
        </w:tc>
        <w:tc>
          <w:tcPr>
            <w:tcW w:w="1358" w:type="dxa"/>
            <w:hideMark/>
          </w:tcPr>
          <w:p w14:paraId="64060027" w14:textId="77777777" w:rsidR="0051027F" w:rsidRPr="00EB18A4" w:rsidRDefault="0051027F" w:rsidP="00C75139">
            <w:pPr>
              <w:rPr>
                <w:rFonts w:ascii="Arial" w:eastAsia="Times New Roman" w:hAnsi="Arial" w:cs="Arial"/>
                <w:b/>
                <w:bCs/>
                <w:color w:val="000000"/>
                <w:sz w:val="20"/>
                <w:szCs w:val="20"/>
                <w:lang w:eastAsia="pt-BR"/>
              </w:rPr>
            </w:pPr>
            <w:r w:rsidRPr="00EB18A4">
              <w:rPr>
                <w:rFonts w:ascii="Arial" w:eastAsia="Times New Roman" w:hAnsi="Arial" w:cs="Arial"/>
                <w:b/>
                <w:bCs/>
                <w:color w:val="000000"/>
                <w:sz w:val="20"/>
                <w:szCs w:val="20"/>
                <w:lang w:eastAsia="pt-BR"/>
              </w:rPr>
              <w:t>Tamanho máximo</w:t>
            </w:r>
          </w:p>
        </w:tc>
        <w:tc>
          <w:tcPr>
            <w:tcW w:w="1120" w:type="dxa"/>
            <w:hideMark/>
          </w:tcPr>
          <w:p w14:paraId="5540C33D" w14:textId="77777777" w:rsidR="0051027F" w:rsidRPr="00EB18A4" w:rsidRDefault="0051027F" w:rsidP="00C75139">
            <w:pPr>
              <w:rPr>
                <w:rFonts w:ascii="Arial" w:eastAsia="Times New Roman" w:hAnsi="Arial" w:cs="Arial"/>
                <w:b/>
                <w:bCs/>
                <w:color w:val="000000"/>
                <w:sz w:val="20"/>
                <w:szCs w:val="20"/>
                <w:lang w:eastAsia="pt-BR"/>
              </w:rPr>
            </w:pPr>
            <w:r w:rsidRPr="00EB18A4">
              <w:rPr>
                <w:rFonts w:ascii="Arial" w:eastAsia="Times New Roman" w:hAnsi="Arial" w:cs="Arial"/>
                <w:b/>
                <w:bCs/>
                <w:color w:val="000000"/>
                <w:sz w:val="20"/>
                <w:szCs w:val="20"/>
                <w:lang w:eastAsia="pt-BR"/>
              </w:rPr>
              <w:t>Formato</w:t>
            </w:r>
          </w:p>
        </w:tc>
        <w:tc>
          <w:tcPr>
            <w:tcW w:w="1404" w:type="dxa"/>
            <w:hideMark/>
          </w:tcPr>
          <w:p w14:paraId="308EEAA8" w14:textId="77777777" w:rsidR="0051027F" w:rsidRPr="00EB18A4" w:rsidRDefault="0051027F" w:rsidP="00C75139">
            <w:pPr>
              <w:rPr>
                <w:rFonts w:ascii="Arial" w:eastAsia="Times New Roman" w:hAnsi="Arial" w:cs="Arial"/>
                <w:b/>
                <w:bCs/>
                <w:color w:val="000000"/>
                <w:sz w:val="20"/>
                <w:szCs w:val="20"/>
                <w:lang w:eastAsia="pt-BR"/>
              </w:rPr>
            </w:pPr>
            <w:r w:rsidRPr="00EB18A4">
              <w:rPr>
                <w:rFonts w:ascii="Arial" w:eastAsia="Times New Roman" w:hAnsi="Arial" w:cs="Arial"/>
                <w:b/>
                <w:bCs/>
                <w:color w:val="000000"/>
                <w:sz w:val="20"/>
                <w:szCs w:val="20"/>
                <w:lang w:eastAsia="pt-BR"/>
              </w:rPr>
              <w:t>Obrigatório</w:t>
            </w:r>
          </w:p>
        </w:tc>
        <w:tc>
          <w:tcPr>
            <w:tcW w:w="5057" w:type="dxa"/>
            <w:hideMark/>
          </w:tcPr>
          <w:p w14:paraId="75CCED4B" w14:textId="77777777" w:rsidR="0051027F" w:rsidRPr="00EB18A4" w:rsidRDefault="0051027F" w:rsidP="00C75139">
            <w:pPr>
              <w:rPr>
                <w:rFonts w:ascii="Arial" w:eastAsia="Times New Roman" w:hAnsi="Arial" w:cs="Arial"/>
                <w:b/>
                <w:bCs/>
                <w:color w:val="000000"/>
                <w:sz w:val="20"/>
                <w:szCs w:val="20"/>
                <w:lang w:eastAsia="pt-BR"/>
              </w:rPr>
            </w:pPr>
            <w:r w:rsidRPr="00EB18A4">
              <w:rPr>
                <w:rFonts w:ascii="Arial" w:eastAsia="Times New Roman" w:hAnsi="Arial" w:cs="Arial"/>
                <w:b/>
                <w:bCs/>
                <w:color w:val="000000"/>
                <w:sz w:val="20"/>
                <w:szCs w:val="20"/>
                <w:lang w:eastAsia="pt-BR"/>
              </w:rPr>
              <w:t>Conteúdo</w:t>
            </w:r>
          </w:p>
        </w:tc>
      </w:tr>
      <w:tr w:rsidR="0051027F" w:rsidRPr="00091B6F" w14:paraId="2A7E7C76" w14:textId="77777777" w:rsidTr="00EC17A4">
        <w:trPr>
          <w:trHeight w:val="570"/>
        </w:trPr>
        <w:tc>
          <w:tcPr>
            <w:tcW w:w="669" w:type="dxa"/>
          </w:tcPr>
          <w:p w14:paraId="2785EF5A" w14:textId="77777777" w:rsidR="0051027F" w:rsidRPr="00EB18A4" w:rsidRDefault="0051027F" w:rsidP="00C75139">
            <w:pPr>
              <w:pStyle w:val="PargrafodaLista"/>
              <w:numPr>
                <w:ilvl w:val="0"/>
                <w:numId w:val="159"/>
              </w:numPr>
              <w:spacing w:after="0"/>
              <w:jc w:val="center"/>
              <w:rPr>
                <w:rFonts w:ascii="Arial" w:eastAsia="Times New Roman" w:hAnsi="Arial" w:cs="Arial"/>
                <w:color w:val="000000"/>
                <w:sz w:val="20"/>
                <w:szCs w:val="20"/>
                <w:lang w:eastAsia="pt-BR"/>
              </w:rPr>
            </w:pPr>
          </w:p>
        </w:tc>
        <w:tc>
          <w:tcPr>
            <w:tcW w:w="2784" w:type="dxa"/>
          </w:tcPr>
          <w:p w14:paraId="583C1514" w14:textId="77777777" w:rsidR="0051027F" w:rsidRPr="00EB18A4" w:rsidRDefault="0051027F" w:rsidP="00C75139">
            <w:pPr>
              <w:spacing w:after="0"/>
              <w:rPr>
                <w:rFonts w:ascii="Arial" w:eastAsia="Times New Roman" w:hAnsi="Arial" w:cs="Arial"/>
                <w:color w:val="000000"/>
                <w:sz w:val="20"/>
                <w:szCs w:val="20"/>
                <w:lang w:eastAsia="pt-BR"/>
              </w:rPr>
            </w:pPr>
            <w:proofErr w:type="spellStart"/>
            <w:r>
              <w:rPr>
                <w:rFonts w:ascii="Arial" w:eastAsia="Times New Roman" w:hAnsi="Arial" w:cs="Arial"/>
                <w:b/>
                <w:i/>
                <w:color w:val="000000"/>
                <w:sz w:val="20"/>
                <w:szCs w:val="20"/>
                <w:lang w:eastAsia="pt-BR"/>
              </w:rPr>
              <w:t>tipoRegistro</w:t>
            </w:r>
            <w:proofErr w:type="spellEnd"/>
          </w:p>
        </w:tc>
        <w:tc>
          <w:tcPr>
            <w:tcW w:w="1826" w:type="dxa"/>
          </w:tcPr>
          <w:p w14:paraId="140181C0" w14:textId="77777777" w:rsidR="0051027F" w:rsidRPr="00EB18A4" w:rsidRDefault="0051027F" w:rsidP="00C75139">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Tipo de registro</w:t>
            </w:r>
          </w:p>
        </w:tc>
        <w:tc>
          <w:tcPr>
            <w:tcW w:w="1358" w:type="dxa"/>
          </w:tcPr>
          <w:p w14:paraId="18DB624B" w14:textId="77777777" w:rsidR="0051027F" w:rsidRPr="00EB18A4" w:rsidRDefault="0051027F" w:rsidP="00C75139">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Sempre 2</w:t>
            </w:r>
          </w:p>
        </w:tc>
        <w:tc>
          <w:tcPr>
            <w:tcW w:w="1120" w:type="dxa"/>
          </w:tcPr>
          <w:p w14:paraId="33568BEC" w14:textId="77777777" w:rsidR="0051027F" w:rsidRPr="00EB18A4" w:rsidRDefault="0051027F" w:rsidP="00C75139">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Inteiro</w:t>
            </w:r>
          </w:p>
        </w:tc>
        <w:tc>
          <w:tcPr>
            <w:tcW w:w="1404" w:type="dxa"/>
          </w:tcPr>
          <w:p w14:paraId="1A42AAD0" w14:textId="77777777" w:rsidR="0051027F" w:rsidRPr="00EB18A4" w:rsidRDefault="0051027F" w:rsidP="00C75139">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Sim</w:t>
            </w:r>
          </w:p>
        </w:tc>
        <w:tc>
          <w:tcPr>
            <w:tcW w:w="5057" w:type="dxa"/>
          </w:tcPr>
          <w:p w14:paraId="0A9FAB62" w14:textId="77777777" w:rsidR="0051027F" w:rsidRPr="00EB18A4" w:rsidRDefault="0051027F" w:rsidP="00C75139">
            <w:pPr>
              <w:spacing w:after="2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10 – Considerações</w:t>
            </w:r>
          </w:p>
        </w:tc>
      </w:tr>
      <w:tr w:rsidR="0051027F" w:rsidRPr="00BB2B85" w14:paraId="0B347F8F" w14:textId="77777777" w:rsidTr="00EC17A4">
        <w:trPr>
          <w:trHeight w:val="570"/>
        </w:trPr>
        <w:tc>
          <w:tcPr>
            <w:tcW w:w="669" w:type="dxa"/>
            <w:hideMark/>
          </w:tcPr>
          <w:p w14:paraId="517974A3" w14:textId="77777777" w:rsidR="0051027F" w:rsidRPr="00EB18A4" w:rsidRDefault="0051027F" w:rsidP="00C75139">
            <w:pPr>
              <w:pStyle w:val="PargrafodaLista"/>
              <w:numPr>
                <w:ilvl w:val="0"/>
                <w:numId w:val="159"/>
              </w:numPr>
              <w:spacing w:after="0"/>
              <w:jc w:val="center"/>
              <w:rPr>
                <w:rFonts w:ascii="Arial" w:eastAsia="Times New Roman" w:hAnsi="Arial" w:cs="Arial"/>
                <w:color w:val="000000"/>
                <w:sz w:val="20"/>
                <w:szCs w:val="20"/>
                <w:lang w:eastAsia="pt-BR"/>
              </w:rPr>
            </w:pPr>
          </w:p>
        </w:tc>
        <w:tc>
          <w:tcPr>
            <w:tcW w:w="2784" w:type="dxa"/>
            <w:hideMark/>
          </w:tcPr>
          <w:p w14:paraId="3B7C6CC7" w14:textId="77777777" w:rsidR="0051027F" w:rsidRPr="00C961D1" w:rsidRDefault="0051027F" w:rsidP="00C75139">
            <w:pPr>
              <w:spacing w:after="0"/>
              <w:rPr>
                <w:rFonts w:ascii="Arial" w:eastAsia="Times New Roman" w:hAnsi="Arial" w:cs="Arial"/>
                <w:b/>
                <w:i/>
                <w:color w:val="000000"/>
                <w:sz w:val="20"/>
                <w:szCs w:val="20"/>
                <w:lang w:eastAsia="pt-BR"/>
              </w:rPr>
            </w:pPr>
            <w:proofErr w:type="spellStart"/>
            <w:r w:rsidRPr="00C961D1">
              <w:rPr>
                <w:rFonts w:ascii="Arial" w:eastAsia="Times New Roman" w:hAnsi="Arial" w:cs="Arial"/>
                <w:b/>
                <w:i/>
                <w:color w:val="000000"/>
                <w:sz w:val="20"/>
                <w:szCs w:val="20"/>
                <w:lang w:eastAsia="pt-BR"/>
              </w:rPr>
              <w:t>codArquivo</w:t>
            </w:r>
            <w:proofErr w:type="spellEnd"/>
          </w:p>
        </w:tc>
        <w:tc>
          <w:tcPr>
            <w:tcW w:w="1826" w:type="dxa"/>
            <w:hideMark/>
          </w:tcPr>
          <w:p w14:paraId="2F65E6C9" w14:textId="77777777" w:rsidR="0051027F" w:rsidRPr="00EB18A4" w:rsidRDefault="0051027F" w:rsidP="00C75139">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Código do arquivo a que se refere a consideração</w:t>
            </w:r>
          </w:p>
        </w:tc>
        <w:tc>
          <w:tcPr>
            <w:tcW w:w="1358" w:type="dxa"/>
            <w:hideMark/>
          </w:tcPr>
          <w:p w14:paraId="73537459" w14:textId="77777777" w:rsidR="0051027F" w:rsidRPr="00EB18A4" w:rsidRDefault="0051027F" w:rsidP="00C75139">
            <w:pPr>
              <w:spacing w:after="0"/>
              <w:rPr>
                <w:rFonts w:ascii="Arial" w:eastAsia="Times New Roman" w:hAnsi="Arial" w:cs="Arial"/>
                <w:color w:val="000000"/>
                <w:sz w:val="20"/>
                <w:szCs w:val="20"/>
                <w:lang w:eastAsia="pt-BR"/>
              </w:rPr>
            </w:pPr>
            <w:r w:rsidRPr="00EB18A4">
              <w:rPr>
                <w:rFonts w:ascii="Arial" w:eastAsia="Times New Roman" w:hAnsi="Arial" w:cs="Arial"/>
                <w:color w:val="000000"/>
                <w:sz w:val="20"/>
                <w:szCs w:val="20"/>
                <w:lang w:eastAsia="pt-BR"/>
              </w:rPr>
              <w:t>2</w:t>
            </w:r>
            <w:r>
              <w:rPr>
                <w:rFonts w:ascii="Arial" w:eastAsia="Times New Roman" w:hAnsi="Arial" w:cs="Arial"/>
                <w:color w:val="000000"/>
                <w:sz w:val="20"/>
                <w:szCs w:val="20"/>
                <w:lang w:eastAsia="pt-BR"/>
              </w:rPr>
              <w:t>0</w:t>
            </w:r>
          </w:p>
        </w:tc>
        <w:tc>
          <w:tcPr>
            <w:tcW w:w="1120" w:type="dxa"/>
            <w:hideMark/>
          </w:tcPr>
          <w:p w14:paraId="63A37789" w14:textId="77777777" w:rsidR="0051027F" w:rsidRPr="00EB18A4" w:rsidRDefault="0051027F" w:rsidP="00C75139">
            <w:pPr>
              <w:spacing w:after="0"/>
              <w:rPr>
                <w:rFonts w:ascii="Arial" w:eastAsia="Times New Roman" w:hAnsi="Arial" w:cs="Arial"/>
                <w:color w:val="000000"/>
                <w:sz w:val="20"/>
                <w:szCs w:val="20"/>
                <w:lang w:eastAsia="pt-BR"/>
              </w:rPr>
            </w:pPr>
            <w:r w:rsidRPr="00EB18A4">
              <w:rPr>
                <w:rFonts w:ascii="Arial" w:eastAsia="Times New Roman" w:hAnsi="Arial" w:cs="Arial"/>
                <w:color w:val="000000"/>
                <w:sz w:val="20"/>
                <w:szCs w:val="20"/>
                <w:lang w:eastAsia="pt-BR"/>
              </w:rPr>
              <w:t>Texto</w:t>
            </w:r>
          </w:p>
        </w:tc>
        <w:tc>
          <w:tcPr>
            <w:tcW w:w="1404" w:type="dxa"/>
            <w:hideMark/>
          </w:tcPr>
          <w:p w14:paraId="112DB0B1" w14:textId="77777777" w:rsidR="0051027F" w:rsidRPr="00EB18A4" w:rsidRDefault="0051027F" w:rsidP="00C75139">
            <w:pPr>
              <w:spacing w:after="0"/>
              <w:rPr>
                <w:rFonts w:ascii="Arial" w:eastAsia="Times New Roman" w:hAnsi="Arial" w:cs="Arial"/>
                <w:color w:val="000000"/>
                <w:sz w:val="20"/>
                <w:szCs w:val="20"/>
                <w:lang w:eastAsia="pt-BR"/>
              </w:rPr>
            </w:pPr>
            <w:r w:rsidRPr="00EB18A4">
              <w:rPr>
                <w:rFonts w:ascii="Arial" w:eastAsia="Times New Roman" w:hAnsi="Arial" w:cs="Arial"/>
                <w:color w:val="000000"/>
                <w:sz w:val="20"/>
                <w:szCs w:val="20"/>
                <w:lang w:eastAsia="pt-BR"/>
              </w:rPr>
              <w:t>Sim</w:t>
            </w:r>
          </w:p>
        </w:tc>
        <w:tc>
          <w:tcPr>
            <w:tcW w:w="5057" w:type="dxa"/>
            <w:hideMark/>
          </w:tcPr>
          <w:p w14:paraId="20E03BB0" w14:textId="77777777" w:rsidR="0051027F" w:rsidRDefault="0051027F" w:rsidP="00C75139">
            <w:pPr>
              <w:spacing w:after="20" w:line="240" w:lineRule="auto"/>
              <w:rPr>
                <w:rFonts w:ascii="Arial" w:eastAsia="Times New Roman" w:hAnsi="Arial" w:cs="Arial"/>
                <w:color w:val="000000"/>
                <w:sz w:val="20"/>
                <w:szCs w:val="20"/>
                <w:lang w:eastAsia="pt-BR"/>
              </w:rPr>
            </w:pPr>
            <w:r w:rsidRPr="00043623">
              <w:rPr>
                <w:rFonts w:ascii="Arial" w:eastAsia="Times New Roman" w:hAnsi="Arial" w:cs="Arial"/>
                <w:color w:val="000000"/>
                <w:sz w:val="20"/>
                <w:szCs w:val="20"/>
                <w:lang w:eastAsia="pt-BR"/>
              </w:rPr>
              <w:t>Código do arquivo a que se refere a consideração</w:t>
            </w:r>
            <w:r>
              <w:rPr>
                <w:rFonts w:ascii="Arial" w:eastAsia="Times New Roman" w:hAnsi="Arial" w:cs="Arial"/>
                <w:color w:val="000000"/>
                <w:sz w:val="20"/>
                <w:szCs w:val="20"/>
                <w:lang w:eastAsia="pt-BR"/>
              </w:rPr>
              <w:t>:</w:t>
            </w:r>
          </w:p>
          <w:p w14:paraId="555E8A0E" w14:textId="77777777" w:rsidR="0051027F" w:rsidRPr="001F2E3C" w:rsidRDefault="0051027F" w:rsidP="00C75139">
            <w:pPr>
              <w:spacing w:after="20" w:line="240" w:lineRule="auto"/>
              <w:rPr>
                <w:rFonts w:ascii="Arial" w:eastAsia="Times New Roman" w:hAnsi="Arial" w:cs="Arial"/>
                <w:color w:val="000000"/>
                <w:sz w:val="20"/>
                <w:szCs w:val="20"/>
                <w:lang w:val="en-US" w:eastAsia="pt-BR"/>
              </w:rPr>
            </w:pPr>
            <w:r w:rsidRPr="001F2E3C">
              <w:rPr>
                <w:rFonts w:ascii="Arial" w:eastAsia="Times New Roman" w:hAnsi="Arial" w:cs="Arial"/>
                <w:color w:val="000000"/>
                <w:sz w:val="20"/>
                <w:szCs w:val="20"/>
                <w:lang w:val="en-US" w:eastAsia="pt-BR"/>
              </w:rPr>
              <w:t>IDE;</w:t>
            </w:r>
          </w:p>
          <w:p w14:paraId="727564F2" w14:textId="77777777" w:rsidR="0051027F" w:rsidRPr="001F2E3C" w:rsidRDefault="0051027F" w:rsidP="00C75139">
            <w:pPr>
              <w:spacing w:after="20" w:line="240" w:lineRule="auto"/>
              <w:rPr>
                <w:rFonts w:ascii="Arial" w:eastAsia="Times New Roman" w:hAnsi="Arial" w:cs="Arial"/>
                <w:color w:val="000000"/>
                <w:sz w:val="20"/>
                <w:szCs w:val="20"/>
                <w:lang w:val="en-US" w:eastAsia="pt-BR"/>
              </w:rPr>
            </w:pPr>
            <w:r w:rsidRPr="001F2E3C">
              <w:rPr>
                <w:rFonts w:ascii="Arial" w:eastAsia="Times New Roman" w:hAnsi="Arial" w:cs="Arial"/>
                <w:color w:val="000000"/>
                <w:sz w:val="20"/>
                <w:szCs w:val="20"/>
                <w:lang w:val="en-US" w:eastAsia="pt-BR"/>
              </w:rPr>
              <w:t>ORGAO;</w:t>
            </w:r>
          </w:p>
          <w:p w14:paraId="2E46FFF9" w14:textId="77777777" w:rsidR="0051027F" w:rsidRPr="001F2E3C" w:rsidRDefault="0051027F" w:rsidP="00C75139">
            <w:pPr>
              <w:spacing w:after="20" w:line="240" w:lineRule="auto"/>
              <w:rPr>
                <w:rFonts w:ascii="Arial" w:eastAsia="Times New Roman" w:hAnsi="Arial" w:cs="Arial"/>
                <w:color w:val="000000"/>
                <w:sz w:val="20"/>
                <w:szCs w:val="20"/>
                <w:lang w:val="en-US" w:eastAsia="pt-BR"/>
              </w:rPr>
            </w:pPr>
            <w:r w:rsidRPr="001F2E3C">
              <w:rPr>
                <w:rFonts w:ascii="Arial" w:eastAsia="Times New Roman" w:hAnsi="Arial" w:cs="Arial"/>
                <w:color w:val="000000"/>
                <w:sz w:val="20"/>
                <w:szCs w:val="20"/>
                <w:lang w:val="en-US" w:eastAsia="pt-BR"/>
              </w:rPr>
              <w:t>LPP;</w:t>
            </w:r>
          </w:p>
          <w:p w14:paraId="74D6B8D6" w14:textId="77777777" w:rsidR="0051027F" w:rsidRPr="001F2E3C" w:rsidRDefault="0051027F" w:rsidP="00C75139">
            <w:pPr>
              <w:spacing w:after="20" w:line="240" w:lineRule="auto"/>
              <w:rPr>
                <w:rFonts w:ascii="Arial" w:eastAsia="Times New Roman" w:hAnsi="Arial" w:cs="Arial"/>
                <w:color w:val="000000"/>
                <w:sz w:val="20"/>
                <w:szCs w:val="20"/>
                <w:lang w:val="en-US" w:eastAsia="pt-BR"/>
              </w:rPr>
            </w:pPr>
            <w:r w:rsidRPr="001F2E3C">
              <w:rPr>
                <w:rFonts w:ascii="Arial" w:eastAsia="Times New Roman" w:hAnsi="Arial" w:cs="Arial"/>
                <w:color w:val="000000"/>
                <w:sz w:val="20"/>
                <w:szCs w:val="20"/>
                <w:lang w:val="en-US" w:eastAsia="pt-BR"/>
              </w:rPr>
              <w:t>LOA;</w:t>
            </w:r>
          </w:p>
          <w:p w14:paraId="36A9ED78" w14:textId="77777777" w:rsidR="0051027F" w:rsidRPr="001F2E3C" w:rsidRDefault="0051027F" w:rsidP="00C75139">
            <w:pPr>
              <w:spacing w:after="20" w:line="240" w:lineRule="auto"/>
              <w:rPr>
                <w:rFonts w:ascii="Arial" w:eastAsia="Times New Roman" w:hAnsi="Arial" w:cs="Arial"/>
                <w:color w:val="000000"/>
                <w:sz w:val="20"/>
                <w:szCs w:val="20"/>
                <w:lang w:val="en-US" w:eastAsia="pt-BR"/>
              </w:rPr>
            </w:pPr>
            <w:r w:rsidRPr="001F2E3C">
              <w:rPr>
                <w:rFonts w:ascii="Arial" w:eastAsia="Times New Roman" w:hAnsi="Arial" w:cs="Arial"/>
                <w:color w:val="000000"/>
                <w:sz w:val="20"/>
                <w:szCs w:val="20"/>
                <w:lang w:val="en-US" w:eastAsia="pt-BR"/>
              </w:rPr>
              <w:t>LDO;</w:t>
            </w:r>
          </w:p>
          <w:p w14:paraId="3C8F1BC5" w14:textId="77777777" w:rsidR="0051027F" w:rsidRPr="001F2E3C" w:rsidRDefault="0051027F" w:rsidP="00C75139">
            <w:pPr>
              <w:spacing w:after="20" w:line="240" w:lineRule="auto"/>
              <w:rPr>
                <w:rFonts w:ascii="Arial" w:eastAsia="Times New Roman" w:hAnsi="Arial" w:cs="Arial"/>
                <w:color w:val="000000"/>
                <w:sz w:val="20"/>
                <w:szCs w:val="20"/>
                <w:lang w:val="en-US" w:eastAsia="pt-BR"/>
              </w:rPr>
            </w:pPr>
            <w:r w:rsidRPr="001F2E3C">
              <w:rPr>
                <w:rFonts w:ascii="Arial" w:eastAsia="Times New Roman" w:hAnsi="Arial" w:cs="Arial"/>
                <w:color w:val="000000"/>
                <w:sz w:val="20"/>
                <w:szCs w:val="20"/>
                <w:lang w:val="en-US" w:eastAsia="pt-BR"/>
              </w:rPr>
              <w:t>UOC;</w:t>
            </w:r>
          </w:p>
          <w:p w14:paraId="1CE31213" w14:textId="77777777" w:rsidR="0051027F" w:rsidRPr="001F2E3C" w:rsidRDefault="0051027F" w:rsidP="00C75139">
            <w:pPr>
              <w:spacing w:after="20" w:line="240" w:lineRule="auto"/>
              <w:rPr>
                <w:rFonts w:ascii="Arial" w:eastAsia="Times New Roman" w:hAnsi="Arial" w:cs="Arial"/>
                <w:color w:val="000000"/>
                <w:sz w:val="20"/>
                <w:szCs w:val="20"/>
                <w:lang w:val="en-US" w:eastAsia="pt-BR"/>
              </w:rPr>
            </w:pPr>
            <w:r w:rsidRPr="001F2E3C">
              <w:rPr>
                <w:rFonts w:ascii="Arial" w:eastAsia="Times New Roman" w:hAnsi="Arial" w:cs="Arial"/>
                <w:color w:val="000000"/>
                <w:sz w:val="20"/>
                <w:szCs w:val="20"/>
                <w:lang w:val="en-US" w:eastAsia="pt-BR"/>
              </w:rPr>
              <w:t>PRO;</w:t>
            </w:r>
          </w:p>
          <w:p w14:paraId="022FF57B" w14:textId="77777777" w:rsidR="0051027F" w:rsidRDefault="0051027F" w:rsidP="00C75139">
            <w:pPr>
              <w:spacing w:after="20" w:line="240" w:lineRule="auto"/>
              <w:rPr>
                <w:rFonts w:ascii="Arial" w:eastAsia="Times New Roman" w:hAnsi="Arial" w:cs="Arial"/>
                <w:color w:val="000000"/>
                <w:sz w:val="20"/>
                <w:szCs w:val="20"/>
                <w:lang w:val="en-US" w:eastAsia="pt-BR"/>
              </w:rPr>
            </w:pPr>
            <w:r>
              <w:rPr>
                <w:rFonts w:ascii="Arial" w:eastAsia="Times New Roman" w:hAnsi="Arial" w:cs="Arial"/>
                <w:color w:val="000000"/>
                <w:sz w:val="20"/>
                <w:szCs w:val="20"/>
                <w:lang w:val="en-US" w:eastAsia="pt-BR"/>
              </w:rPr>
              <w:t>AMP;</w:t>
            </w:r>
          </w:p>
          <w:p w14:paraId="7C674B0D" w14:textId="77777777" w:rsidR="0051027F" w:rsidRDefault="0051027F" w:rsidP="00C75139">
            <w:pPr>
              <w:spacing w:after="20" w:line="240" w:lineRule="auto"/>
              <w:rPr>
                <w:rFonts w:ascii="Arial" w:eastAsia="Times New Roman" w:hAnsi="Arial" w:cs="Arial"/>
                <w:color w:val="000000"/>
                <w:sz w:val="20"/>
                <w:szCs w:val="20"/>
                <w:lang w:val="en-US" w:eastAsia="pt-BR"/>
              </w:rPr>
            </w:pPr>
            <w:r>
              <w:rPr>
                <w:rFonts w:ascii="Arial" w:eastAsia="Times New Roman" w:hAnsi="Arial" w:cs="Arial"/>
                <w:color w:val="000000"/>
                <w:sz w:val="20"/>
                <w:szCs w:val="20"/>
                <w:lang w:val="en-US" w:eastAsia="pt-BR"/>
              </w:rPr>
              <w:t>DSP;</w:t>
            </w:r>
          </w:p>
          <w:p w14:paraId="0C78A19C" w14:textId="77777777" w:rsidR="0051027F" w:rsidRDefault="0051027F" w:rsidP="00C75139">
            <w:pPr>
              <w:spacing w:after="20" w:line="240" w:lineRule="auto"/>
              <w:rPr>
                <w:rFonts w:ascii="Arial" w:eastAsia="Times New Roman" w:hAnsi="Arial" w:cs="Arial"/>
                <w:color w:val="000000"/>
                <w:sz w:val="20"/>
                <w:szCs w:val="20"/>
                <w:lang w:val="en-US" w:eastAsia="pt-BR"/>
              </w:rPr>
            </w:pPr>
            <w:r>
              <w:rPr>
                <w:rFonts w:ascii="Arial" w:eastAsia="Times New Roman" w:hAnsi="Arial" w:cs="Arial"/>
                <w:color w:val="000000"/>
                <w:sz w:val="20"/>
                <w:szCs w:val="20"/>
                <w:lang w:val="en-US" w:eastAsia="pt-BR"/>
              </w:rPr>
              <w:t>REC;</w:t>
            </w:r>
          </w:p>
          <w:p w14:paraId="4A1B1797" w14:textId="77777777" w:rsidR="0051027F" w:rsidRDefault="0051027F" w:rsidP="00C75139">
            <w:pPr>
              <w:spacing w:after="20" w:line="240" w:lineRule="auto"/>
              <w:rPr>
                <w:rFonts w:ascii="Arial" w:eastAsia="Times New Roman" w:hAnsi="Arial" w:cs="Arial"/>
                <w:color w:val="000000"/>
                <w:sz w:val="20"/>
                <w:szCs w:val="20"/>
                <w:lang w:val="en-US" w:eastAsia="pt-BR"/>
              </w:rPr>
            </w:pPr>
            <w:r>
              <w:rPr>
                <w:rFonts w:ascii="Arial" w:eastAsia="Times New Roman" w:hAnsi="Arial" w:cs="Arial"/>
                <w:color w:val="000000"/>
                <w:sz w:val="20"/>
                <w:szCs w:val="20"/>
                <w:lang w:val="en-US" w:eastAsia="pt-BR"/>
              </w:rPr>
              <w:t>MTFIS;</w:t>
            </w:r>
          </w:p>
          <w:p w14:paraId="12CE8631" w14:textId="77777777" w:rsidR="0051027F" w:rsidRDefault="0051027F" w:rsidP="00C75139">
            <w:pPr>
              <w:spacing w:after="20" w:line="240" w:lineRule="auto"/>
              <w:rPr>
                <w:rFonts w:ascii="Arial" w:eastAsia="Times New Roman" w:hAnsi="Arial" w:cs="Arial"/>
                <w:color w:val="000000"/>
                <w:sz w:val="20"/>
                <w:szCs w:val="20"/>
                <w:lang w:val="en-US" w:eastAsia="pt-BR"/>
              </w:rPr>
            </w:pPr>
            <w:r>
              <w:rPr>
                <w:rFonts w:ascii="Arial" w:eastAsia="Times New Roman" w:hAnsi="Arial" w:cs="Arial"/>
                <w:color w:val="000000"/>
                <w:sz w:val="20"/>
                <w:szCs w:val="20"/>
                <w:lang w:val="en-US" w:eastAsia="pt-BR"/>
              </w:rPr>
              <w:t>RFIS;</w:t>
            </w:r>
          </w:p>
          <w:p w14:paraId="2601DD55" w14:textId="77777777" w:rsidR="0051027F" w:rsidRDefault="0051027F" w:rsidP="00C75139">
            <w:pPr>
              <w:spacing w:after="20" w:line="240" w:lineRule="auto"/>
              <w:rPr>
                <w:rFonts w:ascii="Arial" w:eastAsia="Times New Roman" w:hAnsi="Arial" w:cs="Arial"/>
                <w:color w:val="000000"/>
                <w:sz w:val="20"/>
                <w:szCs w:val="20"/>
                <w:lang w:val="en-US" w:eastAsia="pt-BR"/>
              </w:rPr>
            </w:pPr>
            <w:r>
              <w:rPr>
                <w:rFonts w:ascii="Arial" w:eastAsia="Times New Roman" w:hAnsi="Arial" w:cs="Arial"/>
                <w:color w:val="000000"/>
                <w:sz w:val="20"/>
                <w:szCs w:val="20"/>
                <w:lang w:val="en-US" w:eastAsia="pt-BR"/>
              </w:rPr>
              <w:t>MTBIARREC;</w:t>
            </w:r>
          </w:p>
          <w:p w14:paraId="76F40A1A" w14:textId="77777777" w:rsidR="0051027F" w:rsidRPr="00091B6F" w:rsidRDefault="0051027F" w:rsidP="00C75139">
            <w:pPr>
              <w:spacing w:after="20"/>
              <w:rPr>
                <w:rFonts w:ascii="Arial" w:eastAsia="Times New Roman" w:hAnsi="Arial" w:cs="Arial"/>
                <w:color w:val="000000"/>
                <w:sz w:val="20"/>
                <w:szCs w:val="20"/>
                <w:lang w:val="en-US" w:eastAsia="pt-BR"/>
              </w:rPr>
            </w:pPr>
            <w:r>
              <w:rPr>
                <w:rFonts w:ascii="Arial" w:eastAsia="Times New Roman" w:hAnsi="Arial" w:cs="Arial"/>
                <w:color w:val="000000"/>
                <w:sz w:val="20"/>
                <w:szCs w:val="20"/>
                <w:lang w:val="en-US" w:eastAsia="pt-BR"/>
              </w:rPr>
              <w:t>CONSID.</w:t>
            </w:r>
          </w:p>
        </w:tc>
      </w:tr>
      <w:tr w:rsidR="001F2E3C" w:rsidRPr="00BB2B85" w14:paraId="0C60F75B" w14:textId="77777777" w:rsidTr="00EC17A4">
        <w:trPr>
          <w:trHeight w:val="570"/>
        </w:trPr>
        <w:tc>
          <w:tcPr>
            <w:tcW w:w="669" w:type="dxa"/>
          </w:tcPr>
          <w:p w14:paraId="271B1A81" w14:textId="77777777" w:rsidR="001F2E3C" w:rsidRPr="00EB18A4" w:rsidRDefault="001F2E3C" w:rsidP="001F2E3C">
            <w:pPr>
              <w:pStyle w:val="PargrafodaLista"/>
              <w:numPr>
                <w:ilvl w:val="0"/>
                <w:numId w:val="159"/>
              </w:numPr>
              <w:spacing w:after="0"/>
              <w:jc w:val="center"/>
              <w:rPr>
                <w:rFonts w:ascii="Arial" w:eastAsia="Times New Roman" w:hAnsi="Arial" w:cs="Arial"/>
                <w:color w:val="000000"/>
                <w:sz w:val="20"/>
                <w:szCs w:val="20"/>
                <w:lang w:eastAsia="pt-BR"/>
              </w:rPr>
            </w:pPr>
          </w:p>
        </w:tc>
        <w:tc>
          <w:tcPr>
            <w:tcW w:w="2784" w:type="dxa"/>
          </w:tcPr>
          <w:p w14:paraId="55D49F81" w14:textId="5D204A46" w:rsidR="001F2E3C" w:rsidRPr="00C961D1" w:rsidRDefault="001F2E3C" w:rsidP="001F2E3C">
            <w:pPr>
              <w:spacing w:after="0"/>
              <w:rPr>
                <w:rFonts w:ascii="Arial" w:eastAsia="Times New Roman" w:hAnsi="Arial" w:cs="Arial"/>
                <w:b/>
                <w:i/>
                <w:color w:val="000000"/>
                <w:sz w:val="20"/>
                <w:szCs w:val="20"/>
                <w:lang w:eastAsia="pt-BR"/>
              </w:rPr>
            </w:pPr>
            <w:proofErr w:type="spellStart"/>
            <w:r w:rsidRPr="00277A15">
              <w:rPr>
                <w:rFonts w:ascii="Arial" w:eastAsia="Times New Roman" w:hAnsi="Arial" w:cs="Arial"/>
                <w:b/>
                <w:i/>
                <w:color w:val="000000"/>
                <w:sz w:val="20"/>
                <w:szCs w:val="20"/>
                <w:lang w:eastAsia="pt-BR"/>
              </w:rPr>
              <w:t>exercicioReferencia</w:t>
            </w:r>
            <w:r>
              <w:rPr>
                <w:rFonts w:ascii="Arial" w:eastAsia="Times New Roman" w:hAnsi="Arial" w:cs="Arial"/>
                <w:b/>
                <w:i/>
                <w:color w:val="000000"/>
                <w:sz w:val="20"/>
                <w:szCs w:val="20"/>
                <w:lang w:eastAsia="pt-BR"/>
              </w:rPr>
              <w:t>Consid</w:t>
            </w:r>
            <w:proofErr w:type="spellEnd"/>
          </w:p>
        </w:tc>
        <w:tc>
          <w:tcPr>
            <w:tcW w:w="1826" w:type="dxa"/>
          </w:tcPr>
          <w:p w14:paraId="58F7ED21" w14:textId="3ACE49E7" w:rsidR="001F2E3C" w:rsidRDefault="001F2E3C" w:rsidP="001F2E3C">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Exercício de referência do </w:t>
            </w:r>
            <w:r>
              <w:rPr>
                <w:rFonts w:ascii="Arial" w:eastAsia="Times New Roman" w:hAnsi="Arial" w:cs="Arial"/>
                <w:color w:val="000000"/>
                <w:sz w:val="20"/>
                <w:szCs w:val="20"/>
                <w:lang w:eastAsia="pt-BR"/>
              </w:rPr>
              <w:lastRenderedPageBreak/>
              <w:t>arquivo</w:t>
            </w:r>
            <w:r w:rsidRPr="00B63366">
              <w:rPr>
                <w:rFonts w:ascii="Arial" w:eastAsia="Times New Roman" w:hAnsi="Arial" w:cs="Arial"/>
                <w:color w:val="000000"/>
                <w:sz w:val="20"/>
                <w:szCs w:val="20"/>
                <w:lang w:eastAsia="pt-BR"/>
              </w:rPr>
              <w:t xml:space="preserve"> </w:t>
            </w:r>
            <w:r>
              <w:rPr>
                <w:rFonts w:ascii="Arial" w:eastAsia="Times New Roman" w:hAnsi="Arial" w:cs="Arial"/>
                <w:color w:val="000000"/>
                <w:sz w:val="20"/>
                <w:szCs w:val="20"/>
                <w:lang w:eastAsia="pt-BR"/>
              </w:rPr>
              <w:t>a que se refere a consideração</w:t>
            </w:r>
          </w:p>
        </w:tc>
        <w:tc>
          <w:tcPr>
            <w:tcW w:w="1358" w:type="dxa"/>
          </w:tcPr>
          <w:p w14:paraId="3A50FFF4" w14:textId="16F60108" w:rsidR="001F2E3C" w:rsidRPr="00EB18A4" w:rsidRDefault="001F2E3C" w:rsidP="001F2E3C">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lastRenderedPageBreak/>
              <w:t>Sempre 4</w:t>
            </w:r>
          </w:p>
        </w:tc>
        <w:tc>
          <w:tcPr>
            <w:tcW w:w="1120" w:type="dxa"/>
          </w:tcPr>
          <w:p w14:paraId="5077FBDF" w14:textId="769248C6" w:rsidR="001F2E3C" w:rsidRPr="00EB18A4" w:rsidRDefault="001F2E3C" w:rsidP="001F2E3C">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Inteiro</w:t>
            </w:r>
          </w:p>
        </w:tc>
        <w:tc>
          <w:tcPr>
            <w:tcW w:w="1404" w:type="dxa"/>
          </w:tcPr>
          <w:p w14:paraId="260677C0" w14:textId="64FECEF6" w:rsidR="001F2E3C" w:rsidRPr="00EB18A4" w:rsidRDefault="001F2E3C" w:rsidP="001F2E3C">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Sim</w:t>
            </w:r>
          </w:p>
        </w:tc>
        <w:tc>
          <w:tcPr>
            <w:tcW w:w="5057" w:type="dxa"/>
          </w:tcPr>
          <w:p w14:paraId="612CBD24" w14:textId="1E569719" w:rsidR="001F2E3C" w:rsidRPr="00043623" w:rsidRDefault="001F2E3C" w:rsidP="001F2E3C">
            <w:pPr>
              <w:spacing w:after="2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Exercício de referência do arquivo</w:t>
            </w:r>
            <w:r w:rsidRPr="00B63366">
              <w:rPr>
                <w:rFonts w:ascii="Arial" w:eastAsia="Times New Roman" w:hAnsi="Arial" w:cs="Arial"/>
                <w:color w:val="000000"/>
                <w:sz w:val="20"/>
                <w:szCs w:val="20"/>
                <w:lang w:eastAsia="pt-BR"/>
              </w:rPr>
              <w:t xml:space="preserve"> </w:t>
            </w:r>
            <w:r>
              <w:rPr>
                <w:rFonts w:ascii="Arial" w:eastAsia="Times New Roman" w:hAnsi="Arial" w:cs="Arial"/>
                <w:color w:val="000000"/>
                <w:sz w:val="20"/>
                <w:szCs w:val="20"/>
                <w:lang w:eastAsia="pt-BR"/>
              </w:rPr>
              <w:t>a que se refere a consideração</w:t>
            </w:r>
            <w:r w:rsidRPr="00B63366">
              <w:rPr>
                <w:rFonts w:ascii="Arial" w:eastAsia="Times New Roman" w:hAnsi="Arial" w:cs="Arial"/>
                <w:color w:val="000000"/>
                <w:sz w:val="20"/>
                <w:szCs w:val="20"/>
                <w:lang w:eastAsia="pt-BR"/>
              </w:rPr>
              <w:t>. Formatação: “</w:t>
            </w:r>
            <w:proofErr w:type="spellStart"/>
            <w:r w:rsidRPr="00B63366">
              <w:rPr>
                <w:rFonts w:ascii="Arial" w:eastAsia="Times New Roman" w:hAnsi="Arial" w:cs="Arial"/>
                <w:color w:val="000000"/>
                <w:sz w:val="20"/>
                <w:szCs w:val="20"/>
                <w:lang w:eastAsia="pt-BR"/>
              </w:rPr>
              <w:t>aaaa</w:t>
            </w:r>
            <w:proofErr w:type="spellEnd"/>
            <w:r w:rsidRPr="00B63366">
              <w:rPr>
                <w:rFonts w:ascii="Arial" w:eastAsia="Times New Roman" w:hAnsi="Arial" w:cs="Arial"/>
                <w:color w:val="000000"/>
                <w:sz w:val="20"/>
                <w:szCs w:val="20"/>
                <w:lang w:eastAsia="pt-BR"/>
              </w:rPr>
              <w:t>”.</w:t>
            </w:r>
          </w:p>
        </w:tc>
      </w:tr>
      <w:tr w:rsidR="0051027F" w:rsidRPr="00EB18A4" w14:paraId="122FD9CA" w14:textId="77777777" w:rsidTr="00EC17A4">
        <w:trPr>
          <w:trHeight w:val="570"/>
        </w:trPr>
        <w:tc>
          <w:tcPr>
            <w:tcW w:w="669" w:type="dxa"/>
          </w:tcPr>
          <w:p w14:paraId="780E4B04" w14:textId="317ABE72" w:rsidR="0051027F" w:rsidRPr="00091B6F" w:rsidRDefault="0051027F" w:rsidP="00C75139">
            <w:pPr>
              <w:pStyle w:val="PargrafodaLista"/>
              <w:numPr>
                <w:ilvl w:val="0"/>
                <w:numId w:val="159"/>
              </w:numPr>
              <w:spacing w:after="0"/>
              <w:jc w:val="center"/>
              <w:rPr>
                <w:rFonts w:ascii="Arial" w:eastAsia="Times New Roman" w:hAnsi="Arial" w:cs="Arial"/>
                <w:color w:val="000000"/>
                <w:sz w:val="20"/>
                <w:szCs w:val="20"/>
                <w:lang w:val="en-US" w:eastAsia="pt-BR"/>
              </w:rPr>
            </w:pPr>
          </w:p>
        </w:tc>
        <w:tc>
          <w:tcPr>
            <w:tcW w:w="2784" w:type="dxa"/>
          </w:tcPr>
          <w:p w14:paraId="5760CFE3" w14:textId="77777777" w:rsidR="0051027F" w:rsidRPr="00EB18A4" w:rsidRDefault="0051027F" w:rsidP="00C75139">
            <w:pPr>
              <w:spacing w:after="0"/>
              <w:rPr>
                <w:rFonts w:ascii="Arial" w:eastAsia="Times New Roman" w:hAnsi="Arial" w:cs="Arial"/>
                <w:color w:val="000000"/>
                <w:sz w:val="20"/>
                <w:szCs w:val="20"/>
                <w:lang w:eastAsia="pt-BR"/>
              </w:rPr>
            </w:pPr>
            <w:proofErr w:type="spellStart"/>
            <w:r>
              <w:rPr>
                <w:rFonts w:ascii="Arial" w:eastAsia="Times New Roman" w:hAnsi="Arial" w:cs="Arial"/>
                <w:color w:val="000000"/>
                <w:sz w:val="20"/>
                <w:szCs w:val="20"/>
                <w:lang w:eastAsia="pt-BR"/>
              </w:rPr>
              <w:t>consideracoes</w:t>
            </w:r>
            <w:proofErr w:type="spellEnd"/>
          </w:p>
        </w:tc>
        <w:tc>
          <w:tcPr>
            <w:tcW w:w="1826" w:type="dxa"/>
          </w:tcPr>
          <w:p w14:paraId="381425FC" w14:textId="77777777" w:rsidR="0051027F" w:rsidRPr="00EB18A4" w:rsidRDefault="0051027F" w:rsidP="00C75139">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Considerações ou Informações complementares</w:t>
            </w:r>
          </w:p>
        </w:tc>
        <w:tc>
          <w:tcPr>
            <w:tcW w:w="1358" w:type="dxa"/>
          </w:tcPr>
          <w:p w14:paraId="78020B50" w14:textId="77777777" w:rsidR="0051027F" w:rsidRPr="00EB18A4" w:rsidRDefault="0051027F" w:rsidP="00C75139">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3000</w:t>
            </w:r>
          </w:p>
        </w:tc>
        <w:tc>
          <w:tcPr>
            <w:tcW w:w="1120" w:type="dxa"/>
          </w:tcPr>
          <w:p w14:paraId="0178E2F1" w14:textId="77777777" w:rsidR="0051027F" w:rsidRPr="00EB18A4" w:rsidRDefault="0051027F" w:rsidP="00C75139">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Texto</w:t>
            </w:r>
          </w:p>
        </w:tc>
        <w:tc>
          <w:tcPr>
            <w:tcW w:w="1404" w:type="dxa"/>
          </w:tcPr>
          <w:p w14:paraId="15A6FA2A" w14:textId="77777777" w:rsidR="0051027F" w:rsidRPr="00EB18A4" w:rsidRDefault="0051027F" w:rsidP="00C75139">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Sim</w:t>
            </w:r>
          </w:p>
        </w:tc>
        <w:tc>
          <w:tcPr>
            <w:tcW w:w="5057" w:type="dxa"/>
          </w:tcPr>
          <w:p w14:paraId="41D7E318" w14:textId="77777777" w:rsidR="0051027F" w:rsidRPr="00EB18A4" w:rsidRDefault="0051027F" w:rsidP="00C75139">
            <w:pPr>
              <w:spacing w:after="24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Considerações ou Informações complementares.</w:t>
            </w:r>
          </w:p>
        </w:tc>
      </w:tr>
    </w:tbl>
    <w:p w14:paraId="50C2CFE2" w14:textId="77777777" w:rsidR="0051027F" w:rsidRDefault="0051027F" w:rsidP="0051027F"/>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2"/>
        <w:gridCol w:w="2101"/>
        <w:gridCol w:w="1952"/>
        <w:gridCol w:w="1405"/>
        <w:gridCol w:w="1136"/>
        <w:gridCol w:w="1413"/>
        <w:gridCol w:w="5313"/>
      </w:tblGrid>
      <w:tr w:rsidR="0051027F" w:rsidRPr="00F355C8" w14:paraId="1554C5A9" w14:textId="77777777" w:rsidTr="00C75139">
        <w:trPr>
          <w:trHeight w:val="300"/>
        </w:trPr>
        <w:tc>
          <w:tcPr>
            <w:tcW w:w="14220" w:type="dxa"/>
            <w:gridSpan w:val="7"/>
            <w:tcBorders>
              <w:top w:val="single" w:sz="4" w:space="0" w:color="000000"/>
              <w:left w:val="single" w:sz="4" w:space="0" w:color="000000"/>
              <w:bottom w:val="single" w:sz="4" w:space="0" w:color="000000"/>
              <w:right w:val="single" w:sz="4" w:space="0" w:color="000000"/>
            </w:tcBorders>
            <w:hideMark/>
          </w:tcPr>
          <w:p w14:paraId="5CADDF1A" w14:textId="77777777" w:rsidR="0051027F" w:rsidRPr="00F355C8" w:rsidRDefault="0051027F" w:rsidP="00C75139">
            <w:pPr>
              <w:spacing w:after="0"/>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99</w:t>
            </w:r>
            <w:r w:rsidRPr="00B819D4">
              <w:rPr>
                <w:rFonts w:ascii="Arial" w:eastAsia="Times New Roman" w:hAnsi="Arial" w:cs="Arial"/>
                <w:b/>
                <w:bCs/>
                <w:color w:val="000000"/>
                <w:sz w:val="20"/>
                <w:szCs w:val="20"/>
                <w:lang w:eastAsia="pt-BR"/>
              </w:rPr>
              <w:t xml:space="preserve"> – </w:t>
            </w:r>
            <w:r>
              <w:rPr>
                <w:rFonts w:ascii="Arial" w:eastAsia="Times New Roman" w:hAnsi="Arial" w:cs="Arial"/>
                <w:b/>
                <w:bCs/>
                <w:color w:val="000000"/>
                <w:sz w:val="20"/>
                <w:szCs w:val="20"/>
                <w:lang w:eastAsia="pt-BR"/>
              </w:rPr>
              <w:t>Declaração de Inexistência de Informações</w:t>
            </w:r>
          </w:p>
        </w:tc>
      </w:tr>
      <w:tr w:rsidR="0051027F" w:rsidRPr="00B819D4" w14:paraId="6CA89A45" w14:textId="77777777" w:rsidTr="00C75139">
        <w:trPr>
          <w:trHeight w:val="300"/>
        </w:trPr>
        <w:tc>
          <w:tcPr>
            <w:tcW w:w="14220" w:type="dxa"/>
            <w:gridSpan w:val="7"/>
            <w:tcBorders>
              <w:top w:val="single" w:sz="4" w:space="0" w:color="000000"/>
              <w:left w:val="single" w:sz="4" w:space="0" w:color="000000"/>
              <w:bottom w:val="single" w:sz="4" w:space="0" w:color="000000"/>
              <w:right w:val="single" w:sz="4" w:space="0" w:color="000000"/>
            </w:tcBorders>
            <w:hideMark/>
          </w:tcPr>
          <w:p w14:paraId="702F965E" w14:textId="77777777" w:rsidR="0051027F" w:rsidRPr="00B819D4" w:rsidRDefault="0051027F" w:rsidP="00C75139">
            <w:pPr>
              <w:spacing w:after="0"/>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 xml:space="preserve">Campos que determinam a chave do registro: </w:t>
            </w:r>
            <w:proofErr w:type="spellStart"/>
            <w:r>
              <w:rPr>
                <w:rFonts w:ascii="Arial" w:eastAsia="Times New Roman" w:hAnsi="Arial" w:cs="Arial"/>
                <w:b/>
                <w:bCs/>
                <w:i/>
                <w:color w:val="000000"/>
                <w:sz w:val="20"/>
                <w:szCs w:val="20"/>
                <w:lang w:eastAsia="pt-BR"/>
              </w:rPr>
              <w:t>tipoRegistro</w:t>
            </w:r>
            <w:proofErr w:type="spellEnd"/>
          </w:p>
        </w:tc>
      </w:tr>
      <w:tr w:rsidR="0051027F" w:rsidRPr="00B819D4" w14:paraId="1065050F" w14:textId="77777777" w:rsidTr="00C75139">
        <w:trPr>
          <w:trHeight w:val="300"/>
        </w:trPr>
        <w:tc>
          <w:tcPr>
            <w:tcW w:w="675" w:type="dxa"/>
            <w:hideMark/>
          </w:tcPr>
          <w:p w14:paraId="1B33284E" w14:textId="77777777" w:rsidR="0051027F" w:rsidRPr="00B819D4" w:rsidRDefault="0051027F" w:rsidP="00C75139">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seq.</w:t>
            </w:r>
          </w:p>
        </w:tc>
        <w:tc>
          <w:tcPr>
            <w:tcW w:w="2130" w:type="dxa"/>
            <w:hideMark/>
          </w:tcPr>
          <w:p w14:paraId="149DE6B8" w14:textId="77777777" w:rsidR="0051027F" w:rsidRPr="00B819D4" w:rsidRDefault="0051027F" w:rsidP="00C75139">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Nome do Campo</w:t>
            </w:r>
          </w:p>
        </w:tc>
        <w:tc>
          <w:tcPr>
            <w:tcW w:w="1983" w:type="dxa"/>
            <w:hideMark/>
          </w:tcPr>
          <w:p w14:paraId="08A8E508" w14:textId="77777777" w:rsidR="0051027F" w:rsidRPr="00B819D4" w:rsidRDefault="0051027F" w:rsidP="00C75139">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Descrição</w:t>
            </w:r>
          </w:p>
        </w:tc>
        <w:tc>
          <w:tcPr>
            <w:tcW w:w="1417" w:type="dxa"/>
            <w:hideMark/>
          </w:tcPr>
          <w:p w14:paraId="5267229F" w14:textId="77777777" w:rsidR="0051027F" w:rsidRPr="00B819D4" w:rsidRDefault="0051027F" w:rsidP="00C75139">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Tamanho máximo</w:t>
            </w:r>
          </w:p>
        </w:tc>
        <w:tc>
          <w:tcPr>
            <w:tcW w:w="1141" w:type="dxa"/>
            <w:hideMark/>
          </w:tcPr>
          <w:p w14:paraId="59A808E0" w14:textId="77777777" w:rsidR="0051027F" w:rsidRPr="00B819D4" w:rsidRDefault="0051027F" w:rsidP="00C75139">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Formato</w:t>
            </w:r>
          </w:p>
        </w:tc>
        <w:tc>
          <w:tcPr>
            <w:tcW w:w="1417" w:type="dxa"/>
            <w:hideMark/>
          </w:tcPr>
          <w:p w14:paraId="1E694E6C" w14:textId="77777777" w:rsidR="0051027F" w:rsidRPr="00B819D4" w:rsidRDefault="0051027F" w:rsidP="00C75139">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Obrigatório</w:t>
            </w:r>
          </w:p>
        </w:tc>
        <w:tc>
          <w:tcPr>
            <w:tcW w:w="5457" w:type="dxa"/>
            <w:hideMark/>
          </w:tcPr>
          <w:p w14:paraId="48F23EEE" w14:textId="77777777" w:rsidR="0051027F" w:rsidRPr="00B819D4" w:rsidRDefault="0051027F" w:rsidP="00C75139">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Conteúdo</w:t>
            </w:r>
          </w:p>
        </w:tc>
      </w:tr>
      <w:tr w:rsidR="0051027F" w:rsidRPr="00B819D4" w14:paraId="4017D960" w14:textId="77777777" w:rsidTr="00C75139">
        <w:trPr>
          <w:trHeight w:val="339"/>
        </w:trPr>
        <w:tc>
          <w:tcPr>
            <w:tcW w:w="675" w:type="dxa"/>
            <w:hideMark/>
          </w:tcPr>
          <w:p w14:paraId="0E7FC6B3" w14:textId="77777777" w:rsidR="0051027F" w:rsidRPr="00B819D4" w:rsidRDefault="0051027F" w:rsidP="00C75139">
            <w:pPr>
              <w:pStyle w:val="PargrafodaLista"/>
              <w:numPr>
                <w:ilvl w:val="0"/>
                <w:numId w:val="197"/>
              </w:numPr>
              <w:spacing w:after="0"/>
              <w:rPr>
                <w:rFonts w:ascii="Arial" w:eastAsia="Times New Roman" w:hAnsi="Arial" w:cs="Arial"/>
                <w:color w:val="000000"/>
                <w:sz w:val="20"/>
                <w:szCs w:val="20"/>
                <w:lang w:eastAsia="pt-BR"/>
              </w:rPr>
            </w:pPr>
          </w:p>
        </w:tc>
        <w:tc>
          <w:tcPr>
            <w:tcW w:w="2130" w:type="dxa"/>
            <w:hideMark/>
          </w:tcPr>
          <w:p w14:paraId="56F687FC" w14:textId="77777777" w:rsidR="0051027F" w:rsidRPr="00B819D4" w:rsidRDefault="0051027F" w:rsidP="00C75139">
            <w:pPr>
              <w:spacing w:after="0"/>
              <w:rPr>
                <w:rFonts w:ascii="Arial" w:eastAsia="Times New Roman" w:hAnsi="Arial" w:cs="Arial"/>
                <w:b/>
                <w:i/>
                <w:color w:val="000000"/>
                <w:sz w:val="20"/>
                <w:szCs w:val="20"/>
                <w:lang w:eastAsia="pt-BR"/>
              </w:rPr>
            </w:pPr>
            <w:proofErr w:type="spellStart"/>
            <w:r w:rsidRPr="00B819D4">
              <w:rPr>
                <w:rFonts w:ascii="Arial" w:eastAsia="Times New Roman" w:hAnsi="Arial" w:cs="Arial"/>
                <w:b/>
                <w:i/>
                <w:color w:val="000000"/>
                <w:sz w:val="20"/>
                <w:szCs w:val="20"/>
                <w:lang w:eastAsia="pt-BR"/>
              </w:rPr>
              <w:t>tipoRegistro</w:t>
            </w:r>
            <w:proofErr w:type="spellEnd"/>
          </w:p>
        </w:tc>
        <w:tc>
          <w:tcPr>
            <w:tcW w:w="1983" w:type="dxa"/>
            <w:hideMark/>
          </w:tcPr>
          <w:p w14:paraId="4ACBA8E9" w14:textId="77777777" w:rsidR="0051027F" w:rsidRPr="00B819D4" w:rsidRDefault="0051027F" w:rsidP="00C75139">
            <w:pPr>
              <w:spacing w:after="0"/>
              <w:rPr>
                <w:rFonts w:ascii="Arial" w:eastAsia="Times New Roman" w:hAnsi="Arial" w:cs="Arial"/>
                <w:color w:val="000000"/>
                <w:sz w:val="20"/>
                <w:szCs w:val="20"/>
                <w:lang w:eastAsia="pt-BR"/>
              </w:rPr>
            </w:pPr>
            <w:r w:rsidRPr="00B819D4">
              <w:rPr>
                <w:rFonts w:ascii="Arial" w:eastAsia="Times New Roman" w:hAnsi="Arial" w:cs="Arial"/>
                <w:color w:val="000000"/>
                <w:sz w:val="20"/>
                <w:szCs w:val="20"/>
                <w:lang w:eastAsia="pt-BR"/>
              </w:rPr>
              <w:t>Tipo do registro</w:t>
            </w:r>
          </w:p>
        </w:tc>
        <w:tc>
          <w:tcPr>
            <w:tcW w:w="1417" w:type="dxa"/>
            <w:hideMark/>
          </w:tcPr>
          <w:p w14:paraId="021BCEBC" w14:textId="77777777" w:rsidR="0051027F" w:rsidRPr="00B819D4" w:rsidRDefault="0051027F" w:rsidP="00C75139">
            <w:pPr>
              <w:spacing w:after="0"/>
              <w:rPr>
                <w:rFonts w:ascii="Arial" w:eastAsia="Times New Roman" w:hAnsi="Arial" w:cs="Arial"/>
                <w:color w:val="000000"/>
                <w:sz w:val="20"/>
                <w:szCs w:val="20"/>
                <w:lang w:eastAsia="pt-BR"/>
              </w:rPr>
            </w:pPr>
            <w:r w:rsidRPr="00B819D4">
              <w:rPr>
                <w:rFonts w:ascii="Arial" w:eastAsia="Times New Roman" w:hAnsi="Arial" w:cs="Arial"/>
                <w:color w:val="000000"/>
                <w:sz w:val="20"/>
                <w:szCs w:val="20"/>
                <w:lang w:eastAsia="pt-BR"/>
              </w:rPr>
              <w:t>Sempre 2</w:t>
            </w:r>
          </w:p>
        </w:tc>
        <w:tc>
          <w:tcPr>
            <w:tcW w:w="1141" w:type="dxa"/>
            <w:hideMark/>
          </w:tcPr>
          <w:p w14:paraId="7FD6BED6" w14:textId="77777777" w:rsidR="0051027F" w:rsidRPr="00B819D4" w:rsidRDefault="0051027F" w:rsidP="00C75139">
            <w:pPr>
              <w:spacing w:after="0"/>
              <w:rPr>
                <w:rFonts w:ascii="Arial" w:eastAsia="Times New Roman" w:hAnsi="Arial" w:cs="Arial"/>
                <w:color w:val="000000"/>
                <w:sz w:val="20"/>
                <w:szCs w:val="20"/>
                <w:lang w:eastAsia="pt-BR"/>
              </w:rPr>
            </w:pPr>
            <w:r w:rsidRPr="00B819D4">
              <w:rPr>
                <w:rFonts w:ascii="Arial" w:eastAsia="Times New Roman" w:hAnsi="Arial" w:cs="Arial"/>
                <w:color w:val="000000"/>
                <w:sz w:val="20"/>
                <w:szCs w:val="20"/>
                <w:lang w:eastAsia="pt-BR"/>
              </w:rPr>
              <w:t>Inteiro</w:t>
            </w:r>
          </w:p>
        </w:tc>
        <w:tc>
          <w:tcPr>
            <w:tcW w:w="1417" w:type="dxa"/>
            <w:hideMark/>
          </w:tcPr>
          <w:p w14:paraId="6C640EF4" w14:textId="77777777" w:rsidR="0051027F" w:rsidRPr="00B819D4" w:rsidRDefault="0051027F" w:rsidP="00C75139">
            <w:pPr>
              <w:spacing w:after="0"/>
              <w:rPr>
                <w:rFonts w:ascii="Arial" w:eastAsia="Times New Roman" w:hAnsi="Arial" w:cs="Arial"/>
                <w:color w:val="000000"/>
                <w:sz w:val="20"/>
                <w:szCs w:val="20"/>
                <w:lang w:eastAsia="pt-BR"/>
              </w:rPr>
            </w:pPr>
            <w:r w:rsidRPr="00B819D4">
              <w:rPr>
                <w:rFonts w:ascii="Arial" w:eastAsia="Times New Roman" w:hAnsi="Arial" w:cs="Arial"/>
                <w:color w:val="000000"/>
                <w:sz w:val="20"/>
                <w:szCs w:val="20"/>
                <w:lang w:eastAsia="pt-BR"/>
              </w:rPr>
              <w:t>Sim</w:t>
            </w:r>
          </w:p>
        </w:tc>
        <w:tc>
          <w:tcPr>
            <w:tcW w:w="5457" w:type="dxa"/>
            <w:hideMark/>
          </w:tcPr>
          <w:p w14:paraId="559E971B" w14:textId="77777777" w:rsidR="0051027F" w:rsidRPr="00B819D4" w:rsidRDefault="0051027F" w:rsidP="00C75139">
            <w:pPr>
              <w:spacing w:after="0"/>
              <w:rPr>
                <w:rFonts w:ascii="Arial" w:eastAsia="Times New Roman" w:hAnsi="Arial" w:cs="Arial"/>
                <w:color w:val="000000"/>
                <w:sz w:val="20"/>
                <w:szCs w:val="20"/>
                <w:lang w:eastAsia="pt-BR"/>
              </w:rPr>
            </w:pPr>
            <w:r w:rsidRPr="0004296B">
              <w:rPr>
                <w:rFonts w:ascii="Arial" w:eastAsia="Times New Roman" w:hAnsi="Arial" w:cs="Arial"/>
                <w:color w:val="000000"/>
                <w:sz w:val="20"/>
                <w:szCs w:val="20"/>
                <w:lang w:eastAsia="pt-BR"/>
              </w:rPr>
              <w:t>99 - Declaro qu</w:t>
            </w:r>
            <w:r>
              <w:rPr>
                <w:rFonts w:ascii="Arial" w:eastAsia="Times New Roman" w:hAnsi="Arial" w:cs="Arial"/>
                <w:color w:val="000000"/>
                <w:sz w:val="20"/>
                <w:szCs w:val="20"/>
                <w:lang w:eastAsia="pt-BR"/>
              </w:rPr>
              <w:t xml:space="preserve">e no mês desta remessa não há informações </w:t>
            </w:r>
            <w:r w:rsidRPr="0004296B">
              <w:rPr>
                <w:rFonts w:ascii="Arial" w:eastAsia="Times New Roman" w:hAnsi="Arial" w:cs="Arial"/>
                <w:color w:val="000000"/>
                <w:sz w:val="20"/>
                <w:szCs w:val="20"/>
                <w:lang w:eastAsia="pt-BR"/>
              </w:rPr>
              <w:t>inerentes</w:t>
            </w:r>
            <w:r>
              <w:rPr>
                <w:rFonts w:ascii="Arial" w:eastAsia="Times New Roman" w:hAnsi="Arial" w:cs="Arial"/>
                <w:color w:val="000000"/>
                <w:sz w:val="20"/>
                <w:szCs w:val="20"/>
                <w:lang w:eastAsia="pt-BR"/>
              </w:rPr>
              <w:t xml:space="preserve"> ao arquivo “</w:t>
            </w:r>
            <w:r w:rsidRPr="00F91CC4">
              <w:rPr>
                <w:rFonts w:ascii="Arial" w:eastAsia="Times New Roman" w:hAnsi="Arial" w:cs="Arial"/>
                <w:color w:val="000000"/>
                <w:sz w:val="20"/>
                <w:szCs w:val="20"/>
                <w:lang w:eastAsia="pt-BR"/>
              </w:rPr>
              <w:t>Considerações</w:t>
            </w:r>
            <w:r>
              <w:rPr>
                <w:rFonts w:ascii="Arial" w:eastAsia="Times New Roman" w:hAnsi="Arial" w:cs="Arial"/>
                <w:color w:val="000000"/>
                <w:sz w:val="20"/>
                <w:szCs w:val="20"/>
                <w:lang w:eastAsia="pt-BR"/>
              </w:rPr>
              <w:t>”.</w:t>
            </w:r>
          </w:p>
        </w:tc>
      </w:tr>
    </w:tbl>
    <w:p w14:paraId="7562A7F8" w14:textId="6E4FB53E" w:rsidR="00BD7854" w:rsidRPr="000911D8" w:rsidRDefault="00BD7854" w:rsidP="000911D8">
      <w:pPr>
        <w:spacing w:after="0" w:line="240" w:lineRule="auto"/>
        <w:rPr>
          <w:rFonts w:ascii="Arial" w:eastAsia="Times New Roman" w:hAnsi="Arial" w:cs="Arial"/>
          <w:b/>
          <w:bCs/>
          <w:color w:val="000000"/>
          <w:kern w:val="32"/>
          <w:sz w:val="32"/>
          <w:szCs w:val="32"/>
        </w:rPr>
      </w:pPr>
    </w:p>
    <w:sectPr w:rsidR="00BD7854" w:rsidRPr="000911D8" w:rsidSect="00D60926">
      <w:footerReference w:type="default" r:id="rId15"/>
      <w:type w:val="continuous"/>
      <w:pgSz w:w="16838" w:h="11906" w:orient="landscape"/>
      <w:pgMar w:top="1418" w:right="1418" w:bottom="1701" w:left="1418"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2028B" w14:textId="77777777" w:rsidR="00974024" w:rsidRDefault="00974024" w:rsidP="007A6472">
      <w:pPr>
        <w:spacing w:after="0" w:line="240" w:lineRule="auto"/>
      </w:pPr>
      <w:r>
        <w:separator/>
      </w:r>
    </w:p>
  </w:endnote>
  <w:endnote w:type="continuationSeparator" w:id="0">
    <w:p w14:paraId="10C89CEF" w14:textId="77777777" w:rsidR="00974024" w:rsidRDefault="00974024" w:rsidP="007A6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2A800" w14:textId="364CA628" w:rsidR="00974024" w:rsidRDefault="00974024">
    <w:pPr>
      <w:pStyle w:val="Rodap"/>
      <w:jc w:val="right"/>
    </w:pPr>
    <w:r>
      <w:fldChar w:fldCharType="begin"/>
    </w:r>
    <w:r>
      <w:instrText xml:space="preserve"> PAGE   \* MERGEFORMAT </w:instrText>
    </w:r>
    <w:r>
      <w:fldChar w:fldCharType="separate"/>
    </w:r>
    <w:r w:rsidR="007A17A6">
      <w:rPr>
        <w:noProof/>
      </w:rPr>
      <w:t>2</w:t>
    </w:r>
    <w:r>
      <w:rPr>
        <w:noProof/>
      </w:rPr>
      <w:fldChar w:fldCharType="end"/>
    </w:r>
  </w:p>
  <w:p w14:paraId="7562A801" w14:textId="77777777" w:rsidR="00974024" w:rsidRDefault="0097402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2A802" w14:textId="3E17B041" w:rsidR="00974024" w:rsidRDefault="00974024">
    <w:pPr>
      <w:pStyle w:val="Rodap"/>
      <w:jc w:val="right"/>
    </w:pPr>
    <w:r>
      <w:fldChar w:fldCharType="begin"/>
    </w:r>
    <w:r>
      <w:instrText xml:space="preserve"> PAGE   \* MERGEFORMAT </w:instrText>
    </w:r>
    <w:r>
      <w:fldChar w:fldCharType="separate"/>
    </w:r>
    <w:r w:rsidR="007A17A6">
      <w:rPr>
        <w:noProof/>
      </w:rPr>
      <w:t>33</w:t>
    </w:r>
    <w:r>
      <w:rPr>
        <w:noProof/>
      </w:rPr>
      <w:fldChar w:fldCharType="end"/>
    </w:r>
  </w:p>
  <w:p w14:paraId="7562A803" w14:textId="77777777" w:rsidR="00974024" w:rsidRDefault="0097402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3A14D" w14:textId="77777777" w:rsidR="00974024" w:rsidRDefault="00974024" w:rsidP="007A6472">
      <w:pPr>
        <w:spacing w:after="0" w:line="240" w:lineRule="auto"/>
      </w:pPr>
      <w:r>
        <w:separator/>
      </w:r>
    </w:p>
  </w:footnote>
  <w:footnote w:type="continuationSeparator" w:id="0">
    <w:p w14:paraId="6C126FDB" w14:textId="77777777" w:rsidR="00974024" w:rsidRDefault="00974024" w:rsidP="007A6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2A7FF" w14:textId="77777777" w:rsidR="00974024" w:rsidRDefault="00974024" w:rsidP="00C94D9B">
    <w:pPr>
      <w:pStyle w:val="Cabealho"/>
    </w:pPr>
    <w:r>
      <w:rPr>
        <w:noProof/>
        <w:lang w:eastAsia="pt-BR"/>
      </w:rPr>
      <w:drawing>
        <wp:inline distT="0" distB="0" distL="0" distR="0" wp14:anchorId="7562A804" wp14:editId="7562A805">
          <wp:extent cx="1828800" cy="760095"/>
          <wp:effectExtent l="0" t="0" r="0" b="1905"/>
          <wp:docPr id="2" name="Imagem 2" descr="Descrição: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escrição: 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76009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37A83D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C521F0"/>
    <w:multiLevelType w:val="hybridMultilevel"/>
    <w:tmpl w:val="187CB382"/>
    <w:lvl w:ilvl="0" w:tplc="1BE2369C">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0DA4CE0"/>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00F71FDE"/>
    <w:multiLevelType w:val="hybridMultilevel"/>
    <w:tmpl w:val="5CB88DB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011C2E80"/>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019E3FDA"/>
    <w:multiLevelType w:val="hybridMultilevel"/>
    <w:tmpl w:val="5AE0C6A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03127E08"/>
    <w:multiLevelType w:val="hybridMultilevel"/>
    <w:tmpl w:val="32F2D0B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035E4D9B"/>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04EB4819"/>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04FC5F18"/>
    <w:multiLevelType w:val="hybridMultilevel"/>
    <w:tmpl w:val="22905E2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05135218"/>
    <w:multiLevelType w:val="hybridMultilevel"/>
    <w:tmpl w:val="2FA8BE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051C3DF1"/>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052C14B0"/>
    <w:multiLevelType w:val="hybridMultilevel"/>
    <w:tmpl w:val="0B9EEC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05705B88"/>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05890A92"/>
    <w:multiLevelType w:val="hybridMultilevel"/>
    <w:tmpl w:val="49D6E39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05F41F53"/>
    <w:multiLevelType w:val="multilevel"/>
    <w:tmpl w:val="091A97C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4468" w:hanging="576"/>
      </w:pPr>
      <w:rPr>
        <w:rFonts w:ascii="Arial" w:hAnsi="Arial" w:cs="Arial" w:hint="default"/>
        <w:b/>
        <w:i/>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06034BEA"/>
    <w:multiLevelType w:val="hybridMultilevel"/>
    <w:tmpl w:val="A038351C"/>
    <w:lvl w:ilvl="0" w:tplc="D2CC792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06093E47"/>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069079B7"/>
    <w:multiLevelType w:val="hybridMultilevel"/>
    <w:tmpl w:val="807A57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06F0665F"/>
    <w:multiLevelType w:val="hybridMultilevel"/>
    <w:tmpl w:val="326239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075159C2"/>
    <w:multiLevelType w:val="hybridMultilevel"/>
    <w:tmpl w:val="A038351C"/>
    <w:lvl w:ilvl="0" w:tplc="D2CC792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076F6337"/>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0A0B7DE7"/>
    <w:multiLevelType w:val="hybridMultilevel"/>
    <w:tmpl w:val="5C4A11A6"/>
    <w:lvl w:ilvl="0" w:tplc="5D1EDB18">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0A0F107C"/>
    <w:multiLevelType w:val="hybridMultilevel"/>
    <w:tmpl w:val="0BD4364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0A162CAD"/>
    <w:multiLevelType w:val="hybridMultilevel"/>
    <w:tmpl w:val="A038351C"/>
    <w:lvl w:ilvl="0" w:tplc="D2CC792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0A842891"/>
    <w:multiLevelType w:val="hybridMultilevel"/>
    <w:tmpl w:val="A6B030CE"/>
    <w:lvl w:ilvl="0" w:tplc="B2E46438">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0B1E31B3"/>
    <w:multiLevelType w:val="hybridMultilevel"/>
    <w:tmpl w:val="57164F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0B4E5EA7"/>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0B783138"/>
    <w:multiLevelType w:val="hybridMultilevel"/>
    <w:tmpl w:val="49D6E39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0BC47DAB"/>
    <w:multiLevelType w:val="hybridMultilevel"/>
    <w:tmpl w:val="2FA8BE68"/>
    <w:lvl w:ilvl="0" w:tplc="0416000F">
      <w:start w:val="1"/>
      <w:numFmt w:val="decimal"/>
      <w:lvlText w:val="%1."/>
      <w:lvlJc w:val="left"/>
      <w:pPr>
        <w:ind w:left="502"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0D5F39A0"/>
    <w:multiLevelType w:val="hybridMultilevel"/>
    <w:tmpl w:val="B9DEE7D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0D7A3260"/>
    <w:multiLevelType w:val="hybridMultilevel"/>
    <w:tmpl w:val="A038351C"/>
    <w:lvl w:ilvl="0" w:tplc="D2CC792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0FDE5E95"/>
    <w:multiLevelType w:val="hybridMultilevel"/>
    <w:tmpl w:val="C3949A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15:restartNumberingAfterBreak="0">
    <w:nsid w:val="12173CE2"/>
    <w:multiLevelType w:val="hybridMultilevel"/>
    <w:tmpl w:val="D6CE2E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15:restartNumberingAfterBreak="0">
    <w:nsid w:val="12AC0436"/>
    <w:multiLevelType w:val="hybridMultilevel"/>
    <w:tmpl w:val="03DEB63C"/>
    <w:lvl w:ilvl="0" w:tplc="A9EC4DF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12CC5778"/>
    <w:multiLevelType w:val="hybridMultilevel"/>
    <w:tmpl w:val="FF3077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13054C93"/>
    <w:multiLevelType w:val="hybridMultilevel"/>
    <w:tmpl w:val="FF34169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7" w15:restartNumberingAfterBreak="0">
    <w:nsid w:val="13972E42"/>
    <w:multiLevelType w:val="hybridMultilevel"/>
    <w:tmpl w:val="49D6E39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14C61259"/>
    <w:multiLevelType w:val="hybridMultilevel"/>
    <w:tmpl w:val="D6CE2E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9" w15:restartNumberingAfterBreak="0">
    <w:nsid w:val="15021452"/>
    <w:multiLevelType w:val="hybridMultilevel"/>
    <w:tmpl w:val="22905E2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0" w15:restartNumberingAfterBreak="0">
    <w:nsid w:val="15047F1C"/>
    <w:multiLevelType w:val="hybridMultilevel"/>
    <w:tmpl w:val="22905E2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1" w15:restartNumberingAfterBreak="0">
    <w:nsid w:val="157853FC"/>
    <w:multiLevelType w:val="hybridMultilevel"/>
    <w:tmpl w:val="873EE01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2" w15:restartNumberingAfterBreak="0">
    <w:nsid w:val="168409A4"/>
    <w:multiLevelType w:val="hybridMultilevel"/>
    <w:tmpl w:val="E05838E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15:restartNumberingAfterBreak="0">
    <w:nsid w:val="169347F3"/>
    <w:multiLevelType w:val="hybridMultilevel"/>
    <w:tmpl w:val="C1A6B04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16ED2AFF"/>
    <w:multiLevelType w:val="hybridMultilevel"/>
    <w:tmpl w:val="2FA8BE68"/>
    <w:lvl w:ilvl="0" w:tplc="0416000F">
      <w:start w:val="1"/>
      <w:numFmt w:val="decimal"/>
      <w:lvlText w:val="%1."/>
      <w:lvlJc w:val="left"/>
      <w:pPr>
        <w:ind w:left="502"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5" w15:restartNumberingAfterBreak="0">
    <w:nsid w:val="16FF5750"/>
    <w:multiLevelType w:val="hybridMultilevel"/>
    <w:tmpl w:val="C6BC974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6" w15:restartNumberingAfterBreak="0">
    <w:nsid w:val="173D35A8"/>
    <w:multiLevelType w:val="hybridMultilevel"/>
    <w:tmpl w:val="9C54E3E8"/>
    <w:lvl w:ilvl="0" w:tplc="FA5C5300">
      <w:start w:val="1"/>
      <w:numFmt w:val="decimal"/>
      <w:lvlText w:val="%1."/>
      <w:lvlJc w:val="left"/>
      <w:pPr>
        <w:ind w:left="502" w:hanging="360"/>
      </w:pPr>
      <w:rPr>
        <w:rFonts w:ascii="Arial" w:hAnsi="Arial" w:cs="Arial"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7" w15:restartNumberingAfterBreak="0">
    <w:nsid w:val="189E1BF2"/>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8" w15:restartNumberingAfterBreak="0">
    <w:nsid w:val="18C8698A"/>
    <w:multiLevelType w:val="hybridMultilevel"/>
    <w:tmpl w:val="2FA8BE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9" w15:restartNumberingAfterBreak="0">
    <w:nsid w:val="19214A70"/>
    <w:multiLevelType w:val="hybridMultilevel"/>
    <w:tmpl w:val="80B4129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0" w15:restartNumberingAfterBreak="0">
    <w:nsid w:val="19701D42"/>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1" w15:restartNumberingAfterBreak="0">
    <w:nsid w:val="1A091126"/>
    <w:multiLevelType w:val="hybridMultilevel"/>
    <w:tmpl w:val="03DEB63C"/>
    <w:lvl w:ilvl="0" w:tplc="A9EC4DF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2" w15:restartNumberingAfterBreak="0">
    <w:nsid w:val="1B3F7AFC"/>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3" w15:restartNumberingAfterBreak="0">
    <w:nsid w:val="1BA656D7"/>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4" w15:restartNumberingAfterBreak="0">
    <w:nsid w:val="1BAC3E46"/>
    <w:multiLevelType w:val="hybridMultilevel"/>
    <w:tmpl w:val="78886D60"/>
    <w:lvl w:ilvl="0" w:tplc="7C96E50E">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5" w15:restartNumberingAfterBreak="0">
    <w:nsid w:val="1C10357D"/>
    <w:multiLevelType w:val="hybridMultilevel"/>
    <w:tmpl w:val="26FCDA8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6" w15:restartNumberingAfterBreak="0">
    <w:nsid w:val="1C5F2B7E"/>
    <w:multiLevelType w:val="hybridMultilevel"/>
    <w:tmpl w:val="0422C602"/>
    <w:lvl w:ilvl="0" w:tplc="D45ECBA0">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7" w15:restartNumberingAfterBreak="0">
    <w:nsid w:val="1CE07165"/>
    <w:multiLevelType w:val="hybridMultilevel"/>
    <w:tmpl w:val="D6CE2E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8" w15:restartNumberingAfterBreak="0">
    <w:nsid w:val="1CE125B6"/>
    <w:multiLevelType w:val="hybridMultilevel"/>
    <w:tmpl w:val="FE32526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9" w15:restartNumberingAfterBreak="0">
    <w:nsid w:val="1D8662DF"/>
    <w:multiLevelType w:val="hybridMultilevel"/>
    <w:tmpl w:val="03DEB63C"/>
    <w:lvl w:ilvl="0" w:tplc="A9EC4DF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0" w15:restartNumberingAfterBreak="0">
    <w:nsid w:val="1E514279"/>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1" w15:restartNumberingAfterBreak="0">
    <w:nsid w:val="1EDB6283"/>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2" w15:restartNumberingAfterBreak="0">
    <w:nsid w:val="1F303CAC"/>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3" w15:restartNumberingAfterBreak="0">
    <w:nsid w:val="1F5A7021"/>
    <w:multiLevelType w:val="hybridMultilevel"/>
    <w:tmpl w:val="A992EAF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4" w15:restartNumberingAfterBreak="0">
    <w:nsid w:val="208C4783"/>
    <w:multiLevelType w:val="hybridMultilevel"/>
    <w:tmpl w:val="B9DEE7D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5" w15:restartNumberingAfterBreak="0">
    <w:nsid w:val="20D678A7"/>
    <w:multiLevelType w:val="hybridMultilevel"/>
    <w:tmpl w:val="9C54E3E8"/>
    <w:lvl w:ilvl="0" w:tplc="FA5C5300">
      <w:start w:val="1"/>
      <w:numFmt w:val="decimal"/>
      <w:lvlText w:val="%1."/>
      <w:lvlJc w:val="left"/>
      <w:pPr>
        <w:ind w:left="502" w:hanging="360"/>
      </w:pPr>
      <w:rPr>
        <w:rFonts w:ascii="Arial" w:hAnsi="Arial" w:cs="Arial"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6" w15:restartNumberingAfterBreak="0">
    <w:nsid w:val="20FA3C71"/>
    <w:multiLevelType w:val="hybridMultilevel"/>
    <w:tmpl w:val="0B9EEC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7" w15:restartNumberingAfterBreak="0">
    <w:nsid w:val="211555D0"/>
    <w:multiLevelType w:val="hybridMultilevel"/>
    <w:tmpl w:val="C1A6B04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8" w15:restartNumberingAfterBreak="0">
    <w:nsid w:val="21184F4E"/>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9" w15:restartNumberingAfterBreak="0">
    <w:nsid w:val="216C5E59"/>
    <w:multiLevelType w:val="hybridMultilevel"/>
    <w:tmpl w:val="828CA66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0" w15:restartNumberingAfterBreak="0">
    <w:nsid w:val="239B1B14"/>
    <w:multiLevelType w:val="hybridMultilevel"/>
    <w:tmpl w:val="2FA8BE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1" w15:restartNumberingAfterBreak="0">
    <w:nsid w:val="2493465A"/>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2" w15:restartNumberingAfterBreak="0">
    <w:nsid w:val="24AD2D5C"/>
    <w:multiLevelType w:val="hybridMultilevel"/>
    <w:tmpl w:val="027CAC8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3" w15:restartNumberingAfterBreak="0">
    <w:nsid w:val="24BF6C86"/>
    <w:multiLevelType w:val="hybridMultilevel"/>
    <w:tmpl w:val="606A3EE2"/>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4" w15:restartNumberingAfterBreak="0">
    <w:nsid w:val="2529553D"/>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5" w15:restartNumberingAfterBreak="0">
    <w:nsid w:val="25C41C17"/>
    <w:multiLevelType w:val="hybridMultilevel"/>
    <w:tmpl w:val="5CB88DB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6" w15:restartNumberingAfterBreak="0">
    <w:nsid w:val="27552FB9"/>
    <w:multiLevelType w:val="hybridMultilevel"/>
    <w:tmpl w:val="4B7C454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7" w15:restartNumberingAfterBreak="0">
    <w:nsid w:val="279A0279"/>
    <w:multiLevelType w:val="hybridMultilevel"/>
    <w:tmpl w:val="26FCDA8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8" w15:restartNumberingAfterBreak="0">
    <w:nsid w:val="28255281"/>
    <w:multiLevelType w:val="hybridMultilevel"/>
    <w:tmpl w:val="0422C602"/>
    <w:lvl w:ilvl="0" w:tplc="D45ECBA0">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9" w15:restartNumberingAfterBreak="0">
    <w:nsid w:val="28405A8F"/>
    <w:multiLevelType w:val="hybridMultilevel"/>
    <w:tmpl w:val="0EF89AB4"/>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0" w15:restartNumberingAfterBreak="0">
    <w:nsid w:val="28C6620E"/>
    <w:multiLevelType w:val="hybridMultilevel"/>
    <w:tmpl w:val="091E16C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1" w15:restartNumberingAfterBreak="0">
    <w:nsid w:val="28DD60C4"/>
    <w:multiLevelType w:val="hybridMultilevel"/>
    <w:tmpl w:val="6DFE095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2" w15:restartNumberingAfterBreak="0">
    <w:nsid w:val="290966E6"/>
    <w:multiLevelType w:val="hybridMultilevel"/>
    <w:tmpl w:val="D6CE2E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3" w15:restartNumberingAfterBreak="0">
    <w:nsid w:val="2AE968E9"/>
    <w:multiLevelType w:val="hybridMultilevel"/>
    <w:tmpl w:val="1BD07A5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4" w15:restartNumberingAfterBreak="0">
    <w:nsid w:val="2B452A6D"/>
    <w:multiLevelType w:val="hybridMultilevel"/>
    <w:tmpl w:val="A9ACA2DE"/>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5" w15:restartNumberingAfterBreak="0">
    <w:nsid w:val="2CBD0A9B"/>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6" w15:restartNumberingAfterBreak="0">
    <w:nsid w:val="2D195A29"/>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7" w15:restartNumberingAfterBreak="0">
    <w:nsid w:val="2D80546E"/>
    <w:multiLevelType w:val="hybridMultilevel"/>
    <w:tmpl w:val="03DEB63C"/>
    <w:lvl w:ilvl="0" w:tplc="A9EC4DF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8" w15:restartNumberingAfterBreak="0">
    <w:nsid w:val="2E274DAF"/>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9" w15:restartNumberingAfterBreak="0">
    <w:nsid w:val="2E676A4C"/>
    <w:multiLevelType w:val="hybridMultilevel"/>
    <w:tmpl w:val="5CB88DB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0" w15:restartNumberingAfterBreak="0">
    <w:nsid w:val="2EA76723"/>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1" w15:restartNumberingAfterBreak="0">
    <w:nsid w:val="2ED97A1E"/>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2" w15:restartNumberingAfterBreak="0">
    <w:nsid w:val="2F5F0C9F"/>
    <w:multiLevelType w:val="hybridMultilevel"/>
    <w:tmpl w:val="C002AD86"/>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3" w15:restartNumberingAfterBreak="0">
    <w:nsid w:val="2FE93E2B"/>
    <w:multiLevelType w:val="hybridMultilevel"/>
    <w:tmpl w:val="E0AE06DA"/>
    <w:lvl w:ilvl="0" w:tplc="4EC075D6">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4" w15:restartNumberingAfterBreak="0">
    <w:nsid w:val="300F6101"/>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5" w15:restartNumberingAfterBreak="0">
    <w:nsid w:val="3067161B"/>
    <w:multiLevelType w:val="hybridMultilevel"/>
    <w:tmpl w:val="F39075D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6" w15:restartNumberingAfterBreak="0">
    <w:nsid w:val="30B8334A"/>
    <w:multiLevelType w:val="hybridMultilevel"/>
    <w:tmpl w:val="BC4A1882"/>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7" w15:restartNumberingAfterBreak="0">
    <w:nsid w:val="30E32E99"/>
    <w:multiLevelType w:val="hybridMultilevel"/>
    <w:tmpl w:val="03DEB63C"/>
    <w:lvl w:ilvl="0" w:tplc="A9EC4DF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8" w15:restartNumberingAfterBreak="0">
    <w:nsid w:val="30EF0EE3"/>
    <w:multiLevelType w:val="hybridMultilevel"/>
    <w:tmpl w:val="03DEB63C"/>
    <w:lvl w:ilvl="0" w:tplc="A9EC4DF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9" w15:restartNumberingAfterBreak="0">
    <w:nsid w:val="310D7717"/>
    <w:multiLevelType w:val="hybridMultilevel"/>
    <w:tmpl w:val="32F2D0B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0" w15:restartNumberingAfterBreak="0">
    <w:nsid w:val="31BF2E0D"/>
    <w:multiLevelType w:val="hybridMultilevel"/>
    <w:tmpl w:val="49D6E39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1" w15:restartNumberingAfterBreak="0">
    <w:nsid w:val="31F40CA3"/>
    <w:multiLevelType w:val="hybridMultilevel"/>
    <w:tmpl w:val="22905E2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2" w15:restartNumberingAfterBreak="0">
    <w:nsid w:val="31F84083"/>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3" w15:restartNumberingAfterBreak="0">
    <w:nsid w:val="335C1A75"/>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4" w15:restartNumberingAfterBreak="0">
    <w:nsid w:val="33726CC6"/>
    <w:multiLevelType w:val="hybridMultilevel"/>
    <w:tmpl w:val="5AE0C6A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5" w15:restartNumberingAfterBreak="0">
    <w:nsid w:val="337B2AC1"/>
    <w:multiLevelType w:val="hybridMultilevel"/>
    <w:tmpl w:val="324C120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6" w15:restartNumberingAfterBreak="0">
    <w:nsid w:val="338939A4"/>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7" w15:restartNumberingAfterBreak="0">
    <w:nsid w:val="33A74B77"/>
    <w:multiLevelType w:val="hybridMultilevel"/>
    <w:tmpl w:val="03DEB63C"/>
    <w:lvl w:ilvl="0" w:tplc="A9EC4DF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8" w15:restartNumberingAfterBreak="0">
    <w:nsid w:val="34277C40"/>
    <w:multiLevelType w:val="hybridMultilevel"/>
    <w:tmpl w:val="D6CE2E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9" w15:restartNumberingAfterBreak="0">
    <w:nsid w:val="34E43CC1"/>
    <w:multiLevelType w:val="hybridMultilevel"/>
    <w:tmpl w:val="C8D4170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0" w15:restartNumberingAfterBreak="0">
    <w:nsid w:val="350F3140"/>
    <w:multiLevelType w:val="hybridMultilevel"/>
    <w:tmpl w:val="4614BD2A"/>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1" w15:restartNumberingAfterBreak="0">
    <w:nsid w:val="352162E9"/>
    <w:multiLevelType w:val="hybridMultilevel"/>
    <w:tmpl w:val="BBC61014"/>
    <w:lvl w:ilvl="0" w:tplc="2982DDE6">
      <w:start w:val="1"/>
      <w:numFmt w:val="decimal"/>
      <w:lvlText w:val="%1."/>
      <w:lvlJc w:val="left"/>
      <w:pPr>
        <w:ind w:left="36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2" w15:restartNumberingAfterBreak="0">
    <w:nsid w:val="354C5146"/>
    <w:multiLevelType w:val="hybridMultilevel"/>
    <w:tmpl w:val="49D6E39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3" w15:restartNumberingAfterBreak="0">
    <w:nsid w:val="358C6C93"/>
    <w:multiLevelType w:val="hybridMultilevel"/>
    <w:tmpl w:val="22905E2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4" w15:restartNumberingAfterBreak="0">
    <w:nsid w:val="35CF114C"/>
    <w:multiLevelType w:val="hybridMultilevel"/>
    <w:tmpl w:val="324C120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5" w15:restartNumberingAfterBreak="0">
    <w:nsid w:val="366C04C9"/>
    <w:multiLevelType w:val="hybridMultilevel"/>
    <w:tmpl w:val="2FA8BE68"/>
    <w:lvl w:ilvl="0" w:tplc="0416000F">
      <w:start w:val="1"/>
      <w:numFmt w:val="decimal"/>
      <w:lvlText w:val="%1."/>
      <w:lvlJc w:val="left"/>
      <w:pPr>
        <w:ind w:left="502"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6" w15:restartNumberingAfterBreak="0">
    <w:nsid w:val="37380E2E"/>
    <w:multiLevelType w:val="hybridMultilevel"/>
    <w:tmpl w:val="5AE0C6A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7" w15:restartNumberingAfterBreak="0">
    <w:nsid w:val="375B5CC5"/>
    <w:multiLevelType w:val="hybridMultilevel"/>
    <w:tmpl w:val="5AE0C6A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8" w15:restartNumberingAfterBreak="0">
    <w:nsid w:val="3938519C"/>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9" w15:restartNumberingAfterBreak="0">
    <w:nsid w:val="39471801"/>
    <w:multiLevelType w:val="hybridMultilevel"/>
    <w:tmpl w:val="03DEB63C"/>
    <w:lvl w:ilvl="0" w:tplc="A9EC4DF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0" w15:restartNumberingAfterBreak="0">
    <w:nsid w:val="39495AA1"/>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1" w15:restartNumberingAfterBreak="0">
    <w:nsid w:val="394D03BD"/>
    <w:multiLevelType w:val="hybridMultilevel"/>
    <w:tmpl w:val="C3949A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2" w15:restartNumberingAfterBreak="0">
    <w:nsid w:val="39B926E2"/>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3" w15:restartNumberingAfterBreak="0">
    <w:nsid w:val="39F774FA"/>
    <w:multiLevelType w:val="hybridMultilevel"/>
    <w:tmpl w:val="E9863EB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4" w15:restartNumberingAfterBreak="0">
    <w:nsid w:val="3BA8658C"/>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5" w15:restartNumberingAfterBreak="0">
    <w:nsid w:val="3C013563"/>
    <w:multiLevelType w:val="hybridMultilevel"/>
    <w:tmpl w:val="5AE0C6A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6" w15:restartNumberingAfterBreak="0">
    <w:nsid w:val="3DE957B2"/>
    <w:multiLevelType w:val="hybridMultilevel"/>
    <w:tmpl w:val="D6CE2E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7" w15:restartNumberingAfterBreak="0">
    <w:nsid w:val="3E1454FA"/>
    <w:multiLevelType w:val="hybridMultilevel"/>
    <w:tmpl w:val="C1B84FE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8" w15:restartNumberingAfterBreak="0">
    <w:nsid w:val="3E2427A9"/>
    <w:multiLevelType w:val="hybridMultilevel"/>
    <w:tmpl w:val="E6747A0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9" w15:restartNumberingAfterBreak="0">
    <w:nsid w:val="3EEC1BBB"/>
    <w:multiLevelType w:val="hybridMultilevel"/>
    <w:tmpl w:val="03DEB63C"/>
    <w:lvl w:ilvl="0" w:tplc="A9EC4DF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0" w15:restartNumberingAfterBreak="0">
    <w:nsid w:val="3F1B349A"/>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1" w15:restartNumberingAfterBreak="0">
    <w:nsid w:val="3FF66F39"/>
    <w:multiLevelType w:val="hybridMultilevel"/>
    <w:tmpl w:val="88828ACA"/>
    <w:lvl w:ilvl="0" w:tplc="F42C0470">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2" w15:restartNumberingAfterBreak="0">
    <w:nsid w:val="414F2F6C"/>
    <w:multiLevelType w:val="hybridMultilevel"/>
    <w:tmpl w:val="A6B872B8"/>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3" w15:restartNumberingAfterBreak="0">
    <w:nsid w:val="415A5CF6"/>
    <w:multiLevelType w:val="hybridMultilevel"/>
    <w:tmpl w:val="326239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4" w15:restartNumberingAfterBreak="0">
    <w:nsid w:val="41D134BC"/>
    <w:multiLevelType w:val="hybridMultilevel"/>
    <w:tmpl w:val="2FA8BE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5" w15:restartNumberingAfterBreak="0">
    <w:nsid w:val="42F86515"/>
    <w:multiLevelType w:val="hybridMultilevel"/>
    <w:tmpl w:val="17F431C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6" w15:restartNumberingAfterBreak="0">
    <w:nsid w:val="43F55A2B"/>
    <w:multiLevelType w:val="hybridMultilevel"/>
    <w:tmpl w:val="5CB88DB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7" w15:restartNumberingAfterBreak="0">
    <w:nsid w:val="44012166"/>
    <w:multiLevelType w:val="hybridMultilevel"/>
    <w:tmpl w:val="027CAC8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8" w15:restartNumberingAfterBreak="0">
    <w:nsid w:val="4521496B"/>
    <w:multiLevelType w:val="hybridMultilevel"/>
    <w:tmpl w:val="8E56FD3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9" w15:restartNumberingAfterBreak="0">
    <w:nsid w:val="453E1C3C"/>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0" w15:restartNumberingAfterBreak="0">
    <w:nsid w:val="461B3D22"/>
    <w:multiLevelType w:val="hybridMultilevel"/>
    <w:tmpl w:val="F61AF4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1" w15:restartNumberingAfterBreak="0">
    <w:nsid w:val="46710E03"/>
    <w:multiLevelType w:val="hybridMultilevel"/>
    <w:tmpl w:val="D6CE2E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2" w15:restartNumberingAfterBreak="0">
    <w:nsid w:val="4738748B"/>
    <w:multiLevelType w:val="hybridMultilevel"/>
    <w:tmpl w:val="D6CE2E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3" w15:restartNumberingAfterBreak="0">
    <w:nsid w:val="478868BD"/>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4" w15:restartNumberingAfterBreak="0">
    <w:nsid w:val="47A07BB6"/>
    <w:multiLevelType w:val="hybridMultilevel"/>
    <w:tmpl w:val="2FA8BE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5" w15:restartNumberingAfterBreak="0">
    <w:nsid w:val="47E903B3"/>
    <w:multiLevelType w:val="hybridMultilevel"/>
    <w:tmpl w:val="9C54E3E8"/>
    <w:lvl w:ilvl="0" w:tplc="FA5C5300">
      <w:start w:val="1"/>
      <w:numFmt w:val="decimal"/>
      <w:lvlText w:val="%1."/>
      <w:lvlJc w:val="left"/>
      <w:pPr>
        <w:ind w:left="502" w:hanging="360"/>
      </w:pPr>
      <w:rPr>
        <w:rFonts w:ascii="Arial" w:hAnsi="Arial" w:cs="Arial"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46" w15:restartNumberingAfterBreak="0">
    <w:nsid w:val="4808172A"/>
    <w:multiLevelType w:val="hybridMultilevel"/>
    <w:tmpl w:val="8CAE881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7" w15:restartNumberingAfterBreak="0">
    <w:nsid w:val="484B24DE"/>
    <w:multiLevelType w:val="hybridMultilevel"/>
    <w:tmpl w:val="FF34169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8" w15:restartNumberingAfterBreak="0">
    <w:nsid w:val="49020AB5"/>
    <w:multiLevelType w:val="hybridMultilevel"/>
    <w:tmpl w:val="88828ACA"/>
    <w:lvl w:ilvl="0" w:tplc="F42C0470">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9" w15:restartNumberingAfterBreak="0">
    <w:nsid w:val="494A5DCD"/>
    <w:multiLevelType w:val="hybridMultilevel"/>
    <w:tmpl w:val="44641314"/>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0" w15:restartNumberingAfterBreak="0">
    <w:nsid w:val="499354E0"/>
    <w:multiLevelType w:val="hybridMultilevel"/>
    <w:tmpl w:val="2354C5B0"/>
    <w:lvl w:ilvl="0" w:tplc="6DD4D962">
      <w:start w:val="1"/>
      <w:numFmt w:val="decimal"/>
      <w:lvlText w:val="%1."/>
      <w:lvlJc w:val="left"/>
      <w:pPr>
        <w:ind w:left="360" w:hanging="360"/>
      </w:pPr>
      <w:rPr>
        <w:rFonts w:ascii="Arial" w:hAnsi="Arial" w:cs="Aria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1" w15:restartNumberingAfterBreak="0">
    <w:nsid w:val="4A932E48"/>
    <w:multiLevelType w:val="hybridMultilevel"/>
    <w:tmpl w:val="324C120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2" w15:restartNumberingAfterBreak="0">
    <w:nsid w:val="4C977C22"/>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3" w15:restartNumberingAfterBreak="0">
    <w:nsid w:val="4CA17868"/>
    <w:multiLevelType w:val="hybridMultilevel"/>
    <w:tmpl w:val="D8BA04F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4" w15:restartNumberingAfterBreak="0">
    <w:nsid w:val="4DB71AF1"/>
    <w:multiLevelType w:val="hybridMultilevel"/>
    <w:tmpl w:val="5AE0C6A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5" w15:restartNumberingAfterBreak="0">
    <w:nsid w:val="4F855F27"/>
    <w:multiLevelType w:val="hybridMultilevel"/>
    <w:tmpl w:val="2FA8BE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6" w15:restartNumberingAfterBreak="0">
    <w:nsid w:val="4FEE1EAA"/>
    <w:multiLevelType w:val="hybridMultilevel"/>
    <w:tmpl w:val="F1923340"/>
    <w:lvl w:ilvl="0" w:tplc="86F4A9DE">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7" w15:restartNumberingAfterBreak="0">
    <w:nsid w:val="500A42CB"/>
    <w:multiLevelType w:val="hybridMultilevel"/>
    <w:tmpl w:val="091E16C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8" w15:restartNumberingAfterBreak="0">
    <w:nsid w:val="51AD1FAA"/>
    <w:multiLevelType w:val="hybridMultilevel"/>
    <w:tmpl w:val="324C120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9" w15:restartNumberingAfterBreak="0">
    <w:nsid w:val="51E91E89"/>
    <w:multiLevelType w:val="hybridMultilevel"/>
    <w:tmpl w:val="A038351C"/>
    <w:lvl w:ilvl="0" w:tplc="D2CC792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0" w15:restartNumberingAfterBreak="0">
    <w:nsid w:val="52610F47"/>
    <w:multiLevelType w:val="hybridMultilevel"/>
    <w:tmpl w:val="9378D62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1" w15:restartNumberingAfterBreak="0">
    <w:nsid w:val="537C0B18"/>
    <w:multiLevelType w:val="multilevel"/>
    <w:tmpl w:val="B3AA34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2" w15:restartNumberingAfterBreak="0">
    <w:nsid w:val="53B34391"/>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3" w15:restartNumberingAfterBreak="0">
    <w:nsid w:val="542E2DBA"/>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4" w15:restartNumberingAfterBreak="0">
    <w:nsid w:val="546A381F"/>
    <w:multiLevelType w:val="hybridMultilevel"/>
    <w:tmpl w:val="2D60403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5" w15:restartNumberingAfterBreak="0">
    <w:nsid w:val="55AE2CB9"/>
    <w:multiLevelType w:val="hybridMultilevel"/>
    <w:tmpl w:val="60A63BE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6" w15:restartNumberingAfterBreak="0">
    <w:nsid w:val="55FB582F"/>
    <w:multiLevelType w:val="hybridMultilevel"/>
    <w:tmpl w:val="D918EB8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7" w15:restartNumberingAfterBreak="0">
    <w:nsid w:val="573D025E"/>
    <w:multiLevelType w:val="hybridMultilevel"/>
    <w:tmpl w:val="D6CE2E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8" w15:restartNumberingAfterBreak="0">
    <w:nsid w:val="592B18DF"/>
    <w:multiLevelType w:val="hybridMultilevel"/>
    <w:tmpl w:val="71D8EC8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9" w15:restartNumberingAfterBreak="0">
    <w:nsid w:val="59CD5D78"/>
    <w:multiLevelType w:val="hybridMultilevel"/>
    <w:tmpl w:val="33E432A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0" w15:restartNumberingAfterBreak="0">
    <w:nsid w:val="59E910F5"/>
    <w:multiLevelType w:val="hybridMultilevel"/>
    <w:tmpl w:val="D9285F10"/>
    <w:lvl w:ilvl="0" w:tplc="8402A356">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1" w15:restartNumberingAfterBreak="0">
    <w:nsid w:val="5C01694F"/>
    <w:multiLevelType w:val="hybridMultilevel"/>
    <w:tmpl w:val="DB12D9B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2" w15:restartNumberingAfterBreak="0">
    <w:nsid w:val="5C3E6EB9"/>
    <w:multiLevelType w:val="hybridMultilevel"/>
    <w:tmpl w:val="EC447A0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3" w15:restartNumberingAfterBreak="0">
    <w:nsid w:val="5C4044AF"/>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4" w15:restartNumberingAfterBreak="0">
    <w:nsid w:val="5C63082B"/>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5" w15:restartNumberingAfterBreak="0">
    <w:nsid w:val="5CE63BA1"/>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6" w15:restartNumberingAfterBreak="0">
    <w:nsid w:val="5CF274DA"/>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7" w15:restartNumberingAfterBreak="0">
    <w:nsid w:val="5DFE2392"/>
    <w:multiLevelType w:val="hybridMultilevel"/>
    <w:tmpl w:val="49D6E39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8" w15:restartNumberingAfterBreak="0">
    <w:nsid w:val="5E0C492B"/>
    <w:multiLevelType w:val="hybridMultilevel"/>
    <w:tmpl w:val="6F14BED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9" w15:restartNumberingAfterBreak="0">
    <w:nsid w:val="5FCB3138"/>
    <w:multiLevelType w:val="hybridMultilevel"/>
    <w:tmpl w:val="9C54E3E8"/>
    <w:lvl w:ilvl="0" w:tplc="FA5C5300">
      <w:start w:val="1"/>
      <w:numFmt w:val="decimal"/>
      <w:lvlText w:val="%1."/>
      <w:lvlJc w:val="left"/>
      <w:pPr>
        <w:ind w:left="502" w:hanging="360"/>
      </w:pPr>
      <w:rPr>
        <w:rFonts w:ascii="Arial" w:hAnsi="Arial" w:cs="Arial"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80" w15:restartNumberingAfterBreak="0">
    <w:nsid w:val="61262DAB"/>
    <w:multiLevelType w:val="hybridMultilevel"/>
    <w:tmpl w:val="326239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1" w15:restartNumberingAfterBreak="0">
    <w:nsid w:val="618B51F3"/>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2" w15:restartNumberingAfterBreak="0">
    <w:nsid w:val="628E2444"/>
    <w:multiLevelType w:val="hybridMultilevel"/>
    <w:tmpl w:val="49D6E39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3" w15:restartNumberingAfterBreak="0">
    <w:nsid w:val="62E95B98"/>
    <w:multiLevelType w:val="hybridMultilevel"/>
    <w:tmpl w:val="E0AE06DA"/>
    <w:lvl w:ilvl="0" w:tplc="4EC075D6">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4" w15:restartNumberingAfterBreak="0">
    <w:nsid w:val="63A159C1"/>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5" w15:restartNumberingAfterBreak="0">
    <w:nsid w:val="63C42389"/>
    <w:multiLevelType w:val="hybridMultilevel"/>
    <w:tmpl w:val="324C120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6" w15:restartNumberingAfterBreak="0">
    <w:nsid w:val="63EA5730"/>
    <w:multiLevelType w:val="hybridMultilevel"/>
    <w:tmpl w:val="249A86A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7" w15:restartNumberingAfterBreak="0">
    <w:nsid w:val="65900803"/>
    <w:multiLevelType w:val="hybridMultilevel"/>
    <w:tmpl w:val="C3949A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8" w15:restartNumberingAfterBreak="0">
    <w:nsid w:val="6690009A"/>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9" w15:restartNumberingAfterBreak="0">
    <w:nsid w:val="67D17DDC"/>
    <w:multiLevelType w:val="hybridMultilevel"/>
    <w:tmpl w:val="873EE01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0" w15:restartNumberingAfterBreak="0">
    <w:nsid w:val="69843751"/>
    <w:multiLevelType w:val="hybridMultilevel"/>
    <w:tmpl w:val="E6747A0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1" w15:restartNumberingAfterBreak="0">
    <w:nsid w:val="6A7720E1"/>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2" w15:restartNumberingAfterBreak="0">
    <w:nsid w:val="6B725013"/>
    <w:multiLevelType w:val="hybridMultilevel"/>
    <w:tmpl w:val="D9285F10"/>
    <w:lvl w:ilvl="0" w:tplc="8402A356">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3" w15:restartNumberingAfterBreak="0">
    <w:nsid w:val="6B835771"/>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4" w15:restartNumberingAfterBreak="0">
    <w:nsid w:val="6C122B30"/>
    <w:multiLevelType w:val="hybridMultilevel"/>
    <w:tmpl w:val="22905E2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5" w15:restartNumberingAfterBreak="0">
    <w:nsid w:val="6C7E7654"/>
    <w:multiLevelType w:val="hybridMultilevel"/>
    <w:tmpl w:val="24620B44"/>
    <w:lvl w:ilvl="0" w:tplc="73A864B8">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6" w15:restartNumberingAfterBreak="0">
    <w:nsid w:val="6EAC18EA"/>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7" w15:restartNumberingAfterBreak="0">
    <w:nsid w:val="6F665A92"/>
    <w:multiLevelType w:val="hybridMultilevel"/>
    <w:tmpl w:val="FF3077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8" w15:restartNumberingAfterBreak="0">
    <w:nsid w:val="6FC23869"/>
    <w:multiLevelType w:val="hybridMultilevel"/>
    <w:tmpl w:val="809A35E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9" w15:restartNumberingAfterBreak="0">
    <w:nsid w:val="6FFA1D84"/>
    <w:multiLevelType w:val="hybridMultilevel"/>
    <w:tmpl w:val="5AE0C6A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0" w15:restartNumberingAfterBreak="0">
    <w:nsid w:val="71E93DFF"/>
    <w:multiLevelType w:val="hybridMultilevel"/>
    <w:tmpl w:val="4614BD2A"/>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1" w15:restartNumberingAfterBreak="0">
    <w:nsid w:val="72451EF0"/>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2" w15:restartNumberingAfterBreak="0">
    <w:nsid w:val="7315395D"/>
    <w:multiLevelType w:val="hybridMultilevel"/>
    <w:tmpl w:val="60A63BE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3" w15:restartNumberingAfterBreak="0">
    <w:nsid w:val="735256B5"/>
    <w:multiLevelType w:val="hybridMultilevel"/>
    <w:tmpl w:val="4C5CF1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4" w15:restartNumberingAfterBreak="0">
    <w:nsid w:val="73D04C66"/>
    <w:multiLevelType w:val="hybridMultilevel"/>
    <w:tmpl w:val="027CAC8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5" w15:restartNumberingAfterBreak="0">
    <w:nsid w:val="73E26755"/>
    <w:multiLevelType w:val="hybridMultilevel"/>
    <w:tmpl w:val="E676D30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6" w15:restartNumberingAfterBreak="0">
    <w:nsid w:val="73F311E3"/>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7" w15:restartNumberingAfterBreak="0">
    <w:nsid w:val="743E51FB"/>
    <w:multiLevelType w:val="hybridMultilevel"/>
    <w:tmpl w:val="C1B84FE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8" w15:restartNumberingAfterBreak="0">
    <w:nsid w:val="74AB2855"/>
    <w:multiLevelType w:val="hybridMultilevel"/>
    <w:tmpl w:val="A2DC566A"/>
    <w:lvl w:ilvl="0" w:tplc="ACA0226E">
      <w:start w:val="1"/>
      <w:numFmt w:val="decimal"/>
      <w:lvlText w:val="%1."/>
      <w:lvlJc w:val="left"/>
      <w:pPr>
        <w:ind w:left="360" w:hanging="360"/>
      </w:pPr>
      <w:rPr>
        <w:b w:val="0"/>
        <w:i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9" w15:restartNumberingAfterBreak="0">
    <w:nsid w:val="74BA5088"/>
    <w:multiLevelType w:val="hybridMultilevel"/>
    <w:tmpl w:val="8E16730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0" w15:restartNumberingAfterBreak="0">
    <w:nsid w:val="74EF4683"/>
    <w:multiLevelType w:val="hybridMultilevel"/>
    <w:tmpl w:val="D6CE2E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1" w15:restartNumberingAfterBreak="0">
    <w:nsid w:val="756F6F40"/>
    <w:multiLevelType w:val="hybridMultilevel"/>
    <w:tmpl w:val="E0AE06DA"/>
    <w:lvl w:ilvl="0" w:tplc="4EC075D6">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2" w15:restartNumberingAfterBreak="0">
    <w:nsid w:val="75FF1740"/>
    <w:multiLevelType w:val="hybridMultilevel"/>
    <w:tmpl w:val="C5086C96"/>
    <w:lvl w:ilvl="0" w:tplc="4254FF2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3" w15:restartNumberingAfterBreak="0">
    <w:nsid w:val="770D7945"/>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4" w15:restartNumberingAfterBreak="0">
    <w:nsid w:val="77554B40"/>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5" w15:restartNumberingAfterBreak="0">
    <w:nsid w:val="78716077"/>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6" w15:restartNumberingAfterBreak="0">
    <w:nsid w:val="78CA30F4"/>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7" w15:restartNumberingAfterBreak="0">
    <w:nsid w:val="78F6485A"/>
    <w:multiLevelType w:val="hybridMultilevel"/>
    <w:tmpl w:val="882C6C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8" w15:restartNumberingAfterBreak="0">
    <w:nsid w:val="791E4531"/>
    <w:multiLevelType w:val="hybridMultilevel"/>
    <w:tmpl w:val="00AAEA62"/>
    <w:lvl w:ilvl="0" w:tplc="616617C8">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9" w15:restartNumberingAfterBreak="0">
    <w:nsid w:val="7A597F5D"/>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0" w15:restartNumberingAfterBreak="0">
    <w:nsid w:val="7A7069F9"/>
    <w:multiLevelType w:val="hybridMultilevel"/>
    <w:tmpl w:val="2FA8BE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1" w15:restartNumberingAfterBreak="0">
    <w:nsid w:val="7B7C11F9"/>
    <w:multiLevelType w:val="hybridMultilevel"/>
    <w:tmpl w:val="A6B030CE"/>
    <w:lvl w:ilvl="0" w:tplc="B2E46438">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2" w15:restartNumberingAfterBreak="0">
    <w:nsid w:val="7CDB4107"/>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3" w15:restartNumberingAfterBreak="0">
    <w:nsid w:val="7D7C46A7"/>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4" w15:restartNumberingAfterBreak="0">
    <w:nsid w:val="7DD70236"/>
    <w:multiLevelType w:val="hybridMultilevel"/>
    <w:tmpl w:val="5AE0C6A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5" w15:restartNumberingAfterBreak="0">
    <w:nsid w:val="7F4C50B9"/>
    <w:multiLevelType w:val="hybridMultilevel"/>
    <w:tmpl w:val="2F28655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8"/>
  </w:num>
  <w:num w:numId="2">
    <w:abstractNumId w:val="15"/>
  </w:num>
  <w:num w:numId="3">
    <w:abstractNumId w:val="146"/>
  </w:num>
  <w:num w:numId="4">
    <w:abstractNumId w:val="78"/>
  </w:num>
  <w:num w:numId="5">
    <w:abstractNumId w:val="218"/>
  </w:num>
  <w:num w:numId="6">
    <w:abstractNumId w:val="190"/>
  </w:num>
  <w:num w:numId="7">
    <w:abstractNumId w:val="26"/>
  </w:num>
  <w:num w:numId="8">
    <w:abstractNumId w:val="194"/>
  </w:num>
  <w:num w:numId="9">
    <w:abstractNumId w:val="140"/>
  </w:num>
  <w:num w:numId="10">
    <w:abstractNumId w:val="207"/>
  </w:num>
  <w:num w:numId="11">
    <w:abstractNumId w:val="41"/>
  </w:num>
  <w:num w:numId="12">
    <w:abstractNumId w:val="10"/>
  </w:num>
  <w:num w:numId="13">
    <w:abstractNumId w:val="48"/>
  </w:num>
  <w:num w:numId="14">
    <w:abstractNumId w:val="33"/>
  </w:num>
  <w:num w:numId="15">
    <w:abstractNumId w:val="58"/>
  </w:num>
  <w:num w:numId="16">
    <w:abstractNumId w:val="30"/>
  </w:num>
  <w:num w:numId="17">
    <w:abstractNumId w:val="64"/>
  </w:num>
  <w:num w:numId="18">
    <w:abstractNumId w:val="56"/>
  </w:num>
  <w:num w:numId="19">
    <w:abstractNumId w:val="157"/>
  </w:num>
  <w:num w:numId="20">
    <w:abstractNumId w:val="209"/>
  </w:num>
  <w:num w:numId="21">
    <w:abstractNumId w:val="138"/>
  </w:num>
  <w:num w:numId="22">
    <w:abstractNumId w:val="123"/>
  </w:num>
  <w:num w:numId="23">
    <w:abstractNumId w:val="114"/>
  </w:num>
  <w:num w:numId="24">
    <w:abstractNumId w:val="212"/>
  </w:num>
  <w:num w:numId="25">
    <w:abstractNumId w:val="192"/>
  </w:num>
  <w:num w:numId="26">
    <w:abstractNumId w:val="131"/>
  </w:num>
  <w:num w:numId="27">
    <w:abstractNumId w:val="25"/>
  </w:num>
  <w:num w:numId="28">
    <w:abstractNumId w:val="159"/>
  </w:num>
  <w:num w:numId="29">
    <w:abstractNumId w:val="171"/>
  </w:num>
  <w:num w:numId="30">
    <w:abstractNumId w:val="75"/>
  </w:num>
  <w:num w:numId="31">
    <w:abstractNumId w:val="195"/>
  </w:num>
  <w:num w:numId="32">
    <w:abstractNumId w:val="217"/>
  </w:num>
  <w:num w:numId="33">
    <w:abstractNumId w:val="164"/>
  </w:num>
  <w:num w:numId="34">
    <w:abstractNumId w:val="1"/>
  </w:num>
  <w:num w:numId="35">
    <w:abstractNumId w:val="147"/>
  </w:num>
  <w:num w:numId="36">
    <w:abstractNumId w:val="63"/>
  </w:num>
  <w:num w:numId="37">
    <w:abstractNumId w:val="67"/>
  </w:num>
  <w:num w:numId="38">
    <w:abstractNumId w:val="211"/>
  </w:num>
  <w:num w:numId="39">
    <w:abstractNumId w:val="87"/>
  </w:num>
  <w:num w:numId="40">
    <w:abstractNumId w:val="121"/>
  </w:num>
  <w:num w:numId="41">
    <w:abstractNumId w:val="22"/>
  </w:num>
  <w:num w:numId="42">
    <w:abstractNumId w:val="69"/>
  </w:num>
  <w:num w:numId="43">
    <w:abstractNumId w:val="49"/>
  </w:num>
  <w:num w:numId="44">
    <w:abstractNumId w:val="85"/>
  </w:num>
  <w:num w:numId="45">
    <w:abstractNumId w:val="6"/>
  </w:num>
  <w:num w:numId="46">
    <w:abstractNumId w:val="72"/>
  </w:num>
  <w:num w:numId="47">
    <w:abstractNumId w:val="109"/>
  </w:num>
  <w:num w:numId="48">
    <w:abstractNumId w:val="202"/>
  </w:num>
  <w:num w:numId="49">
    <w:abstractNumId w:val="133"/>
  </w:num>
  <w:num w:numId="50">
    <w:abstractNumId w:val="14"/>
  </w:num>
  <w:num w:numId="51">
    <w:abstractNumId w:val="177"/>
  </w:num>
  <w:num w:numId="52">
    <w:abstractNumId w:val="172"/>
  </w:num>
  <w:num w:numId="53">
    <w:abstractNumId w:val="169"/>
  </w:num>
  <w:num w:numId="54">
    <w:abstractNumId w:val="45"/>
  </w:num>
  <w:num w:numId="55">
    <w:abstractNumId w:val="225"/>
  </w:num>
  <w:num w:numId="56">
    <w:abstractNumId w:val="83"/>
  </w:num>
  <w:num w:numId="57">
    <w:abstractNumId w:val="205"/>
  </w:num>
  <w:num w:numId="58">
    <w:abstractNumId w:val="43"/>
  </w:num>
  <w:num w:numId="59">
    <w:abstractNumId w:val="70"/>
  </w:num>
  <w:num w:numId="60">
    <w:abstractNumId w:val="204"/>
  </w:num>
  <w:num w:numId="61">
    <w:abstractNumId w:val="99"/>
  </w:num>
  <w:num w:numId="62">
    <w:abstractNumId w:val="222"/>
  </w:num>
  <w:num w:numId="63">
    <w:abstractNumId w:val="98"/>
  </w:num>
  <w:num w:numId="64">
    <w:abstractNumId w:val="66"/>
  </w:num>
  <w:num w:numId="65">
    <w:abstractNumId w:val="97"/>
  </w:num>
  <w:num w:numId="66">
    <w:abstractNumId w:val="59"/>
  </w:num>
  <w:num w:numId="67">
    <w:abstractNumId w:val="198"/>
  </w:num>
  <w:num w:numId="68">
    <w:abstractNumId w:val="23"/>
  </w:num>
  <w:num w:numId="69">
    <w:abstractNumId w:val="81"/>
  </w:num>
  <w:num w:numId="70">
    <w:abstractNumId w:val="178"/>
  </w:num>
  <w:num w:numId="71">
    <w:abstractNumId w:val="156"/>
  </w:num>
  <w:num w:numId="72">
    <w:abstractNumId w:val="153"/>
  </w:num>
  <w:num w:numId="73">
    <w:abstractNumId w:val="35"/>
  </w:num>
  <w:num w:numId="74">
    <w:abstractNumId w:val="168"/>
  </w:num>
  <w:num w:numId="75">
    <w:abstractNumId w:val="160"/>
  </w:num>
  <w:num w:numId="76">
    <w:abstractNumId w:val="95"/>
  </w:num>
  <w:num w:numId="77">
    <w:abstractNumId w:val="76"/>
  </w:num>
  <w:num w:numId="78">
    <w:abstractNumId w:val="79"/>
  </w:num>
  <w:num w:numId="79">
    <w:abstractNumId w:val="132"/>
  </w:num>
  <w:num w:numId="80">
    <w:abstractNumId w:val="92"/>
  </w:num>
  <w:num w:numId="81">
    <w:abstractNumId w:val="96"/>
  </w:num>
  <w:num w:numId="82">
    <w:abstractNumId w:val="149"/>
  </w:num>
  <w:num w:numId="83">
    <w:abstractNumId w:val="73"/>
  </w:num>
  <w:num w:numId="84">
    <w:abstractNumId w:val="200"/>
  </w:num>
  <w:num w:numId="85">
    <w:abstractNumId w:val="110"/>
  </w:num>
  <w:num w:numId="86">
    <w:abstractNumId w:val="55"/>
  </w:num>
  <w:num w:numId="87">
    <w:abstractNumId w:val="208"/>
  </w:num>
  <w:num w:numId="88">
    <w:abstractNumId w:val="180"/>
  </w:num>
  <w:num w:numId="89">
    <w:abstractNumId w:val="19"/>
  </w:num>
  <w:num w:numId="90">
    <w:abstractNumId w:val="197"/>
  </w:num>
  <w:num w:numId="91">
    <w:abstractNumId w:val="3"/>
  </w:num>
  <w:num w:numId="92">
    <w:abstractNumId w:val="134"/>
  </w:num>
  <w:num w:numId="93">
    <w:abstractNumId w:val="155"/>
  </w:num>
  <w:num w:numId="94">
    <w:abstractNumId w:val="189"/>
  </w:num>
  <w:num w:numId="95">
    <w:abstractNumId w:val="80"/>
  </w:num>
  <w:num w:numId="96">
    <w:abstractNumId w:val="54"/>
  </w:num>
  <w:num w:numId="97">
    <w:abstractNumId w:val="12"/>
  </w:num>
  <w:num w:numId="98">
    <w:abstractNumId w:val="108"/>
  </w:num>
  <w:num w:numId="99">
    <w:abstractNumId w:val="142"/>
  </w:num>
  <w:num w:numId="100">
    <w:abstractNumId w:val="126"/>
  </w:num>
  <w:num w:numId="101">
    <w:abstractNumId w:val="141"/>
  </w:num>
  <w:num w:numId="102">
    <w:abstractNumId w:val="82"/>
  </w:num>
  <w:num w:numId="103">
    <w:abstractNumId w:val="38"/>
  </w:num>
  <w:num w:numId="104">
    <w:abstractNumId w:val="210"/>
  </w:num>
  <w:num w:numId="105">
    <w:abstractNumId w:val="135"/>
  </w:num>
  <w:num w:numId="106">
    <w:abstractNumId w:val="186"/>
  </w:num>
  <w:num w:numId="107">
    <w:abstractNumId w:val="176"/>
  </w:num>
  <w:num w:numId="108">
    <w:abstractNumId w:val="84"/>
  </w:num>
  <w:num w:numId="109">
    <w:abstractNumId w:val="89"/>
  </w:num>
  <w:num w:numId="110">
    <w:abstractNumId w:val="165"/>
  </w:num>
  <w:num w:numId="111">
    <w:abstractNumId w:val="42"/>
  </w:num>
  <w:num w:numId="112">
    <w:abstractNumId w:val="127"/>
  </w:num>
  <w:num w:numId="113">
    <w:abstractNumId w:val="151"/>
  </w:num>
  <w:num w:numId="114">
    <w:abstractNumId w:val="158"/>
  </w:num>
  <w:num w:numId="115">
    <w:abstractNumId w:val="185"/>
  </w:num>
  <w:num w:numId="116">
    <w:abstractNumId w:val="170"/>
  </w:num>
  <w:num w:numId="117">
    <w:abstractNumId w:val="116"/>
  </w:num>
  <w:num w:numId="118">
    <w:abstractNumId w:val="104"/>
  </w:num>
  <w:num w:numId="119">
    <w:abstractNumId w:val="145"/>
  </w:num>
  <w:num w:numId="120">
    <w:abstractNumId w:val="65"/>
  </w:num>
  <w:num w:numId="121">
    <w:abstractNumId w:val="46"/>
  </w:num>
  <w:num w:numId="122">
    <w:abstractNumId w:val="224"/>
  </w:num>
  <w:num w:numId="123">
    <w:abstractNumId w:val="199"/>
  </w:num>
  <w:num w:numId="124">
    <w:abstractNumId w:val="117"/>
  </w:num>
  <w:num w:numId="125">
    <w:abstractNumId w:val="137"/>
  </w:num>
  <w:num w:numId="126">
    <w:abstractNumId w:val="5"/>
  </w:num>
  <w:num w:numId="127">
    <w:abstractNumId w:val="36"/>
  </w:num>
  <w:num w:numId="128">
    <w:abstractNumId w:val="167"/>
  </w:num>
  <w:num w:numId="129">
    <w:abstractNumId w:val="105"/>
  </w:num>
  <w:num w:numId="130">
    <w:abstractNumId w:val="154"/>
  </w:num>
  <w:num w:numId="131">
    <w:abstractNumId w:val="150"/>
  </w:num>
  <w:num w:numId="132">
    <w:abstractNumId w:val="125"/>
  </w:num>
  <w:num w:numId="133">
    <w:abstractNumId w:val="57"/>
  </w:num>
  <w:num w:numId="134">
    <w:abstractNumId w:val="187"/>
  </w:num>
  <w:num w:numId="135">
    <w:abstractNumId w:val="166"/>
  </w:num>
  <w:num w:numId="136">
    <w:abstractNumId w:val="128"/>
  </w:num>
  <w:num w:numId="137">
    <w:abstractNumId w:val="112"/>
  </w:num>
  <w:num w:numId="138">
    <w:abstractNumId w:val="113"/>
  </w:num>
  <w:num w:numId="139">
    <w:abstractNumId w:val="219"/>
  </w:num>
  <w:num w:numId="140">
    <w:abstractNumId w:val="8"/>
  </w:num>
  <w:num w:numId="141">
    <w:abstractNumId w:val="31"/>
  </w:num>
  <w:num w:numId="142">
    <w:abstractNumId w:val="20"/>
  </w:num>
  <w:num w:numId="143">
    <w:abstractNumId w:val="24"/>
  </w:num>
  <w:num w:numId="144">
    <w:abstractNumId w:val="179"/>
  </w:num>
  <w:num w:numId="145">
    <w:abstractNumId w:val="37"/>
  </w:num>
  <w:num w:numId="146">
    <w:abstractNumId w:val="28"/>
  </w:num>
  <w:num w:numId="147">
    <w:abstractNumId w:val="182"/>
  </w:num>
  <w:num w:numId="148">
    <w:abstractNumId w:val="102"/>
  </w:num>
  <w:num w:numId="149">
    <w:abstractNumId w:val="143"/>
  </w:num>
  <w:num w:numId="150">
    <w:abstractNumId w:val="201"/>
  </w:num>
  <w:num w:numId="151">
    <w:abstractNumId w:val="29"/>
  </w:num>
  <w:num w:numId="152">
    <w:abstractNumId w:val="44"/>
  </w:num>
  <w:num w:numId="153">
    <w:abstractNumId w:val="0"/>
  </w:num>
  <w:num w:numId="154">
    <w:abstractNumId w:val="206"/>
  </w:num>
  <w:num w:numId="155">
    <w:abstractNumId w:val="220"/>
  </w:num>
  <w:num w:numId="156">
    <w:abstractNumId w:val="34"/>
  </w:num>
  <w:num w:numId="157">
    <w:abstractNumId w:val="119"/>
  </w:num>
  <w:num w:numId="158">
    <w:abstractNumId w:val="129"/>
  </w:num>
  <w:num w:numId="159">
    <w:abstractNumId w:val="77"/>
  </w:num>
  <w:num w:numId="160">
    <w:abstractNumId w:val="17"/>
  </w:num>
  <w:num w:numId="161">
    <w:abstractNumId w:val="188"/>
  </w:num>
  <w:num w:numId="162">
    <w:abstractNumId w:val="130"/>
  </w:num>
  <w:num w:numId="163">
    <w:abstractNumId w:val="174"/>
  </w:num>
  <w:num w:numId="164">
    <w:abstractNumId w:val="4"/>
  </w:num>
  <w:num w:numId="165">
    <w:abstractNumId w:val="175"/>
  </w:num>
  <w:num w:numId="166">
    <w:abstractNumId w:val="11"/>
  </w:num>
  <w:num w:numId="167">
    <w:abstractNumId w:val="118"/>
  </w:num>
  <w:num w:numId="168">
    <w:abstractNumId w:val="27"/>
  </w:num>
  <w:num w:numId="169">
    <w:abstractNumId w:val="213"/>
  </w:num>
  <w:num w:numId="170">
    <w:abstractNumId w:val="7"/>
  </w:num>
  <w:num w:numId="171">
    <w:abstractNumId w:val="62"/>
  </w:num>
  <w:num w:numId="172">
    <w:abstractNumId w:val="2"/>
  </w:num>
  <w:num w:numId="173">
    <w:abstractNumId w:val="86"/>
  </w:num>
  <w:num w:numId="174">
    <w:abstractNumId w:val="103"/>
  </w:num>
  <w:num w:numId="175">
    <w:abstractNumId w:val="120"/>
  </w:num>
  <w:num w:numId="176">
    <w:abstractNumId w:val="216"/>
  </w:num>
  <w:num w:numId="177">
    <w:abstractNumId w:val="181"/>
  </w:num>
  <w:num w:numId="178">
    <w:abstractNumId w:val="193"/>
  </w:num>
  <w:num w:numId="179">
    <w:abstractNumId w:val="50"/>
  </w:num>
  <w:num w:numId="180">
    <w:abstractNumId w:val="184"/>
  </w:num>
  <w:num w:numId="181">
    <w:abstractNumId w:val="106"/>
  </w:num>
  <w:num w:numId="182">
    <w:abstractNumId w:val="60"/>
  </w:num>
  <w:num w:numId="183">
    <w:abstractNumId w:val="173"/>
  </w:num>
  <w:num w:numId="184">
    <w:abstractNumId w:val="162"/>
  </w:num>
  <w:num w:numId="185">
    <w:abstractNumId w:val="152"/>
  </w:num>
  <w:num w:numId="186">
    <w:abstractNumId w:val="71"/>
  </w:num>
  <w:num w:numId="187">
    <w:abstractNumId w:val="61"/>
  </w:num>
  <w:num w:numId="188">
    <w:abstractNumId w:val="122"/>
  </w:num>
  <w:num w:numId="189">
    <w:abstractNumId w:val="52"/>
  </w:num>
  <w:num w:numId="190">
    <w:abstractNumId w:val="21"/>
  </w:num>
  <w:num w:numId="191">
    <w:abstractNumId w:val="94"/>
  </w:num>
  <w:num w:numId="192">
    <w:abstractNumId w:val="196"/>
  </w:num>
  <w:num w:numId="193">
    <w:abstractNumId w:val="215"/>
  </w:num>
  <w:num w:numId="194">
    <w:abstractNumId w:val="163"/>
  </w:num>
  <w:num w:numId="195">
    <w:abstractNumId w:val="47"/>
  </w:num>
  <w:num w:numId="196">
    <w:abstractNumId w:val="88"/>
  </w:num>
  <w:num w:numId="197">
    <w:abstractNumId w:val="223"/>
  </w:num>
  <w:num w:numId="198">
    <w:abstractNumId w:val="124"/>
  </w:num>
  <w:num w:numId="199">
    <w:abstractNumId w:val="161"/>
  </w:num>
  <w:num w:numId="200">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148"/>
  </w:num>
  <w:num w:numId="207">
    <w:abstractNumId w:val="221"/>
  </w:num>
  <w:num w:numId="208">
    <w:abstractNumId w:val="16"/>
  </w:num>
  <w:num w:numId="209">
    <w:abstractNumId w:val="100"/>
  </w:num>
  <w:num w:numId="210">
    <w:abstractNumId w:val="139"/>
  </w:num>
  <w:num w:numId="211">
    <w:abstractNumId w:val="214"/>
  </w:num>
  <w:num w:numId="212">
    <w:abstractNumId w:val="74"/>
  </w:num>
  <w:num w:numId="213">
    <w:abstractNumId w:val="191"/>
  </w:num>
  <w:num w:numId="214">
    <w:abstractNumId w:val="68"/>
  </w:num>
  <w:num w:numId="215">
    <w:abstractNumId w:val="53"/>
  </w:num>
  <w:num w:numId="216">
    <w:abstractNumId w:val="90"/>
  </w:num>
  <w:num w:numId="217">
    <w:abstractNumId w:val="13"/>
  </w:num>
  <w:num w:numId="218">
    <w:abstractNumId w:val="111"/>
  </w:num>
  <w:num w:numId="219">
    <w:abstractNumId w:val="40"/>
  </w:num>
  <w:num w:numId="220">
    <w:abstractNumId w:val="101"/>
  </w:num>
  <w:num w:numId="221">
    <w:abstractNumId w:val="39"/>
  </w:num>
  <w:num w:numId="222">
    <w:abstractNumId w:val="9"/>
  </w:num>
  <w:num w:numId="223">
    <w:abstractNumId w:val="93"/>
  </w:num>
  <w:num w:numId="224">
    <w:abstractNumId w:val="107"/>
  </w:num>
  <w:num w:numId="225">
    <w:abstractNumId w:val="183"/>
  </w:num>
  <w:num w:numId="226">
    <w:abstractNumId w:val="51"/>
  </w:num>
  <w:num w:numId="227">
    <w:abstractNumId w:val="32"/>
  </w:num>
  <w:num w:numId="228">
    <w:abstractNumId w:val="136"/>
  </w:num>
  <w:num w:numId="229">
    <w:abstractNumId w:val="115"/>
  </w:num>
  <w:num w:numId="230">
    <w:abstractNumId w:val="203"/>
  </w:num>
  <w:num w:numId="231">
    <w:abstractNumId w:val="91"/>
  </w:num>
  <w:num w:numId="232">
    <w:abstractNumId w:val="144"/>
  </w:num>
  <w:numIdMacAtCleanup w:val="22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 NOGUEIRA DE ALMEIDA">
    <w15:presenceInfo w15:providerId="AD" w15:userId="S-1-5-21-1518587234-2391254684-4168118361-4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trackRevisions/>
  <w:defaultTabStop w:val="708"/>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BA"/>
    <w:rsid w:val="00000362"/>
    <w:rsid w:val="0000059A"/>
    <w:rsid w:val="00000DD4"/>
    <w:rsid w:val="00001923"/>
    <w:rsid w:val="00001AA6"/>
    <w:rsid w:val="00001DBC"/>
    <w:rsid w:val="000025F8"/>
    <w:rsid w:val="00002B66"/>
    <w:rsid w:val="00002CA4"/>
    <w:rsid w:val="00003813"/>
    <w:rsid w:val="00003949"/>
    <w:rsid w:val="00003AD2"/>
    <w:rsid w:val="00003B63"/>
    <w:rsid w:val="00005ACF"/>
    <w:rsid w:val="00006485"/>
    <w:rsid w:val="0001083E"/>
    <w:rsid w:val="00010F77"/>
    <w:rsid w:val="0001152D"/>
    <w:rsid w:val="0001166F"/>
    <w:rsid w:val="00011C08"/>
    <w:rsid w:val="00011E1E"/>
    <w:rsid w:val="000121D3"/>
    <w:rsid w:val="00013267"/>
    <w:rsid w:val="00013683"/>
    <w:rsid w:val="000136F1"/>
    <w:rsid w:val="0001446F"/>
    <w:rsid w:val="00014E32"/>
    <w:rsid w:val="00015ABC"/>
    <w:rsid w:val="00016122"/>
    <w:rsid w:val="000161B3"/>
    <w:rsid w:val="000161FD"/>
    <w:rsid w:val="000173E4"/>
    <w:rsid w:val="00017C19"/>
    <w:rsid w:val="00020274"/>
    <w:rsid w:val="0002031F"/>
    <w:rsid w:val="00020605"/>
    <w:rsid w:val="000206B3"/>
    <w:rsid w:val="000208A1"/>
    <w:rsid w:val="000209EF"/>
    <w:rsid w:val="00021C8E"/>
    <w:rsid w:val="00023C09"/>
    <w:rsid w:val="00023C6A"/>
    <w:rsid w:val="00023F2B"/>
    <w:rsid w:val="000243A3"/>
    <w:rsid w:val="0002488A"/>
    <w:rsid w:val="000250A2"/>
    <w:rsid w:val="00025387"/>
    <w:rsid w:val="00025537"/>
    <w:rsid w:val="000256DD"/>
    <w:rsid w:val="00025FFD"/>
    <w:rsid w:val="0002695D"/>
    <w:rsid w:val="00026D78"/>
    <w:rsid w:val="00027831"/>
    <w:rsid w:val="00030098"/>
    <w:rsid w:val="000300FE"/>
    <w:rsid w:val="000301C9"/>
    <w:rsid w:val="00030C79"/>
    <w:rsid w:val="000311B3"/>
    <w:rsid w:val="000311CD"/>
    <w:rsid w:val="000315E4"/>
    <w:rsid w:val="00031973"/>
    <w:rsid w:val="00032421"/>
    <w:rsid w:val="0003313D"/>
    <w:rsid w:val="00034382"/>
    <w:rsid w:val="00034798"/>
    <w:rsid w:val="00034A3F"/>
    <w:rsid w:val="00034ABA"/>
    <w:rsid w:val="00035673"/>
    <w:rsid w:val="00035A06"/>
    <w:rsid w:val="000363D1"/>
    <w:rsid w:val="00036DA5"/>
    <w:rsid w:val="00036EAB"/>
    <w:rsid w:val="000373AA"/>
    <w:rsid w:val="00037594"/>
    <w:rsid w:val="00037BF3"/>
    <w:rsid w:val="00040B1B"/>
    <w:rsid w:val="00040E3B"/>
    <w:rsid w:val="0004125D"/>
    <w:rsid w:val="000413BD"/>
    <w:rsid w:val="00041597"/>
    <w:rsid w:val="00041A4F"/>
    <w:rsid w:val="00043623"/>
    <w:rsid w:val="00043748"/>
    <w:rsid w:val="00043D56"/>
    <w:rsid w:val="00043E56"/>
    <w:rsid w:val="00044564"/>
    <w:rsid w:val="00044800"/>
    <w:rsid w:val="000456A7"/>
    <w:rsid w:val="00045B5F"/>
    <w:rsid w:val="00045E14"/>
    <w:rsid w:val="000461F2"/>
    <w:rsid w:val="000464F6"/>
    <w:rsid w:val="000476F0"/>
    <w:rsid w:val="00051226"/>
    <w:rsid w:val="00051264"/>
    <w:rsid w:val="0005152F"/>
    <w:rsid w:val="00051AB3"/>
    <w:rsid w:val="00051B18"/>
    <w:rsid w:val="0005210E"/>
    <w:rsid w:val="000529A8"/>
    <w:rsid w:val="00052D10"/>
    <w:rsid w:val="0005326A"/>
    <w:rsid w:val="0005356B"/>
    <w:rsid w:val="00054354"/>
    <w:rsid w:val="00054E9E"/>
    <w:rsid w:val="000561C9"/>
    <w:rsid w:val="000573AC"/>
    <w:rsid w:val="00060F33"/>
    <w:rsid w:val="00061563"/>
    <w:rsid w:val="00062513"/>
    <w:rsid w:val="00063528"/>
    <w:rsid w:val="000636E2"/>
    <w:rsid w:val="00064059"/>
    <w:rsid w:val="0006548C"/>
    <w:rsid w:val="0006621B"/>
    <w:rsid w:val="0006702F"/>
    <w:rsid w:val="000673F4"/>
    <w:rsid w:val="00067580"/>
    <w:rsid w:val="000676B6"/>
    <w:rsid w:val="00067FD1"/>
    <w:rsid w:val="00070CA8"/>
    <w:rsid w:val="00070CB3"/>
    <w:rsid w:val="00071B5A"/>
    <w:rsid w:val="00071CDD"/>
    <w:rsid w:val="00071F03"/>
    <w:rsid w:val="00072635"/>
    <w:rsid w:val="00072824"/>
    <w:rsid w:val="00072A3F"/>
    <w:rsid w:val="00073419"/>
    <w:rsid w:val="000734A6"/>
    <w:rsid w:val="00074223"/>
    <w:rsid w:val="00074237"/>
    <w:rsid w:val="00074639"/>
    <w:rsid w:val="00074EBE"/>
    <w:rsid w:val="00074F0F"/>
    <w:rsid w:val="00075D02"/>
    <w:rsid w:val="00075D2C"/>
    <w:rsid w:val="00076455"/>
    <w:rsid w:val="0007660B"/>
    <w:rsid w:val="0007672C"/>
    <w:rsid w:val="000767BD"/>
    <w:rsid w:val="00076BD0"/>
    <w:rsid w:val="0007729C"/>
    <w:rsid w:val="00077857"/>
    <w:rsid w:val="00077C20"/>
    <w:rsid w:val="00077CA1"/>
    <w:rsid w:val="00080461"/>
    <w:rsid w:val="000808CD"/>
    <w:rsid w:val="00080ADD"/>
    <w:rsid w:val="00081127"/>
    <w:rsid w:val="00081345"/>
    <w:rsid w:val="00082D7D"/>
    <w:rsid w:val="0008323D"/>
    <w:rsid w:val="000838B6"/>
    <w:rsid w:val="00084487"/>
    <w:rsid w:val="000853DA"/>
    <w:rsid w:val="0008569D"/>
    <w:rsid w:val="000864C2"/>
    <w:rsid w:val="00087261"/>
    <w:rsid w:val="0008751D"/>
    <w:rsid w:val="0009004A"/>
    <w:rsid w:val="00090274"/>
    <w:rsid w:val="00090698"/>
    <w:rsid w:val="00090CD5"/>
    <w:rsid w:val="000911D8"/>
    <w:rsid w:val="00091799"/>
    <w:rsid w:val="00091B6F"/>
    <w:rsid w:val="00091DDF"/>
    <w:rsid w:val="0009234B"/>
    <w:rsid w:val="000924A3"/>
    <w:rsid w:val="000940A8"/>
    <w:rsid w:val="000943FC"/>
    <w:rsid w:val="00094FCE"/>
    <w:rsid w:val="00096351"/>
    <w:rsid w:val="00097401"/>
    <w:rsid w:val="00097C1E"/>
    <w:rsid w:val="000A0346"/>
    <w:rsid w:val="000A1117"/>
    <w:rsid w:val="000A137E"/>
    <w:rsid w:val="000A1DEB"/>
    <w:rsid w:val="000A1F96"/>
    <w:rsid w:val="000A26A0"/>
    <w:rsid w:val="000A2F0F"/>
    <w:rsid w:val="000A31BB"/>
    <w:rsid w:val="000A392B"/>
    <w:rsid w:val="000A4287"/>
    <w:rsid w:val="000A44FD"/>
    <w:rsid w:val="000A48A4"/>
    <w:rsid w:val="000A4CFE"/>
    <w:rsid w:val="000A518C"/>
    <w:rsid w:val="000A593D"/>
    <w:rsid w:val="000A5E24"/>
    <w:rsid w:val="000A6505"/>
    <w:rsid w:val="000A6CA3"/>
    <w:rsid w:val="000B0542"/>
    <w:rsid w:val="000B154A"/>
    <w:rsid w:val="000B1606"/>
    <w:rsid w:val="000B1836"/>
    <w:rsid w:val="000B2D71"/>
    <w:rsid w:val="000B32C8"/>
    <w:rsid w:val="000B36C0"/>
    <w:rsid w:val="000B3C56"/>
    <w:rsid w:val="000B3C5E"/>
    <w:rsid w:val="000B3CB4"/>
    <w:rsid w:val="000B3F50"/>
    <w:rsid w:val="000B466E"/>
    <w:rsid w:val="000B48F3"/>
    <w:rsid w:val="000B691A"/>
    <w:rsid w:val="000B6A49"/>
    <w:rsid w:val="000B7649"/>
    <w:rsid w:val="000B7888"/>
    <w:rsid w:val="000C0485"/>
    <w:rsid w:val="000C0772"/>
    <w:rsid w:val="000C2E30"/>
    <w:rsid w:val="000C35D0"/>
    <w:rsid w:val="000C3C5E"/>
    <w:rsid w:val="000C3F45"/>
    <w:rsid w:val="000C4415"/>
    <w:rsid w:val="000C456B"/>
    <w:rsid w:val="000C483C"/>
    <w:rsid w:val="000C4C53"/>
    <w:rsid w:val="000C5329"/>
    <w:rsid w:val="000C7A57"/>
    <w:rsid w:val="000D032B"/>
    <w:rsid w:val="000D04F8"/>
    <w:rsid w:val="000D0CB2"/>
    <w:rsid w:val="000D140D"/>
    <w:rsid w:val="000D30A4"/>
    <w:rsid w:val="000D3362"/>
    <w:rsid w:val="000D3656"/>
    <w:rsid w:val="000D3B3A"/>
    <w:rsid w:val="000D3F32"/>
    <w:rsid w:val="000D3FD6"/>
    <w:rsid w:val="000D4151"/>
    <w:rsid w:val="000D418A"/>
    <w:rsid w:val="000D442A"/>
    <w:rsid w:val="000D45D3"/>
    <w:rsid w:val="000D4C5A"/>
    <w:rsid w:val="000D52A1"/>
    <w:rsid w:val="000D601D"/>
    <w:rsid w:val="000D628E"/>
    <w:rsid w:val="000D7BC2"/>
    <w:rsid w:val="000E090A"/>
    <w:rsid w:val="000E0A4A"/>
    <w:rsid w:val="000E1A9A"/>
    <w:rsid w:val="000E243A"/>
    <w:rsid w:val="000E37DE"/>
    <w:rsid w:val="000E3996"/>
    <w:rsid w:val="000E3B1D"/>
    <w:rsid w:val="000E3D66"/>
    <w:rsid w:val="000E3DB4"/>
    <w:rsid w:val="000E418C"/>
    <w:rsid w:val="000E4240"/>
    <w:rsid w:val="000E43AE"/>
    <w:rsid w:val="000E4885"/>
    <w:rsid w:val="000E560F"/>
    <w:rsid w:val="000E5684"/>
    <w:rsid w:val="000E59D3"/>
    <w:rsid w:val="000E5AD2"/>
    <w:rsid w:val="000E5F3A"/>
    <w:rsid w:val="000E627F"/>
    <w:rsid w:val="000E65F7"/>
    <w:rsid w:val="000E6A74"/>
    <w:rsid w:val="000E7410"/>
    <w:rsid w:val="000E7A2B"/>
    <w:rsid w:val="000E7A4C"/>
    <w:rsid w:val="000E7BB8"/>
    <w:rsid w:val="000E7CE0"/>
    <w:rsid w:val="000E7D98"/>
    <w:rsid w:val="000E7D9C"/>
    <w:rsid w:val="000F06C1"/>
    <w:rsid w:val="000F103C"/>
    <w:rsid w:val="000F1543"/>
    <w:rsid w:val="000F1A33"/>
    <w:rsid w:val="000F1C9B"/>
    <w:rsid w:val="000F1EAE"/>
    <w:rsid w:val="000F2298"/>
    <w:rsid w:val="000F2404"/>
    <w:rsid w:val="000F2419"/>
    <w:rsid w:val="000F2BFE"/>
    <w:rsid w:val="000F3136"/>
    <w:rsid w:val="000F3931"/>
    <w:rsid w:val="000F43AD"/>
    <w:rsid w:val="000F47C9"/>
    <w:rsid w:val="000F4887"/>
    <w:rsid w:val="000F4DC4"/>
    <w:rsid w:val="000F4FE8"/>
    <w:rsid w:val="000F5122"/>
    <w:rsid w:val="000F5B35"/>
    <w:rsid w:val="000F68B4"/>
    <w:rsid w:val="000F6C61"/>
    <w:rsid w:val="000F7052"/>
    <w:rsid w:val="000F7114"/>
    <w:rsid w:val="000F7778"/>
    <w:rsid w:val="000F7C21"/>
    <w:rsid w:val="000F7FCF"/>
    <w:rsid w:val="00100541"/>
    <w:rsid w:val="00100F8D"/>
    <w:rsid w:val="0010107A"/>
    <w:rsid w:val="001011B8"/>
    <w:rsid w:val="00101317"/>
    <w:rsid w:val="0010188D"/>
    <w:rsid w:val="00102D6E"/>
    <w:rsid w:val="001032D4"/>
    <w:rsid w:val="00103F46"/>
    <w:rsid w:val="0010401F"/>
    <w:rsid w:val="0010407A"/>
    <w:rsid w:val="001044DA"/>
    <w:rsid w:val="00105F49"/>
    <w:rsid w:val="00105FE8"/>
    <w:rsid w:val="001060CF"/>
    <w:rsid w:val="001069B7"/>
    <w:rsid w:val="00106E42"/>
    <w:rsid w:val="001100F4"/>
    <w:rsid w:val="00111614"/>
    <w:rsid w:val="00111906"/>
    <w:rsid w:val="00112993"/>
    <w:rsid w:val="00113039"/>
    <w:rsid w:val="0011326E"/>
    <w:rsid w:val="00113820"/>
    <w:rsid w:val="00113963"/>
    <w:rsid w:val="0011490D"/>
    <w:rsid w:val="00114E11"/>
    <w:rsid w:val="00114FC0"/>
    <w:rsid w:val="001152A0"/>
    <w:rsid w:val="001153C6"/>
    <w:rsid w:val="001155C9"/>
    <w:rsid w:val="001155F0"/>
    <w:rsid w:val="001156F4"/>
    <w:rsid w:val="001159C6"/>
    <w:rsid w:val="00116391"/>
    <w:rsid w:val="001163DA"/>
    <w:rsid w:val="00116653"/>
    <w:rsid w:val="00116952"/>
    <w:rsid w:val="00116B81"/>
    <w:rsid w:val="00117155"/>
    <w:rsid w:val="001175CC"/>
    <w:rsid w:val="00117E82"/>
    <w:rsid w:val="00121623"/>
    <w:rsid w:val="001218AA"/>
    <w:rsid w:val="00121C1B"/>
    <w:rsid w:val="00121D5A"/>
    <w:rsid w:val="00121DDA"/>
    <w:rsid w:val="00121F7F"/>
    <w:rsid w:val="00122731"/>
    <w:rsid w:val="00122B4A"/>
    <w:rsid w:val="00124B8E"/>
    <w:rsid w:val="00124F0E"/>
    <w:rsid w:val="001252F8"/>
    <w:rsid w:val="0012594C"/>
    <w:rsid w:val="001260CB"/>
    <w:rsid w:val="00126422"/>
    <w:rsid w:val="0012710B"/>
    <w:rsid w:val="001272C8"/>
    <w:rsid w:val="0013056A"/>
    <w:rsid w:val="00130E46"/>
    <w:rsid w:val="00131163"/>
    <w:rsid w:val="001313D9"/>
    <w:rsid w:val="00131E8A"/>
    <w:rsid w:val="00131F9F"/>
    <w:rsid w:val="00132109"/>
    <w:rsid w:val="00132210"/>
    <w:rsid w:val="00132291"/>
    <w:rsid w:val="00132DE2"/>
    <w:rsid w:val="001333CD"/>
    <w:rsid w:val="0013428E"/>
    <w:rsid w:val="00135468"/>
    <w:rsid w:val="00135AD1"/>
    <w:rsid w:val="0013617B"/>
    <w:rsid w:val="00136AE2"/>
    <w:rsid w:val="0013718E"/>
    <w:rsid w:val="0013751E"/>
    <w:rsid w:val="0014050B"/>
    <w:rsid w:val="00140DFC"/>
    <w:rsid w:val="00140E21"/>
    <w:rsid w:val="001419CA"/>
    <w:rsid w:val="00141FC9"/>
    <w:rsid w:val="00142770"/>
    <w:rsid w:val="00142C0A"/>
    <w:rsid w:val="001436FD"/>
    <w:rsid w:val="00143879"/>
    <w:rsid w:val="00144617"/>
    <w:rsid w:val="001453B5"/>
    <w:rsid w:val="00145F9B"/>
    <w:rsid w:val="00146E91"/>
    <w:rsid w:val="001470D4"/>
    <w:rsid w:val="0014757B"/>
    <w:rsid w:val="001512D9"/>
    <w:rsid w:val="00151F11"/>
    <w:rsid w:val="00152831"/>
    <w:rsid w:val="001531C1"/>
    <w:rsid w:val="00153385"/>
    <w:rsid w:val="00153789"/>
    <w:rsid w:val="001548D8"/>
    <w:rsid w:val="00154C7F"/>
    <w:rsid w:val="00155480"/>
    <w:rsid w:val="001557D8"/>
    <w:rsid w:val="00155B6D"/>
    <w:rsid w:val="00155B99"/>
    <w:rsid w:val="001566A3"/>
    <w:rsid w:val="00156C26"/>
    <w:rsid w:val="00156FF7"/>
    <w:rsid w:val="00157957"/>
    <w:rsid w:val="00157C9C"/>
    <w:rsid w:val="0016000D"/>
    <w:rsid w:val="00160DB9"/>
    <w:rsid w:val="001617C4"/>
    <w:rsid w:val="001619D2"/>
    <w:rsid w:val="0016234E"/>
    <w:rsid w:val="00162845"/>
    <w:rsid w:val="00162D49"/>
    <w:rsid w:val="0016339C"/>
    <w:rsid w:val="00163909"/>
    <w:rsid w:val="00163B5C"/>
    <w:rsid w:val="00164C66"/>
    <w:rsid w:val="0016526A"/>
    <w:rsid w:val="001654DD"/>
    <w:rsid w:val="00165733"/>
    <w:rsid w:val="00165A11"/>
    <w:rsid w:val="00165AFA"/>
    <w:rsid w:val="001661AD"/>
    <w:rsid w:val="0016660D"/>
    <w:rsid w:val="001667C3"/>
    <w:rsid w:val="0017134B"/>
    <w:rsid w:val="00171BA1"/>
    <w:rsid w:val="00172C64"/>
    <w:rsid w:val="00174C51"/>
    <w:rsid w:val="00174CE4"/>
    <w:rsid w:val="00175464"/>
    <w:rsid w:val="00175FC1"/>
    <w:rsid w:val="00176724"/>
    <w:rsid w:val="00176800"/>
    <w:rsid w:val="00176826"/>
    <w:rsid w:val="00176CF5"/>
    <w:rsid w:val="00176F06"/>
    <w:rsid w:val="001779C0"/>
    <w:rsid w:val="00180A15"/>
    <w:rsid w:val="0018172C"/>
    <w:rsid w:val="001817E3"/>
    <w:rsid w:val="001838EC"/>
    <w:rsid w:val="0018429B"/>
    <w:rsid w:val="001847F9"/>
    <w:rsid w:val="00184D3F"/>
    <w:rsid w:val="00185313"/>
    <w:rsid w:val="0018555F"/>
    <w:rsid w:val="0018578C"/>
    <w:rsid w:val="001861FA"/>
    <w:rsid w:val="00186937"/>
    <w:rsid w:val="001870C6"/>
    <w:rsid w:val="00190CEE"/>
    <w:rsid w:val="00190F9E"/>
    <w:rsid w:val="001916DE"/>
    <w:rsid w:val="00191BE2"/>
    <w:rsid w:val="0019210C"/>
    <w:rsid w:val="00192271"/>
    <w:rsid w:val="00192805"/>
    <w:rsid w:val="00192C3E"/>
    <w:rsid w:val="00192D75"/>
    <w:rsid w:val="00193014"/>
    <w:rsid w:val="001932EA"/>
    <w:rsid w:val="00193839"/>
    <w:rsid w:val="00193E4B"/>
    <w:rsid w:val="00194174"/>
    <w:rsid w:val="00194CBC"/>
    <w:rsid w:val="001950B6"/>
    <w:rsid w:val="001951EE"/>
    <w:rsid w:val="00195332"/>
    <w:rsid w:val="0019541E"/>
    <w:rsid w:val="00195A4D"/>
    <w:rsid w:val="00196585"/>
    <w:rsid w:val="00196891"/>
    <w:rsid w:val="00196E3B"/>
    <w:rsid w:val="001A14B8"/>
    <w:rsid w:val="001A1932"/>
    <w:rsid w:val="001A20C5"/>
    <w:rsid w:val="001A2A2B"/>
    <w:rsid w:val="001A2BF9"/>
    <w:rsid w:val="001A362C"/>
    <w:rsid w:val="001A387E"/>
    <w:rsid w:val="001A55C6"/>
    <w:rsid w:val="001A5C91"/>
    <w:rsid w:val="001A5DC9"/>
    <w:rsid w:val="001A6171"/>
    <w:rsid w:val="001A629E"/>
    <w:rsid w:val="001A636D"/>
    <w:rsid w:val="001A67A5"/>
    <w:rsid w:val="001A7086"/>
    <w:rsid w:val="001A7A11"/>
    <w:rsid w:val="001A7D45"/>
    <w:rsid w:val="001B0147"/>
    <w:rsid w:val="001B027E"/>
    <w:rsid w:val="001B2B06"/>
    <w:rsid w:val="001B2BF4"/>
    <w:rsid w:val="001B2ECE"/>
    <w:rsid w:val="001B2F7E"/>
    <w:rsid w:val="001B3A63"/>
    <w:rsid w:val="001B3CB2"/>
    <w:rsid w:val="001B4C89"/>
    <w:rsid w:val="001B563D"/>
    <w:rsid w:val="001B6065"/>
    <w:rsid w:val="001B6C16"/>
    <w:rsid w:val="001B73EE"/>
    <w:rsid w:val="001C0396"/>
    <w:rsid w:val="001C0A71"/>
    <w:rsid w:val="001C114F"/>
    <w:rsid w:val="001C1173"/>
    <w:rsid w:val="001C162A"/>
    <w:rsid w:val="001C187A"/>
    <w:rsid w:val="001C219C"/>
    <w:rsid w:val="001C2396"/>
    <w:rsid w:val="001C25BA"/>
    <w:rsid w:val="001C277B"/>
    <w:rsid w:val="001C2D1E"/>
    <w:rsid w:val="001C2D49"/>
    <w:rsid w:val="001C2F0C"/>
    <w:rsid w:val="001C30FF"/>
    <w:rsid w:val="001C39E9"/>
    <w:rsid w:val="001C464B"/>
    <w:rsid w:val="001C4D89"/>
    <w:rsid w:val="001C5335"/>
    <w:rsid w:val="001C592C"/>
    <w:rsid w:val="001C619D"/>
    <w:rsid w:val="001C7376"/>
    <w:rsid w:val="001C7919"/>
    <w:rsid w:val="001C7CFD"/>
    <w:rsid w:val="001C7E44"/>
    <w:rsid w:val="001C7F92"/>
    <w:rsid w:val="001D204A"/>
    <w:rsid w:val="001D24BB"/>
    <w:rsid w:val="001D26C6"/>
    <w:rsid w:val="001D345F"/>
    <w:rsid w:val="001D44DE"/>
    <w:rsid w:val="001D4817"/>
    <w:rsid w:val="001D576F"/>
    <w:rsid w:val="001D597D"/>
    <w:rsid w:val="001D5C74"/>
    <w:rsid w:val="001D64B7"/>
    <w:rsid w:val="001D6704"/>
    <w:rsid w:val="001D6F87"/>
    <w:rsid w:val="001D7C48"/>
    <w:rsid w:val="001E044D"/>
    <w:rsid w:val="001E0898"/>
    <w:rsid w:val="001E12B7"/>
    <w:rsid w:val="001E12F8"/>
    <w:rsid w:val="001E13DF"/>
    <w:rsid w:val="001E1897"/>
    <w:rsid w:val="001E196D"/>
    <w:rsid w:val="001E1B73"/>
    <w:rsid w:val="001E1C58"/>
    <w:rsid w:val="001E294F"/>
    <w:rsid w:val="001E3039"/>
    <w:rsid w:val="001E31E3"/>
    <w:rsid w:val="001E38EE"/>
    <w:rsid w:val="001E3B6E"/>
    <w:rsid w:val="001E4571"/>
    <w:rsid w:val="001E4646"/>
    <w:rsid w:val="001E46F1"/>
    <w:rsid w:val="001E4A0E"/>
    <w:rsid w:val="001E4B53"/>
    <w:rsid w:val="001E6577"/>
    <w:rsid w:val="001E6637"/>
    <w:rsid w:val="001E6FA0"/>
    <w:rsid w:val="001F028D"/>
    <w:rsid w:val="001F078C"/>
    <w:rsid w:val="001F0A8B"/>
    <w:rsid w:val="001F1426"/>
    <w:rsid w:val="001F1853"/>
    <w:rsid w:val="001F1995"/>
    <w:rsid w:val="001F240C"/>
    <w:rsid w:val="001F2E3C"/>
    <w:rsid w:val="001F30B4"/>
    <w:rsid w:val="001F37BA"/>
    <w:rsid w:val="001F3D43"/>
    <w:rsid w:val="001F5901"/>
    <w:rsid w:val="001F5D5E"/>
    <w:rsid w:val="001F6944"/>
    <w:rsid w:val="001F7BA8"/>
    <w:rsid w:val="001F7D02"/>
    <w:rsid w:val="0020059A"/>
    <w:rsid w:val="00200667"/>
    <w:rsid w:val="00200AA6"/>
    <w:rsid w:val="00201AF7"/>
    <w:rsid w:val="00201BB6"/>
    <w:rsid w:val="00202891"/>
    <w:rsid w:val="00202C78"/>
    <w:rsid w:val="00202CEF"/>
    <w:rsid w:val="002032A0"/>
    <w:rsid w:val="00203A12"/>
    <w:rsid w:val="002043E5"/>
    <w:rsid w:val="0020534B"/>
    <w:rsid w:val="00205996"/>
    <w:rsid w:val="00207C2F"/>
    <w:rsid w:val="0021093C"/>
    <w:rsid w:val="00211252"/>
    <w:rsid w:val="00211337"/>
    <w:rsid w:val="00212124"/>
    <w:rsid w:val="00212429"/>
    <w:rsid w:val="002129AA"/>
    <w:rsid w:val="00213092"/>
    <w:rsid w:val="0021326A"/>
    <w:rsid w:val="002135B7"/>
    <w:rsid w:val="0021411E"/>
    <w:rsid w:val="0021471D"/>
    <w:rsid w:val="002159E7"/>
    <w:rsid w:val="00215A4B"/>
    <w:rsid w:val="00215EC2"/>
    <w:rsid w:val="0021692D"/>
    <w:rsid w:val="002169FA"/>
    <w:rsid w:val="00216EC6"/>
    <w:rsid w:val="00216F2F"/>
    <w:rsid w:val="00217E43"/>
    <w:rsid w:val="002202C9"/>
    <w:rsid w:val="002214F4"/>
    <w:rsid w:val="002217D2"/>
    <w:rsid w:val="00221AFC"/>
    <w:rsid w:val="00221BCB"/>
    <w:rsid w:val="00221E3D"/>
    <w:rsid w:val="00222235"/>
    <w:rsid w:val="0022367E"/>
    <w:rsid w:val="00224258"/>
    <w:rsid w:val="00224C4A"/>
    <w:rsid w:val="00224E0F"/>
    <w:rsid w:val="0022534D"/>
    <w:rsid w:val="0022610B"/>
    <w:rsid w:val="002264F8"/>
    <w:rsid w:val="00226B78"/>
    <w:rsid w:val="00227618"/>
    <w:rsid w:val="002277C4"/>
    <w:rsid w:val="0022793D"/>
    <w:rsid w:val="00230F57"/>
    <w:rsid w:val="002312D8"/>
    <w:rsid w:val="0023168C"/>
    <w:rsid w:val="0023290D"/>
    <w:rsid w:val="002329C0"/>
    <w:rsid w:val="0023317E"/>
    <w:rsid w:val="002331EB"/>
    <w:rsid w:val="0023379C"/>
    <w:rsid w:val="0023410B"/>
    <w:rsid w:val="00234444"/>
    <w:rsid w:val="002351D0"/>
    <w:rsid w:val="002354BA"/>
    <w:rsid w:val="002357DA"/>
    <w:rsid w:val="002364EE"/>
    <w:rsid w:val="00236B34"/>
    <w:rsid w:val="0023706A"/>
    <w:rsid w:val="00237563"/>
    <w:rsid w:val="002407C4"/>
    <w:rsid w:val="0024081F"/>
    <w:rsid w:val="002408DA"/>
    <w:rsid w:val="00241AB9"/>
    <w:rsid w:val="00241B13"/>
    <w:rsid w:val="00241C0F"/>
    <w:rsid w:val="00241C7B"/>
    <w:rsid w:val="00242686"/>
    <w:rsid w:val="00242FCF"/>
    <w:rsid w:val="002437A0"/>
    <w:rsid w:val="00243A06"/>
    <w:rsid w:val="00244349"/>
    <w:rsid w:val="00244664"/>
    <w:rsid w:val="00244857"/>
    <w:rsid w:val="0024492D"/>
    <w:rsid w:val="002459FA"/>
    <w:rsid w:val="00245BE1"/>
    <w:rsid w:val="00246268"/>
    <w:rsid w:val="002463CC"/>
    <w:rsid w:val="002475D5"/>
    <w:rsid w:val="00247B69"/>
    <w:rsid w:val="00247E81"/>
    <w:rsid w:val="002510BC"/>
    <w:rsid w:val="0025155E"/>
    <w:rsid w:val="002516C3"/>
    <w:rsid w:val="00251898"/>
    <w:rsid w:val="0025203B"/>
    <w:rsid w:val="00252CD1"/>
    <w:rsid w:val="002537F4"/>
    <w:rsid w:val="002539DE"/>
    <w:rsid w:val="00253D0C"/>
    <w:rsid w:val="00254429"/>
    <w:rsid w:val="002555C5"/>
    <w:rsid w:val="00255C0C"/>
    <w:rsid w:val="00255DFF"/>
    <w:rsid w:val="00256413"/>
    <w:rsid w:val="00256664"/>
    <w:rsid w:val="002572A0"/>
    <w:rsid w:val="0025749C"/>
    <w:rsid w:val="00261E1F"/>
    <w:rsid w:val="002620B6"/>
    <w:rsid w:val="00262480"/>
    <w:rsid w:val="00262702"/>
    <w:rsid w:val="00262777"/>
    <w:rsid w:val="00263593"/>
    <w:rsid w:val="00264246"/>
    <w:rsid w:val="00264B63"/>
    <w:rsid w:val="00264D00"/>
    <w:rsid w:val="00265656"/>
    <w:rsid w:val="002659B9"/>
    <w:rsid w:val="0026627C"/>
    <w:rsid w:val="0026668D"/>
    <w:rsid w:val="00266707"/>
    <w:rsid w:val="00266FDF"/>
    <w:rsid w:val="00267354"/>
    <w:rsid w:val="00267BF1"/>
    <w:rsid w:val="00267E06"/>
    <w:rsid w:val="00270A32"/>
    <w:rsid w:val="00272D55"/>
    <w:rsid w:val="002733D6"/>
    <w:rsid w:val="00273823"/>
    <w:rsid w:val="0027396D"/>
    <w:rsid w:val="00273CA6"/>
    <w:rsid w:val="00273CCB"/>
    <w:rsid w:val="00274A17"/>
    <w:rsid w:val="00275660"/>
    <w:rsid w:val="00275715"/>
    <w:rsid w:val="00275F42"/>
    <w:rsid w:val="002764D2"/>
    <w:rsid w:val="0027678E"/>
    <w:rsid w:val="002804B0"/>
    <w:rsid w:val="00280AF9"/>
    <w:rsid w:val="00281474"/>
    <w:rsid w:val="002819F5"/>
    <w:rsid w:val="00281D84"/>
    <w:rsid w:val="00281FA6"/>
    <w:rsid w:val="00282C7B"/>
    <w:rsid w:val="002843B8"/>
    <w:rsid w:val="00284820"/>
    <w:rsid w:val="00284BA1"/>
    <w:rsid w:val="00284E90"/>
    <w:rsid w:val="0028555C"/>
    <w:rsid w:val="002858E4"/>
    <w:rsid w:val="00285A0C"/>
    <w:rsid w:val="00286890"/>
    <w:rsid w:val="00286A3F"/>
    <w:rsid w:val="00287349"/>
    <w:rsid w:val="0028779C"/>
    <w:rsid w:val="00290874"/>
    <w:rsid w:val="00290928"/>
    <w:rsid w:val="00290A05"/>
    <w:rsid w:val="00290C93"/>
    <w:rsid w:val="00291EBE"/>
    <w:rsid w:val="0029241E"/>
    <w:rsid w:val="002927D5"/>
    <w:rsid w:val="002928AE"/>
    <w:rsid w:val="00292C96"/>
    <w:rsid w:val="00293642"/>
    <w:rsid w:val="00293C58"/>
    <w:rsid w:val="002941C2"/>
    <w:rsid w:val="002941CF"/>
    <w:rsid w:val="00294363"/>
    <w:rsid w:val="00294A7D"/>
    <w:rsid w:val="00294C10"/>
    <w:rsid w:val="0029517F"/>
    <w:rsid w:val="002967FB"/>
    <w:rsid w:val="00297639"/>
    <w:rsid w:val="00297756"/>
    <w:rsid w:val="00297DDC"/>
    <w:rsid w:val="00297EBC"/>
    <w:rsid w:val="002A0327"/>
    <w:rsid w:val="002A0464"/>
    <w:rsid w:val="002A0B2F"/>
    <w:rsid w:val="002A0BAB"/>
    <w:rsid w:val="002A12E2"/>
    <w:rsid w:val="002A14D1"/>
    <w:rsid w:val="002A1583"/>
    <w:rsid w:val="002A2464"/>
    <w:rsid w:val="002A25FF"/>
    <w:rsid w:val="002A2600"/>
    <w:rsid w:val="002A284A"/>
    <w:rsid w:val="002A2944"/>
    <w:rsid w:val="002A3A55"/>
    <w:rsid w:val="002A3E80"/>
    <w:rsid w:val="002A3EF8"/>
    <w:rsid w:val="002A4878"/>
    <w:rsid w:val="002A5354"/>
    <w:rsid w:val="002A5D88"/>
    <w:rsid w:val="002A6012"/>
    <w:rsid w:val="002A6205"/>
    <w:rsid w:val="002A6787"/>
    <w:rsid w:val="002A7C40"/>
    <w:rsid w:val="002B0327"/>
    <w:rsid w:val="002B1B6D"/>
    <w:rsid w:val="002B1F73"/>
    <w:rsid w:val="002B20DF"/>
    <w:rsid w:val="002B2685"/>
    <w:rsid w:val="002B310E"/>
    <w:rsid w:val="002B33AC"/>
    <w:rsid w:val="002B45A7"/>
    <w:rsid w:val="002B50AA"/>
    <w:rsid w:val="002B526D"/>
    <w:rsid w:val="002B5D57"/>
    <w:rsid w:val="002B5F4B"/>
    <w:rsid w:val="002B6978"/>
    <w:rsid w:val="002B762E"/>
    <w:rsid w:val="002C00FD"/>
    <w:rsid w:val="002C091D"/>
    <w:rsid w:val="002C0FF7"/>
    <w:rsid w:val="002C1272"/>
    <w:rsid w:val="002C12DF"/>
    <w:rsid w:val="002C16CF"/>
    <w:rsid w:val="002C17F9"/>
    <w:rsid w:val="002C2266"/>
    <w:rsid w:val="002C3F32"/>
    <w:rsid w:val="002C6F1E"/>
    <w:rsid w:val="002C752A"/>
    <w:rsid w:val="002C7938"/>
    <w:rsid w:val="002C7FDF"/>
    <w:rsid w:val="002D0077"/>
    <w:rsid w:val="002D0D86"/>
    <w:rsid w:val="002D2070"/>
    <w:rsid w:val="002D2AFD"/>
    <w:rsid w:val="002D3D24"/>
    <w:rsid w:val="002D3DAA"/>
    <w:rsid w:val="002D4831"/>
    <w:rsid w:val="002D48FD"/>
    <w:rsid w:val="002D50EF"/>
    <w:rsid w:val="002D5474"/>
    <w:rsid w:val="002D5DAC"/>
    <w:rsid w:val="002D5F73"/>
    <w:rsid w:val="002D716E"/>
    <w:rsid w:val="002D761E"/>
    <w:rsid w:val="002D7956"/>
    <w:rsid w:val="002E05D4"/>
    <w:rsid w:val="002E063D"/>
    <w:rsid w:val="002E06C8"/>
    <w:rsid w:val="002E0754"/>
    <w:rsid w:val="002E0AEA"/>
    <w:rsid w:val="002E0C10"/>
    <w:rsid w:val="002E170E"/>
    <w:rsid w:val="002E2B5D"/>
    <w:rsid w:val="002E3301"/>
    <w:rsid w:val="002E33D5"/>
    <w:rsid w:val="002E4118"/>
    <w:rsid w:val="002E4A8C"/>
    <w:rsid w:val="002E5455"/>
    <w:rsid w:val="002E553D"/>
    <w:rsid w:val="002E7423"/>
    <w:rsid w:val="002F02C8"/>
    <w:rsid w:val="002F0E85"/>
    <w:rsid w:val="002F117B"/>
    <w:rsid w:val="002F18D7"/>
    <w:rsid w:val="002F30A7"/>
    <w:rsid w:val="002F32D3"/>
    <w:rsid w:val="002F32D8"/>
    <w:rsid w:val="002F346A"/>
    <w:rsid w:val="002F35A7"/>
    <w:rsid w:val="002F3FC9"/>
    <w:rsid w:val="002F45C4"/>
    <w:rsid w:val="002F4CAD"/>
    <w:rsid w:val="002F4CBB"/>
    <w:rsid w:val="002F6F1D"/>
    <w:rsid w:val="002F7DBE"/>
    <w:rsid w:val="002F7F34"/>
    <w:rsid w:val="003005EA"/>
    <w:rsid w:val="00300ED4"/>
    <w:rsid w:val="00301246"/>
    <w:rsid w:val="00301720"/>
    <w:rsid w:val="00301DF0"/>
    <w:rsid w:val="003024C4"/>
    <w:rsid w:val="00302761"/>
    <w:rsid w:val="00302789"/>
    <w:rsid w:val="003029C4"/>
    <w:rsid w:val="00302D16"/>
    <w:rsid w:val="00304086"/>
    <w:rsid w:val="00304C84"/>
    <w:rsid w:val="00304E7C"/>
    <w:rsid w:val="00305268"/>
    <w:rsid w:val="00305C20"/>
    <w:rsid w:val="00305E7F"/>
    <w:rsid w:val="00306B8D"/>
    <w:rsid w:val="0030722C"/>
    <w:rsid w:val="00310A96"/>
    <w:rsid w:val="00310D3E"/>
    <w:rsid w:val="00310EA8"/>
    <w:rsid w:val="00310FEC"/>
    <w:rsid w:val="00311203"/>
    <w:rsid w:val="00311359"/>
    <w:rsid w:val="0031278C"/>
    <w:rsid w:val="003130C0"/>
    <w:rsid w:val="0031370A"/>
    <w:rsid w:val="003138F0"/>
    <w:rsid w:val="00313BCB"/>
    <w:rsid w:val="00313D3A"/>
    <w:rsid w:val="00314AF5"/>
    <w:rsid w:val="003169F3"/>
    <w:rsid w:val="00316E7D"/>
    <w:rsid w:val="003179BC"/>
    <w:rsid w:val="00317AA8"/>
    <w:rsid w:val="00317D54"/>
    <w:rsid w:val="00320FAC"/>
    <w:rsid w:val="003219A8"/>
    <w:rsid w:val="003224DF"/>
    <w:rsid w:val="003226A0"/>
    <w:rsid w:val="003238B1"/>
    <w:rsid w:val="00323AB3"/>
    <w:rsid w:val="00323F05"/>
    <w:rsid w:val="003244D1"/>
    <w:rsid w:val="0032524E"/>
    <w:rsid w:val="00325B26"/>
    <w:rsid w:val="00326F6C"/>
    <w:rsid w:val="00327F4A"/>
    <w:rsid w:val="00330B5F"/>
    <w:rsid w:val="00330C8A"/>
    <w:rsid w:val="0033187D"/>
    <w:rsid w:val="00331A25"/>
    <w:rsid w:val="00331D37"/>
    <w:rsid w:val="003324D9"/>
    <w:rsid w:val="003327D1"/>
    <w:rsid w:val="00333516"/>
    <w:rsid w:val="003337FE"/>
    <w:rsid w:val="003337FF"/>
    <w:rsid w:val="00333EAC"/>
    <w:rsid w:val="00333FB7"/>
    <w:rsid w:val="00334B6C"/>
    <w:rsid w:val="00334F72"/>
    <w:rsid w:val="00335FAA"/>
    <w:rsid w:val="00336D19"/>
    <w:rsid w:val="00337435"/>
    <w:rsid w:val="00340BAD"/>
    <w:rsid w:val="00340C5D"/>
    <w:rsid w:val="003412FF"/>
    <w:rsid w:val="0034179D"/>
    <w:rsid w:val="00341964"/>
    <w:rsid w:val="003431EF"/>
    <w:rsid w:val="00343D1E"/>
    <w:rsid w:val="00344D08"/>
    <w:rsid w:val="0034538F"/>
    <w:rsid w:val="00346A59"/>
    <w:rsid w:val="00350599"/>
    <w:rsid w:val="00350619"/>
    <w:rsid w:val="00351B70"/>
    <w:rsid w:val="0035207F"/>
    <w:rsid w:val="00353457"/>
    <w:rsid w:val="00353472"/>
    <w:rsid w:val="003539DD"/>
    <w:rsid w:val="00353C95"/>
    <w:rsid w:val="00353CA6"/>
    <w:rsid w:val="00353E92"/>
    <w:rsid w:val="00353F7E"/>
    <w:rsid w:val="00354812"/>
    <w:rsid w:val="00354AE2"/>
    <w:rsid w:val="00354FEF"/>
    <w:rsid w:val="00355D34"/>
    <w:rsid w:val="003560B8"/>
    <w:rsid w:val="00356242"/>
    <w:rsid w:val="0035663E"/>
    <w:rsid w:val="00356A1B"/>
    <w:rsid w:val="0035720C"/>
    <w:rsid w:val="003574CA"/>
    <w:rsid w:val="0035760C"/>
    <w:rsid w:val="003577DF"/>
    <w:rsid w:val="00357D6B"/>
    <w:rsid w:val="00357E20"/>
    <w:rsid w:val="00360769"/>
    <w:rsid w:val="003615C6"/>
    <w:rsid w:val="00363346"/>
    <w:rsid w:val="003644B2"/>
    <w:rsid w:val="003649A3"/>
    <w:rsid w:val="00365E27"/>
    <w:rsid w:val="0036667A"/>
    <w:rsid w:val="003667A6"/>
    <w:rsid w:val="00366935"/>
    <w:rsid w:val="00370729"/>
    <w:rsid w:val="00370AF2"/>
    <w:rsid w:val="00370BCE"/>
    <w:rsid w:val="00370CF1"/>
    <w:rsid w:val="00370EA2"/>
    <w:rsid w:val="00371586"/>
    <w:rsid w:val="003726F8"/>
    <w:rsid w:val="0037272E"/>
    <w:rsid w:val="0037285C"/>
    <w:rsid w:val="0037285D"/>
    <w:rsid w:val="00372D9B"/>
    <w:rsid w:val="003730DA"/>
    <w:rsid w:val="003739A7"/>
    <w:rsid w:val="0037476C"/>
    <w:rsid w:val="00374DD0"/>
    <w:rsid w:val="00374EAA"/>
    <w:rsid w:val="00375314"/>
    <w:rsid w:val="00376049"/>
    <w:rsid w:val="00376713"/>
    <w:rsid w:val="0037684A"/>
    <w:rsid w:val="00376AB0"/>
    <w:rsid w:val="00376E51"/>
    <w:rsid w:val="00377008"/>
    <w:rsid w:val="003771E3"/>
    <w:rsid w:val="00377E17"/>
    <w:rsid w:val="00380259"/>
    <w:rsid w:val="00380B8B"/>
    <w:rsid w:val="00380CA3"/>
    <w:rsid w:val="003813A6"/>
    <w:rsid w:val="00381716"/>
    <w:rsid w:val="00383986"/>
    <w:rsid w:val="00383B80"/>
    <w:rsid w:val="00383E13"/>
    <w:rsid w:val="00384180"/>
    <w:rsid w:val="00384C37"/>
    <w:rsid w:val="00384CB8"/>
    <w:rsid w:val="0038502B"/>
    <w:rsid w:val="0038525B"/>
    <w:rsid w:val="00385769"/>
    <w:rsid w:val="00385897"/>
    <w:rsid w:val="003858AC"/>
    <w:rsid w:val="00386695"/>
    <w:rsid w:val="00386868"/>
    <w:rsid w:val="00386B45"/>
    <w:rsid w:val="003870D0"/>
    <w:rsid w:val="003879C2"/>
    <w:rsid w:val="00387A85"/>
    <w:rsid w:val="00387CB4"/>
    <w:rsid w:val="003900A9"/>
    <w:rsid w:val="0039027E"/>
    <w:rsid w:val="00390D15"/>
    <w:rsid w:val="00390E2A"/>
    <w:rsid w:val="00390EA2"/>
    <w:rsid w:val="00391044"/>
    <w:rsid w:val="003912B7"/>
    <w:rsid w:val="003914D8"/>
    <w:rsid w:val="00392170"/>
    <w:rsid w:val="003921C6"/>
    <w:rsid w:val="003925F7"/>
    <w:rsid w:val="003927E2"/>
    <w:rsid w:val="00392F55"/>
    <w:rsid w:val="00393168"/>
    <w:rsid w:val="00393FA2"/>
    <w:rsid w:val="0039405A"/>
    <w:rsid w:val="0039448D"/>
    <w:rsid w:val="00394715"/>
    <w:rsid w:val="003959B9"/>
    <w:rsid w:val="00395B36"/>
    <w:rsid w:val="00395FFA"/>
    <w:rsid w:val="00396A41"/>
    <w:rsid w:val="00396B7F"/>
    <w:rsid w:val="00396C32"/>
    <w:rsid w:val="00396E47"/>
    <w:rsid w:val="00396F31"/>
    <w:rsid w:val="00396F67"/>
    <w:rsid w:val="00397D32"/>
    <w:rsid w:val="00397EA2"/>
    <w:rsid w:val="003A0332"/>
    <w:rsid w:val="003A038B"/>
    <w:rsid w:val="003A078A"/>
    <w:rsid w:val="003A09FE"/>
    <w:rsid w:val="003A1C9A"/>
    <w:rsid w:val="003A1EE8"/>
    <w:rsid w:val="003A26A3"/>
    <w:rsid w:val="003A2850"/>
    <w:rsid w:val="003A2A0B"/>
    <w:rsid w:val="003A2C1D"/>
    <w:rsid w:val="003A2CAD"/>
    <w:rsid w:val="003A2D00"/>
    <w:rsid w:val="003A2DD7"/>
    <w:rsid w:val="003A31B0"/>
    <w:rsid w:val="003A322E"/>
    <w:rsid w:val="003A378C"/>
    <w:rsid w:val="003A39C5"/>
    <w:rsid w:val="003A3C41"/>
    <w:rsid w:val="003A4CCD"/>
    <w:rsid w:val="003A50F0"/>
    <w:rsid w:val="003A554C"/>
    <w:rsid w:val="003A58F6"/>
    <w:rsid w:val="003A5E22"/>
    <w:rsid w:val="003A6532"/>
    <w:rsid w:val="003A668C"/>
    <w:rsid w:val="003A6821"/>
    <w:rsid w:val="003A749D"/>
    <w:rsid w:val="003A76A5"/>
    <w:rsid w:val="003B0802"/>
    <w:rsid w:val="003B0FA5"/>
    <w:rsid w:val="003B1283"/>
    <w:rsid w:val="003B149C"/>
    <w:rsid w:val="003B15D3"/>
    <w:rsid w:val="003B1789"/>
    <w:rsid w:val="003B1C85"/>
    <w:rsid w:val="003B20F5"/>
    <w:rsid w:val="003B3019"/>
    <w:rsid w:val="003B4710"/>
    <w:rsid w:val="003B4EA2"/>
    <w:rsid w:val="003B5B4E"/>
    <w:rsid w:val="003B5B59"/>
    <w:rsid w:val="003B5E81"/>
    <w:rsid w:val="003B6035"/>
    <w:rsid w:val="003B60CC"/>
    <w:rsid w:val="003B6829"/>
    <w:rsid w:val="003B69A5"/>
    <w:rsid w:val="003B6FD5"/>
    <w:rsid w:val="003B7091"/>
    <w:rsid w:val="003C05BD"/>
    <w:rsid w:val="003C0A28"/>
    <w:rsid w:val="003C0DBC"/>
    <w:rsid w:val="003C11A0"/>
    <w:rsid w:val="003C1EFF"/>
    <w:rsid w:val="003C218C"/>
    <w:rsid w:val="003C2322"/>
    <w:rsid w:val="003C2CA0"/>
    <w:rsid w:val="003C34B0"/>
    <w:rsid w:val="003C4680"/>
    <w:rsid w:val="003C52B6"/>
    <w:rsid w:val="003C625F"/>
    <w:rsid w:val="003C6BD6"/>
    <w:rsid w:val="003D0749"/>
    <w:rsid w:val="003D091C"/>
    <w:rsid w:val="003D0C17"/>
    <w:rsid w:val="003D0D97"/>
    <w:rsid w:val="003D183B"/>
    <w:rsid w:val="003D2386"/>
    <w:rsid w:val="003D2848"/>
    <w:rsid w:val="003D2917"/>
    <w:rsid w:val="003D2A58"/>
    <w:rsid w:val="003D30E4"/>
    <w:rsid w:val="003D3469"/>
    <w:rsid w:val="003D426C"/>
    <w:rsid w:val="003D43C3"/>
    <w:rsid w:val="003D4BFA"/>
    <w:rsid w:val="003D4C69"/>
    <w:rsid w:val="003D4DA3"/>
    <w:rsid w:val="003D5B6E"/>
    <w:rsid w:val="003D5BEB"/>
    <w:rsid w:val="003D6452"/>
    <w:rsid w:val="003D6B20"/>
    <w:rsid w:val="003D7C8F"/>
    <w:rsid w:val="003E031D"/>
    <w:rsid w:val="003E0A04"/>
    <w:rsid w:val="003E1178"/>
    <w:rsid w:val="003E14F8"/>
    <w:rsid w:val="003E17BC"/>
    <w:rsid w:val="003E1FF7"/>
    <w:rsid w:val="003E2838"/>
    <w:rsid w:val="003E2F28"/>
    <w:rsid w:val="003E41E4"/>
    <w:rsid w:val="003E4960"/>
    <w:rsid w:val="003E4B92"/>
    <w:rsid w:val="003E54F0"/>
    <w:rsid w:val="003E5D96"/>
    <w:rsid w:val="003E6648"/>
    <w:rsid w:val="003E6E44"/>
    <w:rsid w:val="003E7137"/>
    <w:rsid w:val="003E728D"/>
    <w:rsid w:val="003F017E"/>
    <w:rsid w:val="003F104D"/>
    <w:rsid w:val="003F1256"/>
    <w:rsid w:val="003F190B"/>
    <w:rsid w:val="003F1B90"/>
    <w:rsid w:val="003F2B16"/>
    <w:rsid w:val="003F2CD8"/>
    <w:rsid w:val="003F2FD5"/>
    <w:rsid w:val="003F3B3E"/>
    <w:rsid w:val="003F3F33"/>
    <w:rsid w:val="003F4207"/>
    <w:rsid w:val="003F44BC"/>
    <w:rsid w:val="003F46E3"/>
    <w:rsid w:val="003F489E"/>
    <w:rsid w:val="003F5722"/>
    <w:rsid w:val="003F596D"/>
    <w:rsid w:val="003F62E1"/>
    <w:rsid w:val="003F6B70"/>
    <w:rsid w:val="003F6EA8"/>
    <w:rsid w:val="003F7112"/>
    <w:rsid w:val="003F754A"/>
    <w:rsid w:val="003F7E90"/>
    <w:rsid w:val="00400085"/>
    <w:rsid w:val="00400AC4"/>
    <w:rsid w:val="00402029"/>
    <w:rsid w:val="0040233A"/>
    <w:rsid w:val="004030CF"/>
    <w:rsid w:val="004035BB"/>
    <w:rsid w:val="00403A0E"/>
    <w:rsid w:val="00404B2F"/>
    <w:rsid w:val="0040516A"/>
    <w:rsid w:val="0040578C"/>
    <w:rsid w:val="004058FC"/>
    <w:rsid w:val="00405AC2"/>
    <w:rsid w:val="00405FC2"/>
    <w:rsid w:val="0040765F"/>
    <w:rsid w:val="00407818"/>
    <w:rsid w:val="00407A3A"/>
    <w:rsid w:val="00407CB1"/>
    <w:rsid w:val="004101BE"/>
    <w:rsid w:val="004106CC"/>
    <w:rsid w:val="0041074B"/>
    <w:rsid w:val="00410775"/>
    <w:rsid w:val="00410BAA"/>
    <w:rsid w:val="00410C0B"/>
    <w:rsid w:val="00411031"/>
    <w:rsid w:val="00411615"/>
    <w:rsid w:val="00411714"/>
    <w:rsid w:val="00411BD2"/>
    <w:rsid w:val="00411D00"/>
    <w:rsid w:val="0041225C"/>
    <w:rsid w:val="00412293"/>
    <w:rsid w:val="00412A07"/>
    <w:rsid w:val="0041329A"/>
    <w:rsid w:val="00413EAB"/>
    <w:rsid w:val="00414146"/>
    <w:rsid w:val="004141AC"/>
    <w:rsid w:val="0041453A"/>
    <w:rsid w:val="00414B71"/>
    <w:rsid w:val="00415DB5"/>
    <w:rsid w:val="0041632D"/>
    <w:rsid w:val="00416505"/>
    <w:rsid w:val="00417108"/>
    <w:rsid w:val="00417134"/>
    <w:rsid w:val="0042022E"/>
    <w:rsid w:val="004206CB"/>
    <w:rsid w:val="00420BD6"/>
    <w:rsid w:val="0042163A"/>
    <w:rsid w:val="00421835"/>
    <w:rsid w:val="00421A49"/>
    <w:rsid w:val="0042224B"/>
    <w:rsid w:val="00422C40"/>
    <w:rsid w:val="00422D5C"/>
    <w:rsid w:val="00423972"/>
    <w:rsid w:val="004240D8"/>
    <w:rsid w:val="0042418A"/>
    <w:rsid w:val="004241AA"/>
    <w:rsid w:val="00424928"/>
    <w:rsid w:val="0042498D"/>
    <w:rsid w:val="004251B1"/>
    <w:rsid w:val="00426EDE"/>
    <w:rsid w:val="004272B8"/>
    <w:rsid w:val="0042755A"/>
    <w:rsid w:val="00427B3D"/>
    <w:rsid w:val="00427B54"/>
    <w:rsid w:val="00430514"/>
    <w:rsid w:val="00430556"/>
    <w:rsid w:val="00430599"/>
    <w:rsid w:val="00430730"/>
    <w:rsid w:val="00431164"/>
    <w:rsid w:val="004318B4"/>
    <w:rsid w:val="00431DBE"/>
    <w:rsid w:val="004324FE"/>
    <w:rsid w:val="004328C0"/>
    <w:rsid w:val="00432AEB"/>
    <w:rsid w:val="00433086"/>
    <w:rsid w:val="00433C3C"/>
    <w:rsid w:val="00433C9A"/>
    <w:rsid w:val="004345B7"/>
    <w:rsid w:val="00434DBB"/>
    <w:rsid w:val="00435B3B"/>
    <w:rsid w:val="00435F68"/>
    <w:rsid w:val="00436074"/>
    <w:rsid w:val="00436106"/>
    <w:rsid w:val="00436FD2"/>
    <w:rsid w:val="004373DB"/>
    <w:rsid w:val="00437505"/>
    <w:rsid w:val="00437868"/>
    <w:rsid w:val="00437C6B"/>
    <w:rsid w:val="004404E0"/>
    <w:rsid w:val="00440CCE"/>
    <w:rsid w:val="00440E88"/>
    <w:rsid w:val="004416D9"/>
    <w:rsid w:val="00441C3A"/>
    <w:rsid w:val="00441EF6"/>
    <w:rsid w:val="00442D34"/>
    <w:rsid w:val="00442D7B"/>
    <w:rsid w:val="00442F2B"/>
    <w:rsid w:val="004439E5"/>
    <w:rsid w:val="00443AA6"/>
    <w:rsid w:val="00444084"/>
    <w:rsid w:val="004447C5"/>
    <w:rsid w:val="00444857"/>
    <w:rsid w:val="00444AE9"/>
    <w:rsid w:val="00445F3F"/>
    <w:rsid w:val="004461C9"/>
    <w:rsid w:val="00446FE7"/>
    <w:rsid w:val="004474CC"/>
    <w:rsid w:val="004475E1"/>
    <w:rsid w:val="00447851"/>
    <w:rsid w:val="00447915"/>
    <w:rsid w:val="00447A6B"/>
    <w:rsid w:val="00447F21"/>
    <w:rsid w:val="0045123F"/>
    <w:rsid w:val="004515FE"/>
    <w:rsid w:val="00452000"/>
    <w:rsid w:val="00452E5B"/>
    <w:rsid w:val="00453E78"/>
    <w:rsid w:val="0045415E"/>
    <w:rsid w:val="00455012"/>
    <w:rsid w:val="004575EE"/>
    <w:rsid w:val="00457704"/>
    <w:rsid w:val="004578B6"/>
    <w:rsid w:val="004579F8"/>
    <w:rsid w:val="0046015A"/>
    <w:rsid w:val="0046016A"/>
    <w:rsid w:val="00460473"/>
    <w:rsid w:val="00460888"/>
    <w:rsid w:val="004608BA"/>
    <w:rsid w:val="00460DD2"/>
    <w:rsid w:val="00460EC8"/>
    <w:rsid w:val="0046116C"/>
    <w:rsid w:val="00461666"/>
    <w:rsid w:val="004619E3"/>
    <w:rsid w:val="00461F76"/>
    <w:rsid w:val="00462B1B"/>
    <w:rsid w:val="0046310E"/>
    <w:rsid w:val="0046363D"/>
    <w:rsid w:val="00463669"/>
    <w:rsid w:val="00463D45"/>
    <w:rsid w:val="0046555B"/>
    <w:rsid w:val="00465ED2"/>
    <w:rsid w:val="00466032"/>
    <w:rsid w:val="004663D0"/>
    <w:rsid w:val="0046698F"/>
    <w:rsid w:val="00466B74"/>
    <w:rsid w:val="00470538"/>
    <w:rsid w:val="004706C7"/>
    <w:rsid w:val="004706E3"/>
    <w:rsid w:val="004708AD"/>
    <w:rsid w:val="00470B22"/>
    <w:rsid w:val="00470EC4"/>
    <w:rsid w:val="00471185"/>
    <w:rsid w:val="00472ABC"/>
    <w:rsid w:val="004738DE"/>
    <w:rsid w:val="0047577C"/>
    <w:rsid w:val="00475D82"/>
    <w:rsid w:val="00476879"/>
    <w:rsid w:val="00476EC5"/>
    <w:rsid w:val="0047731B"/>
    <w:rsid w:val="004804DF"/>
    <w:rsid w:val="00480538"/>
    <w:rsid w:val="00480774"/>
    <w:rsid w:val="004808C8"/>
    <w:rsid w:val="00480CD7"/>
    <w:rsid w:val="0048119F"/>
    <w:rsid w:val="00481DCB"/>
    <w:rsid w:val="0048208E"/>
    <w:rsid w:val="00482262"/>
    <w:rsid w:val="00482685"/>
    <w:rsid w:val="00484BA1"/>
    <w:rsid w:val="0048572B"/>
    <w:rsid w:val="00485809"/>
    <w:rsid w:val="00486F36"/>
    <w:rsid w:val="00487B7B"/>
    <w:rsid w:val="00487F49"/>
    <w:rsid w:val="00490621"/>
    <w:rsid w:val="004911AB"/>
    <w:rsid w:val="00491695"/>
    <w:rsid w:val="00493BC9"/>
    <w:rsid w:val="0049424C"/>
    <w:rsid w:val="004945E5"/>
    <w:rsid w:val="00495341"/>
    <w:rsid w:val="00496028"/>
    <w:rsid w:val="00496663"/>
    <w:rsid w:val="00496AB5"/>
    <w:rsid w:val="00496E03"/>
    <w:rsid w:val="00496E5F"/>
    <w:rsid w:val="00497767"/>
    <w:rsid w:val="00497D62"/>
    <w:rsid w:val="00497E29"/>
    <w:rsid w:val="004A0289"/>
    <w:rsid w:val="004A0961"/>
    <w:rsid w:val="004A09A7"/>
    <w:rsid w:val="004A0E1F"/>
    <w:rsid w:val="004A1366"/>
    <w:rsid w:val="004A1577"/>
    <w:rsid w:val="004A1F0B"/>
    <w:rsid w:val="004A1F8D"/>
    <w:rsid w:val="004A2AD1"/>
    <w:rsid w:val="004A2B53"/>
    <w:rsid w:val="004A2BEA"/>
    <w:rsid w:val="004A2F1C"/>
    <w:rsid w:val="004A3BE2"/>
    <w:rsid w:val="004A400C"/>
    <w:rsid w:val="004A429E"/>
    <w:rsid w:val="004A433F"/>
    <w:rsid w:val="004A4E5C"/>
    <w:rsid w:val="004A5BD6"/>
    <w:rsid w:val="004A712B"/>
    <w:rsid w:val="004B028B"/>
    <w:rsid w:val="004B04F1"/>
    <w:rsid w:val="004B073B"/>
    <w:rsid w:val="004B085B"/>
    <w:rsid w:val="004B1425"/>
    <w:rsid w:val="004B14BA"/>
    <w:rsid w:val="004B2AAB"/>
    <w:rsid w:val="004B2B91"/>
    <w:rsid w:val="004B3881"/>
    <w:rsid w:val="004B3B6B"/>
    <w:rsid w:val="004B411D"/>
    <w:rsid w:val="004B5169"/>
    <w:rsid w:val="004B5B0D"/>
    <w:rsid w:val="004B6031"/>
    <w:rsid w:val="004B6325"/>
    <w:rsid w:val="004B6EBE"/>
    <w:rsid w:val="004B7E2B"/>
    <w:rsid w:val="004C02DB"/>
    <w:rsid w:val="004C06B9"/>
    <w:rsid w:val="004C0CB9"/>
    <w:rsid w:val="004C1E46"/>
    <w:rsid w:val="004C3139"/>
    <w:rsid w:val="004C3DA9"/>
    <w:rsid w:val="004C4B12"/>
    <w:rsid w:val="004C5B67"/>
    <w:rsid w:val="004C5DCC"/>
    <w:rsid w:val="004C5DFF"/>
    <w:rsid w:val="004C6074"/>
    <w:rsid w:val="004C6249"/>
    <w:rsid w:val="004C6294"/>
    <w:rsid w:val="004C6A2F"/>
    <w:rsid w:val="004C6E50"/>
    <w:rsid w:val="004C7514"/>
    <w:rsid w:val="004D16FC"/>
    <w:rsid w:val="004D1EF2"/>
    <w:rsid w:val="004D1F3C"/>
    <w:rsid w:val="004D2462"/>
    <w:rsid w:val="004D2F49"/>
    <w:rsid w:val="004D3005"/>
    <w:rsid w:val="004D3084"/>
    <w:rsid w:val="004D31EC"/>
    <w:rsid w:val="004D3562"/>
    <w:rsid w:val="004D3CD0"/>
    <w:rsid w:val="004D4253"/>
    <w:rsid w:val="004D43E4"/>
    <w:rsid w:val="004D45D9"/>
    <w:rsid w:val="004D45DA"/>
    <w:rsid w:val="004D4787"/>
    <w:rsid w:val="004D4EBE"/>
    <w:rsid w:val="004D523D"/>
    <w:rsid w:val="004D544A"/>
    <w:rsid w:val="004D6BA1"/>
    <w:rsid w:val="004D6EBC"/>
    <w:rsid w:val="004D758A"/>
    <w:rsid w:val="004D7BD2"/>
    <w:rsid w:val="004E0500"/>
    <w:rsid w:val="004E0A43"/>
    <w:rsid w:val="004E0C03"/>
    <w:rsid w:val="004E0D88"/>
    <w:rsid w:val="004E1468"/>
    <w:rsid w:val="004E17C6"/>
    <w:rsid w:val="004E18AD"/>
    <w:rsid w:val="004E1BC9"/>
    <w:rsid w:val="004E22F5"/>
    <w:rsid w:val="004E2B74"/>
    <w:rsid w:val="004E328F"/>
    <w:rsid w:val="004E337B"/>
    <w:rsid w:val="004E382A"/>
    <w:rsid w:val="004E3D7A"/>
    <w:rsid w:val="004E494A"/>
    <w:rsid w:val="004E5776"/>
    <w:rsid w:val="004E5A37"/>
    <w:rsid w:val="004E5D12"/>
    <w:rsid w:val="004E7368"/>
    <w:rsid w:val="004E7671"/>
    <w:rsid w:val="004F019E"/>
    <w:rsid w:val="004F1291"/>
    <w:rsid w:val="004F12CE"/>
    <w:rsid w:val="004F133F"/>
    <w:rsid w:val="004F18FD"/>
    <w:rsid w:val="004F1B34"/>
    <w:rsid w:val="004F1CF5"/>
    <w:rsid w:val="004F1EFA"/>
    <w:rsid w:val="004F2848"/>
    <w:rsid w:val="004F28F8"/>
    <w:rsid w:val="004F3E8B"/>
    <w:rsid w:val="004F4285"/>
    <w:rsid w:val="004F44B5"/>
    <w:rsid w:val="004F476A"/>
    <w:rsid w:val="004F48BA"/>
    <w:rsid w:val="004F5265"/>
    <w:rsid w:val="004F54A6"/>
    <w:rsid w:val="004F56ED"/>
    <w:rsid w:val="004F57DC"/>
    <w:rsid w:val="004F607A"/>
    <w:rsid w:val="004F6561"/>
    <w:rsid w:val="004F6A12"/>
    <w:rsid w:val="004F6B32"/>
    <w:rsid w:val="004F6E68"/>
    <w:rsid w:val="004F77FC"/>
    <w:rsid w:val="00500591"/>
    <w:rsid w:val="00500944"/>
    <w:rsid w:val="005009EC"/>
    <w:rsid w:val="00500A4C"/>
    <w:rsid w:val="00500AB7"/>
    <w:rsid w:val="00500D55"/>
    <w:rsid w:val="00501431"/>
    <w:rsid w:val="005018E5"/>
    <w:rsid w:val="00501F30"/>
    <w:rsid w:val="00502540"/>
    <w:rsid w:val="00502AB0"/>
    <w:rsid w:val="005045D7"/>
    <w:rsid w:val="00504E3A"/>
    <w:rsid w:val="005054E2"/>
    <w:rsid w:val="00505ABD"/>
    <w:rsid w:val="00505F9B"/>
    <w:rsid w:val="005063AB"/>
    <w:rsid w:val="00506577"/>
    <w:rsid w:val="005068A3"/>
    <w:rsid w:val="00507137"/>
    <w:rsid w:val="0051027F"/>
    <w:rsid w:val="0051048A"/>
    <w:rsid w:val="005109AD"/>
    <w:rsid w:val="00511A92"/>
    <w:rsid w:val="005131D2"/>
    <w:rsid w:val="005137C8"/>
    <w:rsid w:val="00513F96"/>
    <w:rsid w:val="00513FB7"/>
    <w:rsid w:val="00514234"/>
    <w:rsid w:val="00514A18"/>
    <w:rsid w:val="005155F1"/>
    <w:rsid w:val="005162B2"/>
    <w:rsid w:val="0051648F"/>
    <w:rsid w:val="00516C31"/>
    <w:rsid w:val="005172CB"/>
    <w:rsid w:val="00520089"/>
    <w:rsid w:val="005215D1"/>
    <w:rsid w:val="00521903"/>
    <w:rsid w:val="00521C8E"/>
    <w:rsid w:val="005221BE"/>
    <w:rsid w:val="00522760"/>
    <w:rsid w:val="0052372C"/>
    <w:rsid w:val="0052460D"/>
    <w:rsid w:val="005253B2"/>
    <w:rsid w:val="00525755"/>
    <w:rsid w:val="005259A0"/>
    <w:rsid w:val="0052610B"/>
    <w:rsid w:val="0052666B"/>
    <w:rsid w:val="0052702E"/>
    <w:rsid w:val="0052744A"/>
    <w:rsid w:val="005274B8"/>
    <w:rsid w:val="00527933"/>
    <w:rsid w:val="00527C39"/>
    <w:rsid w:val="0053055A"/>
    <w:rsid w:val="00530CA5"/>
    <w:rsid w:val="00531C94"/>
    <w:rsid w:val="005320B5"/>
    <w:rsid w:val="005320D8"/>
    <w:rsid w:val="00532B06"/>
    <w:rsid w:val="00533CD9"/>
    <w:rsid w:val="005346DE"/>
    <w:rsid w:val="00534A28"/>
    <w:rsid w:val="00534C17"/>
    <w:rsid w:val="00535206"/>
    <w:rsid w:val="0053541A"/>
    <w:rsid w:val="00535EE8"/>
    <w:rsid w:val="0053604D"/>
    <w:rsid w:val="00536991"/>
    <w:rsid w:val="00540117"/>
    <w:rsid w:val="00540868"/>
    <w:rsid w:val="00540A79"/>
    <w:rsid w:val="00540FF5"/>
    <w:rsid w:val="00541736"/>
    <w:rsid w:val="0054178A"/>
    <w:rsid w:val="00541D50"/>
    <w:rsid w:val="00542382"/>
    <w:rsid w:val="00542CEE"/>
    <w:rsid w:val="0054396A"/>
    <w:rsid w:val="00543AA8"/>
    <w:rsid w:val="00543B30"/>
    <w:rsid w:val="00544B6F"/>
    <w:rsid w:val="00545545"/>
    <w:rsid w:val="005455D1"/>
    <w:rsid w:val="00546D1B"/>
    <w:rsid w:val="005470B8"/>
    <w:rsid w:val="0054724B"/>
    <w:rsid w:val="0055020E"/>
    <w:rsid w:val="0055068B"/>
    <w:rsid w:val="00551C34"/>
    <w:rsid w:val="0055235B"/>
    <w:rsid w:val="00553E61"/>
    <w:rsid w:val="0055464E"/>
    <w:rsid w:val="00554698"/>
    <w:rsid w:val="00554CB0"/>
    <w:rsid w:val="00554CE8"/>
    <w:rsid w:val="00554D72"/>
    <w:rsid w:val="00555087"/>
    <w:rsid w:val="00555725"/>
    <w:rsid w:val="00555D48"/>
    <w:rsid w:val="005560B8"/>
    <w:rsid w:val="005560EA"/>
    <w:rsid w:val="00557B77"/>
    <w:rsid w:val="00557C94"/>
    <w:rsid w:val="00557EF1"/>
    <w:rsid w:val="0056015F"/>
    <w:rsid w:val="00560D0B"/>
    <w:rsid w:val="00561029"/>
    <w:rsid w:val="005614F9"/>
    <w:rsid w:val="005616C5"/>
    <w:rsid w:val="00562828"/>
    <w:rsid w:val="00562A9D"/>
    <w:rsid w:val="00562BFE"/>
    <w:rsid w:val="0056417B"/>
    <w:rsid w:val="00564189"/>
    <w:rsid w:val="0056534A"/>
    <w:rsid w:val="005657FB"/>
    <w:rsid w:val="00565B39"/>
    <w:rsid w:val="00565CA8"/>
    <w:rsid w:val="00565D73"/>
    <w:rsid w:val="00566577"/>
    <w:rsid w:val="00567679"/>
    <w:rsid w:val="005677D9"/>
    <w:rsid w:val="0057013A"/>
    <w:rsid w:val="005706F3"/>
    <w:rsid w:val="00571762"/>
    <w:rsid w:val="00571B02"/>
    <w:rsid w:val="00572181"/>
    <w:rsid w:val="005723C5"/>
    <w:rsid w:val="00572621"/>
    <w:rsid w:val="0057284B"/>
    <w:rsid w:val="00572D94"/>
    <w:rsid w:val="005734C5"/>
    <w:rsid w:val="00573F74"/>
    <w:rsid w:val="00575196"/>
    <w:rsid w:val="00580825"/>
    <w:rsid w:val="00581099"/>
    <w:rsid w:val="00581181"/>
    <w:rsid w:val="005819EC"/>
    <w:rsid w:val="00581B1C"/>
    <w:rsid w:val="00581D4E"/>
    <w:rsid w:val="00583436"/>
    <w:rsid w:val="00583979"/>
    <w:rsid w:val="00583BBA"/>
    <w:rsid w:val="00584DC8"/>
    <w:rsid w:val="00584FA4"/>
    <w:rsid w:val="0058505C"/>
    <w:rsid w:val="00585E69"/>
    <w:rsid w:val="00586591"/>
    <w:rsid w:val="00586642"/>
    <w:rsid w:val="00586A9D"/>
    <w:rsid w:val="00586C9F"/>
    <w:rsid w:val="0058719D"/>
    <w:rsid w:val="005871E3"/>
    <w:rsid w:val="00587442"/>
    <w:rsid w:val="00587709"/>
    <w:rsid w:val="005879F9"/>
    <w:rsid w:val="005901CA"/>
    <w:rsid w:val="005915F1"/>
    <w:rsid w:val="00592B75"/>
    <w:rsid w:val="00593260"/>
    <w:rsid w:val="00593ECE"/>
    <w:rsid w:val="005943A3"/>
    <w:rsid w:val="0059472E"/>
    <w:rsid w:val="00594930"/>
    <w:rsid w:val="00595099"/>
    <w:rsid w:val="00595307"/>
    <w:rsid w:val="005953D1"/>
    <w:rsid w:val="0059542F"/>
    <w:rsid w:val="00595DA4"/>
    <w:rsid w:val="00595E3C"/>
    <w:rsid w:val="00596D46"/>
    <w:rsid w:val="005A0090"/>
    <w:rsid w:val="005A0121"/>
    <w:rsid w:val="005A10BC"/>
    <w:rsid w:val="005A11DC"/>
    <w:rsid w:val="005A1642"/>
    <w:rsid w:val="005A1D1E"/>
    <w:rsid w:val="005A248D"/>
    <w:rsid w:val="005A290F"/>
    <w:rsid w:val="005A2943"/>
    <w:rsid w:val="005A294A"/>
    <w:rsid w:val="005A3440"/>
    <w:rsid w:val="005A3D14"/>
    <w:rsid w:val="005A3E46"/>
    <w:rsid w:val="005A4522"/>
    <w:rsid w:val="005A51D4"/>
    <w:rsid w:val="005A6177"/>
    <w:rsid w:val="005A6FD3"/>
    <w:rsid w:val="005A78CA"/>
    <w:rsid w:val="005A798B"/>
    <w:rsid w:val="005B1B49"/>
    <w:rsid w:val="005B238A"/>
    <w:rsid w:val="005B2903"/>
    <w:rsid w:val="005B2C03"/>
    <w:rsid w:val="005B3CA9"/>
    <w:rsid w:val="005B46DE"/>
    <w:rsid w:val="005B48A4"/>
    <w:rsid w:val="005B4C20"/>
    <w:rsid w:val="005B4EAB"/>
    <w:rsid w:val="005B6188"/>
    <w:rsid w:val="005B6FED"/>
    <w:rsid w:val="005B78F5"/>
    <w:rsid w:val="005B7B9B"/>
    <w:rsid w:val="005B7D0F"/>
    <w:rsid w:val="005C051C"/>
    <w:rsid w:val="005C0F8A"/>
    <w:rsid w:val="005C2073"/>
    <w:rsid w:val="005C2090"/>
    <w:rsid w:val="005C2125"/>
    <w:rsid w:val="005C26BF"/>
    <w:rsid w:val="005C374D"/>
    <w:rsid w:val="005C3D10"/>
    <w:rsid w:val="005C3FB7"/>
    <w:rsid w:val="005C467C"/>
    <w:rsid w:val="005C46C7"/>
    <w:rsid w:val="005C4711"/>
    <w:rsid w:val="005C4BEE"/>
    <w:rsid w:val="005C5407"/>
    <w:rsid w:val="005C5FD6"/>
    <w:rsid w:val="005C6379"/>
    <w:rsid w:val="005C6631"/>
    <w:rsid w:val="005C7566"/>
    <w:rsid w:val="005C7ADE"/>
    <w:rsid w:val="005C7F00"/>
    <w:rsid w:val="005C7F58"/>
    <w:rsid w:val="005D00C1"/>
    <w:rsid w:val="005D0217"/>
    <w:rsid w:val="005D06A9"/>
    <w:rsid w:val="005D06ED"/>
    <w:rsid w:val="005D0862"/>
    <w:rsid w:val="005D0B57"/>
    <w:rsid w:val="005D0D13"/>
    <w:rsid w:val="005D189B"/>
    <w:rsid w:val="005D1B1A"/>
    <w:rsid w:val="005D1ED3"/>
    <w:rsid w:val="005D20E7"/>
    <w:rsid w:val="005D2344"/>
    <w:rsid w:val="005D245D"/>
    <w:rsid w:val="005D2592"/>
    <w:rsid w:val="005D35FB"/>
    <w:rsid w:val="005D36CF"/>
    <w:rsid w:val="005D3908"/>
    <w:rsid w:val="005D47A8"/>
    <w:rsid w:val="005D76BB"/>
    <w:rsid w:val="005D7801"/>
    <w:rsid w:val="005D7F75"/>
    <w:rsid w:val="005E0F21"/>
    <w:rsid w:val="005E13F2"/>
    <w:rsid w:val="005E1B57"/>
    <w:rsid w:val="005E1D5E"/>
    <w:rsid w:val="005E2890"/>
    <w:rsid w:val="005E2BB8"/>
    <w:rsid w:val="005E3821"/>
    <w:rsid w:val="005E382A"/>
    <w:rsid w:val="005E3F11"/>
    <w:rsid w:val="005E46C8"/>
    <w:rsid w:val="005E4B7F"/>
    <w:rsid w:val="005E4D95"/>
    <w:rsid w:val="005E4F49"/>
    <w:rsid w:val="005E50D1"/>
    <w:rsid w:val="005E5172"/>
    <w:rsid w:val="005E611D"/>
    <w:rsid w:val="005E67CA"/>
    <w:rsid w:val="005E74E9"/>
    <w:rsid w:val="005E7566"/>
    <w:rsid w:val="005F060A"/>
    <w:rsid w:val="005F073D"/>
    <w:rsid w:val="005F0777"/>
    <w:rsid w:val="005F1F1C"/>
    <w:rsid w:val="005F2002"/>
    <w:rsid w:val="005F2448"/>
    <w:rsid w:val="005F26F4"/>
    <w:rsid w:val="005F39B6"/>
    <w:rsid w:val="005F3BD6"/>
    <w:rsid w:val="005F3D3F"/>
    <w:rsid w:val="005F5E3C"/>
    <w:rsid w:val="005F6BE5"/>
    <w:rsid w:val="005F6D2B"/>
    <w:rsid w:val="005F7331"/>
    <w:rsid w:val="005F7D95"/>
    <w:rsid w:val="0060030F"/>
    <w:rsid w:val="0060060E"/>
    <w:rsid w:val="00600C22"/>
    <w:rsid w:val="00602B73"/>
    <w:rsid w:val="00602FCA"/>
    <w:rsid w:val="00603274"/>
    <w:rsid w:val="00604288"/>
    <w:rsid w:val="006047AF"/>
    <w:rsid w:val="00604906"/>
    <w:rsid w:val="00604BA5"/>
    <w:rsid w:val="00604C31"/>
    <w:rsid w:val="00605231"/>
    <w:rsid w:val="006054FE"/>
    <w:rsid w:val="00605FC3"/>
    <w:rsid w:val="0060630D"/>
    <w:rsid w:val="00606311"/>
    <w:rsid w:val="00607193"/>
    <w:rsid w:val="006071B0"/>
    <w:rsid w:val="006079F4"/>
    <w:rsid w:val="00607B69"/>
    <w:rsid w:val="00607FFE"/>
    <w:rsid w:val="00610E27"/>
    <w:rsid w:val="006115AF"/>
    <w:rsid w:val="00611E4A"/>
    <w:rsid w:val="00612130"/>
    <w:rsid w:val="006123FF"/>
    <w:rsid w:val="00612A5C"/>
    <w:rsid w:val="00612F9D"/>
    <w:rsid w:val="006132F2"/>
    <w:rsid w:val="006132F9"/>
    <w:rsid w:val="0061395D"/>
    <w:rsid w:val="00614284"/>
    <w:rsid w:val="00614693"/>
    <w:rsid w:val="00615052"/>
    <w:rsid w:val="006155F3"/>
    <w:rsid w:val="00615917"/>
    <w:rsid w:val="00616599"/>
    <w:rsid w:val="00616716"/>
    <w:rsid w:val="00620B62"/>
    <w:rsid w:val="00620DAD"/>
    <w:rsid w:val="00620E0F"/>
    <w:rsid w:val="0062103F"/>
    <w:rsid w:val="00621237"/>
    <w:rsid w:val="00621320"/>
    <w:rsid w:val="006219C6"/>
    <w:rsid w:val="00622932"/>
    <w:rsid w:val="00622B32"/>
    <w:rsid w:val="0062357B"/>
    <w:rsid w:val="00623A67"/>
    <w:rsid w:val="00623BA6"/>
    <w:rsid w:val="0062478F"/>
    <w:rsid w:val="00624D1D"/>
    <w:rsid w:val="00624E29"/>
    <w:rsid w:val="00625D52"/>
    <w:rsid w:val="0062789A"/>
    <w:rsid w:val="00627BF0"/>
    <w:rsid w:val="00631992"/>
    <w:rsid w:val="00632896"/>
    <w:rsid w:val="00634012"/>
    <w:rsid w:val="00634093"/>
    <w:rsid w:val="006343C8"/>
    <w:rsid w:val="006346DA"/>
    <w:rsid w:val="00634ACE"/>
    <w:rsid w:val="00635405"/>
    <w:rsid w:val="00635816"/>
    <w:rsid w:val="006379CF"/>
    <w:rsid w:val="00640007"/>
    <w:rsid w:val="006400B9"/>
    <w:rsid w:val="00640692"/>
    <w:rsid w:val="006411DC"/>
    <w:rsid w:val="00642058"/>
    <w:rsid w:val="00642585"/>
    <w:rsid w:val="0064377A"/>
    <w:rsid w:val="00643AA9"/>
    <w:rsid w:val="0064421C"/>
    <w:rsid w:val="0064433E"/>
    <w:rsid w:val="00644905"/>
    <w:rsid w:val="00644BF0"/>
    <w:rsid w:val="00644F74"/>
    <w:rsid w:val="00645899"/>
    <w:rsid w:val="00645A51"/>
    <w:rsid w:val="006462A5"/>
    <w:rsid w:val="006474CE"/>
    <w:rsid w:val="006475DF"/>
    <w:rsid w:val="006502BC"/>
    <w:rsid w:val="00651000"/>
    <w:rsid w:val="006511D0"/>
    <w:rsid w:val="006517A6"/>
    <w:rsid w:val="00651838"/>
    <w:rsid w:val="00651FCB"/>
    <w:rsid w:val="00652678"/>
    <w:rsid w:val="006528DD"/>
    <w:rsid w:val="00652CFE"/>
    <w:rsid w:val="006534B6"/>
    <w:rsid w:val="0065364C"/>
    <w:rsid w:val="00653ABC"/>
    <w:rsid w:val="00653B00"/>
    <w:rsid w:val="00654643"/>
    <w:rsid w:val="00654CAA"/>
    <w:rsid w:val="00654F41"/>
    <w:rsid w:val="006550C0"/>
    <w:rsid w:val="006559E9"/>
    <w:rsid w:val="00655C93"/>
    <w:rsid w:val="006564EB"/>
    <w:rsid w:val="006571D5"/>
    <w:rsid w:val="0066006F"/>
    <w:rsid w:val="006602B6"/>
    <w:rsid w:val="006607CA"/>
    <w:rsid w:val="00661166"/>
    <w:rsid w:val="00661AFE"/>
    <w:rsid w:val="00661CAA"/>
    <w:rsid w:val="006625D6"/>
    <w:rsid w:val="0066271F"/>
    <w:rsid w:val="006636DE"/>
    <w:rsid w:val="00663BDC"/>
    <w:rsid w:val="006644D2"/>
    <w:rsid w:val="00666285"/>
    <w:rsid w:val="0066655E"/>
    <w:rsid w:val="0066661C"/>
    <w:rsid w:val="00667929"/>
    <w:rsid w:val="00670239"/>
    <w:rsid w:val="00670489"/>
    <w:rsid w:val="00670703"/>
    <w:rsid w:val="00670A93"/>
    <w:rsid w:val="0067177E"/>
    <w:rsid w:val="00671AF3"/>
    <w:rsid w:val="00671D9F"/>
    <w:rsid w:val="00671DD8"/>
    <w:rsid w:val="0067418C"/>
    <w:rsid w:val="0067426B"/>
    <w:rsid w:val="00674552"/>
    <w:rsid w:val="00675349"/>
    <w:rsid w:val="006754E0"/>
    <w:rsid w:val="006766FA"/>
    <w:rsid w:val="0067709A"/>
    <w:rsid w:val="00677EC9"/>
    <w:rsid w:val="006807AE"/>
    <w:rsid w:val="006807F8"/>
    <w:rsid w:val="00681269"/>
    <w:rsid w:val="006826E3"/>
    <w:rsid w:val="006832FC"/>
    <w:rsid w:val="00683A9C"/>
    <w:rsid w:val="00683BB6"/>
    <w:rsid w:val="0068420A"/>
    <w:rsid w:val="0068428B"/>
    <w:rsid w:val="00684815"/>
    <w:rsid w:val="00684951"/>
    <w:rsid w:val="0068586D"/>
    <w:rsid w:val="00685D79"/>
    <w:rsid w:val="00685E43"/>
    <w:rsid w:val="006863DB"/>
    <w:rsid w:val="00686414"/>
    <w:rsid w:val="00686BE8"/>
    <w:rsid w:val="00686D35"/>
    <w:rsid w:val="00686E9E"/>
    <w:rsid w:val="00687444"/>
    <w:rsid w:val="00687527"/>
    <w:rsid w:val="00687726"/>
    <w:rsid w:val="00687931"/>
    <w:rsid w:val="00687AF0"/>
    <w:rsid w:val="00687D37"/>
    <w:rsid w:val="0069096E"/>
    <w:rsid w:val="006910CA"/>
    <w:rsid w:val="006924D5"/>
    <w:rsid w:val="0069250A"/>
    <w:rsid w:val="006928C6"/>
    <w:rsid w:val="00692C37"/>
    <w:rsid w:val="00693116"/>
    <w:rsid w:val="00693346"/>
    <w:rsid w:val="00693D62"/>
    <w:rsid w:val="006942F0"/>
    <w:rsid w:val="0069436B"/>
    <w:rsid w:val="0069436C"/>
    <w:rsid w:val="00694BA8"/>
    <w:rsid w:val="00694F2A"/>
    <w:rsid w:val="006952A8"/>
    <w:rsid w:val="00695390"/>
    <w:rsid w:val="006955B6"/>
    <w:rsid w:val="0069606A"/>
    <w:rsid w:val="00696A1E"/>
    <w:rsid w:val="006975C3"/>
    <w:rsid w:val="006977C9"/>
    <w:rsid w:val="006A02D8"/>
    <w:rsid w:val="006A04A7"/>
    <w:rsid w:val="006A07B8"/>
    <w:rsid w:val="006A107C"/>
    <w:rsid w:val="006A14EA"/>
    <w:rsid w:val="006A19A6"/>
    <w:rsid w:val="006A1CBB"/>
    <w:rsid w:val="006A1D7E"/>
    <w:rsid w:val="006A1E90"/>
    <w:rsid w:val="006A2244"/>
    <w:rsid w:val="006A22FF"/>
    <w:rsid w:val="006A3263"/>
    <w:rsid w:val="006A36C7"/>
    <w:rsid w:val="006A3FDC"/>
    <w:rsid w:val="006A46C4"/>
    <w:rsid w:val="006A4B8F"/>
    <w:rsid w:val="006A5777"/>
    <w:rsid w:val="006A5FA5"/>
    <w:rsid w:val="006A6400"/>
    <w:rsid w:val="006A69DB"/>
    <w:rsid w:val="006A6F53"/>
    <w:rsid w:val="006A73D0"/>
    <w:rsid w:val="006A7E67"/>
    <w:rsid w:val="006B0306"/>
    <w:rsid w:val="006B0D31"/>
    <w:rsid w:val="006B1DB3"/>
    <w:rsid w:val="006B27C3"/>
    <w:rsid w:val="006B29B1"/>
    <w:rsid w:val="006B2FCA"/>
    <w:rsid w:val="006B42DB"/>
    <w:rsid w:val="006B45BC"/>
    <w:rsid w:val="006B47DF"/>
    <w:rsid w:val="006B4C20"/>
    <w:rsid w:val="006B5743"/>
    <w:rsid w:val="006B5748"/>
    <w:rsid w:val="006B5B95"/>
    <w:rsid w:val="006B63FF"/>
    <w:rsid w:val="006B6583"/>
    <w:rsid w:val="006B6B24"/>
    <w:rsid w:val="006B77B6"/>
    <w:rsid w:val="006B7834"/>
    <w:rsid w:val="006B7A98"/>
    <w:rsid w:val="006B7E79"/>
    <w:rsid w:val="006C007D"/>
    <w:rsid w:val="006C0E21"/>
    <w:rsid w:val="006C134E"/>
    <w:rsid w:val="006C1EA2"/>
    <w:rsid w:val="006C335A"/>
    <w:rsid w:val="006C3D40"/>
    <w:rsid w:val="006C49F8"/>
    <w:rsid w:val="006C4F3C"/>
    <w:rsid w:val="006C5AD5"/>
    <w:rsid w:val="006C5BCB"/>
    <w:rsid w:val="006C6993"/>
    <w:rsid w:val="006C6B18"/>
    <w:rsid w:val="006C7F90"/>
    <w:rsid w:val="006D0165"/>
    <w:rsid w:val="006D032B"/>
    <w:rsid w:val="006D0BEC"/>
    <w:rsid w:val="006D13E3"/>
    <w:rsid w:val="006D152D"/>
    <w:rsid w:val="006D17EC"/>
    <w:rsid w:val="006D1DBA"/>
    <w:rsid w:val="006D250F"/>
    <w:rsid w:val="006D2B8E"/>
    <w:rsid w:val="006D30D8"/>
    <w:rsid w:val="006D4F69"/>
    <w:rsid w:val="006D587A"/>
    <w:rsid w:val="006D5E5C"/>
    <w:rsid w:val="006D6992"/>
    <w:rsid w:val="006D6D06"/>
    <w:rsid w:val="006D6DE7"/>
    <w:rsid w:val="006D7321"/>
    <w:rsid w:val="006D7964"/>
    <w:rsid w:val="006E01C9"/>
    <w:rsid w:val="006E01FF"/>
    <w:rsid w:val="006E06F2"/>
    <w:rsid w:val="006E0B4A"/>
    <w:rsid w:val="006E120E"/>
    <w:rsid w:val="006E1CE4"/>
    <w:rsid w:val="006E21D8"/>
    <w:rsid w:val="006E38AC"/>
    <w:rsid w:val="006E4833"/>
    <w:rsid w:val="006E4BAA"/>
    <w:rsid w:val="006E4BDC"/>
    <w:rsid w:val="006E5088"/>
    <w:rsid w:val="006E5260"/>
    <w:rsid w:val="006E5C17"/>
    <w:rsid w:val="006E61FA"/>
    <w:rsid w:val="006E7A4C"/>
    <w:rsid w:val="006E7FC5"/>
    <w:rsid w:val="006F0B38"/>
    <w:rsid w:val="006F0BD5"/>
    <w:rsid w:val="006F0F5C"/>
    <w:rsid w:val="006F1205"/>
    <w:rsid w:val="006F1C9B"/>
    <w:rsid w:val="006F1EC2"/>
    <w:rsid w:val="006F244F"/>
    <w:rsid w:val="006F27E5"/>
    <w:rsid w:val="006F285D"/>
    <w:rsid w:val="006F28EF"/>
    <w:rsid w:val="006F4405"/>
    <w:rsid w:val="006F4BA7"/>
    <w:rsid w:val="006F4C63"/>
    <w:rsid w:val="006F6A2D"/>
    <w:rsid w:val="006F7926"/>
    <w:rsid w:val="006F7ADC"/>
    <w:rsid w:val="006F7AE1"/>
    <w:rsid w:val="00700253"/>
    <w:rsid w:val="007006AA"/>
    <w:rsid w:val="007035A5"/>
    <w:rsid w:val="007039A1"/>
    <w:rsid w:val="00703AE3"/>
    <w:rsid w:val="007045C7"/>
    <w:rsid w:val="0070471F"/>
    <w:rsid w:val="00704B4F"/>
    <w:rsid w:val="00704CCE"/>
    <w:rsid w:val="00704D0A"/>
    <w:rsid w:val="007057CF"/>
    <w:rsid w:val="00705AA0"/>
    <w:rsid w:val="007068E6"/>
    <w:rsid w:val="00706D2C"/>
    <w:rsid w:val="00707963"/>
    <w:rsid w:val="00707ED2"/>
    <w:rsid w:val="007101B8"/>
    <w:rsid w:val="0071024F"/>
    <w:rsid w:val="00710523"/>
    <w:rsid w:val="0071072E"/>
    <w:rsid w:val="00711110"/>
    <w:rsid w:val="00711186"/>
    <w:rsid w:val="00711366"/>
    <w:rsid w:val="0071169B"/>
    <w:rsid w:val="007125DC"/>
    <w:rsid w:val="00712B2F"/>
    <w:rsid w:val="00713329"/>
    <w:rsid w:val="007137FA"/>
    <w:rsid w:val="00713C78"/>
    <w:rsid w:val="00713C8B"/>
    <w:rsid w:val="00714021"/>
    <w:rsid w:val="00715859"/>
    <w:rsid w:val="00715DF1"/>
    <w:rsid w:val="00716E0D"/>
    <w:rsid w:val="00717164"/>
    <w:rsid w:val="00717296"/>
    <w:rsid w:val="0072086D"/>
    <w:rsid w:val="00720C2D"/>
    <w:rsid w:val="00720CBE"/>
    <w:rsid w:val="007216A0"/>
    <w:rsid w:val="007229C3"/>
    <w:rsid w:val="00723115"/>
    <w:rsid w:val="00723D1D"/>
    <w:rsid w:val="007240B8"/>
    <w:rsid w:val="00725422"/>
    <w:rsid w:val="00726267"/>
    <w:rsid w:val="00726583"/>
    <w:rsid w:val="0072691E"/>
    <w:rsid w:val="00727185"/>
    <w:rsid w:val="0073016E"/>
    <w:rsid w:val="007305C4"/>
    <w:rsid w:val="00730F13"/>
    <w:rsid w:val="007310BF"/>
    <w:rsid w:val="00731491"/>
    <w:rsid w:val="00731633"/>
    <w:rsid w:val="00732288"/>
    <w:rsid w:val="00732653"/>
    <w:rsid w:val="00732C4A"/>
    <w:rsid w:val="00732D7A"/>
    <w:rsid w:val="007334EA"/>
    <w:rsid w:val="007335E2"/>
    <w:rsid w:val="00733CF7"/>
    <w:rsid w:val="00734606"/>
    <w:rsid w:val="00734647"/>
    <w:rsid w:val="00734E47"/>
    <w:rsid w:val="00735063"/>
    <w:rsid w:val="007365C5"/>
    <w:rsid w:val="007368B0"/>
    <w:rsid w:val="007368DE"/>
    <w:rsid w:val="00736BBD"/>
    <w:rsid w:val="007374F7"/>
    <w:rsid w:val="00737705"/>
    <w:rsid w:val="00737AE9"/>
    <w:rsid w:val="007406CE"/>
    <w:rsid w:val="00740809"/>
    <w:rsid w:val="00741681"/>
    <w:rsid w:val="0074172C"/>
    <w:rsid w:val="0074201E"/>
    <w:rsid w:val="0074297E"/>
    <w:rsid w:val="00742C46"/>
    <w:rsid w:val="00742F1F"/>
    <w:rsid w:val="00743949"/>
    <w:rsid w:val="00743A8F"/>
    <w:rsid w:val="007440F4"/>
    <w:rsid w:val="007445B4"/>
    <w:rsid w:val="00744BCD"/>
    <w:rsid w:val="00745379"/>
    <w:rsid w:val="007467E7"/>
    <w:rsid w:val="00746BDB"/>
    <w:rsid w:val="00747BBA"/>
    <w:rsid w:val="00750170"/>
    <w:rsid w:val="0075122D"/>
    <w:rsid w:val="0075192E"/>
    <w:rsid w:val="00751A90"/>
    <w:rsid w:val="00751D8C"/>
    <w:rsid w:val="00752506"/>
    <w:rsid w:val="0075267B"/>
    <w:rsid w:val="00753156"/>
    <w:rsid w:val="007533E6"/>
    <w:rsid w:val="00753444"/>
    <w:rsid w:val="00753D57"/>
    <w:rsid w:val="00754089"/>
    <w:rsid w:val="0075443E"/>
    <w:rsid w:val="007552A4"/>
    <w:rsid w:val="00756307"/>
    <w:rsid w:val="007566FF"/>
    <w:rsid w:val="007572A4"/>
    <w:rsid w:val="00760370"/>
    <w:rsid w:val="007614F9"/>
    <w:rsid w:val="00761789"/>
    <w:rsid w:val="00761849"/>
    <w:rsid w:val="00761E38"/>
    <w:rsid w:val="007629E4"/>
    <w:rsid w:val="00762DAB"/>
    <w:rsid w:val="0076319D"/>
    <w:rsid w:val="007632AE"/>
    <w:rsid w:val="00765150"/>
    <w:rsid w:val="00765942"/>
    <w:rsid w:val="00766357"/>
    <w:rsid w:val="0076684F"/>
    <w:rsid w:val="007669EB"/>
    <w:rsid w:val="00766ACE"/>
    <w:rsid w:val="00767B1A"/>
    <w:rsid w:val="00767C0F"/>
    <w:rsid w:val="007708C7"/>
    <w:rsid w:val="00771110"/>
    <w:rsid w:val="00771BAF"/>
    <w:rsid w:val="007722C8"/>
    <w:rsid w:val="0077404D"/>
    <w:rsid w:val="00774F21"/>
    <w:rsid w:val="007751ED"/>
    <w:rsid w:val="007758DD"/>
    <w:rsid w:val="00775E03"/>
    <w:rsid w:val="00776D63"/>
    <w:rsid w:val="007773D4"/>
    <w:rsid w:val="007774CC"/>
    <w:rsid w:val="00777AAC"/>
    <w:rsid w:val="00777F7D"/>
    <w:rsid w:val="00780050"/>
    <w:rsid w:val="00780D50"/>
    <w:rsid w:val="00781489"/>
    <w:rsid w:val="00781B5A"/>
    <w:rsid w:val="00781FA4"/>
    <w:rsid w:val="0078298C"/>
    <w:rsid w:val="00783633"/>
    <w:rsid w:val="0078414D"/>
    <w:rsid w:val="00784186"/>
    <w:rsid w:val="007846B8"/>
    <w:rsid w:val="00784EB4"/>
    <w:rsid w:val="00785104"/>
    <w:rsid w:val="00785116"/>
    <w:rsid w:val="0078597D"/>
    <w:rsid w:val="00786372"/>
    <w:rsid w:val="00786373"/>
    <w:rsid w:val="00786838"/>
    <w:rsid w:val="00787903"/>
    <w:rsid w:val="00787F4A"/>
    <w:rsid w:val="00787FED"/>
    <w:rsid w:val="00790388"/>
    <w:rsid w:val="00790832"/>
    <w:rsid w:val="0079127B"/>
    <w:rsid w:val="00791BCF"/>
    <w:rsid w:val="00791D21"/>
    <w:rsid w:val="00791E47"/>
    <w:rsid w:val="007925FC"/>
    <w:rsid w:val="0079278D"/>
    <w:rsid w:val="00792838"/>
    <w:rsid w:val="00792A34"/>
    <w:rsid w:val="00792A68"/>
    <w:rsid w:val="00792C98"/>
    <w:rsid w:val="007936CF"/>
    <w:rsid w:val="007938AD"/>
    <w:rsid w:val="00793B57"/>
    <w:rsid w:val="00793D59"/>
    <w:rsid w:val="00794051"/>
    <w:rsid w:val="007944EF"/>
    <w:rsid w:val="00794F45"/>
    <w:rsid w:val="00795239"/>
    <w:rsid w:val="00795DE1"/>
    <w:rsid w:val="007961D4"/>
    <w:rsid w:val="007962B6"/>
    <w:rsid w:val="00796A79"/>
    <w:rsid w:val="00796B0C"/>
    <w:rsid w:val="00796E50"/>
    <w:rsid w:val="007973BD"/>
    <w:rsid w:val="00797485"/>
    <w:rsid w:val="00797CC5"/>
    <w:rsid w:val="007A0573"/>
    <w:rsid w:val="007A085D"/>
    <w:rsid w:val="007A0C21"/>
    <w:rsid w:val="007A0E1C"/>
    <w:rsid w:val="007A0F9E"/>
    <w:rsid w:val="007A16E4"/>
    <w:rsid w:val="007A17A6"/>
    <w:rsid w:val="007A223F"/>
    <w:rsid w:val="007A262C"/>
    <w:rsid w:val="007A2824"/>
    <w:rsid w:val="007A2CD8"/>
    <w:rsid w:val="007A2D33"/>
    <w:rsid w:val="007A2EF0"/>
    <w:rsid w:val="007A3913"/>
    <w:rsid w:val="007A3B62"/>
    <w:rsid w:val="007A3D10"/>
    <w:rsid w:val="007A3D29"/>
    <w:rsid w:val="007A3F48"/>
    <w:rsid w:val="007A4109"/>
    <w:rsid w:val="007A41A1"/>
    <w:rsid w:val="007A4296"/>
    <w:rsid w:val="007A4A59"/>
    <w:rsid w:val="007A4D4D"/>
    <w:rsid w:val="007A4E2D"/>
    <w:rsid w:val="007A51D0"/>
    <w:rsid w:val="007A58A8"/>
    <w:rsid w:val="007A5DCA"/>
    <w:rsid w:val="007A61DC"/>
    <w:rsid w:val="007A6472"/>
    <w:rsid w:val="007A6577"/>
    <w:rsid w:val="007A6847"/>
    <w:rsid w:val="007A6F32"/>
    <w:rsid w:val="007A70A5"/>
    <w:rsid w:val="007A70E1"/>
    <w:rsid w:val="007B035C"/>
    <w:rsid w:val="007B06F6"/>
    <w:rsid w:val="007B0EA0"/>
    <w:rsid w:val="007B0EB9"/>
    <w:rsid w:val="007B22F8"/>
    <w:rsid w:val="007B47D3"/>
    <w:rsid w:val="007B6268"/>
    <w:rsid w:val="007B64C9"/>
    <w:rsid w:val="007B72B0"/>
    <w:rsid w:val="007B746C"/>
    <w:rsid w:val="007B75F5"/>
    <w:rsid w:val="007B766D"/>
    <w:rsid w:val="007B780D"/>
    <w:rsid w:val="007B7A82"/>
    <w:rsid w:val="007B7DDF"/>
    <w:rsid w:val="007C05EF"/>
    <w:rsid w:val="007C0831"/>
    <w:rsid w:val="007C0F14"/>
    <w:rsid w:val="007C104D"/>
    <w:rsid w:val="007C111B"/>
    <w:rsid w:val="007C16BA"/>
    <w:rsid w:val="007C29C5"/>
    <w:rsid w:val="007C300F"/>
    <w:rsid w:val="007C38A5"/>
    <w:rsid w:val="007C3CBF"/>
    <w:rsid w:val="007C462F"/>
    <w:rsid w:val="007C49F5"/>
    <w:rsid w:val="007C4CB4"/>
    <w:rsid w:val="007C5CBA"/>
    <w:rsid w:val="007C6BBC"/>
    <w:rsid w:val="007C6BFC"/>
    <w:rsid w:val="007C6C74"/>
    <w:rsid w:val="007C717C"/>
    <w:rsid w:val="007C7194"/>
    <w:rsid w:val="007D02E9"/>
    <w:rsid w:val="007D0C8C"/>
    <w:rsid w:val="007D1F6C"/>
    <w:rsid w:val="007D3443"/>
    <w:rsid w:val="007D3BB0"/>
    <w:rsid w:val="007D3DCB"/>
    <w:rsid w:val="007D4D74"/>
    <w:rsid w:val="007D5EAF"/>
    <w:rsid w:val="007D69B4"/>
    <w:rsid w:val="007D75D9"/>
    <w:rsid w:val="007D764E"/>
    <w:rsid w:val="007D78BD"/>
    <w:rsid w:val="007E0164"/>
    <w:rsid w:val="007E08A1"/>
    <w:rsid w:val="007E09F3"/>
    <w:rsid w:val="007E0CC9"/>
    <w:rsid w:val="007E0DBB"/>
    <w:rsid w:val="007E102E"/>
    <w:rsid w:val="007E1816"/>
    <w:rsid w:val="007E1BD1"/>
    <w:rsid w:val="007E1D5A"/>
    <w:rsid w:val="007E1ECB"/>
    <w:rsid w:val="007E2B8B"/>
    <w:rsid w:val="007E2F08"/>
    <w:rsid w:val="007E4E1E"/>
    <w:rsid w:val="007E56F7"/>
    <w:rsid w:val="007E66A1"/>
    <w:rsid w:val="007E711A"/>
    <w:rsid w:val="007F0177"/>
    <w:rsid w:val="007F0B7E"/>
    <w:rsid w:val="007F0C8E"/>
    <w:rsid w:val="007F1F0C"/>
    <w:rsid w:val="007F2B6A"/>
    <w:rsid w:val="007F30CA"/>
    <w:rsid w:val="007F3400"/>
    <w:rsid w:val="007F41F3"/>
    <w:rsid w:val="007F4FDC"/>
    <w:rsid w:val="007F5041"/>
    <w:rsid w:val="007F56C1"/>
    <w:rsid w:val="007F5DBA"/>
    <w:rsid w:val="007F78DC"/>
    <w:rsid w:val="007F7EA0"/>
    <w:rsid w:val="00800224"/>
    <w:rsid w:val="00801173"/>
    <w:rsid w:val="00802209"/>
    <w:rsid w:val="00802424"/>
    <w:rsid w:val="008025FE"/>
    <w:rsid w:val="0080325A"/>
    <w:rsid w:val="00803261"/>
    <w:rsid w:val="00803976"/>
    <w:rsid w:val="00803A94"/>
    <w:rsid w:val="00803C77"/>
    <w:rsid w:val="0080440D"/>
    <w:rsid w:val="008050FD"/>
    <w:rsid w:val="008062D4"/>
    <w:rsid w:val="00806309"/>
    <w:rsid w:val="008063CA"/>
    <w:rsid w:val="0080671E"/>
    <w:rsid w:val="00807463"/>
    <w:rsid w:val="00810074"/>
    <w:rsid w:val="00810A57"/>
    <w:rsid w:val="00810DE0"/>
    <w:rsid w:val="008117E0"/>
    <w:rsid w:val="008119A3"/>
    <w:rsid w:val="00812621"/>
    <w:rsid w:val="00812802"/>
    <w:rsid w:val="00813068"/>
    <w:rsid w:val="00813339"/>
    <w:rsid w:val="008137A5"/>
    <w:rsid w:val="0081386B"/>
    <w:rsid w:val="00815178"/>
    <w:rsid w:val="00815286"/>
    <w:rsid w:val="008166AC"/>
    <w:rsid w:val="00816A96"/>
    <w:rsid w:val="00816ADE"/>
    <w:rsid w:val="00816EFB"/>
    <w:rsid w:val="00817514"/>
    <w:rsid w:val="00817B43"/>
    <w:rsid w:val="00817B7D"/>
    <w:rsid w:val="0082147A"/>
    <w:rsid w:val="00821D3B"/>
    <w:rsid w:val="00821FD1"/>
    <w:rsid w:val="0082228A"/>
    <w:rsid w:val="00822426"/>
    <w:rsid w:val="008237FB"/>
    <w:rsid w:val="00823AE6"/>
    <w:rsid w:val="00823BD8"/>
    <w:rsid w:val="00824140"/>
    <w:rsid w:val="00824330"/>
    <w:rsid w:val="00824835"/>
    <w:rsid w:val="008248FA"/>
    <w:rsid w:val="00824D21"/>
    <w:rsid w:val="00825079"/>
    <w:rsid w:val="00825BB6"/>
    <w:rsid w:val="00825DBA"/>
    <w:rsid w:val="00826125"/>
    <w:rsid w:val="00826C23"/>
    <w:rsid w:val="00826C60"/>
    <w:rsid w:val="00826D58"/>
    <w:rsid w:val="0082796B"/>
    <w:rsid w:val="00827D22"/>
    <w:rsid w:val="00831D5D"/>
    <w:rsid w:val="00831EE8"/>
    <w:rsid w:val="00832BB4"/>
    <w:rsid w:val="00833408"/>
    <w:rsid w:val="008334EF"/>
    <w:rsid w:val="008339F4"/>
    <w:rsid w:val="008346FC"/>
    <w:rsid w:val="00834CBE"/>
    <w:rsid w:val="00835DD0"/>
    <w:rsid w:val="00836340"/>
    <w:rsid w:val="00836B65"/>
    <w:rsid w:val="00836E2E"/>
    <w:rsid w:val="0083740C"/>
    <w:rsid w:val="00837912"/>
    <w:rsid w:val="008402DB"/>
    <w:rsid w:val="008406F9"/>
    <w:rsid w:val="008409AE"/>
    <w:rsid w:val="00840A19"/>
    <w:rsid w:val="00840FB5"/>
    <w:rsid w:val="008414B5"/>
    <w:rsid w:val="00841B1C"/>
    <w:rsid w:val="00842579"/>
    <w:rsid w:val="008425B7"/>
    <w:rsid w:val="00842923"/>
    <w:rsid w:val="00842B15"/>
    <w:rsid w:val="008434F2"/>
    <w:rsid w:val="00843B9E"/>
    <w:rsid w:val="00844145"/>
    <w:rsid w:val="00844346"/>
    <w:rsid w:val="0084441B"/>
    <w:rsid w:val="00844CC8"/>
    <w:rsid w:val="00845D47"/>
    <w:rsid w:val="00845F88"/>
    <w:rsid w:val="00845FB4"/>
    <w:rsid w:val="0084624D"/>
    <w:rsid w:val="00847679"/>
    <w:rsid w:val="00850281"/>
    <w:rsid w:val="00850A25"/>
    <w:rsid w:val="00850C0D"/>
    <w:rsid w:val="0085103F"/>
    <w:rsid w:val="008511DA"/>
    <w:rsid w:val="00851B56"/>
    <w:rsid w:val="00851C6E"/>
    <w:rsid w:val="00851F8A"/>
    <w:rsid w:val="00852D07"/>
    <w:rsid w:val="00853DF4"/>
    <w:rsid w:val="00854199"/>
    <w:rsid w:val="00854C11"/>
    <w:rsid w:val="00855033"/>
    <w:rsid w:val="008552C4"/>
    <w:rsid w:val="00855C60"/>
    <w:rsid w:val="00855DBA"/>
    <w:rsid w:val="00856CCD"/>
    <w:rsid w:val="00857331"/>
    <w:rsid w:val="0085766B"/>
    <w:rsid w:val="00857701"/>
    <w:rsid w:val="008577B4"/>
    <w:rsid w:val="00857B6E"/>
    <w:rsid w:val="00860272"/>
    <w:rsid w:val="008607D1"/>
    <w:rsid w:val="008616F5"/>
    <w:rsid w:val="00861DAB"/>
    <w:rsid w:val="00862486"/>
    <w:rsid w:val="00863A8F"/>
    <w:rsid w:val="008644D2"/>
    <w:rsid w:val="00865421"/>
    <w:rsid w:val="00865A06"/>
    <w:rsid w:val="00866F1D"/>
    <w:rsid w:val="008671C5"/>
    <w:rsid w:val="0087010D"/>
    <w:rsid w:val="008703AC"/>
    <w:rsid w:val="008704B1"/>
    <w:rsid w:val="0087130E"/>
    <w:rsid w:val="00871359"/>
    <w:rsid w:val="008715A3"/>
    <w:rsid w:val="00871C6F"/>
    <w:rsid w:val="00872155"/>
    <w:rsid w:val="00872699"/>
    <w:rsid w:val="008726C6"/>
    <w:rsid w:val="00873CF7"/>
    <w:rsid w:val="0087432D"/>
    <w:rsid w:val="008754ED"/>
    <w:rsid w:val="00875539"/>
    <w:rsid w:val="00875CF2"/>
    <w:rsid w:val="00875EDD"/>
    <w:rsid w:val="0087747A"/>
    <w:rsid w:val="008810B4"/>
    <w:rsid w:val="00882CEF"/>
    <w:rsid w:val="00883151"/>
    <w:rsid w:val="00883927"/>
    <w:rsid w:val="00883948"/>
    <w:rsid w:val="00883ACE"/>
    <w:rsid w:val="00883F24"/>
    <w:rsid w:val="00884410"/>
    <w:rsid w:val="00884478"/>
    <w:rsid w:val="00884E2E"/>
    <w:rsid w:val="008858A9"/>
    <w:rsid w:val="0088598B"/>
    <w:rsid w:val="008870AE"/>
    <w:rsid w:val="00887225"/>
    <w:rsid w:val="00887E46"/>
    <w:rsid w:val="00890071"/>
    <w:rsid w:val="00890487"/>
    <w:rsid w:val="008915A0"/>
    <w:rsid w:val="00891CC1"/>
    <w:rsid w:val="00892349"/>
    <w:rsid w:val="008924AB"/>
    <w:rsid w:val="00892F02"/>
    <w:rsid w:val="00892F38"/>
    <w:rsid w:val="008934F8"/>
    <w:rsid w:val="0089365B"/>
    <w:rsid w:val="008946EA"/>
    <w:rsid w:val="008949CD"/>
    <w:rsid w:val="0089579F"/>
    <w:rsid w:val="008959BD"/>
    <w:rsid w:val="00895F48"/>
    <w:rsid w:val="008965DC"/>
    <w:rsid w:val="00896A65"/>
    <w:rsid w:val="008974F6"/>
    <w:rsid w:val="00897A58"/>
    <w:rsid w:val="00897B3F"/>
    <w:rsid w:val="008A057D"/>
    <w:rsid w:val="008A0A87"/>
    <w:rsid w:val="008A0EA0"/>
    <w:rsid w:val="008A0F0B"/>
    <w:rsid w:val="008A10E8"/>
    <w:rsid w:val="008A2973"/>
    <w:rsid w:val="008A2D02"/>
    <w:rsid w:val="008A3556"/>
    <w:rsid w:val="008A357E"/>
    <w:rsid w:val="008A36BE"/>
    <w:rsid w:val="008A3FB9"/>
    <w:rsid w:val="008A4706"/>
    <w:rsid w:val="008A49C9"/>
    <w:rsid w:val="008A5060"/>
    <w:rsid w:val="008A5CFC"/>
    <w:rsid w:val="008A6759"/>
    <w:rsid w:val="008A6A2D"/>
    <w:rsid w:val="008A758E"/>
    <w:rsid w:val="008A790A"/>
    <w:rsid w:val="008A7BE1"/>
    <w:rsid w:val="008B07ED"/>
    <w:rsid w:val="008B0DE1"/>
    <w:rsid w:val="008B17AD"/>
    <w:rsid w:val="008B19FA"/>
    <w:rsid w:val="008B29ED"/>
    <w:rsid w:val="008B2DFF"/>
    <w:rsid w:val="008B2ECC"/>
    <w:rsid w:val="008B3963"/>
    <w:rsid w:val="008B3BA7"/>
    <w:rsid w:val="008B3FE6"/>
    <w:rsid w:val="008B40C9"/>
    <w:rsid w:val="008B45F1"/>
    <w:rsid w:val="008B4DAD"/>
    <w:rsid w:val="008B5906"/>
    <w:rsid w:val="008B60A2"/>
    <w:rsid w:val="008B639F"/>
    <w:rsid w:val="008B7238"/>
    <w:rsid w:val="008B7AE6"/>
    <w:rsid w:val="008B7F45"/>
    <w:rsid w:val="008C000D"/>
    <w:rsid w:val="008C0295"/>
    <w:rsid w:val="008C0C7D"/>
    <w:rsid w:val="008C153A"/>
    <w:rsid w:val="008C1594"/>
    <w:rsid w:val="008C1D2A"/>
    <w:rsid w:val="008C1E77"/>
    <w:rsid w:val="008C1F7A"/>
    <w:rsid w:val="008C232C"/>
    <w:rsid w:val="008C31FD"/>
    <w:rsid w:val="008C3A3C"/>
    <w:rsid w:val="008C3E90"/>
    <w:rsid w:val="008C4805"/>
    <w:rsid w:val="008C5062"/>
    <w:rsid w:val="008C5B37"/>
    <w:rsid w:val="008C6E57"/>
    <w:rsid w:val="008C72AC"/>
    <w:rsid w:val="008C792F"/>
    <w:rsid w:val="008C7CE2"/>
    <w:rsid w:val="008D0E3A"/>
    <w:rsid w:val="008D0F22"/>
    <w:rsid w:val="008D14F8"/>
    <w:rsid w:val="008D1778"/>
    <w:rsid w:val="008D17CC"/>
    <w:rsid w:val="008D1A5B"/>
    <w:rsid w:val="008D2948"/>
    <w:rsid w:val="008D2983"/>
    <w:rsid w:val="008D2B0C"/>
    <w:rsid w:val="008D30EB"/>
    <w:rsid w:val="008D3122"/>
    <w:rsid w:val="008D42FC"/>
    <w:rsid w:val="008D44B2"/>
    <w:rsid w:val="008D4821"/>
    <w:rsid w:val="008D4EC8"/>
    <w:rsid w:val="008D5054"/>
    <w:rsid w:val="008D5072"/>
    <w:rsid w:val="008D6C0B"/>
    <w:rsid w:val="008D6CCC"/>
    <w:rsid w:val="008D78F5"/>
    <w:rsid w:val="008D7C2C"/>
    <w:rsid w:val="008E0A45"/>
    <w:rsid w:val="008E0D7B"/>
    <w:rsid w:val="008E11D6"/>
    <w:rsid w:val="008E14AE"/>
    <w:rsid w:val="008E1850"/>
    <w:rsid w:val="008E1E41"/>
    <w:rsid w:val="008E2302"/>
    <w:rsid w:val="008E2805"/>
    <w:rsid w:val="008E30BE"/>
    <w:rsid w:val="008E3205"/>
    <w:rsid w:val="008E3C3A"/>
    <w:rsid w:val="008E3C40"/>
    <w:rsid w:val="008E3CCC"/>
    <w:rsid w:val="008E42EE"/>
    <w:rsid w:val="008E5339"/>
    <w:rsid w:val="008E584C"/>
    <w:rsid w:val="008E7170"/>
    <w:rsid w:val="008E7705"/>
    <w:rsid w:val="008E7D7B"/>
    <w:rsid w:val="008F0055"/>
    <w:rsid w:val="008F00B8"/>
    <w:rsid w:val="008F038B"/>
    <w:rsid w:val="008F07A8"/>
    <w:rsid w:val="008F0D57"/>
    <w:rsid w:val="008F121C"/>
    <w:rsid w:val="008F21D4"/>
    <w:rsid w:val="008F257B"/>
    <w:rsid w:val="008F354B"/>
    <w:rsid w:val="008F3E7B"/>
    <w:rsid w:val="008F491C"/>
    <w:rsid w:val="008F54FD"/>
    <w:rsid w:val="008F59F6"/>
    <w:rsid w:val="008F5AFE"/>
    <w:rsid w:val="008F5D75"/>
    <w:rsid w:val="008F64E2"/>
    <w:rsid w:val="008F678D"/>
    <w:rsid w:val="008F691F"/>
    <w:rsid w:val="008F75D6"/>
    <w:rsid w:val="008F7701"/>
    <w:rsid w:val="008F7E0B"/>
    <w:rsid w:val="008F7F67"/>
    <w:rsid w:val="009001EA"/>
    <w:rsid w:val="00900247"/>
    <w:rsid w:val="00900E07"/>
    <w:rsid w:val="00901484"/>
    <w:rsid w:val="00901C8C"/>
    <w:rsid w:val="00901CC2"/>
    <w:rsid w:val="00902AD7"/>
    <w:rsid w:val="00902BBF"/>
    <w:rsid w:val="00902E6F"/>
    <w:rsid w:val="00903324"/>
    <w:rsid w:val="00903787"/>
    <w:rsid w:val="00903AEC"/>
    <w:rsid w:val="009050DB"/>
    <w:rsid w:val="00905F04"/>
    <w:rsid w:val="00907182"/>
    <w:rsid w:val="0090729E"/>
    <w:rsid w:val="0090797D"/>
    <w:rsid w:val="00907B0A"/>
    <w:rsid w:val="0091013C"/>
    <w:rsid w:val="00910422"/>
    <w:rsid w:val="0091101C"/>
    <w:rsid w:val="00911C89"/>
    <w:rsid w:val="00911C8D"/>
    <w:rsid w:val="00911D46"/>
    <w:rsid w:val="00911E16"/>
    <w:rsid w:val="009124E4"/>
    <w:rsid w:val="0091305C"/>
    <w:rsid w:val="00914741"/>
    <w:rsid w:val="00914B36"/>
    <w:rsid w:val="009156A5"/>
    <w:rsid w:val="00915C02"/>
    <w:rsid w:val="00915EDD"/>
    <w:rsid w:val="00916059"/>
    <w:rsid w:val="00916760"/>
    <w:rsid w:val="00917439"/>
    <w:rsid w:val="00917B34"/>
    <w:rsid w:val="009208BB"/>
    <w:rsid w:val="00920E24"/>
    <w:rsid w:val="009212C0"/>
    <w:rsid w:val="009222C5"/>
    <w:rsid w:val="00922958"/>
    <w:rsid w:val="00922C0B"/>
    <w:rsid w:val="009237A3"/>
    <w:rsid w:val="00924008"/>
    <w:rsid w:val="009246F7"/>
    <w:rsid w:val="0092484F"/>
    <w:rsid w:val="00925678"/>
    <w:rsid w:val="00925D8D"/>
    <w:rsid w:val="00925E35"/>
    <w:rsid w:val="00926166"/>
    <w:rsid w:val="0092698F"/>
    <w:rsid w:val="00926ACF"/>
    <w:rsid w:val="0092710C"/>
    <w:rsid w:val="009271F1"/>
    <w:rsid w:val="00930488"/>
    <w:rsid w:val="00930676"/>
    <w:rsid w:val="00930BA3"/>
    <w:rsid w:val="009312CA"/>
    <w:rsid w:val="00931586"/>
    <w:rsid w:val="0093161A"/>
    <w:rsid w:val="0093198F"/>
    <w:rsid w:val="00931D7E"/>
    <w:rsid w:val="0093231B"/>
    <w:rsid w:val="00932565"/>
    <w:rsid w:val="009331FF"/>
    <w:rsid w:val="0093374C"/>
    <w:rsid w:val="00933A34"/>
    <w:rsid w:val="00934164"/>
    <w:rsid w:val="00934DB9"/>
    <w:rsid w:val="00935971"/>
    <w:rsid w:val="00935D07"/>
    <w:rsid w:val="00936658"/>
    <w:rsid w:val="00937114"/>
    <w:rsid w:val="0093770E"/>
    <w:rsid w:val="00937BFC"/>
    <w:rsid w:val="009402D1"/>
    <w:rsid w:val="0094115A"/>
    <w:rsid w:val="009413AD"/>
    <w:rsid w:val="00941F96"/>
    <w:rsid w:val="0094386E"/>
    <w:rsid w:val="0094424D"/>
    <w:rsid w:val="009444C9"/>
    <w:rsid w:val="009448F5"/>
    <w:rsid w:val="009451BD"/>
    <w:rsid w:val="00947197"/>
    <w:rsid w:val="009473C2"/>
    <w:rsid w:val="00950275"/>
    <w:rsid w:val="009510AE"/>
    <w:rsid w:val="00951577"/>
    <w:rsid w:val="0095173B"/>
    <w:rsid w:val="00951D00"/>
    <w:rsid w:val="0095227F"/>
    <w:rsid w:val="00952402"/>
    <w:rsid w:val="0095242B"/>
    <w:rsid w:val="0095280E"/>
    <w:rsid w:val="00952881"/>
    <w:rsid w:val="009536F8"/>
    <w:rsid w:val="00953ADA"/>
    <w:rsid w:val="00954295"/>
    <w:rsid w:val="00954386"/>
    <w:rsid w:val="00955033"/>
    <w:rsid w:val="00956420"/>
    <w:rsid w:val="0095688C"/>
    <w:rsid w:val="00960FFD"/>
    <w:rsid w:val="00961254"/>
    <w:rsid w:val="00961726"/>
    <w:rsid w:val="00962871"/>
    <w:rsid w:val="00962DCB"/>
    <w:rsid w:val="0096308D"/>
    <w:rsid w:val="0096375F"/>
    <w:rsid w:val="00963D07"/>
    <w:rsid w:val="00964047"/>
    <w:rsid w:val="00964796"/>
    <w:rsid w:val="009659A8"/>
    <w:rsid w:val="009675F0"/>
    <w:rsid w:val="00970321"/>
    <w:rsid w:val="009705CE"/>
    <w:rsid w:val="0097073E"/>
    <w:rsid w:val="00970CE8"/>
    <w:rsid w:val="0097208F"/>
    <w:rsid w:val="009724EA"/>
    <w:rsid w:val="00972753"/>
    <w:rsid w:val="00973EC5"/>
    <w:rsid w:val="00974024"/>
    <w:rsid w:val="00974C61"/>
    <w:rsid w:val="009758CB"/>
    <w:rsid w:val="00975AC0"/>
    <w:rsid w:val="00975B92"/>
    <w:rsid w:val="00975CA8"/>
    <w:rsid w:val="00976CBB"/>
    <w:rsid w:val="00976E3D"/>
    <w:rsid w:val="0097749A"/>
    <w:rsid w:val="009775DD"/>
    <w:rsid w:val="00977BB9"/>
    <w:rsid w:val="00977BE4"/>
    <w:rsid w:val="0098015E"/>
    <w:rsid w:val="00980C0B"/>
    <w:rsid w:val="00980C92"/>
    <w:rsid w:val="00980EDD"/>
    <w:rsid w:val="00981AF6"/>
    <w:rsid w:val="0098313A"/>
    <w:rsid w:val="00983740"/>
    <w:rsid w:val="0098374C"/>
    <w:rsid w:val="00984372"/>
    <w:rsid w:val="00984441"/>
    <w:rsid w:val="00984442"/>
    <w:rsid w:val="00984BE3"/>
    <w:rsid w:val="009850AF"/>
    <w:rsid w:val="009853F7"/>
    <w:rsid w:val="00985890"/>
    <w:rsid w:val="00985DED"/>
    <w:rsid w:val="00986406"/>
    <w:rsid w:val="00987793"/>
    <w:rsid w:val="0098796A"/>
    <w:rsid w:val="00990B32"/>
    <w:rsid w:val="00990EC9"/>
    <w:rsid w:val="0099152B"/>
    <w:rsid w:val="00992B20"/>
    <w:rsid w:val="0099585B"/>
    <w:rsid w:val="009959B1"/>
    <w:rsid w:val="00995F9B"/>
    <w:rsid w:val="009966AF"/>
    <w:rsid w:val="00996AD9"/>
    <w:rsid w:val="00997020"/>
    <w:rsid w:val="00997687"/>
    <w:rsid w:val="00997F8A"/>
    <w:rsid w:val="009A00F9"/>
    <w:rsid w:val="009A0237"/>
    <w:rsid w:val="009A0664"/>
    <w:rsid w:val="009A0786"/>
    <w:rsid w:val="009A095D"/>
    <w:rsid w:val="009A0A5C"/>
    <w:rsid w:val="009A0B62"/>
    <w:rsid w:val="009A146E"/>
    <w:rsid w:val="009A3224"/>
    <w:rsid w:val="009A3684"/>
    <w:rsid w:val="009A376D"/>
    <w:rsid w:val="009A3A84"/>
    <w:rsid w:val="009A3F0C"/>
    <w:rsid w:val="009A40F6"/>
    <w:rsid w:val="009A44F1"/>
    <w:rsid w:val="009A497A"/>
    <w:rsid w:val="009A64C0"/>
    <w:rsid w:val="009A65F1"/>
    <w:rsid w:val="009A6AB8"/>
    <w:rsid w:val="009A6FAC"/>
    <w:rsid w:val="009A7370"/>
    <w:rsid w:val="009B0298"/>
    <w:rsid w:val="009B06A5"/>
    <w:rsid w:val="009B073D"/>
    <w:rsid w:val="009B1608"/>
    <w:rsid w:val="009B17B5"/>
    <w:rsid w:val="009B19DA"/>
    <w:rsid w:val="009B1D19"/>
    <w:rsid w:val="009B2202"/>
    <w:rsid w:val="009B25AD"/>
    <w:rsid w:val="009B261F"/>
    <w:rsid w:val="009B2AFF"/>
    <w:rsid w:val="009B30A7"/>
    <w:rsid w:val="009B30FE"/>
    <w:rsid w:val="009B3E1D"/>
    <w:rsid w:val="009B4053"/>
    <w:rsid w:val="009B5CA2"/>
    <w:rsid w:val="009B6FB3"/>
    <w:rsid w:val="009C012F"/>
    <w:rsid w:val="009C176D"/>
    <w:rsid w:val="009C18CD"/>
    <w:rsid w:val="009C18D1"/>
    <w:rsid w:val="009C19F3"/>
    <w:rsid w:val="009C1C3D"/>
    <w:rsid w:val="009C286E"/>
    <w:rsid w:val="009C2C27"/>
    <w:rsid w:val="009C2CBB"/>
    <w:rsid w:val="009C363F"/>
    <w:rsid w:val="009C404B"/>
    <w:rsid w:val="009C4209"/>
    <w:rsid w:val="009C460F"/>
    <w:rsid w:val="009C4BD8"/>
    <w:rsid w:val="009C4C90"/>
    <w:rsid w:val="009C505A"/>
    <w:rsid w:val="009C591C"/>
    <w:rsid w:val="009C5AFF"/>
    <w:rsid w:val="009C6162"/>
    <w:rsid w:val="009C6285"/>
    <w:rsid w:val="009C6401"/>
    <w:rsid w:val="009C6BBE"/>
    <w:rsid w:val="009C6C73"/>
    <w:rsid w:val="009C71D5"/>
    <w:rsid w:val="009C7A32"/>
    <w:rsid w:val="009C7DF1"/>
    <w:rsid w:val="009C7E26"/>
    <w:rsid w:val="009D0F51"/>
    <w:rsid w:val="009D1122"/>
    <w:rsid w:val="009D21C8"/>
    <w:rsid w:val="009D24A2"/>
    <w:rsid w:val="009D3FC7"/>
    <w:rsid w:val="009D4598"/>
    <w:rsid w:val="009D4957"/>
    <w:rsid w:val="009D504C"/>
    <w:rsid w:val="009D526C"/>
    <w:rsid w:val="009D5BED"/>
    <w:rsid w:val="009D652B"/>
    <w:rsid w:val="009D6C21"/>
    <w:rsid w:val="009D6F2F"/>
    <w:rsid w:val="009D7B50"/>
    <w:rsid w:val="009E0143"/>
    <w:rsid w:val="009E0362"/>
    <w:rsid w:val="009E09DA"/>
    <w:rsid w:val="009E1504"/>
    <w:rsid w:val="009E28C3"/>
    <w:rsid w:val="009E2E36"/>
    <w:rsid w:val="009E32B0"/>
    <w:rsid w:val="009E4029"/>
    <w:rsid w:val="009E4808"/>
    <w:rsid w:val="009E5B9D"/>
    <w:rsid w:val="009E606A"/>
    <w:rsid w:val="009F1019"/>
    <w:rsid w:val="009F1114"/>
    <w:rsid w:val="009F20F7"/>
    <w:rsid w:val="009F27A8"/>
    <w:rsid w:val="009F29B4"/>
    <w:rsid w:val="009F33E2"/>
    <w:rsid w:val="009F39B2"/>
    <w:rsid w:val="009F4FB9"/>
    <w:rsid w:val="009F573F"/>
    <w:rsid w:val="009F5780"/>
    <w:rsid w:val="009F5DC2"/>
    <w:rsid w:val="009F6541"/>
    <w:rsid w:val="009F662D"/>
    <w:rsid w:val="009F6A8B"/>
    <w:rsid w:val="009F793C"/>
    <w:rsid w:val="009F7F41"/>
    <w:rsid w:val="00A004AF"/>
    <w:rsid w:val="00A0081B"/>
    <w:rsid w:val="00A00D20"/>
    <w:rsid w:val="00A0176D"/>
    <w:rsid w:val="00A0191C"/>
    <w:rsid w:val="00A02702"/>
    <w:rsid w:val="00A02F0F"/>
    <w:rsid w:val="00A03215"/>
    <w:rsid w:val="00A040A8"/>
    <w:rsid w:val="00A04165"/>
    <w:rsid w:val="00A06028"/>
    <w:rsid w:val="00A062B3"/>
    <w:rsid w:val="00A0644F"/>
    <w:rsid w:val="00A0649E"/>
    <w:rsid w:val="00A07413"/>
    <w:rsid w:val="00A07AE4"/>
    <w:rsid w:val="00A07D85"/>
    <w:rsid w:val="00A07DC3"/>
    <w:rsid w:val="00A108B6"/>
    <w:rsid w:val="00A108FA"/>
    <w:rsid w:val="00A109B4"/>
    <w:rsid w:val="00A11CC0"/>
    <w:rsid w:val="00A12A5A"/>
    <w:rsid w:val="00A13A31"/>
    <w:rsid w:val="00A142C4"/>
    <w:rsid w:val="00A14464"/>
    <w:rsid w:val="00A150AD"/>
    <w:rsid w:val="00A15141"/>
    <w:rsid w:val="00A15495"/>
    <w:rsid w:val="00A155C7"/>
    <w:rsid w:val="00A15AD3"/>
    <w:rsid w:val="00A1639B"/>
    <w:rsid w:val="00A177E7"/>
    <w:rsid w:val="00A17C5E"/>
    <w:rsid w:val="00A17CC7"/>
    <w:rsid w:val="00A20705"/>
    <w:rsid w:val="00A210ED"/>
    <w:rsid w:val="00A22453"/>
    <w:rsid w:val="00A2348D"/>
    <w:rsid w:val="00A237B9"/>
    <w:rsid w:val="00A23D23"/>
    <w:rsid w:val="00A244F6"/>
    <w:rsid w:val="00A2464E"/>
    <w:rsid w:val="00A247B3"/>
    <w:rsid w:val="00A250A9"/>
    <w:rsid w:val="00A253E6"/>
    <w:rsid w:val="00A25537"/>
    <w:rsid w:val="00A25B2B"/>
    <w:rsid w:val="00A25FC8"/>
    <w:rsid w:val="00A265BF"/>
    <w:rsid w:val="00A3011A"/>
    <w:rsid w:val="00A305A4"/>
    <w:rsid w:val="00A30946"/>
    <w:rsid w:val="00A31315"/>
    <w:rsid w:val="00A32B4F"/>
    <w:rsid w:val="00A32D16"/>
    <w:rsid w:val="00A3377A"/>
    <w:rsid w:val="00A3436A"/>
    <w:rsid w:val="00A34524"/>
    <w:rsid w:val="00A34952"/>
    <w:rsid w:val="00A35FD8"/>
    <w:rsid w:val="00A368E4"/>
    <w:rsid w:val="00A36DF3"/>
    <w:rsid w:val="00A3785A"/>
    <w:rsid w:val="00A40055"/>
    <w:rsid w:val="00A40B0D"/>
    <w:rsid w:val="00A40B49"/>
    <w:rsid w:val="00A42170"/>
    <w:rsid w:val="00A42376"/>
    <w:rsid w:val="00A424A9"/>
    <w:rsid w:val="00A42971"/>
    <w:rsid w:val="00A42F9A"/>
    <w:rsid w:val="00A433DF"/>
    <w:rsid w:val="00A43A02"/>
    <w:rsid w:val="00A43D4D"/>
    <w:rsid w:val="00A44655"/>
    <w:rsid w:val="00A44B24"/>
    <w:rsid w:val="00A45165"/>
    <w:rsid w:val="00A452ED"/>
    <w:rsid w:val="00A45BF9"/>
    <w:rsid w:val="00A464CB"/>
    <w:rsid w:val="00A466E9"/>
    <w:rsid w:val="00A46C19"/>
    <w:rsid w:val="00A477BC"/>
    <w:rsid w:val="00A47A40"/>
    <w:rsid w:val="00A47C1A"/>
    <w:rsid w:val="00A47D2B"/>
    <w:rsid w:val="00A47FC8"/>
    <w:rsid w:val="00A508DF"/>
    <w:rsid w:val="00A50AC7"/>
    <w:rsid w:val="00A50EB5"/>
    <w:rsid w:val="00A5115B"/>
    <w:rsid w:val="00A52533"/>
    <w:rsid w:val="00A55056"/>
    <w:rsid w:val="00A5537F"/>
    <w:rsid w:val="00A556E9"/>
    <w:rsid w:val="00A557F7"/>
    <w:rsid w:val="00A558F2"/>
    <w:rsid w:val="00A55D10"/>
    <w:rsid w:val="00A55E30"/>
    <w:rsid w:val="00A5651C"/>
    <w:rsid w:val="00A56F85"/>
    <w:rsid w:val="00A5759B"/>
    <w:rsid w:val="00A605A9"/>
    <w:rsid w:val="00A60EEA"/>
    <w:rsid w:val="00A61490"/>
    <w:rsid w:val="00A61591"/>
    <w:rsid w:val="00A61989"/>
    <w:rsid w:val="00A619EA"/>
    <w:rsid w:val="00A631B1"/>
    <w:rsid w:val="00A635E1"/>
    <w:rsid w:val="00A6394C"/>
    <w:rsid w:val="00A649C4"/>
    <w:rsid w:val="00A64D35"/>
    <w:rsid w:val="00A65370"/>
    <w:rsid w:val="00A656B9"/>
    <w:rsid w:val="00A65B8D"/>
    <w:rsid w:val="00A65E9D"/>
    <w:rsid w:val="00A662D9"/>
    <w:rsid w:val="00A6638C"/>
    <w:rsid w:val="00A6642D"/>
    <w:rsid w:val="00A672C4"/>
    <w:rsid w:val="00A67530"/>
    <w:rsid w:val="00A67DA4"/>
    <w:rsid w:val="00A70F72"/>
    <w:rsid w:val="00A71C27"/>
    <w:rsid w:val="00A72E0E"/>
    <w:rsid w:val="00A72FBF"/>
    <w:rsid w:val="00A73086"/>
    <w:rsid w:val="00A737BA"/>
    <w:rsid w:val="00A73B2D"/>
    <w:rsid w:val="00A73BF0"/>
    <w:rsid w:val="00A7434E"/>
    <w:rsid w:val="00A744F0"/>
    <w:rsid w:val="00A745FA"/>
    <w:rsid w:val="00A747CE"/>
    <w:rsid w:val="00A750DF"/>
    <w:rsid w:val="00A75B35"/>
    <w:rsid w:val="00A75CEA"/>
    <w:rsid w:val="00A76102"/>
    <w:rsid w:val="00A761EF"/>
    <w:rsid w:val="00A763B8"/>
    <w:rsid w:val="00A76404"/>
    <w:rsid w:val="00A776DC"/>
    <w:rsid w:val="00A8043B"/>
    <w:rsid w:val="00A805F1"/>
    <w:rsid w:val="00A80F7B"/>
    <w:rsid w:val="00A81EB6"/>
    <w:rsid w:val="00A83D9A"/>
    <w:rsid w:val="00A83F33"/>
    <w:rsid w:val="00A84450"/>
    <w:rsid w:val="00A84726"/>
    <w:rsid w:val="00A84ECF"/>
    <w:rsid w:val="00A85705"/>
    <w:rsid w:val="00A86820"/>
    <w:rsid w:val="00A8725C"/>
    <w:rsid w:val="00A8761A"/>
    <w:rsid w:val="00A876E6"/>
    <w:rsid w:val="00A90BD8"/>
    <w:rsid w:val="00A917F5"/>
    <w:rsid w:val="00A91B24"/>
    <w:rsid w:val="00A920F2"/>
    <w:rsid w:val="00A9270F"/>
    <w:rsid w:val="00A9342C"/>
    <w:rsid w:val="00A936C6"/>
    <w:rsid w:val="00A93BF1"/>
    <w:rsid w:val="00A93C82"/>
    <w:rsid w:val="00A94123"/>
    <w:rsid w:val="00A94C2A"/>
    <w:rsid w:val="00A956DC"/>
    <w:rsid w:val="00A95BE8"/>
    <w:rsid w:val="00A96792"/>
    <w:rsid w:val="00A9688E"/>
    <w:rsid w:val="00A970EE"/>
    <w:rsid w:val="00A9724A"/>
    <w:rsid w:val="00A972F2"/>
    <w:rsid w:val="00A97A81"/>
    <w:rsid w:val="00A97FD5"/>
    <w:rsid w:val="00AA0571"/>
    <w:rsid w:val="00AA0A58"/>
    <w:rsid w:val="00AA0C17"/>
    <w:rsid w:val="00AA0C26"/>
    <w:rsid w:val="00AA2509"/>
    <w:rsid w:val="00AA3A75"/>
    <w:rsid w:val="00AA3CB4"/>
    <w:rsid w:val="00AA3FDA"/>
    <w:rsid w:val="00AA43CD"/>
    <w:rsid w:val="00AA47B4"/>
    <w:rsid w:val="00AA5406"/>
    <w:rsid w:val="00AA5702"/>
    <w:rsid w:val="00AA5A16"/>
    <w:rsid w:val="00AA5A42"/>
    <w:rsid w:val="00AA5CF8"/>
    <w:rsid w:val="00AA6867"/>
    <w:rsid w:val="00AA7178"/>
    <w:rsid w:val="00AA7ED7"/>
    <w:rsid w:val="00AB0361"/>
    <w:rsid w:val="00AB0866"/>
    <w:rsid w:val="00AB0B9A"/>
    <w:rsid w:val="00AB0C3A"/>
    <w:rsid w:val="00AB103A"/>
    <w:rsid w:val="00AB128D"/>
    <w:rsid w:val="00AB164F"/>
    <w:rsid w:val="00AB1766"/>
    <w:rsid w:val="00AB179C"/>
    <w:rsid w:val="00AB1CE5"/>
    <w:rsid w:val="00AB2C33"/>
    <w:rsid w:val="00AB340F"/>
    <w:rsid w:val="00AB347A"/>
    <w:rsid w:val="00AB347F"/>
    <w:rsid w:val="00AB3C58"/>
    <w:rsid w:val="00AB4078"/>
    <w:rsid w:val="00AB419C"/>
    <w:rsid w:val="00AB4CBD"/>
    <w:rsid w:val="00AB5B1E"/>
    <w:rsid w:val="00AB5F8A"/>
    <w:rsid w:val="00AB6B7C"/>
    <w:rsid w:val="00AB6D56"/>
    <w:rsid w:val="00AB79E1"/>
    <w:rsid w:val="00AC00A7"/>
    <w:rsid w:val="00AC0238"/>
    <w:rsid w:val="00AC13F7"/>
    <w:rsid w:val="00AC1443"/>
    <w:rsid w:val="00AC18C6"/>
    <w:rsid w:val="00AC2AB2"/>
    <w:rsid w:val="00AC3A49"/>
    <w:rsid w:val="00AC42A8"/>
    <w:rsid w:val="00AC434A"/>
    <w:rsid w:val="00AC47DD"/>
    <w:rsid w:val="00AC540F"/>
    <w:rsid w:val="00AC56BF"/>
    <w:rsid w:val="00AC6268"/>
    <w:rsid w:val="00AC643F"/>
    <w:rsid w:val="00AC702E"/>
    <w:rsid w:val="00AC7625"/>
    <w:rsid w:val="00AC7689"/>
    <w:rsid w:val="00AD0D14"/>
    <w:rsid w:val="00AD0D80"/>
    <w:rsid w:val="00AD106F"/>
    <w:rsid w:val="00AD132D"/>
    <w:rsid w:val="00AD2632"/>
    <w:rsid w:val="00AD276C"/>
    <w:rsid w:val="00AD2A3D"/>
    <w:rsid w:val="00AD2A77"/>
    <w:rsid w:val="00AD2C31"/>
    <w:rsid w:val="00AD2D58"/>
    <w:rsid w:val="00AD33CB"/>
    <w:rsid w:val="00AD3700"/>
    <w:rsid w:val="00AD3FDC"/>
    <w:rsid w:val="00AD474E"/>
    <w:rsid w:val="00AD477D"/>
    <w:rsid w:val="00AD516B"/>
    <w:rsid w:val="00AD5724"/>
    <w:rsid w:val="00AD60FA"/>
    <w:rsid w:val="00AD61A5"/>
    <w:rsid w:val="00AD63ED"/>
    <w:rsid w:val="00AD64AF"/>
    <w:rsid w:val="00AD6784"/>
    <w:rsid w:val="00AD6B3C"/>
    <w:rsid w:val="00AD7680"/>
    <w:rsid w:val="00AE083C"/>
    <w:rsid w:val="00AE0E85"/>
    <w:rsid w:val="00AE1B8F"/>
    <w:rsid w:val="00AE28F8"/>
    <w:rsid w:val="00AE2CD7"/>
    <w:rsid w:val="00AE3CFF"/>
    <w:rsid w:val="00AE419C"/>
    <w:rsid w:val="00AE4279"/>
    <w:rsid w:val="00AE4B3A"/>
    <w:rsid w:val="00AE4B3E"/>
    <w:rsid w:val="00AE5020"/>
    <w:rsid w:val="00AE529B"/>
    <w:rsid w:val="00AE52CF"/>
    <w:rsid w:val="00AE5621"/>
    <w:rsid w:val="00AE605F"/>
    <w:rsid w:val="00AE660F"/>
    <w:rsid w:val="00AE6E22"/>
    <w:rsid w:val="00AE7034"/>
    <w:rsid w:val="00AE7925"/>
    <w:rsid w:val="00AE7E74"/>
    <w:rsid w:val="00AF00B9"/>
    <w:rsid w:val="00AF02C7"/>
    <w:rsid w:val="00AF0696"/>
    <w:rsid w:val="00AF0A0E"/>
    <w:rsid w:val="00AF0AF1"/>
    <w:rsid w:val="00AF0EF1"/>
    <w:rsid w:val="00AF1518"/>
    <w:rsid w:val="00AF214A"/>
    <w:rsid w:val="00AF2E63"/>
    <w:rsid w:val="00AF4409"/>
    <w:rsid w:val="00AF47B2"/>
    <w:rsid w:val="00AF5D51"/>
    <w:rsid w:val="00AF6E06"/>
    <w:rsid w:val="00AF6E66"/>
    <w:rsid w:val="00AF7567"/>
    <w:rsid w:val="00AF7797"/>
    <w:rsid w:val="00B01ABF"/>
    <w:rsid w:val="00B028C5"/>
    <w:rsid w:val="00B02D4E"/>
    <w:rsid w:val="00B02F47"/>
    <w:rsid w:val="00B032D0"/>
    <w:rsid w:val="00B03439"/>
    <w:rsid w:val="00B0489C"/>
    <w:rsid w:val="00B04A90"/>
    <w:rsid w:val="00B04BFD"/>
    <w:rsid w:val="00B04C1D"/>
    <w:rsid w:val="00B04E55"/>
    <w:rsid w:val="00B06011"/>
    <w:rsid w:val="00B0604F"/>
    <w:rsid w:val="00B06276"/>
    <w:rsid w:val="00B06546"/>
    <w:rsid w:val="00B06C0F"/>
    <w:rsid w:val="00B06FFD"/>
    <w:rsid w:val="00B071E5"/>
    <w:rsid w:val="00B0789F"/>
    <w:rsid w:val="00B07CEB"/>
    <w:rsid w:val="00B07E46"/>
    <w:rsid w:val="00B1026C"/>
    <w:rsid w:val="00B11D35"/>
    <w:rsid w:val="00B11D91"/>
    <w:rsid w:val="00B13B26"/>
    <w:rsid w:val="00B158EA"/>
    <w:rsid w:val="00B159CA"/>
    <w:rsid w:val="00B16FAC"/>
    <w:rsid w:val="00B201A1"/>
    <w:rsid w:val="00B23369"/>
    <w:rsid w:val="00B23AAE"/>
    <w:rsid w:val="00B23C7D"/>
    <w:rsid w:val="00B23E5F"/>
    <w:rsid w:val="00B24126"/>
    <w:rsid w:val="00B25B7D"/>
    <w:rsid w:val="00B260BB"/>
    <w:rsid w:val="00B26338"/>
    <w:rsid w:val="00B26E00"/>
    <w:rsid w:val="00B276BC"/>
    <w:rsid w:val="00B30B60"/>
    <w:rsid w:val="00B30DE1"/>
    <w:rsid w:val="00B314CA"/>
    <w:rsid w:val="00B31668"/>
    <w:rsid w:val="00B31784"/>
    <w:rsid w:val="00B318DB"/>
    <w:rsid w:val="00B31F2A"/>
    <w:rsid w:val="00B3397F"/>
    <w:rsid w:val="00B3415A"/>
    <w:rsid w:val="00B34451"/>
    <w:rsid w:val="00B34653"/>
    <w:rsid w:val="00B34FD9"/>
    <w:rsid w:val="00B360F4"/>
    <w:rsid w:val="00B3664A"/>
    <w:rsid w:val="00B3698E"/>
    <w:rsid w:val="00B36EEE"/>
    <w:rsid w:val="00B372D4"/>
    <w:rsid w:val="00B377A2"/>
    <w:rsid w:val="00B40024"/>
    <w:rsid w:val="00B402AB"/>
    <w:rsid w:val="00B409FE"/>
    <w:rsid w:val="00B40C28"/>
    <w:rsid w:val="00B40CCA"/>
    <w:rsid w:val="00B41012"/>
    <w:rsid w:val="00B4101C"/>
    <w:rsid w:val="00B419D8"/>
    <w:rsid w:val="00B42F77"/>
    <w:rsid w:val="00B43524"/>
    <w:rsid w:val="00B4363C"/>
    <w:rsid w:val="00B43CF5"/>
    <w:rsid w:val="00B43FFB"/>
    <w:rsid w:val="00B44AA7"/>
    <w:rsid w:val="00B46D05"/>
    <w:rsid w:val="00B46F83"/>
    <w:rsid w:val="00B50C42"/>
    <w:rsid w:val="00B50F5F"/>
    <w:rsid w:val="00B512FA"/>
    <w:rsid w:val="00B523B3"/>
    <w:rsid w:val="00B54397"/>
    <w:rsid w:val="00B547F3"/>
    <w:rsid w:val="00B54B64"/>
    <w:rsid w:val="00B557E1"/>
    <w:rsid w:val="00B55BF7"/>
    <w:rsid w:val="00B563A0"/>
    <w:rsid w:val="00B5642C"/>
    <w:rsid w:val="00B572C1"/>
    <w:rsid w:val="00B57374"/>
    <w:rsid w:val="00B575DE"/>
    <w:rsid w:val="00B57824"/>
    <w:rsid w:val="00B57BC5"/>
    <w:rsid w:val="00B60779"/>
    <w:rsid w:val="00B61395"/>
    <w:rsid w:val="00B613DE"/>
    <w:rsid w:val="00B625E0"/>
    <w:rsid w:val="00B626E4"/>
    <w:rsid w:val="00B62AA6"/>
    <w:rsid w:val="00B62DF6"/>
    <w:rsid w:val="00B62F6E"/>
    <w:rsid w:val="00B62FB2"/>
    <w:rsid w:val="00B63106"/>
    <w:rsid w:val="00B63366"/>
    <w:rsid w:val="00B63A97"/>
    <w:rsid w:val="00B640A9"/>
    <w:rsid w:val="00B646F0"/>
    <w:rsid w:val="00B646F9"/>
    <w:rsid w:val="00B65786"/>
    <w:rsid w:val="00B65C26"/>
    <w:rsid w:val="00B65CE1"/>
    <w:rsid w:val="00B6617C"/>
    <w:rsid w:val="00B664B6"/>
    <w:rsid w:val="00B66F99"/>
    <w:rsid w:val="00B70A33"/>
    <w:rsid w:val="00B7123A"/>
    <w:rsid w:val="00B719C0"/>
    <w:rsid w:val="00B72114"/>
    <w:rsid w:val="00B72627"/>
    <w:rsid w:val="00B72F54"/>
    <w:rsid w:val="00B72FF8"/>
    <w:rsid w:val="00B735F4"/>
    <w:rsid w:val="00B73793"/>
    <w:rsid w:val="00B743E7"/>
    <w:rsid w:val="00B75240"/>
    <w:rsid w:val="00B754D9"/>
    <w:rsid w:val="00B75CA3"/>
    <w:rsid w:val="00B75DD4"/>
    <w:rsid w:val="00B76404"/>
    <w:rsid w:val="00B776EF"/>
    <w:rsid w:val="00B77CC8"/>
    <w:rsid w:val="00B77CFC"/>
    <w:rsid w:val="00B8027F"/>
    <w:rsid w:val="00B809B8"/>
    <w:rsid w:val="00B80CF7"/>
    <w:rsid w:val="00B80F30"/>
    <w:rsid w:val="00B8118F"/>
    <w:rsid w:val="00B819D4"/>
    <w:rsid w:val="00B825A8"/>
    <w:rsid w:val="00B82CE0"/>
    <w:rsid w:val="00B8305F"/>
    <w:rsid w:val="00B8357A"/>
    <w:rsid w:val="00B837A3"/>
    <w:rsid w:val="00B837BB"/>
    <w:rsid w:val="00B83B78"/>
    <w:rsid w:val="00B8417B"/>
    <w:rsid w:val="00B845B6"/>
    <w:rsid w:val="00B849D9"/>
    <w:rsid w:val="00B853AF"/>
    <w:rsid w:val="00B85777"/>
    <w:rsid w:val="00B85BB2"/>
    <w:rsid w:val="00B85E27"/>
    <w:rsid w:val="00B8636A"/>
    <w:rsid w:val="00B86AA4"/>
    <w:rsid w:val="00B86BE2"/>
    <w:rsid w:val="00B86D32"/>
    <w:rsid w:val="00B87061"/>
    <w:rsid w:val="00B8755B"/>
    <w:rsid w:val="00B87BB9"/>
    <w:rsid w:val="00B87F69"/>
    <w:rsid w:val="00B9001C"/>
    <w:rsid w:val="00B900BB"/>
    <w:rsid w:val="00B90210"/>
    <w:rsid w:val="00B90250"/>
    <w:rsid w:val="00B904C3"/>
    <w:rsid w:val="00B906A4"/>
    <w:rsid w:val="00B90BF5"/>
    <w:rsid w:val="00B90DA3"/>
    <w:rsid w:val="00B918D1"/>
    <w:rsid w:val="00B919DD"/>
    <w:rsid w:val="00B925F8"/>
    <w:rsid w:val="00B92673"/>
    <w:rsid w:val="00B926DB"/>
    <w:rsid w:val="00B927D5"/>
    <w:rsid w:val="00B92C7D"/>
    <w:rsid w:val="00B9375B"/>
    <w:rsid w:val="00B9387D"/>
    <w:rsid w:val="00B93CAB"/>
    <w:rsid w:val="00B94936"/>
    <w:rsid w:val="00B94C9F"/>
    <w:rsid w:val="00B95445"/>
    <w:rsid w:val="00B95698"/>
    <w:rsid w:val="00B95D4B"/>
    <w:rsid w:val="00B963A1"/>
    <w:rsid w:val="00BA016C"/>
    <w:rsid w:val="00BA03BB"/>
    <w:rsid w:val="00BA0C92"/>
    <w:rsid w:val="00BA0D7F"/>
    <w:rsid w:val="00BA0DAE"/>
    <w:rsid w:val="00BA1B7F"/>
    <w:rsid w:val="00BA1CCB"/>
    <w:rsid w:val="00BA247E"/>
    <w:rsid w:val="00BA280D"/>
    <w:rsid w:val="00BA35BA"/>
    <w:rsid w:val="00BA39B3"/>
    <w:rsid w:val="00BA3F08"/>
    <w:rsid w:val="00BA444A"/>
    <w:rsid w:val="00BA44D8"/>
    <w:rsid w:val="00BA4649"/>
    <w:rsid w:val="00BA4D29"/>
    <w:rsid w:val="00BA513D"/>
    <w:rsid w:val="00BA5A66"/>
    <w:rsid w:val="00BA617E"/>
    <w:rsid w:val="00BA6407"/>
    <w:rsid w:val="00BA681E"/>
    <w:rsid w:val="00BA7218"/>
    <w:rsid w:val="00BA7314"/>
    <w:rsid w:val="00BA7DD8"/>
    <w:rsid w:val="00BB05A7"/>
    <w:rsid w:val="00BB084E"/>
    <w:rsid w:val="00BB1A23"/>
    <w:rsid w:val="00BB3350"/>
    <w:rsid w:val="00BB3610"/>
    <w:rsid w:val="00BB4639"/>
    <w:rsid w:val="00BB4C6A"/>
    <w:rsid w:val="00BB5232"/>
    <w:rsid w:val="00BB5692"/>
    <w:rsid w:val="00BB58B8"/>
    <w:rsid w:val="00BB58FA"/>
    <w:rsid w:val="00BB5BAC"/>
    <w:rsid w:val="00BB6253"/>
    <w:rsid w:val="00BB65F9"/>
    <w:rsid w:val="00BB6A22"/>
    <w:rsid w:val="00BC1C28"/>
    <w:rsid w:val="00BC3849"/>
    <w:rsid w:val="00BC3BFA"/>
    <w:rsid w:val="00BC42D1"/>
    <w:rsid w:val="00BC52B7"/>
    <w:rsid w:val="00BC557C"/>
    <w:rsid w:val="00BC5597"/>
    <w:rsid w:val="00BC5EFC"/>
    <w:rsid w:val="00BC5FA4"/>
    <w:rsid w:val="00BC6B6C"/>
    <w:rsid w:val="00BD1403"/>
    <w:rsid w:val="00BD1AD8"/>
    <w:rsid w:val="00BD2802"/>
    <w:rsid w:val="00BD2C75"/>
    <w:rsid w:val="00BD37C2"/>
    <w:rsid w:val="00BD456A"/>
    <w:rsid w:val="00BD4A1B"/>
    <w:rsid w:val="00BD4A62"/>
    <w:rsid w:val="00BD6461"/>
    <w:rsid w:val="00BD6560"/>
    <w:rsid w:val="00BD6B85"/>
    <w:rsid w:val="00BD6F13"/>
    <w:rsid w:val="00BD702F"/>
    <w:rsid w:val="00BD7111"/>
    <w:rsid w:val="00BD764F"/>
    <w:rsid w:val="00BD7854"/>
    <w:rsid w:val="00BD7936"/>
    <w:rsid w:val="00BE02A6"/>
    <w:rsid w:val="00BE0BCE"/>
    <w:rsid w:val="00BE1170"/>
    <w:rsid w:val="00BE11D5"/>
    <w:rsid w:val="00BE1CE9"/>
    <w:rsid w:val="00BE282B"/>
    <w:rsid w:val="00BE2D5C"/>
    <w:rsid w:val="00BE2E17"/>
    <w:rsid w:val="00BE35BD"/>
    <w:rsid w:val="00BE4525"/>
    <w:rsid w:val="00BE4D3A"/>
    <w:rsid w:val="00BE505A"/>
    <w:rsid w:val="00BE5992"/>
    <w:rsid w:val="00BE6147"/>
    <w:rsid w:val="00BE6685"/>
    <w:rsid w:val="00BE736D"/>
    <w:rsid w:val="00BE74FF"/>
    <w:rsid w:val="00BE75EF"/>
    <w:rsid w:val="00BE7D58"/>
    <w:rsid w:val="00BF0F28"/>
    <w:rsid w:val="00BF0FCE"/>
    <w:rsid w:val="00BF0FE1"/>
    <w:rsid w:val="00BF13F7"/>
    <w:rsid w:val="00BF155D"/>
    <w:rsid w:val="00BF230B"/>
    <w:rsid w:val="00BF23A4"/>
    <w:rsid w:val="00BF29EB"/>
    <w:rsid w:val="00BF2B9E"/>
    <w:rsid w:val="00BF2CB8"/>
    <w:rsid w:val="00BF44F4"/>
    <w:rsid w:val="00BF4836"/>
    <w:rsid w:val="00BF4B85"/>
    <w:rsid w:val="00BF4D0F"/>
    <w:rsid w:val="00BF5A88"/>
    <w:rsid w:val="00BF6116"/>
    <w:rsid w:val="00BF637F"/>
    <w:rsid w:val="00BF65CA"/>
    <w:rsid w:val="00BF6C15"/>
    <w:rsid w:val="00BF6D82"/>
    <w:rsid w:val="00BF70EC"/>
    <w:rsid w:val="00BF799F"/>
    <w:rsid w:val="00BF7D39"/>
    <w:rsid w:val="00C000C5"/>
    <w:rsid w:val="00C0176B"/>
    <w:rsid w:val="00C027F8"/>
    <w:rsid w:val="00C030A0"/>
    <w:rsid w:val="00C03268"/>
    <w:rsid w:val="00C032A8"/>
    <w:rsid w:val="00C0339C"/>
    <w:rsid w:val="00C03E09"/>
    <w:rsid w:val="00C04063"/>
    <w:rsid w:val="00C0499C"/>
    <w:rsid w:val="00C05463"/>
    <w:rsid w:val="00C0554D"/>
    <w:rsid w:val="00C056B6"/>
    <w:rsid w:val="00C05894"/>
    <w:rsid w:val="00C0596B"/>
    <w:rsid w:val="00C05ACB"/>
    <w:rsid w:val="00C05E4D"/>
    <w:rsid w:val="00C05EE5"/>
    <w:rsid w:val="00C060D1"/>
    <w:rsid w:val="00C064D0"/>
    <w:rsid w:val="00C07E14"/>
    <w:rsid w:val="00C10EC3"/>
    <w:rsid w:val="00C111F3"/>
    <w:rsid w:val="00C11399"/>
    <w:rsid w:val="00C130D0"/>
    <w:rsid w:val="00C1338E"/>
    <w:rsid w:val="00C136D1"/>
    <w:rsid w:val="00C15889"/>
    <w:rsid w:val="00C15943"/>
    <w:rsid w:val="00C168EF"/>
    <w:rsid w:val="00C1695A"/>
    <w:rsid w:val="00C16A4D"/>
    <w:rsid w:val="00C16A87"/>
    <w:rsid w:val="00C170F7"/>
    <w:rsid w:val="00C17F3E"/>
    <w:rsid w:val="00C20187"/>
    <w:rsid w:val="00C203E3"/>
    <w:rsid w:val="00C20903"/>
    <w:rsid w:val="00C20961"/>
    <w:rsid w:val="00C20A6C"/>
    <w:rsid w:val="00C20AF0"/>
    <w:rsid w:val="00C20D0E"/>
    <w:rsid w:val="00C20D4A"/>
    <w:rsid w:val="00C20EA0"/>
    <w:rsid w:val="00C217E2"/>
    <w:rsid w:val="00C21BCD"/>
    <w:rsid w:val="00C221FE"/>
    <w:rsid w:val="00C225E8"/>
    <w:rsid w:val="00C2289E"/>
    <w:rsid w:val="00C24130"/>
    <w:rsid w:val="00C24156"/>
    <w:rsid w:val="00C241C1"/>
    <w:rsid w:val="00C250A2"/>
    <w:rsid w:val="00C25555"/>
    <w:rsid w:val="00C257FD"/>
    <w:rsid w:val="00C259FF"/>
    <w:rsid w:val="00C2622F"/>
    <w:rsid w:val="00C26553"/>
    <w:rsid w:val="00C268B4"/>
    <w:rsid w:val="00C273AA"/>
    <w:rsid w:val="00C27882"/>
    <w:rsid w:val="00C27FC2"/>
    <w:rsid w:val="00C3002E"/>
    <w:rsid w:val="00C319C0"/>
    <w:rsid w:val="00C31B47"/>
    <w:rsid w:val="00C31F6E"/>
    <w:rsid w:val="00C325C1"/>
    <w:rsid w:val="00C3384F"/>
    <w:rsid w:val="00C33B6F"/>
    <w:rsid w:val="00C3476D"/>
    <w:rsid w:val="00C357CB"/>
    <w:rsid w:val="00C364E2"/>
    <w:rsid w:val="00C36BCC"/>
    <w:rsid w:val="00C36EB3"/>
    <w:rsid w:val="00C3768B"/>
    <w:rsid w:val="00C40241"/>
    <w:rsid w:val="00C4032D"/>
    <w:rsid w:val="00C40828"/>
    <w:rsid w:val="00C4088A"/>
    <w:rsid w:val="00C409D4"/>
    <w:rsid w:val="00C4124E"/>
    <w:rsid w:val="00C41C50"/>
    <w:rsid w:val="00C41E92"/>
    <w:rsid w:val="00C41FFA"/>
    <w:rsid w:val="00C42B08"/>
    <w:rsid w:val="00C42ECF"/>
    <w:rsid w:val="00C42EE3"/>
    <w:rsid w:val="00C43065"/>
    <w:rsid w:val="00C43674"/>
    <w:rsid w:val="00C43D02"/>
    <w:rsid w:val="00C4406C"/>
    <w:rsid w:val="00C440A0"/>
    <w:rsid w:val="00C44317"/>
    <w:rsid w:val="00C44818"/>
    <w:rsid w:val="00C449B2"/>
    <w:rsid w:val="00C44ED7"/>
    <w:rsid w:val="00C450A4"/>
    <w:rsid w:val="00C45708"/>
    <w:rsid w:val="00C45CE1"/>
    <w:rsid w:val="00C45F72"/>
    <w:rsid w:val="00C460C3"/>
    <w:rsid w:val="00C46B12"/>
    <w:rsid w:val="00C47EE2"/>
    <w:rsid w:val="00C50076"/>
    <w:rsid w:val="00C504AF"/>
    <w:rsid w:val="00C506CA"/>
    <w:rsid w:val="00C50785"/>
    <w:rsid w:val="00C50F8B"/>
    <w:rsid w:val="00C5179A"/>
    <w:rsid w:val="00C5189A"/>
    <w:rsid w:val="00C51A62"/>
    <w:rsid w:val="00C52DD7"/>
    <w:rsid w:val="00C52EF5"/>
    <w:rsid w:val="00C5301A"/>
    <w:rsid w:val="00C53DE1"/>
    <w:rsid w:val="00C543FD"/>
    <w:rsid w:val="00C54499"/>
    <w:rsid w:val="00C544D6"/>
    <w:rsid w:val="00C54C5C"/>
    <w:rsid w:val="00C54F16"/>
    <w:rsid w:val="00C5533D"/>
    <w:rsid w:val="00C56095"/>
    <w:rsid w:val="00C56313"/>
    <w:rsid w:val="00C564F5"/>
    <w:rsid w:val="00C56877"/>
    <w:rsid w:val="00C56B7F"/>
    <w:rsid w:val="00C572D3"/>
    <w:rsid w:val="00C57810"/>
    <w:rsid w:val="00C57AC7"/>
    <w:rsid w:val="00C61525"/>
    <w:rsid w:val="00C6161F"/>
    <w:rsid w:val="00C61776"/>
    <w:rsid w:val="00C6186F"/>
    <w:rsid w:val="00C62D83"/>
    <w:rsid w:val="00C631CF"/>
    <w:rsid w:val="00C6394D"/>
    <w:rsid w:val="00C63BBC"/>
    <w:rsid w:val="00C646EF"/>
    <w:rsid w:val="00C64D0B"/>
    <w:rsid w:val="00C65A95"/>
    <w:rsid w:val="00C66123"/>
    <w:rsid w:val="00C66BEC"/>
    <w:rsid w:val="00C66D6C"/>
    <w:rsid w:val="00C66D79"/>
    <w:rsid w:val="00C670D4"/>
    <w:rsid w:val="00C67175"/>
    <w:rsid w:val="00C67184"/>
    <w:rsid w:val="00C67D9E"/>
    <w:rsid w:val="00C67FDA"/>
    <w:rsid w:val="00C70295"/>
    <w:rsid w:val="00C70410"/>
    <w:rsid w:val="00C708DD"/>
    <w:rsid w:val="00C71032"/>
    <w:rsid w:val="00C71A5C"/>
    <w:rsid w:val="00C71DBD"/>
    <w:rsid w:val="00C725E3"/>
    <w:rsid w:val="00C7260A"/>
    <w:rsid w:val="00C72804"/>
    <w:rsid w:val="00C733EC"/>
    <w:rsid w:val="00C7374C"/>
    <w:rsid w:val="00C740CC"/>
    <w:rsid w:val="00C7419D"/>
    <w:rsid w:val="00C749C3"/>
    <w:rsid w:val="00C74A9B"/>
    <w:rsid w:val="00C75139"/>
    <w:rsid w:val="00C75C37"/>
    <w:rsid w:val="00C75C54"/>
    <w:rsid w:val="00C767BF"/>
    <w:rsid w:val="00C76D54"/>
    <w:rsid w:val="00C807FC"/>
    <w:rsid w:val="00C80B7C"/>
    <w:rsid w:val="00C80E5E"/>
    <w:rsid w:val="00C81D53"/>
    <w:rsid w:val="00C81F00"/>
    <w:rsid w:val="00C83F51"/>
    <w:rsid w:val="00C847E4"/>
    <w:rsid w:val="00C84B51"/>
    <w:rsid w:val="00C867FF"/>
    <w:rsid w:val="00C86B7E"/>
    <w:rsid w:val="00C86E70"/>
    <w:rsid w:val="00C8741C"/>
    <w:rsid w:val="00C91458"/>
    <w:rsid w:val="00C91F24"/>
    <w:rsid w:val="00C91F2F"/>
    <w:rsid w:val="00C920D0"/>
    <w:rsid w:val="00C92B23"/>
    <w:rsid w:val="00C93E60"/>
    <w:rsid w:val="00C94793"/>
    <w:rsid w:val="00C94D9B"/>
    <w:rsid w:val="00C958AE"/>
    <w:rsid w:val="00C96648"/>
    <w:rsid w:val="00C96A46"/>
    <w:rsid w:val="00C96F84"/>
    <w:rsid w:val="00C9743A"/>
    <w:rsid w:val="00C974B0"/>
    <w:rsid w:val="00C975C6"/>
    <w:rsid w:val="00C976BD"/>
    <w:rsid w:val="00C97F02"/>
    <w:rsid w:val="00CA031D"/>
    <w:rsid w:val="00CA035B"/>
    <w:rsid w:val="00CA118B"/>
    <w:rsid w:val="00CA1F0A"/>
    <w:rsid w:val="00CA2D26"/>
    <w:rsid w:val="00CA3081"/>
    <w:rsid w:val="00CA3103"/>
    <w:rsid w:val="00CA31E6"/>
    <w:rsid w:val="00CA36F3"/>
    <w:rsid w:val="00CA4180"/>
    <w:rsid w:val="00CA4B1F"/>
    <w:rsid w:val="00CA4BEE"/>
    <w:rsid w:val="00CA51D4"/>
    <w:rsid w:val="00CA52A4"/>
    <w:rsid w:val="00CA597F"/>
    <w:rsid w:val="00CA5C33"/>
    <w:rsid w:val="00CA5CCC"/>
    <w:rsid w:val="00CA6264"/>
    <w:rsid w:val="00CA6359"/>
    <w:rsid w:val="00CA7813"/>
    <w:rsid w:val="00CA7E0C"/>
    <w:rsid w:val="00CB017C"/>
    <w:rsid w:val="00CB0CC7"/>
    <w:rsid w:val="00CB1286"/>
    <w:rsid w:val="00CB1B29"/>
    <w:rsid w:val="00CB365D"/>
    <w:rsid w:val="00CB46B1"/>
    <w:rsid w:val="00CB476C"/>
    <w:rsid w:val="00CB5794"/>
    <w:rsid w:val="00CB581B"/>
    <w:rsid w:val="00CB58D0"/>
    <w:rsid w:val="00CB5940"/>
    <w:rsid w:val="00CB5CE5"/>
    <w:rsid w:val="00CB6017"/>
    <w:rsid w:val="00CB6128"/>
    <w:rsid w:val="00CB65DE"/>
    <w:rsid w:val="00CB6697"/>
    <w:rsid w:val="00CC077B"/>
    <w:rsid w:val="00CC0802"/>
    <w:rsid w:val="00CC089F"/>
    <w:rsid w:val="00CC112B"/>
    <w:rsid w:val="00CC1894"/>
    <w:rsid w:val="00CC20A5"/>
    <w:rsid w:val="00CC284A"/>
    <w:rsid w:val="00CC38F4"/>
    <w:rsid w:val="00CC3D00"/>
    <w:rsid w:val="00CC4160"/>
    <w:rsid w:val="00CC455D"/>
    <w:rsid w:val="00CC4B97"/>
    <w:rsid w:val="00CC4D6D"/>
    <w:rsid w:val="00CC5148"/>
    <w:rsid w:val="00CC5208"/>
    <w:rsid w:val="00CC5F68"/>
    <w:rsid w:val="00CC7645"/>
    <w:rsid w:val="00CC781B"/>
    <w:rsid w:val="00CC7A9F"/>
    <w:rsid w:val="00CD0C2F"/>
    <w:rsid w:val="00CD131F"/>
    <w:rsid w:val="00CD1747"/>
    <w:rsid w:val="00CD19E3"/>
    <w:rsid w:val="00CD1F58"/>
    <w:rsid w:val="00CD23C2"/>
    <w:rsid w:val="00CD26F0"/>
    <w:rsid w:val="00CD317D"/>
    <w:rsid w:val="00CD3244"/>
    <w:rsid w:val="00CD3BE6"/>
    <w:rsid w:val="00CD444C"/>
    <w:rsid w:val="00CD4D7C"/>
    <w:rsid w:val="00CD4F55"/>
    <w:rsid w:val="00CD518E"/>
    <w:rsid w:val="00CD51B3"/>
    <w:rsid w:val="00CD638E"/>
    <w:rsid w:val="00CD6AA4"/>
    <w:rsid w:val="00CD6BF2"/>
    <w:rsid w:val="00CD6E39"/>
    <w:rsid w:val="00CD73B3"/>
    <w:rsid w:val="00CD7B56"/>
    <w:rsid w:val="00CE08F4"/>
    <w:rsid w:val="00CE0DAA"/>
    <w:rsid w:val="00CE0F8F"/>
    <w:rsid w:val="00CE1105"/>
    <w:rsid w:val="00CE1F4C"/>
    <w:rsid w:val="00CE1FFA"/>
    <w:rsid w:val="00CE29A5"/>
    <w:rsid w:val="00CE30E8"/>
    <w:rsid w:val="00CE30EF"/>
    <w:rsid w:val="00CE3EAE"/>
    <w:rsid w:val="00CE4499"/>
    <w:rsid w:val="00CE4828"/>
    <w:rsid w:val="00CE48D0"/>
    <w:rsid w:val="00CE53B6"/>
    <w:rsid w:val="00CE56DA"/>
    <w:rsid w:val="00CE5B99"/>
    <w:rsid w:val="00CE5EFD"/>
    <w:rsid w:val="00CE6176"/>
    <w:rsid w:val="00CE6431"/>
    <w:rsid w:val="00CE6510"/>
    <w:rsid w:val="00CF0289"/>
    <w:rsid w:val="00CF0DB9"/>
    <w:rsid w:val="00CF1630"/>
    <w:rsid w:val="00CF1BA7"/>
    <w:rsid w:val="00CF1E6E"/>
    <w:rsid w:val="00CF1EBE"/>
    <w:rsid w:val="00CF21C2"/>
    <w:rsid w:val="00CF2382"/>
    <w:rsid w:val="00CF2A24"/>
    <w:rsid w:val="00CF2C1B"/>
    <w:rsid w:val="00CF30C9"/>
    <w:rsid w:val="00CF390D"/>
    <w:rsid w:val="00CF5F96"/>
    <w:rsid w:val="00CF61AD"/>
    <w:rsid w:val="00CF6368"/>
    <w:rsid w:val="00CF6575"/>
    <w:rsid w:val="00CF71B5"/>
    <w:rsid w:val="00CF71C1"/>
    <w:rsid w:val="00CF7346"/>
    <w:rsid w:val="00D00685"/>
    <w:rsid w:val="00D0101B"/>
    <w:rsid w:val="00D01864"/>
    <w:rsid w:val="00D038D8"/>
    <w:rsid w:val="00D03F07"/>
    <w:rsid w:val="00D04753"/>
    <w:rsid w:val="00D04E36"/>
    <w:rsid w:val="00D05234"/>
    <w:rsid w:val="00D054AF"/>
    <w:rsid w:val="00D058DC"/>
    <w:rsid w:val="00D06213"/>
    <w:rsid w:val="00D06D1F"/>
    <w:rsid w:val="00D071BC"/>
    <w:rsid w:val="00D0722A"/>
    <w:rsid w:val="00D07C0E"/>
    <w:rsid w:val="00D07F1F"/>
    <w:rsid w:val="00D1013A"/>
    <w:rsid w:val="00D102A2"/>
    <w:rsid w:val="00D11328"/>
    <w:rsid w:val="00D11EF4"/>
    <w:rsid w:val="00D11F74"/>
    <w:rsid w:val="00D123B8"/>
    <w:rsid w:val="00D127F8"/>
    <w:rsid w:val="00D134B4"/>
    <w:rsid w:val="00D14465"/>
    <w:rsid w:val="00D14922"/>
    <w:rsid w:val="00D1550B"/>
    <w:rsid w:val="00D1552A"/>
    <w:rsid w:val="00D15FDE"/>
    <w:rsid w:val="00D160C7"/>
    <w:rsid w:val="00D16259"/>
    <w:rsid w:val="00D16F56"/>
    <w:rsid w:val="00D171FD"/>
    <w:rsid w:val="00D21CC4"/>
    <w:rsid w:val="00D21E9D"/>
    <w:rsid w:val="00D21FA9"/>
    <w:rsid w:val="00D2234C"/>
    <w:rsid w:val="00D224A1"/>
    <w:rsid w:val="00D2289F"/>
    <w:rsid w:val="00D22917"/>
    <w:rsid w:val="00D2299B"/>
    <w:rsid w:val="00D2342F"/>
    <w:rsid w:val="00D23DE2"/>
    <w:rsid w:val="00D24308"/>
    <w:rsid w:val="00D24E39"/>
    <w:rsid w:val="00D25C09"/>
    <w:rsid w:val="00D26A7F"/>
    <w:rsid w:val="00D26F59"/>
    <w:rsid w:val="00D276DF"/>
    <w:rsid w:val="00D27BFC"/>
    <w:rsid w:val="00D27C60"/>
    <w:rsid w:val="00D3066F"/>
    <w:rsid w:val="00D30847"/>
    <w:rsid w:val="00D30AC1"/>
    <w:rsid w:val="00D30E08"/>
    <w:rsid w:val="00D3120C"/>
    <w:rsid w:val="00D3139D"/>
    <w:rsid w:val="00D31556"/>
    <w:rsid w:val="00D31B5B"/>
    <w:rsid w:val="00D31EB8"/>
    <w:rsid w:val="00D322CE"/>
    <w:rsid w:val="00D3231A"/>
    <w:rsid w:val="00D324C7"/>
    <w:rsid w:val="00D33A2B"/>
    <w:rsid w:val="00D345B4"/>
    <w:rsid w:val="00D3481F"/>
    <w:rsid w:val="00D34D44"/>
    <w:rsid w:val="00D35AB6"/>
    <w:rsid w:val="00D35D91"/>
    <w:rsid w:val="00D36025"/>
    <w:rsid w:val="00D361D6"/>
    <w:rsid w:val="00D362CD"/>
    <w:rsid w:val="00D365BB"/>
    <w:rsid w:val="00D369A1"/>
    <w:rsid w:val="00D371B2"/>
    <w:rsid w:val="00D3767C"/>
    <w:rsid w:val="00D37EAF"/>
    <w:rsid w:val="00D40688"/>
    <w:rsid w:val="00D40A2A"/>
    <w:rsid w:val="00D40A4E"/>
    <w:rsid w:val="00D40D40"/>
    <w:rsid w:val="00D41218"/>
    <w:rsid w:val="00D41A31"/>
    <w:rsid w:val="00D41B54"/>
    <w:rsid w:val="00D429E7"/>
    <w:rsid w:val="00D42B0D"/>
    <w:rsid w:val="00D43035"/>
    <w:rsid w:val="00D4352A"/>
    <w:rsid w:val="00D44184"/>
    <w:rsid w:val="00D447CB"/>
    <w:rsid w:val="00D44C50"/>
    <w:rsid w:val="00D45036"/>
    <w:rsid w:val="00D450AA"/>
    <w:rsid w:val="00D45938"/>
    <w:rsid w:val="00D45EE5"/>
    <w:rsid w:val="00D4665B"/>
    <w:rsid w:val="00D46E0A"/>
    <w:rsid w:val="00D47436"/>
    <w:rsid w:val="00D50CA4"/>
    <w:rsid w:val="00D50CD4"/>
    <w:rsid w:val="00D5288F"/>
    <w:rsid w:val="00D53314"/>
    <w:rsid w:val="00D54071"/>
    <w:rsid w:val="00D54E0A"/>
    <w:rsid w:val="00D551B8"/>
    <w:rsid w:val="00D55EED"/>
    <w:rsid w:val="00D561FA"/>
    <w:rsid w:val="00D56E65"/>
    <w:rsid w:val="00D577D1"/>
    <w:rsid w:val="00D60057"/>
    <w:rsid w:val="00D608F1"/>
    <w:rsid w:val="00D60926"/>
    <w:rsid w:val="00D6199E"/>
    <w:rsid w:val="00D61C54"/>
    <w:rsid w:val="00D61D4B"/>
    <w:rsid w:val="00D61EEA"/>
    <w:rsid w:val="00D62110"/>
    <w:rsid w:val="00D6256D"/>
    <w:rsid w:val="00D625A8"/>
    <w:rsid w:val="00D62BB4"/>
    <w:rsid w:val="00D630B4"/>
    <w:rsid w:val="00D630F8"/>
    <w:rsid w:val="00D631BA"/>
    <w:rsid w:val="00D63901"/>
    <w:rsid w:val="00D63CD1"/>
    <w:rsid w:val="00D640A0"/>
    <w:rsid w:val="00D64328"/>
    <w:rsid w:val="00D65218"/>
    <w:rsid w:val="00D653BC"/>
    <w:rsid w:val="00D66573"/>
    <w:rsid w:val="00D66A52"/>
    <w:rsid w:val="00D66AF0"/>
    <w:rsid w:val="00D702E4"/>
    <w:rsid w:val="00D705C2"/>
    <w:rsid w:val="00D7104C"/>
    <w:rsid w:val="00D719E1"/>
    <w:rsid w:val="00D725B6"/>
    <w:rsid w:val="00D727AE"/>
    <w:rsid w:val="00D742D3"/>
    <w:rsid w:val="00D74459"/>
    <w:rsid w:val="00D749A4"/>
    <w:rsid w:val="00D758AF"/>
    <w:rsid w:val="00D75BD6"/>
    <w:rsid w:val="00D765D7"/>
    <w:rsid w:val="00D76FCC"/>
    <w:rsid w:val="00D77319"/>
    <w:rsid w:val="00D7788D"/>
    <w:rsid w:val="00D77AAB"/>
    <w:rsid w:val="00D77CA9"/>
    <w:rsid w:val="00D80D74"/>
    <w:rsid w:val="00D81477"/>
    <w:rsid w:val="00D814CC"/>
    <w:rsid w:val="00D829C7"/>
    <w:rsid w:val="00D82C10"/>
    <w:rsid w:val="00D82EBB"/>
    <w:rsid w:val="00D83B37"/>
    <w:rsid w:val="00D84557"/>
    <w:rsid w:val="00D84C57"/>
    <w:rsid w:val="00D86254"/>
    <w:rsid w:val="00D8710A"/>
    <w:rsid w:val="00D874CE"/>
    <w:rsid w:val="00D87920"/>
    <w:rsid w:val="00D879D0"/>
    <w:rsid w:val="00D87BF1"/>
    <w:rsid w:val="00D87F1D"/>
    <w:rsid w:val="00D90114"/>
    <w:rsid w:val="00D904B4"/>
    <w:rsid w:val="00D90DE3"/>
    <w:rsid w:val="00D90E2B"/>
    <w:rsid w:val="00D913B3"/>
    <w:rsid w:val="00D93279"/>
    <w:rsid w:val="00D9414A"/>
    <w:rsid w:val="00D94542"/>
    <w:rsid w:val="00D94580"/>
    <w:rsid w:val="00D945DB"/>
    <w:rsid w:val="00D949A1"/>
    <w:rsid w:val="00D94EC6"/>
    <w:rsid w:val="00D9664E"/>
    <w:rsid w:val="00D968C2"/>
    <w:rsid w:val="00D9698E"/>
    <w:rsid w:val="00D96A96"/>
    <w:rsid w:val="00D97B1A"/>
    <w:rsid w:val="00DA17DD"/>
    <w:rsid w:val="00DA2802"/>
    <w:rsid w:val="00DA289E"/>
    <w:rsid w:val="00DA2A9C"/>
    <w:rsid w:val="00DA2BF0"/>
    <w:rsid w:val="00DA2DAF"/>
    <w:rsid w:val="00DA39AC"/>
    <w:rsid w:val="00DA5758"/>
    <w:rsid w:val="00DA5F0E"/>
    <w:rsid w:val="00DA6400"/>
    <w:rsid w:val="00DA6C70"/>
    <w:rsid w:val="00DA6F47"/>
    <w:rsid w:val="00DA6F57"/>
    <w:rsid w:val="00DA713E"/>
    <w:rsid w:val="00DB0480"/>
    <w:rsid w:val="00DB1A2B"/>
    <w:rsid w:val="00DB1AAB"/>
    <w:rsid w:val="00DB1BC1"/>
    <w:rsid w:val="00DB1CE8"/>
    <w:rsid w:val="00DB2919"/>
    <w:rsid w:val="00DB42FD"/>
    <w:rsid w:val="00DB4368"/>
    <w:rsid w:val="00DB4658"/>
    <w:rsid w:val="00DB4A72"/>
    <w:rsid w:val="00DB5720"/>
    <w:rsid w:val="00DB593D"/>
    <w:rsid w:val="00DB5D85"/>
    <w:rsid w:val="00DB673F"/>
    <w:rsid w:val="00DB6F2D"/>
    <w:rsid w:val="00DB724D"/>
    <w:rsid w:val="00DB73C4"/>
    <w:rsid w:val="00DB7638"/>
    <w:rsid w:val="00DB76F0"/>
    <w:rsid w:val="00DB7AAF"/>
    <w:rsid w:val="00DC03DD"/>
    <w:rsid w:val="00DC04D0"/>
    <w:rsid w:val="00DC0D07"/>
    <w:rsid w:val="00DC133A"/>
    <w:rsid w:val="00DC1473"/>
    <w:rsid w:val="00DC2911"/>
    <w:rsid w:val="00DC2E57"/>
    <w:rsid w:val="00DC2FFA"/>
    <w:rsid w:val="00DC3007"/>
    <w:rsid w:val="00DC3106"/>
    <w:rsid w:val="00DC31CC"/>
    <w:rsid w:val="00DC320D"/>
    <w:rsid w:val="00DC3EB1"/>
    <w:rsid w:val="00DC48B1"/>
    <w:rsid w:val="00DC4F1E"/>
    <w:rsid w:val="00DC50E3"/>
    <w:rsid w:val="00DC573F"/>
    <w:rsid w:val="00DC6E1B"/>
    <w:rsid w:val="00DC70C1"/>
    <w:rsid w:val="00DC7B8A"/>
    <w:rsid w:val="00DC7BAA"/>
    <w:rsid w:val="00DD0407"/>
    <w:rsid w:val="00DD076B"/>
    <w:rsid w:val="00DD0DAD"/>
    <w:rsid w:val="00DD0DFF"/>
    <w:rsid w:val="00DD102E"/>
    <w:rsid w:val="00DD14FE"/>
    <w:rsid w:val="00DD1BFA"/>
    <w:rsid w:val="00DD20F4"/>
    <w:rsid w:val="00DD2184"/>
    <w:rsid w:val="00DD21C9"/>
    <w:rsid w:val="00DD22DA"/>
    <w:rsid w:val="00DD256E"/>
    <w:rsid w:val="00DD3741"/>
    <w:rsid w:val="00DD4299"/>
    <w:rsid w:val="00DD4C28"/>
    <w:rsid w:val="00DD4EA6"/>
    <w:rsid w:val="00DD5975"/>
    <w:rsid w:val="00DD598B"/>
    <w:rsid w:val="00DD5DE5"/>
    <w:rsid w:val="00DD653A"/>
    <w:rsid w:val="00DD6BB6"/>
    <w:rsid w:val="00DD6C6F"/>
    <w:rsid w:val="00DD6CFF"/>
    <w:rsid w:val="00DD7951"/>
    <w:rsid w:val="00DD7F09"/>
    <w:rsid w:val="00DE03B5"/>
    <w:rsid w:val="00DE08C1"/>
    <w:rsid w:val="00DE13B8"/>
    <w:rsid w:val="00DE1589"/>
    <w:rsid w:val="00DE2231"/>
    <w:rsid w:val="00DE352E"/>
    <w:rsid w:val="00DE3B6D"/>
    <w:rsid w:val="00DE4667"/>
    <w:rsid w:val="00DE6092"/>
    <w:rsid w:val="00DE6110"/>
    <w:rsid w:val="00DE691C"/>
    <w:rsid w:val="00DE6BDE"/>
    <w:rsid w:val="00DE6F40"/>
    <w:rsid w:val="00DE746F"/>
    <w:rsid w:val="00DE78F0"/>
    <w:rsid w:val="00DF12C5"/>
    <w:rsid w:val="00DF2047"/>
    <w:rsid w:val="00DF20C4"/>
    <w:rsid w:val="00DF272C"/>
    <w:rsid w:val="00DF2A91"/>
    <w:rsid w:val="00DF2C8D"/>
    <w:rsid w:val="00DF3292"/>
    <w:rsid w:val="00DF399C"/>
    <w:rsid w:val="00DF3C97"/>
    <w:rsid w:val="00DF3E51"/>
    <w:rsid w:val="00DF637C"/>
    <w:rsid w:val="00DF6405"/>
    <w:rsid w:val="00DF6A04"/>
    <w:rsid w:val="00DF73F1"/>
    <w:rsid w:val="00DF7617"/>
    <w:rsid w:val="00DF77F1"/>
    <w:rsid w:val="00DF7F0C"/>
    <w:rsid w:val="00DF7FFA"/>
    <w:rsid w:val="00E01521"/>
    <w:rsid w:val="00E02759"/>
    <w:rsid w:val="00E028EF"/>
    <w:rsid w:val="00E02DD8"/>
    <w:rsid w:val="00E03FB9"/>
    <w:rsid w:val="00E0566A"/>
    <w:rsid w:val="00E058EC"/>
    <w:rsid w:val="00E05F16"/>
    <w:rsid w:val="00E060A8"/>
    <w:rsid w:val="00E0611C"/>
    <w:rsid w:val="00E06130"/>
    <w:rsid w:val="00E06F8F"/>
    <w:rsid w:val="00E10288"/>
    <w:rsid w:val="00E1070F"/>
    <w:rsid w:val="00E10CC6"/>
    <w:rsid w:val="00E11477"/>
    <w:rsid w:val="00E12472"/>
    <w:rsid w:val="00E150A3"/>
    <w:rsid w:val="00E15565"/>
    <w:rsid w:val="00E16985"/>
    <w:rsid w:val="00E16A10"/>
    <w:rsid w:val="00E17A60"/>
    <w:rsid w:val="00E17CB5"/>
    <w:rsid w:val="00E17F40"/>
    <w:rsid w:val="00E20333"/>
    <w:rsid w:val="00E2035C"/>
    <w:rsid w:val="00E20C49"/>
    <w:rsid w:val="00E2120B"/>
    <w:rsid w:val="00E21303"/>
    <w:rsid w:val="00E215E2"/>
    <w:rsid w:val="00E2270A"/>
    <w:rsid w:val="00E228C7"/>
    <w:rsid w:val="00E22F79"/>
    <w:rsid w:val="00E23054"/>
    <w:rsid w:val="00E234AD"/>
    <w:rsid w:val="00E23771"/>
    <w:rsid w:val="00E2399E"/>
    <w:rsid w:val="00E24315"/>
    <w:rsid w:val="00E2530C"/>
    <w:rsid w:val="00E25F0C"/>
    <w:rsid w:val="00E267E3"/>
    <w:rsid w:val="00E26985"/>
    <w:rsid w:val="00E26C0E"/>
    <w:rsid w:val="00E26E16"/>
    <w:rsid w:val="00E2753A"/>
    <w:rsid w:val="00E27A47"/>
    <w:rsid w:val="00E27D05"/>
    <w:rsid w:val="00E27EAD"/>
    <w:rsid w:val="00E30127"/>
    <w:rsid w:val="00E304BB"/>
    <w:rsid w:val="00E31B31"/>
    <w:rsid w:val="00E31CD1"/>
    <w:rsid w:val="00E33137"/>
    <w:rsid w:val="00E334FC"/>
    <w:rsid w:val="00E33521"/>
    <w:rsid w:val="00E3370C"/>
    <w:rsid w:val="00E33D78"/>
    <w:rsid w:val="00E340A2"/>
    <w:rsid w:val="00E34AF6"/>
    <w:rsid w:val="00E34D63"/>
    <w:rsid w:val="00E34D64"/>
    <w:rsid w:val="00E3515F"/>
    <w:rsid w:val="00E35362"/>
    <w:rsid w:val="00E3655B"/>
    <w:rsid w:val="00E36701"/>
    <w:rsid w:val="00E370BC"/>
    <w:rsid w:val="00E3717B"/>
    <w:rsid w:val="00E372FC"/>
    <w:rsid w:val="00E376E3"/>
    <w:rsid w:val="00E37D66"/>
    <w:rsid w:val="00E40533"/>
    <w:rsid w:val="00E40C6B"/>
    <w:rsid w:val="00E41CD6"/>
    <w:rsid w:val="00E423C9"/>
    <w:rsid w:val="00E42618"/>
    <w:rsid w:val="00E435B2"/>
    <w:rsid w:val="00E43D2E"/>
    <w:rsid w:val="00E43E86"/>
    <w:rsid w:val="00E4428F"/>
    <w:rsid w:val="00E449C2"/>
    <w:rsid w:val="00E44A29"/>
    <w:rsid w:val="00E451E1"/>
    <w:rsid w:val="00E45AE6"/>
    <w:rsid w:val="00E45E74"/>
    <w:rsid w:val="00E462BB"/>
    <w:rsid w:val="00E500A6"/>
    <w:rsid w:val="00E503A3"/>
    <w:rsid w:val="00E51082"/>
    <w:rsid w:val="00E51BAE"/>
    <w:rsid w:val="00E51BE0"/>
    <w:rsid w:val="00E52533"/>
    <w:rsid w:val="00E52670"/>
    <w:rsid w:val="00E52B88"/>
    <w:rsid w:val="00E53072"/>
    <w:rsid w:val="00E53101"/>
    <w:rsid w:val="00E531C2"/>
    <w:rsid w:val="00E53ED0"/>
    <w:rsid w:val="00E54073"/>
    <w:rsid w:val="00E540CD"/>
    <w:rsid w:val="00E550FB"/>
    <w:rsid w:val="00E55899"/>
    <w:rsid w:val="00E558AF"/>
    <w:rsid w:val="00E55C17"/>
    <w:rsid w:val="00E560CA"/>
    <w:rsid w:val="00E5620D"/>
    <w:rsid w:val="00E56787"/>
    <w:rsid w:val="00E57004"/>
    <w:rsid w:val="00E5764C"/>
    <w:rsid w:val="00E57B1E"/>
    <w:rsid w:val="00E60ACB"/>
    <w:rsid w:val="00E622CB"/>
    <w:rsid w:val="00E629CF"/>
    <w:rsid w:val="00E62D2C"/>
    <w:rsid w:val="00E63B56"/>
    <w:rsid w:val="00E63DF9"/>
    <w:rsid w:val="00E64BD6"/>
    <w:rsid w:val="00E6555A"/>
    <w:rsid w:val="00E65C35"/>
    <w:rsid w:val="00E65C5D"/>
    <w:rsid w:val="00E66E83"/>
    <w:rsid w:val="00E67543"/>
    <w:rsid w:val="00E67665"/>
    <w:rsid w:val="00E67DC7"/>
    <w:rsid w:val="00E67FEB"/>
    <w:rsid w:val="00E70696"/>
    <w:rsid w:val="00E70706"/>
    <w:rsid w:val="00E70712"/>
    <w:rsid w:val="00E70A04"/>
    <w:rsid w:val="00E70A6D"/>
    <w:rsid w:val="00E70ADC"/>
    <w:rsid w:val="00E70EA7"/>
    <w:rsid w:val="00E71694"/>
    <w:rsid w:val="00E71739"/>
    <w:rsid w:val="00E71DB6"/>
    <w:rsid w:val="00E72111"/>
    <w:rsid w:val="00E72E19"/>
    <w:rsid w:val="00E73828"/>
    <w:rsid w:val="00E73A45"/>
    <w:rsid w:val="00E74718"/>
    <w:rsid w:val="00E74A17"/>
    <w:rsid w:val="00E74D01"/>
    <w:rsid w:val="00E752EC"/>
    <w:rsid w:val="00E75966"/>
    <w:rsid w:val="00E768E5"/>
    <w:rsid w:val="00E76C6E"/>
    <w:rsid w:val="00E77929"/>
    <w:rsid w:val="00E77ECC"/>
    <w:rsid w:val="00E800FD"/>
    <w:rsid w:val="00E80160"/>
    <w:rsid w:val="00E80254"/>
    <w:rsid w:val="00E81121"/>
    <w:rsid w:val="00E81352"/>
    <w:rsid w:val="00E81354"/>
    <w:rsid w:val="00E818F3"/>
    <w:rsid w:val="00E81EF7"/>
    <w:rsid w:val="00E824E2"/>
    <w:rsid w:val="00E82693"/>
    <w:rsid w:val="00E82B87"/>
    <w:rsid w:val="00E83076"/>
    <w:rsid w:val="00E83500"/>
    <w:rsid w:val="00E835C6"/>
    <w:rsid w:val="00E8494F"/>
    <w:rsid w:val="00E85048"/>
    <w:rsid w:val="00E85CA0"/>
    <w:rsid w:val="00E85D91"/>
    <w:rsid w:val="00E86356"/>
    <w:rsid w:val="00E863F2"/>
    <w:rsid w:val="00E86BCC"/>
    <w:rsid w:val="00E86EA3"/>
    <w:rsid w:val="00E87AD6"/>
    <w:rsid w:val="00E87F05"/>
    <w:rsid w:val="00E908E5"/>
    <w:rsid w:val="00E90E49"/>
    <w:rsid w:val="00E90F76"/>
    <w:rsid w:val="00E91D69"/>
    <w:rsid w:val="00E91DE4"/>
    <w:rsid w:val="00E9259E"/>
    <w:rsid w:val="00E92F7A"/>
    <w:rsid w:val="00E92F98"/>
    <w:rsid w:val="00E93306"/>
    <w:rsid w:val="00E93341"/>
    <w:rsid w:val="00E934E2"/>
    <w:rsid w:val="00E935C7"/>
    <w:rsid w:val="00E93786"/>
    <w:rsid w:val="00E9403C"/>
    <w:rsid w:val="00E947E3"/>
    <w:rsid w:val="00E94F07"/>
    <w:rsid w:val="00E95EE4"/>
    <w:rsid w:val="00E966FE"/>
    <w:rsid w:val="00E968C1"/>
    <w:rsid w:val="00E9709C"/>
    <w:rsid w:val="00E97CD3"/>
    <w:rsid w:val="00EA0BDD"/>
    <w:rsid w:val="00EA144A"/>
    <w:rsid w:val="00EA19AC"/>
    <w:rsid w:val="00EA19DF"/>
    <w:rsid w:val="00EA231F"/>
    <w:rsid w:val="00EA3098"/>
    <w:rsid w:val="00EA33E9"/>
    <w:rsid w:val="00EA484F"/>
    <w:rsid w:val="00EA487A"/>
    <w:rsid w:val="00EA5412"/>
    <w:rsid w:val="00EA646C"/>
    <w:rsid w:val="00EA6502"/>
    <w:rsid w:val="00EA6CC3"/>
    <w:rsid w:val="00EA7467"/>
    <w:rsid w:val="00EA7A5A"/>
    <w:rsid w:val="00EA7DA2"/>
    <w:rsid w:val="00EB012E"/>
    <w:rsid w:val="00EB0EA1"/>
    <w:rsid w:val="00EB1732"/>
    <w:rsid w:val="00EB187A"/>
    <w:rsid w:val="00EB18A4"/>
    <w:rsid w:val="00EB2230"/>
    <w:rsid w:val="00EB2CD3"/>
    <w:rsid w:val="00EB2D76"/>
    <w:rsid w:val="00EB3151"/>
    <w:rsid w:val="00EB36A7"/>
    <w:rsid w:val="00EB3BD3"/>
    <w:rsid w:val="00EB4229"/>
    <w:rsid w:val="00EB5265"/>
    <w:rsid w:val="00EB5F2E"/>
    <w:rsid w:val="00EB5F61"/>
    <w:rsid w:val="00EB6194"/>
    <w:rsid w:val="00EB6802"/>
    <w:rsid w:val="00EB6F2F"/>
    <w:rsid w:val="00EB7321"/>
    <w:rsid w:val="00EB75E9"/>
    <w:rsid w:val="00EB7DCE"/>
    <w:rsid w:val="00EC0328"/>
    <w:rsid w:val="00EC0751"/>
    <w:rsid w:val="00EC0F35"/>
    <w:rsid w:val="00EC17A4"/>
    <w:rsid w:val="00EC1C8C"/>
    <w:rsid w:val="00EC22DD"/>
    <w:rsid w:val="00EC2573"/>
    <w:rsid w:val="00EC2681"/>
    <w:rsid w:val="00EC27C1"/>
    <w:rsid w:val="00EC2EC3"/>
    <w:rsid w:val="00EC341D"/>
    <w:rsid w:val="00EC444E"/>
    <w:rsid w:val="00EC4669"/>
    <w:rsid w:val="00EC466A"/>
    <w:rsid w:val="00EC46D1"/>
    <w:rsid w:val="00EC4C1C"/>
    <w:rsid w:val="00EC4EE1"/>
    <w:rsid w:val="00EC5233"/>
    <w:rsid w:val="00EC52F3"/>
    <w:rsid w:val="00EC5360"/>
    <w:rsid w:val="00EC69B9"/>
    <w:rsid w:val="00EC6F49"/>
    <w:rsid w:val="00EC72EC"/>
    <w:rsid w:val="00EC7365"/>
    <w:rsid w:val="00EC747A"/>
    <w:rsid w:val="00ED023A"/>
    <w:rsid w:val="00ED08A6"/>
    <w:rsid w:val="00ED0B82"/>
    <w:rsid w:val="00ED0DCF"/>
    <w:rsid w:val="00ED0EE4"/>
    <w:rsid w:val="00ED30B6"/>
    <w:rsid w:val="00ED30E1"/>
    <w:rsid w:val="00ED32AE"/>
    <w:rsid w:val="00ED32C3"/>
    <w:rsid w:val="00ED3854"/>
    <w:rsid w:val="00ED3969"/>
    <w:rsid w:val="00ED3DBA"/>
    <w:rsid w:val="00ED428B"/>
    <w:rsid w:val="00ED4842"/>
    <w:rsid w:val="00ED5629"/>
    <w:rsid w:val="00ED6105"/>
    <w:rsid w:val="00ED6A28"/>
    <w:rsid w:val="00ED7424"/>
    <w:rsid w:val="00EE0084"/>
    <w:rsid w:val="00EE0262"/>
    <w:rsid w:val="00EE0736"/>
    <w:rsid w:val="00EE149B"/>
    <w:rsid w:val="00EE174A"/>
    <w:rsid w:val="00EE248E"/>
    <w:rsid w:val="00EE2590"/>
    <w:rsid w:val="00EE28F6"/>
    <w:rsid w:val="00EE2B8B"/>
    <w:rsid w:val="00EE4056"/>
    <w:rsid w:val="00EE5197"/>
    <w:rsid w:val="00EE5563"/>
    <w:rsid w:val="00EE5AE5"/>
    <w:rsid w:val="00EE5AF8"/>
    <w:rsid w:val="00EE63D2"/>
    <w:rsid w:val="00EE68DF"/>
    <w:rsid w:val="00EE6983"/>
    <w:rsid w:val="00EE72AC"/>
    <w:rsid w:val="00EE757B"/>
    <w:rsid w:val="00EE77B5"/>
    <w:rsid w:val="00EF0C11"/>
    <w:rsid w:val="00EF2013"/>
    <w:rsid w:val="00EF26B9"/>
    <w:rsid w:val="00EF275C"/>
    <w:rsid w:val="00EF2DF7"/>
    <w:rsid w:val="00EF2E15"/>
    <w:rsid w:val="00EF3098"/>
    <w:rsid w:val="00EF5BDC"/>
    <w:rsid w:val="00EF5D85"/>
    <w:rsid w:val="00EF6764"/>
    <w:rsid w:val="00EF6C0B"/>
    <w:rsid w:val="00EF6E86"/>
    <w:rsid w:val="00F0105D"/>
    <w:rsid w:val="00F0283E"/>
    <w:rsid w:val="00F02954"/>
    <w:rsid w:val="00F02C52"/>
    <w:rsid w:val="00F02C78"/>
    <w:rsid w:val="00F03144"/>
    <w:rsid w:val="00F04302"/>
    <w:rsid w:val="00F04E6A"/>
    <w:rsid w:val="00F05ACF"/>
    <w:rsid w:val="00F05EB6"/>
    <w:rsid w:val="00F069BD"/>
    <w:rsid w:val="00F06BE0"/>
    <w:rsid w:val="00F06D7B"/>
    <w:rsid w:val="00F06EFB"/>
    <w:rsid w:val="00F1078C"/>
    <w:rsid w:val="00F11409"/>
    <w:rsid w:val="00F11728"/>
    <w:rsid w:val="00F1214A"/>
    <w:rsid w:val="00F1214E"/>
    <w:rsid w:val="00F12A27"/>
    <w:rsid w:val="00F13E23"/>
    <w:rsid w:val="00F148B0"/>
    <w:rsid w:val="00F154D1"/>
    <w:rsid w:val="00F157AA"/>
    <w:rsid w:val="00F1615F"/>
    <w:rsid w:val="00F16242"/>
    <w:rsid w:val="00F17B84"/>
    <w:rsid w:val="00F17E20"/>
    <w:rsid w:val="00F205EB"/>
    <w:rsid w:val="00F206AE"/>
    <w:rsid w:val="00F20A32"/>
    <w:rsid w:val="00F20E51"/>
    <w:rsid w:val="00F20E5C"/>
    <w:rsid w:val="00F21406"/>
    <w:rsid w:val="00F219A1"/>
    <w:rsid w:val="00F21DBD"/>
    <w:rsid w:val="00F21F27"/>
    <w:rsid w:val="00F2210F"/>
    <w:rsid w:val="00F22380"/>
    <w:rsid w:val="00F22E4A"/>
    <w:rsid w:val="00F22FC6"/>
    <w:rsid w:val="00F232F1"/>
    <w:rsid w:val="00F236AC"/>
    <w:rsid w:val="00F23E3F"/>
    <w:rsid w:val="00F245CD"/>
    <w:rsid w:val="00F24703"/>
    <w:rsid w:val="00F247B2"/>
    <w:rsid w:val="00F24CB4"/>
    <w:rsid w:val="00F24DC0"/>
    <w:rsid w:val="00F24E14"/>
    <w:rsid w:val="00F26156"/>
    <w:rsid w:val="00F26519"/>
    <w:rsid w:val="00F268FE"/>
    <w:rsid w:val="00F26C40"/>
    <w:rsid w:val="00F26D89"/>
    <w:rsid w:val="00F271D7"/>
    <w:rsid w:val="00F27506"/>
    <w:rsid w:val="00F27A7A"/>
    <w:rsid w:val="00F27B20"/>
    <w:rsid w:val="00F27F55"/>
    <w:rsid w:val="00F30239"/>
    <w:rsid w:val="00F30DDD"/>
    <w:rsid w:val="00F31073"/>
    <w:rsid w:val="00F31110"/>
    <w:rsid w:val="00F31882"/>
    <w:rsid w:val="00F31AB0"/>
    <w:rsid w:val="00F329BF"/>
    <w:rsid w:val="00F329CD"/>
    <w:rsid w:val="00F32B66"/>
    <w:rsid w:val="00F3349E"/>
    <w:rsid w:val="00F336B9"/>
    <w:rsid w:val="00F340A4"/>
    <w:rsid w:val="00F34215"/>
    <w:rsid w:val="00F34604"/>
    <w:rsid w:val="00F34C0B"/>
    <w:rsid w:val="00F36696"/>
    <w:rsid w:val="00F369EF"/>
    <w:rsid w:val="00F36BD4"/>
    <w:rsid w:val="00F36DCC"/>
    <w:rsid w:val="00F37A67"/>
    <w:rsid w:val="00F40C10"/>
    <w:rsid w:val="00F4117F"/>
    <w:rsid w:val="00F41A57"/>
    <w:rsid w:val="00F4238B"/>
    <w:rsid w:val="00F4244C"/>
    <w:rsid w:val="00F42F16"/>
    <w:rsid w:val="00F4344D"/>
    <w:rsid w:val="00F43466"/>
    <w:rsid w:val="00F43520"/>
    <w:rsid w:val="00F43713"/>
    <w:rsid w:val="00F43BEB"/>
    <w:rsid w:val="00F440FE"/>
    <w:rsid w:val="00F44333"/>
    <w:rsid w:val="00F44589"/>
    <w:rsid w:val="00F4485D"/>
    <w:rsid w:val="00F44A63"/>
    <w:rsid w:val="00F44D3C"/>
    <w:rsid w:val="00F463AB"/>
    <w:rsid w:val="00F46D74"/>
    <w:rsid w:val="00F47E2F"/>
    <w:rsid w:val="00F51A70"/>
    <w:rsid w:val="00F52F48"/>
    <w:rsid w:val="00F53694"/>
    <w:rsid w:val="00F53A23"/>
    <w:rsid w:val="00F5425D"/>
    <w:rsid w:val="00F54345"/>
    <w:rsid w:val="00F547A2"/>
    <w:rsid w:val="00F54A86"/>
    <w:rsid w:val="00F54DA5"/>
    <w:rsid w:val="00F55078"/>
    <w:rsid w:val="00F55AD1"/>
    <w:rsid w:val="00F55FED"/>
    <w:rsid w:val="00F569A7"/>
    <w:rsid w:val="00F56B6A"/>
    <w:rsid w:val="00F56BD6"/>
    <w:rsid w:val="00F571FB"/>
    <w:rsid w:val="00F5782C"/>
    <w:rsid w:val="00F57946"/>
    <w:rsid w:val="00F6089F"/>
    <w:rsid w:val="00F6090B"/>
    <w:rsid w:val="00F612E9"/>
    <w:rsid w:val="00F6151E"/>
    <w:rsid w:val="00F6184C"/>
    <w:rsid w:val="00F61982"/>
    <w:rsid w:val="00F62210"/>
    <w:rsid w:val="00F624A9"/>
    <w:rsid w:val="00F631BC"/>
    <w:rsid w:val="00F63366"/>
    <w:rsid w:val="00F63E41"/>
    <w:rsid w:val="00F64416"/>
    <w:rsid w:val="00F645AE"/>
    <w:rsid w:val="00F649EA"/>
    <w:rsid w:val="00F65082"/>
    <w:rsid w:val="00F6517F"/>
    <w:rsid w:val="00F65247"/>
    <w:rsid w:val="00F652E5"/>
    <w:rsid w:val="00F6559D"/>
    <w:rsid w:val="00F65BB5"/>
    <w:rsid w:val="00F65EA8"/>
    <w:rsid w:val="00F65F64"/>
    <w:rsid w:val="00F6601B"/>
    <w:rsid w:val="00F660B1"/>
    <w:rsid w:val="00F66297"/>
    <w:rsid w:val="00F67E0D"/>
    <w:rsid w:val="00F67FFB"/>
    <w:rsid w:val="00F70FDD"/>
    <w:rsid w:val="00F71858"/>
    <w:rsid w:val="00F71925"/>
    <w:rsid w:val="00F71FE7"/>
    <w:rsid w:val="00F71FF2"/>
    <w:rsid w:val="00F73BED"/>
    <w:rsid w:val="00F756E9"/>
    <w:rsid w:val="00F766A0"/>
    <w:rsid w:val="00F76ABE"/>
    <w:rsid w:val="00F76C32"/>
    <w:rsid w:val="00F804CD"/>
    <w:rsid w:val="00F80A1C"/>
    <w:rsid w:val="00F8125A"/>
    <w:rsid w:val="00F81505"/>
    <w:rsid w:val="00F823C7"/>
    <w:rsid w:val="00F825AC"/>
    <w:rsid w:val="00F833BF"/>
    <w:rsid w:val="00F84C39"/>
    <w:rsid w:val="00F84E88"/>
    <w:rsid w:val="00F8649C"/>
    <w:rsid w:val="00F87B07"/>
    <w:rsid w:val="00F87D10"/>
    <w:rsid w:val="00F87F16"/>
    <w:rsid w:val="00F90D78"/>
    <w:rsid w:val="00F91471"/>
    <w:rsid w:val="00F91CC4"/>
    <w:rsid w:val="00F91DEA"/>
    <w:rsid w:val="00F9250B"/>
    <w:rsid w:val="00F930A1"/>
    <w:rsid w:val="00F93736"/>
    <w:rsid w:val="00F9392D"/>
    <w:rsid w:val="00F93D5D"/>
    <w:rsid w:val="00F942A2"/>
    <w:rsid w:val="00F94558"/>
    <w:rsid w:val="00F94B8A"/>
    <w:rsid w:val="00F95A5B"/>
    <w:rsid w:val="00F9645B"/>
    <w:rsid w:val="00F9687E"/>
    <w:rsid w:val="00F96CBE"/>
    <w:rsid w:val="00F96E37"/>
    <w:rsid w:val="00F9767A"/>
    <w:rsid w:val="00FA04E7"/>
    <w:rsid w:val="00FA07ED"/>
    <w:rsid w:val="00FA0C2E"/>
    <w:rsid w:val="00FA0C97"/>
    <w:rsid w:val="00FA1272"/>
    <w:rsid w:val="00FA147C"/>
    <w:rsid w:val="00FA24E6"/>
    <w:rsid w:val="00FA2748"/>
    <w:rsid w:val="00FA3177"/>
    <w:rsid w:val="00FA3DB3"/>
    <w:rsid w:val="00FA414D"/>
    <w:rsid w:val="00FA455C"/>
    <w:rsid w:val="00FA503F"/>
    <w:rsid w:val="00FA524E"/>
    <w:rsid w:val="00FA583A"/>
    <w:rsid w:val="00FA6214"/>
    <w:rsid w:val="00FA6219"/>
    <w:rsid w:val="00FA63F2"/>
    <w:rsid w:val="00FA6FC2"/>
    <w:rsid w:val="00FA7734"/>
    <w:rsid w:val="00FB00FF"/>
    <w:rsid w:val="00FB038C"/>
    <w:rsid w:val="00FB05F4"/>
    <w:rsid w:val="00FB08E8"/>
    <w:rsid w:val="00FB0AA1"/>
    <w:rsid w:val="00FB13FD"/>
    <w:rsid w:val="00FB185E"/>
    <w:rsid w:val="00FB20B7"/>
    <w:rsid w:val="00FB26A9"/>
    <w:rsid w:val="00FB26F3"/>
    <w:rsid w:val="00FB407C"/>
    <w:rsid w:val="00FB4856"/>
    <w:rsid w:val="00FB4C5A"/>
    <w:rsid w:val="00FB5808"/>
    <w:rsid w:val="00FB5DEC"/>
    <w:rsid w:val="00FB6121"/>
    <w:rsid w:val="00FB6A72"/>
    <w:rsid w:val="00FB6EF8"/>
    <w:rsid w:val="00FB72F7"/>
    <w:rsid w:val="00FB7A49"/>
    <w:rsid w:val="00FC03B9"/>
    <w:rsid w:val="00FC04C2"/>
    <w:rsid w:val="00FC144C"/>
    <w:rsid w:val="00FC1714"/>
    <w:rsid w:val="00FC2A92"/>
    <w:rsid w:val="00FC3911"/>
    <w:rsid w:val="00FC3C28"/>
    <w:rsid w:val="00FC4384"/>
    <w:rsid w:val="00FC4C90"/>
    <w:rsid w:val="00FC4E94"/>
    <w:rsid w:val="00FC5751"/>
    <w:rsid w:val="00FC6BBE"/>
    <w:rsid w:val="00FC70BD"/>
    <w:rsid w:val="00FC73D9"/>
    <w:rsid w:val="00FD073B"/>
    <w:rsid w:val="00FD083E"/>
    <w:rsid w:val="00FD0EFD"/>
    <w:rsid w:val="00FD10FE"/>
    <w:rsid w:val="00FD1100"/>
    <w:rsid w:val="00FD1A5E"/>
    <w:rsid w:val="00FD206C"/>
    <w:rsid w:val="00FD34D1"/>
    <w:rsid w:val="00FD36B7"/>
    <w:rsid w:val="00FD4AD6"/>
    <w:rsid w:val="00FD4BB9"/>
    <w:rsid w:val="00FD4E59"/>
    <w:rsid w:val="00FD5228"/>
    <w:rsid w:val="00FD5533"/>
    <w:rsid w:val="00FD5B4C"/>
    <w:rsid w:val="00FD6521"/>
    <w:rsid w:val="00FD6979"/>
    <w:rsid w:val="00FD6E80"/>
    <w:rsid w:val="00FD6E8E"/>
    <w:rsid w:val="00FD6F31"/>
    <w:rsid w:val="00FD7197"/>
    <w:rsid w:val="00FD784B"/>
    <w:rsid w:val="00FD7C75"/>
    <w:rsid w:val="00FD7D0E"/>
    <w:rsid w:val="00FE07CF"/>
    <w:rsid w:val="00FE1054"/>
    <w:rsid w:val="00FE1950"/>
    <w:rsid w:val="00FE2152"/>
    <w:rsid w:val="00FE229C"/>
    <w:rsid w:val="00FE296F"/>
    <w:rsid w:val="00FE2D95"/>
    <w:rsid w:val="00FE2F23"/>
    <w:rsid w:val="00FE3B6C"/>
    <w:rsid w:val="00FE3DDD"/>
    <w:rsid w:val="00FE40E7"/>
    <w:rsid w:val="00FE4292"/>
    <w:rsid w:val="00FE479A"/>
    <w:rsid w:val="00FE5426"/>
    <w:rsid w:val="00FE5DCE"/>
    <w:rsid w:val="00FE70C3"/>
    <w:rsid w:val="00FE7748"/>
    <w:rsid w:val="00FE7790"/>
    <w:rsid w:val="00FE7D48"/>
    <w:rsid w:val="00FF0306"/>
    <w:rsid w:val="00FF0B1B"/>
    <w:rsid w:val="00FF12FE"/>
    <w:rsid w:val="00FF148E"/>
    <w:rsid w:val="00FF1948"/>
    <w:rsid w:val="00FF2216"/>
    <w:rsid w:val="00FF34F6"/>
    <w:rsid w:val="00FF364E"/>
    <w:rsid w:val="00FF3F6E"/>
    <w:rsid w:val="00FF4BD8"/>
    <w:rsid w:val="00FF4CD9"/>
    <w:rsid w:val="00FF558C"/>
    <w:rsid w:val="00FF55F6"/>
    <w:rsid w:val="00FF6E43"/>
    <w:rsid w:val="00FF6EC9"/>
    <w:rsid w:val="00FF7255"/>
    <w:rsid w:val="00FF752A"/>
    <w:rsid w:val="00FF7AB3"/>
    <w:rsid w:val="00FF7B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5626419"/>
  <w15:docId w15:val="{C10E0E28-F671-40AF-8A7F-6ED8EDB8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E3C"/>
    <w:pPr>
      <w:spacing w:after="200" w:line="276" w:lineRule="auto"/>
    </w:pPr>
    <w:rPr>
      <w:sz w:val="22"/>
      <w:szCs w:val="22"/>
      <w:lang w:eastAsia="en-US"/>
    </w:rPr>
  </w:style>
  <w:style w:type="paragraph" w:styleId="Ttulo1">
    <w:name w:val="heading 1"/>
    <w:basedOn w:val="Normal"/>
    <w:next w:val="Normal"/>
    <w:link w:val="Ttulo1Char"/>
    <w:uiPriority w:val="9"/>
    <w:qFormat/>
    <w:rsid w:val="005D36CF"/>
    <w:pPr>
      <w:keepNext/>
      <w:numPr>
        <w:numId w:val="2"/>
      </w:numPr>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har"/>
    <w:uiPriority w:val="9"/>
    <w:unhideWhenUsed/>
    <w:qFormat/>
    <w:rsid w:val="00F76C32"/>
    <w:pPr>
      <w:keepNext/>
      <w:numPr>
        <w:ilvl w:val="1"/>
        <w:numId w:val="2"/>
      </w:numPr>
      <w:spacing w:before="240" w:after="60"/>
      <w:ind w:left="576"/>
      <w:outlineLvl w:val="1"/>
    </w:pPr>
    <w:rPr>
      <w:rFonts w:ascii="Cambria" w:eastAsia="Times New Roman" w:hAnsi="Cambria"/>
      <w:b/>
      <w:bCs/>
      <w:i/>
      <w:iCs/>
      <w:sz w:val="28"/>
      <w:szCs w:val="28"/>
    </w:rPr>
  </w:style>
  <w:style w:type="paragraph" w:styleId="Ttulo3">
    <w:name w:val="heading 3"/>
    <w:basedOn w:val="Normal"/>
    <w:next w:val="Normal"/>
    <w:link w:val="Ttulo3Char"/>
    <w:uiPriority w:val="9"/>
    <w:unhideWhenUsed/>
    <w:qFormat/>
    <w:rsid w:val="00F76C32"/>
    <w:pPr>
      <w:keepNext/>
      <w:numPr>
        <w:ilvl w:val="2"/>
        <w:numId w:val="2"/>
      </w:numPr>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unhideWhenUsed/>
    <w:qFormat/>
    <w:rsid w:val="00F76C32"/>
    <w:pPr>
      <w:keepNext/>
      <w:numPr>
        <w:ilvl w:val="3"/>
        <w:numId w:val="2"/>
      </w:numPr>
      <w:spacing w:before="240" w:after="60"/>
      <w:outlineLvl w:val="3"/>
    </w:pPr>
    <w:rPr>
      <w:rFonts w:eastAsia="Times New Roman"/>
      <w:b/>
      <w:bCs/>
      <w:sz w:val="28"/>
      <w:szCs w:val="28"/>
    </w:rPr>
  </w:style>
  <w:style w:type="paragraph" w:styleId="Ttulo5">
    <w:name w:val="heading 5"/>
    <w:basedOn w:val="Normal"/>
    <w:next w:val="Normal"/>
    <w:link w:val="Ttulo5Char"/>
    <w:uiPriority w:val="9"/>
    <w:semiHidden/>
    <w:unhideWhenUsed/>
    <w:qFormat/>
    <w:rsid w:val="00F76C32"/>
    <w:pPr>
      <w:numPr>
        <w:ilvl w:val="4"/>
        <w:numId w:val="2"/>
      </w:numPr>
      <w:spacing w:before="240" w:after="60"/>
      <w:outlineLvl w:val="4"/>
    </w:pPr>
    <w:rPr>
      <w:rFonts w:eastAsia="Times New Roman"/>
      <w:b/>
      <w:bCs/>
      <w:i/>
      <w:iCs/>
      <w:sz w:val="26"/>
      <w:szCs w:val="26"/>
    </w:rPr>
  </w:style>
  <w:style w:type="paragraph" w:styleId="Ttulo6">
    <w:name w:val="heading 6"/>
    <w:basedOn w:val="Normal"/>
    <w:next w:val="Normal"/>
    <w:link w:val="Ttulo6Char"/>
    <w:uiPriority w:val="9"/>
    <w:semiHidden/>
    <w:unhideWhenUsed/>
    <w:qFormat/>
    <w:rsid w:val="00F76C32"/>
    <w:pPr>
      <w:numPr>
        <w:ilvl w:val="5"/>
        <w:numId w:val="2"/>
      </w:numPr>
      <w:spacing w:before="240" w:after="60"/>
      <w:outlineLvl w:val="5"/>
    </w:pPr>
    <w:rPr>
      <w:rFonts w:eastAsia="Times New Roman"/>
      <w:b/>
      <w:bCs/>
    </w:rPr>
  </w:style>
  <w:style w:type="paragraph" w:styleId="Ttulo7">
    <w:name w:val="heading 7"/>
    <w:basedOn w:val="Normal"/>
    <w:next w:val="Normal"/>
    <w:link w:val="Ttulo7Char"/>
    <w:uiPriority w:val="9"/>
    <w:semiHidden/>
    <w:unhideWhenUsed/>
    <w:qFormat/>
    <w:rsid w:val="00F76C32"/>
    <w:pPr>
      <w:numPr>
        <w:ilvl w:val="6"/>
        <w:numId w:val="2"/>
      </w:numPr>
      <w:spacing w:before="240" w:after="60"/>
      <w:outlineLvl w:val="6"/>
    </w:pPr>
    <w:rPr>
      <w:rFonts w:eastAsia="Times New Roman"/>
      <w:sz w:val="24"/>
      <w:szCs w:val="24"/>
    </w:rPr>
  </w:style>
  <w:style w:type="paragraph" w:styleId="Ttulo8">
    <w:name w:val="heading 8"/>
    <w:basedOn w:val="Normal"/>
    <w:next w:val="Normal"/>
    <w:link w:val="Ttulo8Char"/>
    <w:uiPriority w:val="9"/>
    <w:semiHidden/>
    <w:unhideWhenUsed/>
    <w:qFormat/>
    <w:rsid w:val="00F76C32"/>
    <w:pPr>
      <w:numPr>
        <w:ilvl w:val="7"/>
        <w:numId w:val="2"/>
      </w:numPr>
      <w:spacing w:before="240" w:after="60"/>
      <w:outlineLvl w:val="7"/>
    </w:pPr>
    <w:rPr>
      <w:rFonts w:eastAsia="Times New Roman"/>
      <w:i/>
      <w:iCs/>
      <w:sz w:val="24"/>
      <w:szCs w:val="24"/>
    </w:rPr>
  </w:style>
  <w:style w:type="paragraph" w:styleId="Ttulo9">
    <w:name w:val="heading 9"/>
    <w:basedOn w:val="Normal"/>
    <w:next w:val="Normal"/>
    <w:link w:val="Ttulo9Char"/>
    <w:uiPriority w:val="9"/>
    <w:semiHidden/>
    <w:unhideWhenUsed/>
    <w:qFormat/>
    <w:rsid w:val="00F76C32"/>
    <w:pPr>
      <w:numPr>
        <w:ilvl w:val="8"/>
        <w:numId w:val="2"/>
      </w:numPr>
      <w:spacing w:before="240" w:after="60"/>
      <w:outlineLvl w:val="8"/>
    </w:pPr>
    <w:rPr>
      <w:rFonts w:ascii="Cambria" w:eastAsia="Times New Roman" w:hAnsi="Cambr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A35BA"/>
    <w:pPr>
      <w:ind w:left="720"/>
      <w:contextualSpacing/>
    </w:pPr>
  </w:style>
  <w:style w:type="character" w:customStyle="1" w:styleId="Ttulo1Char">
    <w:name w:val="Título 1 Char"/>
    <w:link w:val="Ttulo1"/>
    <w:uiPriority w:val="9"/>
    <w:rsid w:val="005D36CF"/>
    <w:rPr>
      <w:rFonts w:ascii="Cambria" w:eastAsia="Times New Roman" w:hAnsi="Cambria"/>
      <w:b/>
      <w:bCs/>
      <w:kern w:val="32"/>
      <w:sz w:val="32"/>
      <w:szCs w:val="32"/>
      <w:lang w:eastAsia="en-US"/>
    </w:rPr>
  </w:style>
  <w:style w:type="paragraph" w:styleId="CabealhodoSumrio">
    <w:name w:val="TOC Heading"/>
    <w:basedOn w:val="Ttulo1"/>
    <w:next w:val="Normal"/>
    <w:uiPriority w:val="39"/>
    <w:semiHidden/>
    <w:unhideWhenUsed/>
    <w:qFormat/>
    <w:rsid w:val="007A6472"/>
    <w:pPr>
      <w:keepLines/>
      <w:spacing w:before="480" w:after="0"/>
      <w:outlineLvl w:val="9"/>
    </w:pPr>
    <w:rPr>
      <w:color w:val="365F91"/>
      <w:kern w:val="0"/>
      <w:sz w:val="28"/>
      <w:szCs w:val="28"/>
    </w:rPr>
  </w:style>
  <w:style w:type="paragraph" w:styleId="Sumrio2">
    <w:name w:val="toc 2"/>
    <w:basedOn w:val="Normal"/>
    <w:next w:val="Normal"/>
    <w:autoRedefine/>
    <w:uiPriority w:val="39"/>
    <w:unhideWhenUsed/>
    <w:qFormat/>
    <w:rsid w:val="007A6472"/>
    <w:pPr>
      <w:spacing w:after="100"/>
      <w:ind w:left="220"/>
    </w:pPr>
    <w:rPr>
      <w:rFonts w:eastAsia="Times New Roman"/>
    </w:rPr>
  </w:style>
  <w:style w:type="paragraph" w:styleId="Sumrio1">
    <w:name w:val="toc 1"/>
    <w:basedOn w:val="Normal"/>
    <w:next w:val="Normal"/>
    <w:autoRedefine/>
    <w:uiPriority w:val="39"/>
    <w:unhideWhenUsed/>
    <w:qFormat/>
    <w:rsid w:val="007039A1"/>
    <w:pPr>
      <w:tabs>
        <w:tab w:val="left" w:pos="440"/>
        <w:tab w:val="right" w:leader="dot" w:pos="13994"/>
      </w:tabs>
      <w:spacing w:after="100"/>
      <w:jc w:val="center"/>
    </w:pPr>
    <w:rPr>
      <w:rFonts w:ascii="Arial" w:eastAsia="Times New Roman" w:hAnsi="Arial" w:cs="Arial"/>
      <w:noProof/>
    </w:rPr>
  </w:style>
  <w:style w:type="paragraph" w:styleId="Sumrio3">
    <w:name w:val="toc 3"/>
    <w:basedOn w:val="Normal"/>
    <w:next w:val="Normal"/>
    <w:autoRedefine/>
    <w:uiPriority w:val="39"/>
    <w:unhideWhenUsed/>
    <w:qFormat/>
    <w:rsid w:val="007A6472"/>
    <w:pPr>
      <w:spacing w:after="100"/>
      <w:ind w:left="440"/>
    </w:pPr>
    <w:rPr>
      <w:rFonts w:eastAsia="Times New Roman"/>
    </w:rPr>
  </w:style>
  <w:style w:type="paragraph" w:styleId="Textodebalo">
    <w:name w:val="Balloon Text"/>
    <w:basedOn w:val="Normal"/>
    <w:link w:val="TextodebaloChar"/>
    <w:uiPriority w:val="99"/>
    <w:semiHidden/>
    <w:unhideWhenUsed/>
    <w:rsid w:val="007A6472"/>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7A6472"/>
    <w:rPr>
      <w:rFonts w:ascii="Tahoma" w:hAnsi="Tahoma" w:cs="Tahoma"/>
      <w:sz w:val="16"/>
      <w:szCs w:val="16"/>
      <w:lang w:eastAsia="en-US"/>
    </w:rPr>
  </w:style>
  <w:style w:type="character" w:styleId="Hyperlink">
    <w:name w:val="Hyperlink"/>
    <w:uiPriority w:val="99"/>
    <w:unhideWhenUsed/>
    <w:rsid w:val="007A6472"/>
    <w:rPr>
      <w:color w:val="0000FF"/>
      <w:u w:val="single"/>
    </w:rPr>
  </w:style>
  <w:style w:type="character" w:styleId="Nmerodelinha">
    <w:name w:val="line number"/>
    <w:basedOn w:val="Fontepargpadro"/>
    <w:uiPriority w:val="99"/>
    <w:semiHidden/>
    <w:unhideWhenUsed/>
    <w:rsid w:val="007A6472"/>
  </w:style>
  <w:style w:type="paragraph" w:styleId="Cabealho">
    <w:name w:val="header"/>
    <w:basedOn w:val="Normal"/>
    <w:link w:val="CabealhoChar"/>
    <w:uiPriority w:val="99"/>
    <w:unhideWhenUsed/>
    <w:rsid w:val="007A6472"/>
    <w:pPr>
      <w:tabs>
        <w:tab w:val="center" w:pos="4252"/>
        <w:tab w:val="right" w:pos="8504"/>
      </w:tabs>
    </w:pPr>
  </w:style>
  <w:style w:type="character" w:customStyle="1" w:styleId="CabealhoChar">
    <w:name w:val="Cabeçalho Char"/>
    <w:link w:val="Cabealho"/>
    <w:uiPriority w:val="99"/>
    <w:rsid w:val="007A6472"/>
    <w:rPr>
      <w:sz w:val="22"/>
      <w:szCs w:val="22"/>
      <w:lang w:eastAsia="en-US"/>
    </w:rPr>
  </w:style>
  <w:style w:type="paragraph" w:styleId="Rodap">
    <w:name w:val="footer"/>
    <w:basedOn w:val="Normal"/>
    <w:link w:val="RodapChar"/>
    <w:uiPriority w:val="99"/>
    <w:unhideWhenUsed/>
    <w:rsid w:val="007A6472"/>
    <w:pPr>
      <w:tabs>
        <w:tab w:val="center" w:pos="4252"/>
        <w:tab w:val="right" w:pos="8504"/>
      </w:tabs>
    </w:pPr>
  </w:style>
  <w:style w:type="character" w:customStyle="1" w:styleId="RodapChar">
    <w:name w:val="Rodapé Char"/>
    <w:link w:val="Rodap"/>
    <w:uiPriority w:val="99"/>
    <w:rsid w:val="007A6472"/>
    <w:rPr>
      <w:sz w:val="22"/>
      <w:szCs w:val="22"/>
      <w:lang w:eastAsia="en-US"/>
    </w:rPr>
  </w:style>
  <w:style w:type="character" w:customStyle="1" w:styleId="Ttulo2Char">
    <w:name w:val="Título 2 Char"/>
    <w:link w:val="Ttulo2"/>
    <w:uiPriority w:val="9"/>
    <w:rsid w:val="00F76C32"/>
    <w:rPr>
      <w:rFonts w:ascii="Cambria" w:eastAsia="Times New Roman" w:hAnsi="Cambria"/>
      <w:b/>
      <w:bCs/>
      <w:i/>
      <w:iCs/>
      <w:sz w:val="28"/>
      <w:szCs w:val="28"/>
      <w:lang w:eastAsia="en-US"/>
    </w:rPr>
  </w:style>
  <w:style w:type="character" w:customStyle="1" w:styleId="Ttulo3Char">
    <w:name w:val="Título 3 Char"/>
    <w:link w:val="Ttulo3"/>
    <w:uiPriority w:val="9"/>
    <w:rsid w:val="00F76C32"/>
    <w:rPr>
      <w:rFonts w:ascii="Cambria" w:eastAsia="Times New Roman" w:hAnsi="Cambria"/>
      <w:b/>
      <w:bCs/>
      <w:sz w:val="26"/>
      <w:szCs w:val="26"/>
      <w:lang w:eastAsia="en-US"/>
    </w:rPr>
  </w:style>
  <w:style w:type="character" w:customStyle="1" w:styleId="Ttulo4Char">
    <w:name w:val="Título 4 Char"/>
    <w:link w:val="Ttulo4"/>
    <w:uiPriority w:val="9"/>
    <w:rsid w:val="00F76C32"/>
    <w:rPr>
      <w:rFonts w:eastAsia="Times New Roman"/>
      <w:b/>
      <w:bCs/>
      <w:sz w:val="28"/>
      <w:szCs w:val="28"/>
      <w:lang w:eastAsia="en-US"/>
    </w:rPr>
  </w:style>
  <w:style w:type="character" w:customStyle="1" w:styleId="Ttulo5Char">
    <w:name w:val="Título 5 Char"/>
    <w:link w:val="Ttulo5"/>
    <w:uiPriority w:val="9"/>
    <w:semiHidden/>
    <w:rsid w:val="00F76C32"/>
    <w:rPr>
      <w:rFonts w:eastAsia="Times New Roman"/>
      <w:b/>
      <w:bCs/>
      <w:i/>
      <w:iCs/>
      <w:sz w:val="26"/>
      <w:szCs w:val="26"/>
      <w:lang w:eastAsia="en-US"/>
    </w:rPr>
  </w:style>
  <w:style w:type="character" w:customStyle="1" w:styleId="Ttulo6Char">
    <w:name w:val="Título 6 Char"/>
    <w:link w:val="Ttulo6"/>
    <w:uiPriority w:val="9"/>
    <w:semiHidden/>
    <w:rsid w:val="00F76C32"/>
    <w:rPr>
      <w:rFonts w:eastAsia="Times New Roman"/>
      <w:b/>
      <w:bCs/>
      <w:sz w:val="22"/>
      <w:szCs w:val="22"/>
      <w:lang w:eastAsia="en-US"/>
    </w:rPr>
  </w:style>
  <w:style w:type="character" w:customStyle="1" w:styleId="Ttulo7Char">
    <w:name w:val="Título 7 Char"/>
    <w:link w:val="Ttulo7"/>
    <w:uiPriority w:val="9"/>
    <w:semiHidden/>
    <w:rsid w:val="00F76C32"/>
    <w:rPr>
      <w:rFonts w:eastAsia="Times New Roman"/>
      <w:sz w:val="24"/>
      <w:szCs w:val="24"/>
      <w:lang w:eastAsia="en-US"/>
    </w:rPr>
  </w:style>
  <w:style w:type="character" w:customStyle="1" w:styleId="Ttulo8Char">
    <w:name w:val="Título 8 Char"/>
    <w:link w:val="Ttulo8"/>
    <w:uiPriority w:val="9"/>
    <w:semiHidden/>
    <w:rsid w:val="00F76C32"/>
    <w:rPr>
      <w:rFonts w:eastAsia="Times New Roman"/>
      <w:i/>
      <w:iCs/>
      <w:sz w:val="24"/>
      <w:szCs w:val="24"/>
      <w:lang w:eastAsia="en-US"/>
    </w:rPr>
  </w:style>
  <w:style w:type="character" w:customStyle="1" w:styleId="Ttulo9Char">
    <w:name w:val="Título 9 Char"/>
    <w:link w:val="Ttulo9"/>
    <w:uiPriority w:val="9"/>
    <w:semiHidden/>
    <w:rsid w:val="00F76C32"/>
    <w:rPr>
      <w:rFonts w:ascii="Cambria" w:eastAsia="Times New Roman" w:hAnsi="Cambria"/>
      <w:sz w:val="22"/>
      <w:szCs w:val="22"/>
      <w:lang w:eastAsia="en-US"/>
    </w:rPr>
  </w:style>
  <w:style w:type="paragraph" w:customStyle="1" w:styleId="tabela">
    <w:name w:val="tabela"/>
    <w:basedOn w:val="Normal"/>
    <w:rsid w:val="004A2F1C"/>
    <w:pPr>
      <w:spacing w:before="100" w:beforeAutospacing="1" w:after="100" w:afterAutospacing="1" w:line="240" w:lineRule="auto"/>
    </w:pPr>
    <w:rPr>
      <w:rFonts w:ascii="Times New Roman" w:hAnsi="Times New Roman"/>
      <w:sz w:val="24"/>
      <w:szCs w:val="24"/>
      <w:lang w:eastAsia="pt-BR"/>
    </w:rPr>
  </w:style>
  <w:style w:type="character" w:styleId="HiperlinkVisitado">
    <w:name w:val="FollowedHyperlink"/>
    <w:uiPriority w:val="99"/>
    <w:semiHidden/>
    <w:unhideWhenUsed/>
    <w:rsid w:val="00323AB3"/>
    <w:rPr>
      <w:color w:val="800080"/>
      <w:u w:val="single"/>
    </w:rPr>
  </w:style>
  <w:style w:type="paragraph" w:customStyle="1" w:styleId="xl65">
    <w:name w:val="xl65"/>
    <w:basedOn w:val="Normal"/>
    <w:rsid w:val="00323AB3"/>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66">
    <w:name w:val="xl66"/>
    <w:basedOn w:val="Normal"/>
    <w:rsid w:val="00323AB3"/>
    <w:pPr>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67">
    <w:name w:val="xl67"/>
    <w:basedOn w:val="Normal"/>
    <w:rsid w:val="00323AB3"/>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pt-BR"/>
    </w:rPr>
  </w:style>
  <w:style w:type="paragraph" w:customStyle="1" w:styleId="xl68">
    <w:name w:val="xl68"/>
    <w:basedOn w:val="Normal"/>
    <w:rsid w:val="00323AB3"/>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pt-BR"/>
    </w:rPr>
  </w:style>
  <w:style w:type="paragraph" w:customStyle="1" w:styleId="xl69">
    <w:name w:val="xl69"/>
    <w:basedOn w:val="Normal"/>
    <w:rsid w:val="00323AB3"/>
    <w:pPr>
      <w:spacing w:before="100" w:beforeAutospacing="1" w:after="100" w:afterAutospacing="1" w:line="240" w:lineRule="auto"/>
      <w:jc w:val="center"/>
    </w:pPr>
    <w:rPr>
      <w:rFonts w:ascii="Arial" w:eastAsia="Times New Roman" w:hAnsi="Arial" w:cs="Arial"/>
      <w:sz w:val="24"/>
      <w:szCs w:val="24"/>
      <w:lang w:eastAsia="pt-BR"/>
    </w:rPr>
  </w:style>
  <w:style w:type="paragraph" w:customStyle="1" w:styleId="xl70">
    <w:name w:val="xl70"/>
    <w:basedOn w:val="Normal"/>
    <w:rsid w:val="00323AB3"/>
    <w:pPr>
      <w:pBdr>
        <w:top w:val="single" w:sz="8" w:space="0" w:color="auto"/>
        <w:bottom w:val="single" w:sz="8" w:space="0" w:color="auto"/>
        <w:right w:val="single" w:sz="8" w:space="0" w:color="auto"/>
      </w:pBdr>
      <w:spacing w:before="100" w:beforeAutospacing="1" w:after="100" w:afterAutospacing="1" w:line="240" w:lineRule="auto"/>
      <w:jc w:val="both"/>
      <w:textAlignment w:val="center"/>
    </w:pPr>
    <w:rPr>
      <w:rFonts w:ascii="Arial" w:eastAsia="Times New Roman" w:hAnsi="Arial" w:cs="Arial"/>
      <w:b/>
      <w:bCs/>
      <w:sz w:val="18"/>
      <w:szCs w:val="18"/>
      <w:lang w:eastAsia="pt-BR"/>
    </w:rPr>
  </w:style>
  <w:style w:type="paragraph" w:customStyle="1" w:styleId="xl71">
    <w:name w:val="xl71"/>
    <w:basedOn w:val="Normal"/>
    <w:rsid w:val="00323AB3"/>
    <w:pPr>
      <w:spacing w:before="100" w:beforeAutospacing="1" w:after="100" w:afterAutospacing="1" w:line="240" w:lineRule="auto"/>
      <w:jc w:val="both"/>
      <w:textAlignment w:val="center"/>
    </w:pPr>
    <w:rPr>
      <w:rFonts w:ascii="Arial" w:eastAsia="Times New Roman" w:hAnsi="Arial" w:cs="Arial"/>
      <w:b/>
      <w:bCs/>
      <w:sz w:val="24"/>
      <w:szCs w:val="24"/>
      <w:lang w:eastAsia="pt-BR"/>
    </w:rPr>
  </w:style>
  <w:style w:type="paragraph" w:customStyle="1" w:styleId="xl72">
    <w:name w:val="xl72"/>
    <w:basedOn w:val="Normal"/>
    <w:rsid w:val="00323AB3"/>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xl73">
    <w:name w:val="xl73"/>
    <w:basedOn w:val="Normal"/>
    <w:rsid w:val="00323AB3"/>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74">
    <w:name w:val="xl74"/>
    <w:basedOn w:val="Normal"/>
    <w:rsid w:val="00323AB3"/>
    <w:pPr>
      <w:spacing w:before="100" w:beforeAutospacing="1" w:after="100" w:afterAutospacing="1" w:line="240" w:lineRule="auto"/>
      <w:jc w:val="both"/>
      <w:textAlignment w:val="center"/>
    </w:pPr>
    <w:rPr>
      <w:rFonts w:ascii="Times New Roman" w:eastAsia="Times New Roman" w:hAnsi="Times New Roman"/>
      <w:sz w:val="24"/>
      <w:szCs w:val="24"/>
      <w:lang w:eastAsia="pt-BR"/>
    </w:rPr>
  </w:style>
  <w:style w:type="paragraph" w:customStyle="1" w:styleId="xl75">
    <w:name w:val="xl75"/>
    <w:basedOn w:val="Normal"/>
    <w:rsid w:val="00323AB3"/>
    <w:pPr>
      <w:spacing w:before="100" w:beforeAutospacing="1" w:after="100" w:afterAutospacing="1" w:line="240" w:lineRule="auto"/>
      <w:jc w:val="both"/>
      <w:textAlignment w:val="center"/>
    </w:pPr>
    <w:rPr>
      <w:rFonts w:ascii="Arial" w:eastAsia="Times New Roman" w:hAnsi="Arial" w:cs="Arial"/>
      <w:sz w:val="24"/>
      <w:szCs w:val="24"/>
      <w:lang w:eastAsia="pt-BR"/>
    </w:rPr>
  </w:style>
  <w:style w:type="paragraph" w:customStyle="1" w:styleId="xl76">
    <w:name w:val="xl76"/>
    <w:basedOn w:val="Normal"/>
    <w:rsid w:val="00323AB3"/>
    <w:pPr>
      <w:spacing w:before="100" w:beforeAutospacing="1" w:after="100" w:afterAutospacing="1" w:line="240" w:lineRule="auto"/>
      <w:jc w:val="center"/>
      <w:textAlignment w:val="center"/>
    </w:pPr>
    <w:rPr>
      <w:rFonts w:ascii="Times New Roman" w:eastAsia="Times New Roman" w:hAnsi="Times New Roman"/>
      <w:sz w:val="24"/>
      <w:szCs w:val="24"/>
      <w:lang w:eastAsia="pt-BR"/>
    </w:rPr>
  </w:style>
  <w:style w:type="paragraph" w:customStyle="1" w:styleId="xl77">
    <w:name w:val="xl77"/>
    <w:basedOn w:val="Normal"/>
    <w:rsid w:val="00323AB3"/>
    <w:pPr>
      <w:spacing w:before="100" w:beforeAutospacing="1" w:after="100" w:afterAutospacing="1" w:line="240" w:lineRule="auto"/>
    </w:pPr>
    <w:rPr>
      <w:rFonts w:ascii="Arial" w:eastAsia="Times New Roman" w:hAnsi="Arial" w:cs="Arial"/>
      <w:sz w:val="24"/>
      <w:szCs w:val="24"/>
      <w:lang w:eastAsia="pt-BR"/>
    </w:rPr>
  </w:style>
  <w:style w:type="paragraph" w:customStyle="1" w:styleId="xl78">
    <w:name w:val="xl78"/>
    <w:basedOn w:val="Normal"/>
    <w:rsid w:val="00323AB3"/>
    <w:pPr>
      <w:spacing w:before="100" w:beforeAutospacing="1" w:after="100" w:afterAutospacing="1" w:line="240" w:lineRule="auto"/>
      <w:textAlignment w:val="top"/>
    </w:pPr>
    <w:rPr>
      <w:rFonts w:ascii="Arial" w:eastAsia="Times New Roman" w:hAnsi="Arial" w:cs="Arial"/>
      <w:b/>
      <w:bCs/>
      <w:sz w:val="18"/>
      <w:szCs w:val="18"/>
      <w:lang w:eastAsia="pt-BR"/>
    </w:rPr>
  </w:style>
  <w:style w:type="paragraph" w:customStyle="1" w:styleId="xl79">
    <w:name w:val="xl79"/>
    <w:basedOn w:val="Normal"/>
    <w:rsid w:val="00323AB3"/>
    <w:pPr>
      <w:pBdr>
        <w:bottom w:val="single" w:sz="8" w:space="0" w:color="auto"/>
        <w:right w:val="single" w:sz="8" w:space="0" w:color="auto"/>
      </w:pBdr>
      <w:spacing w:before="100" w:beforeAutospacing="1" w:after="100" w:afterAutospacing="1" w:line="240" w:lineRule="auto"/>
      <w:jc w:val="both"/>
    </w:pPr>
    <w:rPr>
      <w:rFonts w:ascii="Arial" w:eastAsia="Times New Roman" w:hAnsi="Arial" w:cs="Arial"/>
      <w:b/>
      <w:bCs/>
      <w:sz w:val="18"/>
      <w:szCs w:val="18"/>
      <w:lang w:eastAsia="pt-BR"/>
    </w:rPr>
  </w:style>
  <w:style w:type="paragraph" w:customStyle="1" w:styleId="xl80">
    <w:name w:val="xl80"/>
    <w:basedOn w:val="Normal"/>
    <w:rsid w:val="00323AB3"/>
    <w:pPr>
      <w:pBdr>
        <w:top w:val="single" w:sz="8" w:space="0" w:color="auto"/>
        <w:bottom w:val="single" w:sz="8" w:space="0" w:color="auto"/>
        <w:right w:val="single" w:sz="8" w:space="0" w:color="auto"/>
      </w:pBdr>
      <w:spacing w:before="100" w:beforeAutospacing="1" w:after="100" w:afterAutospacing="1" w:line="240" w:lineRule="auto"/>
      <w:jc w:val="both"/>
    </w:pPr>
    <w:rPr>
      <w:rFonts w:ascii="Arial" w:eastAsia="Times New Roman" w:hAnsi="Arial" w:cs="Arial"/>
      <w:b/>
      <w:bCs/>
      <w:sz w:val="18"/>
      <w:szCs w:val="18"/>
      <w:lang w:eastAsia="pt-BR"/>
    </w:rPr>
  </w:style>
  <w:style w:type="paragraph" w:customStyle="1" w:styleId="xl81">
    <w:name w:val="xl81"/>
    <w:basedOn w:val="Normal"/>
    <w:rsid w:val="00323AB3"/>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82">
    <w:name w:val="xl82"/>
    <w:basedOn w:val="Normal"/>
    <w:rsid w:val="00323AB3"/>
    <w:pPr>
      <w:spacing w:before="100" w:beforeAutospacing="1" w:after="100" w:afterAutospacing="1" w:line="240" w:lineRule="auto"/>
      <w:jc w:val="both"/>
      <w:textAlignment w:val="center"/>
    </w:pPr>
    <w:rPr>
      <w:rFonts w:ascii="Arial" w:eastAsia="Times New Roman" w:hAnsi="Arial" w:cs="Arial"/>
      <w:b/>
      <w:bCs/>
      <w:sz w:val="18"/>
      <w:szCs w:val="18"/>
      <w:lang w:eastAsia="pt-BR"/>
    </w:rPr>
  </w:style>
  <w:style w:type="paragraph" w:customStyle="1" w:styleId="xl83">
    <w:name w:val="xl83"/>
    <w:basedOn w:val="Normal"/>
    <w:rsid w:val="00323AB3"/>
    <w:pPr>
      <w:pBdr>
        <w:top w:val="single" w:sz="8" w:space="0" w:color="auto"/>
        <w:bottom w:val="single" w:sz="8" w:space="0" w:color="auto"/>
        <w:right w:val="single" w:sz="8" w:space="0" w:color="auto"/>
      </w:pBdr>
      <w:spacing w:before="100" w:beforeAutospacing="1" w:after="100" w:afterAutospacing="1" w:line="240" w:lineRule="auto"/>
      <w:jc w:val="both"/>
      <w:textAlignment w:val="top"/>
    </w:pPr>
    <w:rPr>
      <w:rFonts w:ascii="Arial" w:eastAsia="Times New Roman" w:hAnsi="Arial" w:cs="Arial"/>
      <w:b/>
      <w:bCs/>
      <w:sz w:val="18"/>
      <w:szCs w:val="18"/>
      <w:lang w:eastAsia="pt-BR"/>
    </w:rPr>
  </w:style>
  <w:style w:type="paragraph" w:customStyle="1" w:styleId="xl84">
    <w:name w:val="xl84"/>
    <w:basedOn w:val="Normal"/>
    <w:rsid w:val="00323AB3"/>
    <w:pPr>
      <w:pBdr>
        <w:top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Arial" w:eastAsia="Times New Roman" w:hAnsi="Arial" w:cs="Arial"/>
      <w:b/>
      <w:bCs/>
      <w:sz w:val="18"/>
      <w:szCs w:val="18"/>
      <w:lang w:eastAsia="pt-BR"/>
    </w:rPr>
  </w:style>
  <w:style w:type="paragraph" w:customStyle="1" w:styleId="xl85">
    <w:name w:val="xl85"/>
    <w:basedOn w:val="Normal"/>
    <w:rsid w:val="00323AB3"/>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pt-BR"/>
    </w:rPr>
  </w:style>
  <w:style w:type="paragraph" w:customStyle="1" w:styleId="xl86">
    <w:name w:val="xl86"/>
    <w:basedOn w:val="Normal"/>
    <w:rsid w:val="00323AB3"/>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pt-BR"/>
    </w:rPr>
  </w:style>
  <w:style w:type="paragraph" w:customStyle="1" w:styleId="xl87">
    <w:name w:val="xl87"/>
    <w:basedOn w:val="Normal"/>
    <w:rsid w:val="00323AB3"/>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pt-BR"/>
    </w:rPr>
  </w:style>
  <w:style w:type="paragraph" w:customStyle="1" w:styleId="xl88">
    <w:name w:val="xl88"/>
    <w:basedOn w:val="Normal"/>
    <w:rsid w:val="00323AB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89">
    <w:name w:val="xl89"/>
    <w:basedOn w:val="Normal"/>
    <w:rsid w:val="00323A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90">
    <w:name w:val="xl90"/>
    <w:basedOn w:val="Normal"/>
    <w:rsid w:val="00323AB3"/>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91">
    <w:name w:val="xl91"/>
    <w:basedOn w:val="Normal"/>
    <w:rsid w:val="00323AB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92">
    <w:name w:val="xl92"/>
    <w:basedOn w:val="Normal"/>
    <w:rsid w:val="00323AB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93">
    <w:name w:val="xl93"/>
    <w:basedOn w:val="Normal"/>
    <w:rsid w:val="00323AB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94">
    <w:name w:val="xl94"/>
    <w:basedOn w:val="Normal"/>
    <w:rsid w:val="00323AB3"/>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95">
    <w:name w:val="xl95"/>
    <w:basedOn w:val="Normal"/>
    <w:rsid w:val="00323AB3"/>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96">
    <w:name w:val="xl96"/>
    <w:basedOn w:val="Normal"/>
    <w:rsid w:val="00323AB3"/>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97">
    <w:name w:val="xl97"/>
    <w:basedOn w:val="Normal"/>
    <w:rsid w:val="00323AB3"/>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pt-BR"/>
    </w:rPr>
  </w:style>
  <w:style w:type="paragraph" w:customStyle="1" w:styleId="xl98">
    <w:name w:val="xl98"/>
    <w:basedOn w:val="Normal"/>
    <w:rsid w:val="00323AB3"/>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pt-BR"/>
    </w:rPr>
  </w:style>
  <w:style w:type="table" w:styleId="Tabelacomgrade">
    <w:name w:val="Table Grid"/>
    <w:basedOn w:val="Tabelanormal"/>
    <w:uiPriority w:val="59"/>
    <w:rsid w:val="000940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3879C2"/>
    <w:rPr>
      <w:sz w:val="16"/>
      <w:szCs w:val="16"/>
    </w:rPr>
  </w:style>
  <w:style w:type="paragraph" w:styleId="Textodecomentrio">
    <w:name w:val="annotation text"/>
    <w:basedOn w:val="Normal"/>
    <w:link w:val="TextodecomentrioChar"/>
    <w:uiPriority w:val="99"/>
    <w:semiHidden/>
    <w:unhideWhenUsed/>
    <w:rsid w:val="003879C2"/>
    <w:pPr>
      <w:spacing w:line="240" w:lineRule="auto"/>
    </w:pPr>
    <w:rPr>
      <w:sz w:val="20"/>
      <w:szCs w:val="20"/>
    </w:rPr>
  </w:style>
  <w:style w:type="character" w:customStyle="1" w:styleId="TextodecomentrioChar">
    <w:name w:val="Texto de comentário Char"/>
    <w:link w:val="Textodecomentrio"/>
    <w:uiPriority w:val="99"/>
    <w:semiHidden/>
    <w:rsid w:val="003879C2"/>
    <w:rPr>
      <w:lang w:eastAsia="en-US"/>
    </w:rPr>
  </w:style>
  <w:style w:type="paragraph" w:styleId="Assuntodocomentrio">
    <w:name w:val="annotation subject"/>
    <w:basedOn w:val="Textodecomentrio"/>
    <w:next w:val="Textodecomentrio"/>
    <w:link w:val="AssuntodocomentrioChar"/>
    <w:uiPriority w:val="99"/>
    <w:semiHidden/>
    <w:unhideWhenUsed/>
    <w:rsid w:val="003879C2"/>
    <w:rPr>
      <w:b/>
      <w:bCs/>
    </w:rPr>
  </w:style>
  <w:style w:type="character" w:customStyle="1" w:styleId="AssuntodocomentrioChar">
    <w:name w:val="Assunto do comentário Char"/>
    <w:link w:val="Assuntodocomentrio"/>
    <w:uiPriority w:val="99"/>
    <w:semiHidden/>
    <w:rsid w:val="003879C2"/>
    <w:rPr>
      <w:b/>
      <w:bCs/>
      <w:lang w:eastAsia="en-US"/>
    </w:rPr>
  </w:style>
  <w:style w:type="paragraph" w:styleId="Reviso">
    <w:name w:val="Revision"/>
    <w:hidden/>
    <w:uiPriority w:val="99"/>
    <w:semiHidden/>
    <w:rsid w:val="003879C2"/>
    <w:rPr>
      <w:sz w:val="22"/>
      <w:szCs w:val="22"/>
      <w:lang w:eastAsia="en-US"/>
    </w:rPr>
  </w:style>
  <w:style w:type="paragraph" w:styleId="Textodenotadefim">
    <w:name w:val="endnote text"/>
    <w:basedOn w:val="Normal"/>
    <w:link w:val="TextodenotadefimChar"/>
    <w:uiPriority w:val="99"/>
    <w:semiHidden/>
    <w:unhideWhenUsed/>
    <w:rsid w:val="006F285D"/>
    <w:rPr>
      <w:sz w:val="20"/>
      <w:szCs w:val="20"/>
    </w:rPr>
  </w:style>
  <w:style w:type="character" w:customStyle="1" w:styleId="TextodenotadefimChar">
    <w:name w:val="Texto de nota de fim Char"/>
    <w:link w:val="Textodenotadefim"/>
    <w:uiPriority w:val="99"/>
    <w:semiHidden/>
    <w:rsid w:val="006F285D"/>
    <w:rPr>
      <w:lang w:eastAsia="en-US"/>
    </w:rPr>
  </w:style>
  <w:style w:type="character" w:styleId="Refdenotadefim">
    <w:name w:val="endnote reference"/>
    <w:uiPriority w:val="99"/>
    <w:semiHidden/>
    <w:unhideWhenUsed/>
    <w:rsid w:val="006F285D"/>
    <w:rPr>
      <w:vertAlign w:val="superscript"/>
    </w:rPr>
  </w:style>
  <w:style w:type="paragraph" w:customStyle="1" w:styleId="pargrafodalista0">
    <w:name w:val="pargrafodalista"/>
    <w:basedOn w:val="Normal"/>
    <w:rsid w:val="003E2838"/>
    <w:pPr>
      <w:ind w:left="720"/>
    </w:pPr>
    <w:rPr>
      <w:rFonts w:cs="Calibri"/>
      <w:lang w:eastAsia="pt-BR"/>
    </w:rPr>
  </w:style>
  <w:style w:type="paragraph" w:styleId="NormalWeb">
    <w:name w:val="Normal (Web)"/>
    <w:basedOn w:val="Normal"/>
    <w:uiPriority w:val="99"/>
    <w:semiHidden/>
    <w:unhideWhenUsed/>
    <w:rsid w:val="00A42376"/>
    <w:pPr>
      <w:spacing w:after="0" w:line="240" w:lineRule="auto"/>
    </w:pPr>
    <w:rPr>
      <w:rFonts w:ascii="Times New Roman" w:eastAsiaTheme="minorHAnsi" w:hAnsi="Times New Roman"/>
      <w:sz w:val="24"/>
      <w:szCs w:val="24"/>
      <w:lang w:eastAsia="pt-BR"/>
    </w:rPr>
  </w:style>
  <w:style w:type="paragraph" w:styleId="Commarcadores">
    <w:name w:val="List Bullet"/>
    <w:basedOn w:val="Normal"/>
    <w:uiPriority w:val="99"/>
    <w:unhideWhenUsed/>
    <w:rsid w:val="008E14AE"/>
    <w:pPr>
      <w:numPr>
        <w:numId w:val="15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0261">
      <w:bodyDiv w:val="1"/>
      <w:marLeft w:val="0"/>
      <w:marRight w:val="0"/>
      <w:marTop w:val="0"/>
      <w:marBottom w:val="0"/>
      <w:divBdr>
        <w:top w:val="none" w:sz="0" w:space="0" w:color="auto"/>
        <w:left w:val="none" w:sz="0" w:space="0" w:color="auto"/>
        <w:bottom w:val="none" w:sz="0" w:space="0" w:color="auto"/>
        <w:right w:val="none" w:sz="0" w:space="0" w:color="auto"/>
      </w:divBdr>
    </w:div>
    <w:div w:id="49303774">
      <w:bodyDiv w:val="1"/>
      <w:marLeft w:val="0"/>
      <w:marRight w:val="0"/>
      <w:marTop w:val="0"/>
      <w:marBottom w:val="0"/>
      <w:divBdr>
        <w:top w:val="none" w:sz="0" w:space="0" w:color="auto"/>
        <w:left w:val="none" w:sz="0" w:space="0" w:color="auto"/>
        <w:bottom w:val="none" w:sz="0" w:space="0" w:color="auto"/>
        <w:right w:val="none" w:sz="0" w:space="0" w:color="auto"/>
      </w:divBdr>
    </w:div>
    <w:div w:id="60711900">
      <w:bodyDiv w:val="1"/>
      <w:marLeft w:val="0"/>
      <w:marRight w:val="0"/>
      <w:marTop w:val="0"/>
      <w:marBottom w:val="0"/>
      <w:divBdr>
        <w:top w:val="none" w:sz="0" w:space="0" w:color="auto"/>
        <w:left w:val="none" w:sz="0" w:space="0" w:color="auto"/>
        <w:bottom w:val="none" w:sz="0" w:space="0" w:color="auto"/>
        <w:right w:val="none" w:sz="0" w:space="0" w:color="auto"/>
      </w:divBdr>
    </w:div>
    <w:div w:id="64451096">
      <w:bodyDiv w:val="1"/>
      <w:marLeft w:val="0"/>
      <w:marRight w:val="0"/>
      <w:marTop w:val="0"/>
      <w:marBottom w:val="0"/>
      <w:divBdr>
        <w:top w:val="none" w:sz="0" w:space="0" w:color="auto"/>
        <w:left w:val="none" w:sz="0" w:space="0" w:color="auto"/>
        <w:bottom w:val="none" w:sz="0" w:space="0" w:color="auto"/>
        <w:right w:val="none" w:sz="0" w:space="0" w:color="auto"/>
      </w:divBdr>
    </w:div>
    <w:div w:id="79957641">
      <w:bodyDiv w:val="1"/>
      <w:marLeft w:val="0"/>
      <w:marRight w:val="0"/>
      <w:marTop w:val="0"/>
      <w:marBottom w:val="0"/>
      <w:divBdr>
        <w:top w:val="none" w:sz="0" w:space="0" w:color="auto"/>
        <w:left w:val="none" w:sz="0" w:space="0" w:color="auto"/>
        <w:bottom w:val="none" w:sz="0" w:space="0" w:color="auto"/>
        <w:right w:val="none" w:sz="0" w:space="0" w:color="auto"/>
      </w:divBdr>
    </w:div>
    <w:div w:id="90471011">
      <w:bodyDiv w:val="1"/>
      <w:marLeft w:val="0"/>
      <w:marRight w:val="0"/>
      <w:marTop w:val="0"/>
      <w:marBottom w:val="0"/>
      <w:divBdr>
        <w:top w:val="none" w:sz="0" w:space="0" w:color="auto"/>
        <w:left w:val="none" w:sz="0" w:space="0" w:color="auto"/>
        <w:bottom w:val="none" w:sz="0" w:space="0" w:color="auto"/>
        <w:right w:val="none" w:sz="0" w:space="0" w:color="auto"/>
      </w:divBdr>
    </w:div>
    <w:div w:id="111441662">
      <w:bodyDiv w:val="1"/>
      <w:marLeft w:val="0"/>
      <w:marRight w:val="0"/>
      <w:marTop w:val="0"/>
      <w:marBottom w:val="0"/>
      <w:divBdr>
        <w:top w:val="none" w:sz="0" w:space="0" w:color="auto"/>
        <w:left w:val="none" w:sz="0" w:space="0" w:color="auto"/>
        <w:bottom w:val="none" w:sz="0" w:space="0" w:color="auto"/>
        <w:right w:val="none" w:sz="0" w:space="0" w:color="auto"/>
      </w:divBdr>
    </w:div>
    <w:div w:id="113335627">
      <w:bodyDiv w:val="1"/>
      <w:marLeft w:val="0"/>
      <w:marRight w:val="0"/>
      <w:marTop w:val="0"/>
      <w:marBottom w:val="0"/>
      <w:divBdr>
        <w:top w:val="none" w:sz="0" w:space="0" w:color="auto"/>
        <w:left w:val="none" w:sz="0" w:space="0" w:color="auto"/>
        <w:bottom w:val="none" w:sz="0" w:space="0" w:color="auto"/>
        <w:right w:val="none" w:sz="0" w:space="0" w:color="auto"/>
      </w:divBdr>
    </w:div>
    <w:div w:id="129595831">
      <w:bodyDiv w:val="1"/>
      <w:marLeft w:val="0"/>
      <w:marRight w:val="0"/>
      <w:marTop w:val="0"/>
      <w:marBottom w:val="0"/>
      <w:divBdr>
        <w:top w:val="none" w:sz="0" w:space="0" w:color="auto"/>
        <w:left w:val="none" w:sz="0" w:space="0" w:color="auto"/>
        <w:bottom w:val="none" w:sz="0" w:space="0" w:color="auto"/>
        <w:right w:val="none" w:sz="0" w:space="0" w:color="auto"/>
      </w:divBdr>
    </w:div>
    <w:div w:id="136067301">
      <w:bodyDiv w:val="1"/>
      <w:marLeft w:val="0"/>
      <w:marRight w:val="0"/>
      <w:marTop w:val="0"/>
      <w:marBottom w:val="0"/>
      <w:divBdr>
        <w:top w:val="none" w:sz="0" w:space="0" w:color="auto"/>
        <w:left w:val="none" w:sz="0" w:space="0" w:color="auto"/>
        <w:bottom w:val="none" w:sz="0" w:space="0" w:color="auto"/>
        <w:right w:val="none" w:sz="0" w:space="0" w:color="auto"/>
      </w:divBdr>
    </w:div>
    <w:div w:id="138040689">
      <w:bodyDiv w:val="1"/>
      <w:marLeft w:val="0"/>
      <w:marRight w:val="0"/>
      <w:marTop w:val="0"/>
      <w:marBottom w:val="0"/>
      <w:divBdr>
        <w:top w:val="none" w:sz="0" w:space="0" w:color="auto"/>
        <w:left w:val="none" w:sz="0" w:space="0" w:color="auto"/>
        <w:bottom w:val="none" w:sz="0" w:space="0" w:color="auto"/>
        <w:right w:val="none" w:sz="0" w:space="0" w:color="auto"/>
      </w:divBdr>
    </w:div>
    <w:div w:id="163861456">
      <w:bodyDiv w:val="1"/>
      <w:marLeft w:val="0"/>
      <w:marRight w:val="0"/>
      <w:marTop w:val="0"/>
      <w:marBottom w:val="0"/>
      <w:divBdr>
        <w:top w:val="none" w:sz="0" w:space="0" w:color="auto"/>
        <w:left w:val="none" w:sz="0" w:space="0" w:color="auto"/>
        <w:bottom w:val="none" w:sz="0" w:space="0" w:color="auto"/>
        <w:right w:val="none" w:sz="0" w:space="0" w:color="auto"/>
      </w:divBdr>
    </w:div>
    <w:div w:id="190342990">
      <w:bodyDiv w:val="1"/>
      <w:marLeft w:val="0"/>
      <w:marRight w:val="0"/>
      <w:marTop w:val="0"/>
      <w:marBottom w:val="0"/>
      <w:divBdr>
        <w:top w:val="none" w:sz="0" w:space="0" w:color="auto"/>
        <w:left w:val="none" w:sz="0" w:space="0" w:color="auto"/>
        <w:bottom w:val="none" w:sz="0" w:space="0" w:color="auto"/>
        <w:right w:val="none" w:sz="0" w:space="0" w:color="auto"/>
      </w:divBdr>
    </w:div>
    <w:div w:id="200021706">
      <w:bodyDiv w:val="1"/>
      <w:marLeft w:val="0"/>
      <w:marRight w:val="0"/>
      <w:marTop w:val="0"/>
      <w:marBottom w:val="0"/>
      <w:divBdr>
        <w:top w:val="none" w:sz="0" w:space="0" w:color="auto"/>
        <w:left w:val="none" w:sz="0" w:space="0" w:color="auto"/>
        <w:bottom w:val="none" w:sz="0" w:space="0" w:color="auto"/>
        <w:right w:val="none" w:sz="0" w:space="0" w:color="auto"/>
      </w:divBdr>
    </w:div>
    <w:div w:id="208349069">
      <w:bodyDiv w:val="1"/>
      <w:marLeft w:val="0"/>
      <w:marRight w:val="0"/>
      <w:marTop w:val="0"/>
      <w:marBottom w:val="0"/>
      <w:divBdr>
        <w:top w:val="none" w:sz="0" w:space="0" w:color="auto"/>
        <w:left w:val="none" w:sz="0" w:space="0" w:color="auto"/>
        <w:bottom w:val="none" w:sz="0" w:space="0" w:color="auto"/>
        <w:right w:val="none" w:sz="0" w:space="0" w:color="auto"/>
      </w:divBdr>
    </w:div>
    <w:div w:id="217515417">
      <w:bodyDiv w:val="1"/>
      <w:marLeft w:val="0"/>
      <w:marRight w:val="0"/>
      <w:marTop w:val="0"/>
      <w:marBottom w:val="0"/>
      <w:divBdr>
        <w:top w:val="none" w:sz="0" w:space="0" w:color="auto"/>
        <w:left w:val="none" w:sz="0" w:space="0" w:color="auto"/>
        <w:bottom w:val="none" w:sz="0" w:space="0" w:color="auto"/>
        <w:right w:val="none" w:sz="0" w:space="0" w:color="auto"/>
      </w:divBdr>
    </w:div>
    <w:div w:id="223763591">
      <w:bodyDiv w:val="1"/>
      <w:marLeft w:val="0"/>
      <w:marRight w:val="0"/>
      <w:marTop w:val="0"/>
      <w:marBottom w:val="0"/>
      <w:divBdr>
        <w:top w:val="none" w:sz="0" w:space="0" w:color="auto"/>
        <w:left w:val="none" w:sz="0" w:space="0" w:color="auto"/>
        <w:bottom w:val="none" w:sz="0" w:space="0" w:color="auto"/>
        <w:right w:val="none" w:sz="0" w:space="0" w:color="auto"/>
      </w:divBdr>
    </w:div>
    <w:div w:id="227883564">
      <w:bodyDiv w:val="1"/>
      <w:marLeft w:val="0"/>
      <w:marRight w:val="0"/>
      <w:marTop w:val="0"/>
      <w:marBottom w:val="0"/>
      <w:divBdr>
        <w:top w:val="none" w:sz="0" w:space="0" w:color="auto"/>
        <w:left w:val="none" w:sz="0" w:space="0" w:color="auto"/>
        <w:bottom w:val="none" w:sz="0" w:space="0" w:color="auto"/>
        <w:right w:val="none" w:sz="0" w:space="0" w:color="auto"/>
      </w:divBdr>
    </w:div>
    <w:div w:id="248540658">
      <w:bodyDiv w:val="1"/>
      <w:marLeft w:val="0"/>
      <w:marRight w:val="0"/>
      <w:marTop w:val="0"/>
      <w:marBottom w:val="0"/>
      <w:divBdr>
        <w:top w:val="none" w:sz="0" w:space="0" w:color="auto"/>
        <w:left w:val="none" w:sz="0" w:space="0" w:color="auto"/>
        <w:bottom w:val="none" w:sz="0" w:space="0" w:color="auto"/>
        <w:right w:val="none" w:sz="0" w:space="0" w:color="auto"/>
      </w:divBdr>
    </w:div>
    <w:div w:id="279802080">
      <w:bodyDiv w:val="1"/>
      <w:marLeft w:val="0"/>
      <w:marRight w:val="0"/>
      <w:marTop w:val="0"/>
      <w:marBottom w:val="0"/>
      <w:divBdr>
        <w:top w:val="none" w:sz="0" w:space="0" w:color="auto"/>
        <w:left w:val="none" w:sz="0" w:space="0" w:color="auto"/>
        <w:bottom w:val="none" w:sz="0" w:space="0" w:color="auto"/>
        <w:right w:val="none" w:sz="0" w:space="0" w:color="auto"/>
      </w:divBdr>
    </w:div>
    <w:div w:id="311174898">
      <w:bodyDiv w:val="1"/>
      <w:marLeft w:val="0"/>
      <w:marRight w:val="0"/>
      <w:marTop w:val="0"/>
      <w:marBottom w:val="0"/>
      <w:divBdr>
        <w:top w:val="none" w:sz="0" w:space="0" w:color="auto"/>
        <w:left w:val="none" w:sz="0" w:space="0" w:color="auto"/>
        <w:bottom w:val="none" w:sz="0" w:space="0" w:color="auto"/>
        <w:right w:val="none" w:sz="0" w:space="0" w:color="auto"/>
      </w:divBdr>
    </w:div>
    <w:div w:id="314794910">
      <w:bodyDiv w:val="1"/>
      <w:marLeft w:val="0"/>
      <w:marRight w:val="0"/>
      <w:marTop w:val="0"/>
      <w:marBottom w:val="0"/>
      <w:divBdr>
        <w:top w:val="none" w:sz="0" w:space="0" w:color="auto"/>
        <w:left w:val="none" w:sz="0" w:space="0" w:color="auto"/>
        <w:bottom w:val="none" w:sz="0" w:space="0" w:color="auto"/>
        <w:right w:val="none" w:sz="0" w:space="0" w:color="auto"/>
      </w:divBdr>
    </w:div>
    <w:div w:id="342635636">
      <w:bodyDiv w:val="1"/>
      <w:marLeft w:val="0"/>
      <w:marRight w:val="0"/>
      <w:marTop w:val="0"/>
      <w:marBottom w:val="0"/>
      <w:divBdr>
        <w:top w:val="none" w:sz="0" w:space="0" w:color="auto"/>
        <w:left w:val="none" w:sz="0" w:space="0" w:color="auto"/>
        <w:bottom w:val="none" w:sz="0" w:space="0" w:color="auto"/>
        <w:right w:val="none" w:sz="0" w:space="0" w:color="auto"/>
      </w:divBdr>
    </w:div>
    <w:div w:id="353002585">
      <w:bodyDiv w:val="1"/>
      <w:marLeft w:val="0"/>
      <w:marRight w:val="0"/>
      <w:marTop w:val="0"/>
      <w:marBottom w:val="0"/>
      <w:divBdr>
        <w:top w:val="none" w:sz="0" w:space="0" w:color="auto"/>
        <w:left w:val="none" w:sz="0" w:space="0" w:color="auto"/>
        <w:bottom w:val="none" w:sz="0" w:space="0" w:color="auto"/>
        <w:right w:val="none" w:sz="0" w:space="0" w:color="auto"/>
      </w:divBdr>
    </w:div>
    <w:div w:id="372579408">
      <w:bodyDiv w:val="1"/>
      <w:marLeft w:val="0"/>
      <w:marRight w:val="0"/>
      <w:marTop w:val="0"/>
      <w:marBottom w:val="0"/>
      <w:divBdr>
        <w:top w:val="none" w:sz="0" w:space="0" w:color="auto"/>
        <w:left w:val="none" w:sz="0" w:space="0" w:color="auto"/>
        <w:bottom w:val="none" w:sz="0" w:space="0" w:color="auto"/>
        <w:right w:val="none" w:sz="0" w:space="0" w:color="auto"/>
      </w:divBdr>
    </w:div>
    <w:div w:id="377554742">
      <w:bodyDiv w:val="1"/>
      <w:marLeft w:val="0"/>
      <w:marRight w:val="0"/>
      <w:marTop w:val="0"/>
      <w:marBottom w:val="0"/>
      <w:divBdr>
        <w:top w:val="none" w:sz="0" w:space="0" w:color="auto"/>
        <w:left w:val="none" w:sz="0" w:space="0" w:color="auto"/>
        <w:bottom w:val="none" w:sz="0" w:space="0" w:color="auto"/>
        <w:right w:val="none" w:sz="0" w:space="0" w:color="auto"/>
      </w:divBdr>
    </w:div>
    <w:div w:id="399670222">
      <w:bodyDiv w:val="1"/>
      <w:marLeft w:val="0"/>
      <w:marRight w:val="0"/>
      <w:marTop w:val="0"/>
      <w:marBottom w:val="0"/>
      <w:divBdr>
        <w:top w:val="none" w:sz="0" w:space="0" w:color="auto"/>
        <w:left w:val="none" w:sz="0" w:space="0" w:color="auto"/>
        <w:bottom w:val="none" w:sz="0" w:space="0" w:color="auto"/>
        <w:right w:val="none" w:sz="0" w:space="0" w:color="auto"/>
      </w:divBdr>
    </w:div>
    <w:div w:id="464853935">
      <w:bodyDiv w:val="1"/>
      <w:marLeft w:val="0"/>
      <w:marRight w:val="0"/>
      <w:marTop w:val="0"/>
      <w:marBottom w:val="0"/>
      <w:divBdr>
        <w:top w:val="none" w:sz="0" w:space="0" w:color="auto"/>
        <w:left w:val="none" w:sz="0" w:space="0" w:color="auto"/>
        <w:bottom w:val="none" w:sz="0" w:space="0" w:color="auto"/>
        <w:right w:val="none" w:sz="0" w:space="0" w:color="auto"/>
      </w:divBdr>
    </w:div>
    <w:div w:id="468792166">
      <w:bodyDiv w:val="1"/>
      <w:marLeft w:val="0"/>
      <w:marRight w:val="0"/>
      <w:marTop w:val="0"/>
      <w:marBottom w:val="0"/>
      <w:divBdr>
        <w:top w:val="none" w:sz="0" w:space="0" w:color="auto"/>
        <w:left w:val="none" w:sz="0" w:space="0" w:color="auto"/>
        <w:bottom w:val="none" w:sz="0" w:space="0" w:color="auto"/>
        <w:right w:val="none" w:sz="0" w:space="0" w:color="auto"/>
      </w:divBdr>
    </w:div>
    <w:div w:id="470293591">
      <w:bodyDiv w:val="1"/>
      <w:marLeft w:val="0"/>
      <w:marRight w:val="0"/>
      <w:marTop w:val="0"/>
      <w:marBottom w:val="0"/>
      <w:divBdr>
        <w:top w:val="none" w:sz="0" w:space="0" w:color="auto"/>
        <w:left w:val="none" w:sz="0" w:space="0" w:color="auto"/>
        <w:bottom w:val="none" w:sz="0" w:space="0" w:color="auto"/>
        <w:right w:val="none" w:sz="0" w:space="0" w:color="auto"/>
      </w:divBdr>
    </w:div>
    <w:div w:id="473261671">
      <w:bodyDiv w:val="1"/>
      <w:marLeft w:val="0"/>
      <w:marRight w:val="0"/>
      <w:marTop w:val="0"/>
      <w:marBottom w:val="0"/>
      <w:divBdr>
        <w:top w:val="none" w:sz="0" w:space="0" w:color="auto"/>
        <w:left w:val="none" w:sz="0" w:space="0" w:color="auto"/>
        <w:bottom w:val="none" w:sz="0" w:space="0" w:color="auto"/>
        <w:right w:val="none" w:sz="0" w:space="0" w:color="auto"/>
      </w:divBdr>
    </w:div>
    <w:div w:id="509762082">
      <w:bodyDiv w:val="1"/>
      <w:marLeft w:val="0"/>
      <w:marRight w:val="0"/>
      <w:marTop w:val="0"/>
      <w:marBottom w:val="0"/>
      <w:divBdr>
        <w:top w:val="none" w:sz="0" w:space="0" w:color="auto"/>
        <w:left w:val="none" w:sz="0" w:space="0" w:color="auto"/>
        <w:bottom w:val="none" w:sz="0" w:space="0" w:color="auto"/>
        <w:right w:val="none" w:sz="0" w:space="0" w:color="auto"/>
      </w:divBdr>
    </w:div>
    <w:div w:id="542596737">
      <w:bodyDiv w:val="1"/>
      <w:marLeft w:val="0"/>
      <w:marRight w:val="0"/>
      <w:marTop w:val="0"/>
      <w:marBottom w:val="0"/>
      <w:divBdr>
        <w:top w:val="none" w:sz="0" w:space="0" w:color="auto"/>
        <w:left w:val="none" w:sz="0" w:space="0" w:color="auto"/>
        <w:bottom w:val="none" w:sz="0" w:space="0" w:color="auto"/>
        <w:right w:val="none" w:sz="0" w:space="0" w:color="auto"/>
      </w:divBdr>
    </w:div>
    <w:div w:id="564951970">
      <w:bodyDiv w:val="1"/>
      <w:marLeft w:val="0"/>
      <w:marRight w:val="0"/>
      <w:marTop w:val="0"/>
      <w:marBottom w:val="0"/>
      <w:divBdr>
        <w:top w:val="none" w:sz="0" w:space="0" w:color="auto"/>
        <w:left w:val="none" w:sz="0" w:space="0" w:color="auto"/>
        <w:bottom w:val="none" w:sz="0" w:space="0" w:color="auto"/>
        <w:right w:val="none" w:sz="0" w:space="0" w:color="auto"/>
      </w:divBdr>
    </w:div>
    <w:div w:id="578490960">
      <w:bodyDiv w:val="1"/>
      <w:marLeft w:val="0"/>
      <w:marRight w:val="0"/>
      <w:marTop w:val="0"/>
      <w:marBottom w:val="0"/>
      <w:divBdr>
        <w:top w:val="none" w:sz="0" w:space="0" w:color="auto"/>
        <w:left w:val="none" w:sz="0" w:space="0" w:color="auto"/>
        <w:bottom w:val="none" w:sz="0" w:space="0" w:color="auto"/>
        <w:right w:val="none" w:sz="0" w:space="0" w:color="auto"/>
      </w:divBdr>
    </w:div>
    <w:div w:id="590354844">
      <w:bodyDiv w:val="1"/>
      <w:marLeft w:val="0"/>
      <w:marRight w:val="0"/>
      <w:marTop w:val="0"/>
      <w:marBottom w:val="0"/>
      <w:divBdr>
        <w:top w:val="none" w:sz="0" w:space="0" w:color="auto"/>
        <w:left w:val="none" w:sz="0" w:space="0" w:color="auto"/>
        <w:bottom w:val="none" w:sz="0" w:space="0" w:color="auto"/>
        <w:right w:val="none" w:sz="0" w:space="0" w:color="auto"/>
      </w:divBdr>
    </w:div>
    <w:div w:id="602881081">
      <w:bodyDiv w:val="1"/>
      <w:marLeft w:val="0"/>
      <w:marRight w:val="0"/>
      <w:marTop w:val="0"/>
      <w:marBottom w:val="0"/>
      <w:divBdr>
        <w:top w:val="none" w:sz="0" w:space="0" w:color="auto"/>
        <w:left w:val="none" w:sz="0" w:space="0" w:color="auto"/>
        <w:bottom w:val="none" w:sz="0" w:space="0" w:color="auto"/>
        <w:right w:val="none" w:sz="0" w:space="0" w:color="auto"/>
      </w:divBdr>
    </w:div>
    <w:div w:id="610553906">
      <w:bodyDiv w:val="1"/>
      <w:marLeft w:val="0"/>
      <w:marRight w:val="0"/>
      <w:marTop w:val="0"/>
      <w:marBottom w:val="0"/>
      <w:divBdr>
        <w:top w:val="none" w:sz="0" w:space="0" w:color="auto"/>
        <w:left w:val="none" w:sz="0" w:space="0" w:color="auto"/>
        <w:bottom w:val="none" w:sz="0" w:space="0" w:color="auto"/>
        <w:right w:val="none" w:sz="0" w:space="0" w:color="auto"/>
      </w:divBdr>
    </w:div>
    <w:div w:id="628783538">
      <w:bodyDiv w:val="1"/>
      <w:marLeft w:val="0"/>
      <w:marRight w:val="0"/>
      <w:marTop w:val="0"/>
      <w:marBottom w:val="0"/>
      <w:divBdr>
        <w:top w:val="none" w:sz="0" w:space="0" w:color="auto"/>
        <w:left w:val="none" w:sz="0" w:space="0" w:color="auto"/>
        <w:bottom w:val="none" w:sz="0" w:space="0" w:color="auto"/>
        <w:right w:val="none" w:sz="0" w:space="0" w:color="auto"/>
      </w:divBdr>
    </w:div>
    <w:div w:id="687024210">
      <w:bodyDiv w:val="1"/>
      <w:marLeft w:val="0"/>
      <w:marRight w:val="0"/>
      <w:marTop w:val="0"/>
      <w:marBottom w:val="0"/>
      <w:divBdr>
        <w:top w:val="none" w:sz="0" w:space="0" w:color="auto"/>
        <w:left w:val="none" w:sz="0" w:space="0" w:color="auto"/>
        <w:bottom w:val="none" w:sz="0" w:space="0" w:color="auto"/>
        <w:right w:val="none" w:sz="0" w:space="0" w:color="auto"/>
      </w:divBdr>
    </w:div>
    <w:div w:id="696390990">
      <w:bodyDiv w:val="1"/>
      <w:marLeft w:val="0"/>
      <w:marRight w:val="0"/>
      <w:marTop w:val="0"/>
      <w:marBottom w:val="0"/>
      <w:divBdr>
        <w:top w:val="none" w:sz="0" w:space="0" w:color="auto"/>
        <w:left w:val="none" w:sz="0" w:space="0" w:color="auto"/>
        <w:bottom w:val="none" w:sz="0" w:space="0" w:color="auto"/>
        <w:right w:val="none" w:sz="0" w:space="0" w:color="auto"/>
      </w:divBdr>
    </w:div>
    <w:div w:id="700596218">
      <w:bodyDiv w:val="1"/>
      <w:marLeft w:val="0"/>
      <w:marRight w:val="0"/>
      <w:marTop w:val="0"/>
      <w:marBottom w:val="0"/>
      <w:divBdr>
        <w:top w:val="none" w:sz="0" w:space="0" w:color="auto"/>
        <w:left w:val="none" w:sz="0" w:space="0" w:color="auto"/>
        <w:bottom w:val="none" w:sz="0" w:space="0" w:color="auto"/>
        <w:right w:val="none" w:sz="0" w:space="0" w:color="auto"/>
      </w:divBdr>
    </w:div>
    <w:div w:id="706485362">
      <w:bodyDiv w:val="1"/>
      <w:marLeft w:val="0"/>
      <w:marRight w:val="0"/>
      <w:marTop w:val="0"/>
      <w:marBottom w:val="0"/>
      <w:divBdr>
        <w:top w:val="none" w:sz="0" w:space="0" w:color="auto"/>
        <w:left w:val="none" w:sz="0" w:space="0" w:color="auto"/>
        <w:bottom w:val="none" w:sz="0" w:space="0" w:color="auto"/>
        <w:right w:val="none" w:sz="0" w:space="0" w:color="auto"/>
      </w:divBdr>
    </w:div>
    <w:div w:id="728236345">
      <w:bodyDiv w:val="1"/>
      <w:marLeft w:val="0"/>
      <w:marRight w:val="0"/>
      <w:marTop w:val="0"/>
      <w:marBottom w:val="0"/>
      <w:divBdr>
        <w:top w:val="none" w:sz="0" w:space="0" w:color="auto"/>
        <w:left w:val="none" w:sz="0" w:space="0" w:color="auto"/>
        <w:bottom w:val="none" w:sz="0" w:space="0" w:color="auto"/>
        <w:right w:val="none" w:sz="0" w:space="0" w:color="auto"/>
      </w:divBdr>
    </w:div>
    <w:div w:id="739715553">
      <w:bodyDiv w:val="1"/>
      <w:marLeft w:val="0"/>
      <w:marRight w:val="0"/>
      <w:marTop w:val="0"/>
      <w:marBottom w:val="0"/>
      <w:divBdr>
        <w:top w:val="none" w:sz="0" w:space="0" w:color="auto"/>
        <w:left w:val="none" w:sz="0" w:space="0" w:color="auto"/>
        <w:bottom w:val="none" w:sz="0" w:space="0" w:color="auto"/>
        <w:right w:val="none" w:sz="0" w:space="0" w:color="auto"/>
      </w:divBdr>
    </w:div>
    <w:div w:id="774903309">
      <w:bodyDiv w:val="1"/>
      <w:marLeft w:val="0"/>
      <w:marRight w:val="0"/>
      <w:marTop w:val="0"/>
      <w:marBottom w:val="0"/>
      <w:divBdr>
        <w:top w:val="none" w:sz="0" w:space="0" w:color="auto"/>
        <w:left w:val="none" w:sz="0" w:space="0" w:color="auto"/>
        <w:bottom w:val="none" w:sz="0" w:space="0" w:color="auto"/>
        <w:right w:val="none" w:sz="0" w:space="0" w:color="auto"/>
      </w:divBdr>
    </w:div>
    <w:div w:id="779840112">
      <w:bodyDiv w:val="1"/>
      <w:marLeft w:val="0"/>
      <w:marRight w:val="0"/>
      <w:marTop w:val="0"/>
      <w:marBottom w:val="0"/>
      <w:divBdr>
        <w:top w:val="none" w:sz="0" w:space="0" w:color="auto"/>
        <w:left w:val="none" w:sz="0" w:space="0" w:color="auto"/>
        <w:bottom w:val="none" w:sz="0" w:space="0" w:color="auto"/>
        <w:right w:val="none" w:sz="0" w:space="0" w:color="auto"/>
      </w:divBdr>
    </w:div>
    <w:div w:id="814101063">
      <w:bodyDiv w:val="1"/>
      <w:marLeft w:val="0"/>
      <w:marRight w:val="0"/>
      <w:marTop w:val="0"/>
      <w:marBottom w:val="0"/>
      <w:divBdr>
        <w:top w:val="none" w:sz="0" w:space="0" w:color="auto"/>
        <w:left w:val="none" w:sz="0" w:space="0" w:color="auto"/>
        <w:bottom w:val="none" w:sz="0" w:space="0" w:color="auto"/>
        <w:right w:val="none" w:sz="0" w:space="0" w:color="auto"/>
      </w:divBdr>
    </w:div>
    <w:div w:id="844243963">
      <w:bodyDiv w:val="1"/>
      <w:marLeft w:val="0"/>
      <w:marRight w:val="0"/>
      <w:marTop w:val="0"/>
      <w:marBottom w:val="0"/>
      <w:divBdr>
        <w:top w:val="none" w:sz="0" w:space="0" w:color="auto"/>
        <w:left w:val="none" w:sz="0" w:space="0" w:color="auto"/>
        <w:bottom w:val="none" w:sz="0" w:space="0" w:color="auto"/>
        <w:right w:val="none" w:sz="0" w:space="0" w:color="auto"/>
      </w:divBdr>
    </w:div>
    <w:div w:id="862209608">
      <w:bodyDiv w:val="1"/>
      <w:marLeft w:val="0"/>
      <w:marRight w:val="0"/>
      <w:marTop w:val="0"/>
      <w:marBottom w:val="0"/>
      <w:divBdr>
        <w:top w:val="none" w:sz="0" w:space="0" w:color="auto"/>
        <w:left w:val="none" w:sz="0" w:space="0" w:color="auto"/>
        <w:bottom w:val="none" w:sz="0" w:space="0" w:color="auto"/>
        <w:right w:val="none" w:sz="0" w:space="0" w:color="auto"/>
      </w:divBdr>
    </w:div>
    <w:div w:id="900480034">
      <w:bodyDiv w:val="1"/>
      <w:marLeft w:val="0"/>
      <w:marRight w:val="0"/>
      <w:marTop w:val="0"/>
      <w:marBottom w:val="0"/>
      <w:divBdr>
        <w:top w:val="none" w:sz="0" w:space="0" w:color="auto"/>
        <w:left w:val="none" w:sz="0" w:space="0" w:color="auto"/>
        <w:bottom w:val="none" w:sz="0" w:space="0" w:color="auto"/>
        <w:right w:val="none" w:sz="0" w:space="0" w:color="auto"/>
      </w:divBdr>
    </w:div>
    <w:div w:id="942490899">
      <w:bodyDiv w:val="1"/>
      <w:marLeft w:val="0"/>
      <w:marRight w:val="0"/>
      <w:marTop w:val="0"/>
      <w:marBottom w:val="0"/>
      <w:divBdr>
        <w:top w:val="none" w:sz="0" w:space="0" w:color="auto"/>
        <w:left w:val="none" w:sz="0" w:space="0" w:color="auto"/>
        <w:bottom w:val="none" w:sz="0" w:space="0" w:color="auto"/>
        <w:right w:val="none" w:sz="0" w:space="0" w:color="auto"/>
      </w:divBdr>
    </w:div>
    <w:div w:id="951402566">
      <w:bodyDiv w:val="1"/>
      <w:marLeft w:val="0"/>
      <w:marRight w:val="0"/>
      <w:marTop w:val="0"/>
      <w:marBottom w:val="0"/>
      <w:divBdr>
        <w:top w:val="none" w:sz="0" w:space="0" w:color="auto"/>
        <w:left w:val="none" w:sz="0" w:space="0" w:color="auto"/>
        <w:bottom w:val="none" w:sz="0" w:space="0" w:color="auto"/>
        <w:right w:val="none" w:sz="0" w:space="0" w:color="auto"/>
      </w:divBdr>
    </w:div>
    <w:div w:id="962661838">
      <w:bodyDiv w:val="1"/>
      <w:marLeft w:val="0"/>
      <w:marRight w:val="0"/>
      <w:marTop w:val="0"/>
      <w:marBottom w:val="0"/>
      <w:divBdr>
        <w:top w:val="none" w:sz="0" w:space="0" w:color="auto"/>
        <w:left w:val="none" w:sz="0" w:space="0" w:color="auto"/>
        <w:bottom w:val="none" w:sz="0" w:space="0" w:color="auto"/>
        <w:right w:val="none" w:sz="0" w:space="0" w:color="auto"/>
      </w:divBdr>
    </w:div>
    <w:div w:id="962728354">
      <w:bodyDiv w:val="1"/>
      <w:marLeft w:val="0"/>
      <w:marRight w:val="0"/>
      <w:marTop w:val="0"/>
      <w:marBottom w:val="0"/>
      <w:divBdr>
        <w:top w:val="none" w:sz="0" w:space="0" w:color="auto"/>
        <w:left w:val="none" w:sz="0" w:space="0" w:color="auto"/>
        <w:bottom w:val="none" w:sz="0" w:space="0" w:color="auto"/>
        <w:right w:val="none" w:sz="0" w:space="0" w:color="auto"/>
      </w:divBdr>
    </w:div>
    <w:div w:id="1014723314">
      <w:bodyDiv w:val="1"/>
      <w:marLeft w:val="0"/>
      <w:marRight w:val="0"/>
      <w:marTop w:val="0"/>
      <w:marBottom w:val="0"/>
      <w:divBdr>
        <w:top w:val="none" w:sz="0" w:space="0" w:color="auto"/>
        <w:left w:val="none" w:sz="0" w:space="0" w:color="auto"/>
        <w:bottom w:val="none" w:sz="0" w:space="0" w:color="auto"/>
        <w:right w:val="none" w:sz="0" w:space="0" w:color="auto"/>
      </w:divBdr>
    </w:div>
    <w:div w:id="1038431721">
      <w:bodyDiv w:val="1"/>
      <w:marLeft w:val="0"/>
      <w:marRight w:val="0"/>
      <w:marTop w:val="0"/>
      <w:marBottom w:val="0"/>
      <w:divBdr>
        <w:top w:val="none" w:sz="0" w:space="0" w:color="auto"/>
        <w:left w:val="none" w:sz="0" w:space="0" w:color="auto"/>
        <w:bottom w:val="none" w:sz="0" w:space="0" w:color="auto"/>
        <w:right w:val="none" w:sz="0" w:space="0" w:color="auto"/>
      </w:divBdr>
    </w:div>
    <w:div w:id="1042174042">
      <w:bodyDiv w:val="1"/>
      <w:marLeft w:val="0"/>
      <w:marRight w:val="0"/>
      <w:marTop w:val="0"/>
      <w:marBottom w:val="0"/>
      <w:divBdr>
        <w:top w:val="none" w:sz="0" w:space="0" w:color="auto"/>
        <w:left w:val="none" w:sz="0" w:space="0" w:color="auto"/>
        <w:bottom w:val="none" w:sz="0" w:space="0" w:color="auto"/>
        <w:right w:val="none" w:sz="0" w:space="0" w:color="auto"/>
      </w:divBdr>
    </w:div>
    <w:div w:id="1049181834">
      <w:bodyDiv w:val="1"/>
      <w:marLeft w:val="0"/>
      <w:marRight w:val="0"/>
      <w:marTop w:val="0"/>
      <w:marBottom w:val="0"/>
      <w:divBdr>
        <w:top w:val="none" w:sz="0" w:space="0" w:color="auto"/>
        <w:left w:val="none" w:sz="0" w:space="0" w:color="auto"/>
        <w:bottom w:val="none" w:sz="0" w:space="0" w:color="auto"/>
        <w:right w:val="none" w:sz="0" w:space="0" w:color="auto"/>
      </w:divBdr>
    </w:div>
    <w:div w:id="1077437137">
      <w:bodyDiv w:val="1"/>
      <w:marLeft w:val="0"/>
      <w:marRight w:val="0"/>
      <w:marTop w:val="0"/>
      <w:marBottom w:val="0"/>
      <w:divBdr>
        <w:top w:val="none" w:sz="0" w:space="0" w:color="auto"/>
        <w:left w:val="none" w:sz="0" w:space="0" w:color="auto"/>
        <w:bottom w:val="none" w:sz="0" w:space="0" w:color="auto"/>
        <w:right w:val="none" w:sz="0" w:space="0" w:color="auto"/>
      </w:divBdr>
    </w:div>
    <w:div w:id="1079134800">
      <w:bodyDiv w:val="1"/>
      <w:marLeft w:val="0"/>
      <w:marRight w:val="0"/>
      <w:marTop w:val="0"/>
      <w:marBottom w:val="0"/>
      <w:divBdr>
        <w:top w:val="none" w:sz="0" w:space="0" w:color="auto"/>
        <w:left w:val="none" w:sz="0" w:space="0" w:color="auto"/>
        <w:bottom w:val="none" w:sz="0" w:space="0" w:color="auto"/>
        <w:right w:val="none" w:sz="0" w:space="0" w:color="auto"/>
      </w:divBdr>
    </w:div>
    <w:div w:id="1100031199">
      <w:bodyDiv w:val="1"/>
      <w:marLeft w:val="0"/>
      <w:marRight w:val="0"/>
      <w:marTop w:val="0"/>
      <w:marBottom w:val="0"/>
      <w:divBdr>
        <w:top w:val="none" w:sz="0" w:space="0" w:color="auto"/>
        <w:left w:val="none" w:sz="0" w:space="0" w:color="auto"/>
        <w:bottom w:val="none" w:sz="0" w:space="0" w:color="auto"/>
        <w:right w:val="none" w:sz="0" w:space="0" w:color="auto"/>
      </w:divBdr>
    </w:div>
    <w:div w:id="1151675080">
      <w:bodyDiv w:val="1"/>
      <w:marLeft w:val="0"/>
      <w:marRight w:val="0"/>
      <w:marTop w:val="0"/>
      <w:marBottom w:val="0"/>
      <w:divBdr>
        <w:top w:val="none" w:sz="0" w:space="0" w:color="auto"/>
        <w:left w:val="none" w:sz="0" w:space="0" w:color="auto"/>
        <w:bottom w:val="none" w:sz="0" w:space="0" w:color="auto"/>
        <w:right w:val="none" w:sz="0" w:space="0" w:color="auto"/>
      </w:divBdr>
    </w:div>
    <w:div w:id="1154295620">
      <w:bodyDiv w:val="1"/>
      <w:marLeft w:val="0"/>
      <w:marRight w:val="0"/>
      <w:marTop w:val="0"/>
      <w:marBottom w:val="0"/>
      <w:divBdr>
        <w:top w:val="none" w:sz="0" w:space="0" w:color="auto"/>
        <w:left w:val="none" w:sz="0" w:space="0" w:color="auto"/>
        <w:bottom w:val="none" w:sz="0" w:space="0" w:color="auto"/>
        <w:right w:val="none" w:sz="0" w:space="0" w:color="auto"/>
      </w:divBdr>
    </w:div>
    <w:div w:id="1158578055">
      <w:bodyDiv w:val="1"/>
      <w:marLeft w:val="0"/>
      <w:marRight w:val="0"/>
      <w:marTop w:val="0"/>
      <w:marBottom w:val="0"/>
      <w:divBdr>
        <w:top w:val="none" w:sz="0" w:space="0" w:color="auto"/>
        <w:left w:val="none" w:sz="0" w:space="0" w:color="auto"/>
        <w:bottom w:val="none" w:sz="0" w:space="0" w:color="auto"/>
        <w:right w:val="none" w:sz="0" w:space="0" w:color="auto"/>
      </w:divBdr>
    </w:div>
    <w:div w:id="1162936995">
      <w:bodyDiv w:val="1"/>
      <w:marLeft w:val="0"/>
      <w:marRight w:val="0"/>
      <w:marTop w:val="0"/>
      <w:marBottom w:val="0"/>
      <w:divBdr>
        <w:top w:val="none" w:sz="0" w:space="0" w:color="auto"/>
        <w:left w:val="none" w:sz="0" w:space="0" w:color="auto"/>
        <w:bottom w:val="none" w:sz="0" w:space="0" w:color="auto"/>
        <w:right w:val="none" w:sz="0" w:space="0" w:color="auto"/>
      </w:divBdr>
    </w:div>
    <w:div w:id="1166093398">
      <w:bodyDiv w:val="1"/>
      <w:marLeft w:val="0"/>
      <w:marRight w:val="0"/>
      <w:marTop w:val="0"/>
      <w:marBottom w:val="0"/>
      <w:divBdr>
        <w:top w:val="none" w:sz="0" w:space="0" w:color="auto"/>
        <w:left w:val="none" w:sz="0" w:space="0" w:color="auto"/>
        <w:bottom w:val="none" w:sz="0" w:space="0" w:color="auto"/>
        <w:right w:val="none" w:sz="0" w:space="0" w:color="auto"/>
      </w:divBdr>
    </w:div>
    <w:div w:id="1178934076">
      <w:bodyDiv w:val="1"/>
      <w:marLeft w:val="0"/>
      <w:marRight w:val="0"/>
      <w:marTop w:val="0"/>
      <w:marBottom w:val="0"/>
      <w:divBdr>
        <w:top w:val="none" w:sz="0" w:space="0" w:color="auto"/>
        <w:left w:val="none" w:sz="0" w:space="0" w:color="auto"/>
        <w:bottom w:val="none" w:sz="0" w:space="0" w:color="auto"/>
        <w:right w:val="none" w:sz="0" w:space="0" w:color="auto"/>
      </w:divBdr>
    </w:div>
    <w:div w:id="1205944098">
      <w:bodyDiv w:val="1"/>
      <w:marLeft w:val="0"/>
      <w:marRight w:val="0"/>
      <w:marTop w:val="0"/>
      <w:marBottom w:val="0"/>
      <w:divBdr>
        <w:top w:val="none" w:sz="0" w:space="0" w:color="auto"/>
        <w:left w:val="none" w:sz="0" w:space="0" w:color="auto"/>
        <w:bottom w:val="none" w:sz="0" w:space="0" w:color="auto"/>
        <w:right w:val="none" w:sz="0" w:space="0" w:color="auto"/>
      </w:divBdr>
    </w:div>
    <w:div w:id="1219317086">
      <w:bodyDiv w:val="1"/>
      <w:marLeft w:val="0"/>
      <w:marRight w:val="0"/>
      <w:marTop w:val="0"/>
      <w:marBottom w:val="0"/>
      <w:divBdr>
        <w:top w:val="none" w:sz="0" w:space="0" w:color="auto"/>
        <w:left w:val="none" w:sz="0" w:space="0" w:color="auto"/>
        <w:bottom w:val="none" w:sz="0" w:space="0" w:color="auto"/>
        <w:right w:val="none" w:sz="0" w:space="0" w:color="auto"/>
      </w:divBdr>
    </w:div>
    <w:div w:id="1239364873">
      <w:bodyDiv w:val="1"/>
      <w:marLeft w:val="0"/>
      <w:marRight w:val="0"/>
      <w:marTop w:val="0"/>
      <w:marBottom w:val="0"/>
      <w:divBdr>
        <w:top w:val="none" w:sz="0" w:space="0" w:color="auto"/>
        <w:left w:val="none" w:sz="0" w:space="0" w:color="auto"/>
        <w:bottom w:val="none" w:sz="0" w:space="0" w:color="auto"/>
        <w:right w:val="none" w:sz="0" w:space="0" w:color="auto"/>
      </w:divBdr>
    </w:div>
    <w:div w:id="1258321615">
      <w:bodyDiv w:val="1"/>
      <w:marLeft w:val="0"/>
      <w:marRight w:val="0"/>
      <w:marTop w:val="0"/>
      <w:marBottom w:val="0"/>
      <w:divBdr>
        <w:top w:val="none" w:sz="0" w:space="0" w:color="auto"/>
        <w:left w:val="none" w:sz="0" w:space="0" w:color="auto"/>
        <w:bottom w:val="none" w:sz="0" w:space="0" w:color="auto"/>
        <w:right w:val="none" w:sz="0" w:space="0" w:color="auto"/>
      </w:divBdr>
    </w:div>
    <w:div w:id="1260408902">
      <w:bodyDiv w:val="1"/>
      <w:marLeft w:val="0"/>
      <w:marRight w:val="0"/>
      <w:marTop w:val="0"/>
      <w:marBottom w:val="0"/>
      <w:divBdr>
        <w:top w:val="none" w:sz="0" w:space="0" w:color="auto"/>
        <w:left w:val="none" w:sz="0" w:space="0" w:color="auto"/>
        <w:bottom w:val="none" w:sz="0" w:space="0" w:color="auto"/>
        <w:right w:val="none" w:sz="0" w:space="0" w:color="auto"/>
      </w:divBdr>
    </w:div>
    <w:div w:id="1284920889">
      <w:bodyDiv w:val="1"/>
      <w:marLeft w:val="0"/>
      <w:marRight w:val="0"/>
      <w:marTop w:val="0"/>
      <w:marBottom w:val="0"/>
      <w:divBdr>
        <w:top w:val="none" w:sz="0" w:space="0" w:color="auto"/>
        <w:left w:val="none" w:sz="0" w:space="0" w:color="auto"/>
        <w:bottom w:val="none" w:sz="0" w:space="0" w:color="auto"/>
        <w:right w:val="none" w:sz="0" w:space="0" w:color="auto"/>
      </w:divBdr>
    </w:div>
    <w:div w:id="1307205684">
      <w:bodyDiv w:val="1"/>
      <w:marLeft w:val="0"/>
      <w:marRight w:val="0"/>
      <w:marTop w:val="0"/>
      <w:marBottom w:val="0"/>
      <w:divBdr>
        <w:top w:val="none" w:sz="0" w:space="0" w:color="auto"/>
        <w:left w:val="none" w:sz="0" w:space="0" w:color="auto"/>
        <w:bottom w:val="none" w:sz="0" w:space="0" w:color="auto"/>
        <w:right w:val="none" w:sz="0" w:space="0" w:color="auto"/>
      </w:divBdr>
    </w:div>
    <w:div w:id="1311906774">
      <w:bodyDiv w:val="1"/>
      <w:marLeft w:val="0"/>
      <w:marRight w:val="0"/>
      <w:marTop w:val="0"/>
      <w:marBottom w:val="0"/>
      <w:divBdr>
        <w:top w:val="none" w:sz="0" w:space="0" w:color="auto"/>
        <w:left w:val="none" w:sz="0" w:space="0" w:color="auto"/>
        <w:bottom w:val="none" w:sz="0" w:space="0" w:color="auto"/>
        <w:right w:val="none" w:sz="0" w:space="0" w:color="auto"/>
      </w:divBdr>
    </w:div>
    <w:div w:id="1319966546">
      <w:bodyDiv w:val="1"/>
      <w:marLeft w:val="0"/>
      <w:marRight w:val="0"/>
      <w:marTop w:val="0"/>
      <w:marBottom w:val="0"/>
      <w:divBdr>
        <w:top w:val="none" w:sz="0" w:space="0" w:color="auto"/>
        <w:left w:val="none" w:sz="0" w:space="0" w:color="auto"/>
        <w:bottom w:val="none" w:sz="0" w:space="0" w:color="auto"/>
        <w:right w:val="none" w:sz="0" w:space="0" w:color="auto"/>
      </w:divBdr>
    </w:div>
    <w:div w:id="1330330927">
      <w:bodyDiv w:val="1"/>
      <w:marLeft w:val="0"/>
      <w:marRight w:val="0"/>
      <w:marTop w:val="0"/>
      <w:marBottom w:val="0"/>
      <w:divBdr>
        <w:top w:val="none" w:sz="0" w:space="0" w:color="auto"/>
        <w:left w:val="none" w:sz="0" w:space="0" w:color="auto"/>
        <w:bottom w:val="none" w:sz="0" w:space="0" w:color="auto"/>
        <w:right w:val="none" w:sz="0" w:space="0" w:color="auto"/>
      </w:divBdr>
    </w:div>
    <w:div w:id="1335302389">
      <w:bodyDiv w:val="1"/>
      <w:marLeft w:val="0"/>
      <w:marRight w:val="0"/>
      <w:marTop w:val="0"/>
      <w:marBottom w:val="0"/>
      <w:divBdr>
        <w:top w:val="none" w:sz="0" w:space="0" w:color="auto"/>
        <w:left w:val="none" w:sz="0" w:space="0" w:color="auto"/>
        <w:bottom w:val="none" w:sz="0" w:space="0" w:color="auto"/>
        <w:right w:val="none" w:sz="0" w:space="0" w:color="auto"/>
      </w:divBdr>
    </w:div>
    <w:div w:id="1345551272">
      <w:bodyDiv w:val="1"/>
      <w:marLeft w:val="0"/>
      <w:marRight w:val="0"/>
      <w:marTop w:val="0"/>
      <w:marBottom w:val="0"/>
      <w:divBdr>
        <w:top w:val="none" w:sz="0" w:space="0" w:color="auto"/>
        <w:left w:val="none" w:sz="0" w:space="0" w:color="auto"/>
        <w:bottom w:val="none" w:sz="0" w:space="0" w:color="auto"/>
        <w:right w:val="none" w:sz="0" w:space="0" w:color="auto"/>
      </w:divBdr>
    </w:div>
    <w:div w:id="1368676922">
      <w:bodyDiv w:val="1"/>
      <w:marLeft w:val="0"/>
      <w:marRight w:val="0"/>
      <w:marTop w:val="0"/>
      <w:marBottom w:val="0"/>
      <w:divBdr>
        <w:top w:val="none" w:sz="0" w:space="0" w:color="auto"/>
        <w:left w:val="none" w:sz="0" w:space="0" w:color="auto"/>
        <w:bottom w:val="none" w:sz="0" w:space="0" w:color="auto"/>
        <w:right w:val="none" w:sz="0" w:space="0" w:color="auto"/>
      </w:divBdr>
    </w:div>
    <w:div w:id="1398672201">
      <w:bodyDiv w:val="1"/>
      <w:marLeft w:val="0"/>
      <w:marRight w:val="0"/>
      <w:marTop w:val="0"/>
      <w:marBottom w:val="0"/>
      <w:divBdr>
        <w:top w:val="none" w:sz="0" w:space="0" w:color="auto"/>
        <w:left w:val="none" w:sz="0" w:space="0" w:color="auto"/>
        <w:bottom w:val="none" w:sz="0" w:space="0" w:color="auto"/>
        <w:right w:val="none" w:sz="0" w:space="0" w:color="auto"/>
      </w:divBdr>
    </w:div>
    <w:div w:id="1416047246">
      <w:bodyDiv w:val="1"/>
      <w:marLeft w:val="0"/>
      <w:marRight w:val="0"/>
      <w:marTop w:val="0"/>
      <w:marBottom w:val="0"/>
      <w:divBdr>
        <w:top w:val="none" w:sz="0" w:space="0" w:color="auto"/>
        <w:left w:val="none" w:sz="0" w:space="0" w:color="auto"/>
        <w:bottom w:val="none" w:sz="0" w:space="0" w:color="auto"/>
        <w:right w:val="none" w:sz="0" w:space="0" w:color="auto"/>
      </w:divBdr>
    </w:div>
    <w:div w:id="1435441548">
      <w:bodyDiv w:val="1"/>
      <w:marLeft w:val="0"/>
      <w:marRight w:val="0"/>
      <w:marTop w:val="0"/>
      <w:marBottom w:val="0"/>
      <w:divBdr>
        <w:top w:val="none" w:sz="0" w:space="0" w:color="auto"/>
        <w:left w:val="none" w:sz="0" w:space="0" w:color="auto"/>
        <w:bottom w:val="none" w:sz="0" w:space="0" w:color="auto"/>
        <w:right w:val="none" w:sz="0" w:space="0" w:color="auto"/>
      </w:divBdr>
    </w:div>
    <w:div w:id="1445687582">
      <w:bodyDiv w:val="1"/>
      <w:marLeft w:val="0"/>
      <w:marRight w:val="0"/>
      <w:marTop w:val="0"/>
      <w:marBottom w:val="0"/>
      <w:divBdr>
        <w:top w:val="none" w:sz="0" w:space="0" w:color="auto"/>
        <w:left w:val="none" w:sz="0" w:space="0" w:color="auto"/>
        <w:bottom w:val="none" w:sz="0" w:space="0" w:color="auto"/>
        <w:right w:val="none" w:sz="0" w:space="0" w:color="auto"/>
      </w:divBdr>
    </w:div>
    <w:div w:id="1460567243">
      <w:bodyDiv w:val="1"/>
      <w:marLeft w:val="0"/>
      <w:marRight w:val="0"/>
      <w:marTop w:val="0"/>
      <w:marBottom w:val="0"/>
      <w:divBdr>
        <w:top w:val="none" w:sz="0" w:space="0" w:color="auto"/>
        <w:left w:val="none" w:sz="0" w:space="0" w:color="auto"/>
        <w:bottom w:val="none" w:sz="0" w:space="0" w:color="auto"/>
        <w:right w:val="none" w:sz="0" w:space="0" w:color="auto"/>
      </w:divBdr>
    </w:div>
    <w:div w:id="1460803153">
      <w:bodyDiv w:val="1"/>
      <w:marLeft w:val="0"/>
      <w:marRight w:val="0"/>
      <w:marTop w:val="0"/>
      <w:marBottom w:val="0"/>
      <w:divBdr>
        <w:top w:val="none" w:sz="0" w:space="0" w:color="auto"/>
        <w:left w:val="none" w:sz="0" w:space="0" w:color="auto"/>
        <w:bottom w:val="none" w:sz="0" w:space="0" w:color="auto"/>
        <w:right w:val="none" w:sz="0" w:space="0" w:color="auto"/>
      </w:divBdr>
    </w:div>
    <w:div w:id="1471481910">
      <w:bodyDiv w:val="1"/>
      <w:marLeft w:val="0"/>
      <w:marRight w:val="0"/>
      <w:marTop w:val="0"/>
      <w:marBottom w:val="0"/>
      <w:divBdr>
        <w:top w:val="none" w:sz="0" w:space="0" w:color="auto"/>
        <w:left w:val="none" w:sz="0" w:space="0" w:color="auto"/>
        <w:bottom w:val="none" w:sz="0" w:space="0" w:color="auto"/>
        <w:right w:val="none" w:sz="0" w:space="0" w:color="auto"/>
      </w:divBdr>
    </w:div>
    <w:div w:id="1474716083">
      <w:bodyDiv w:val="1"/>
      <w:marLeft w:val="0"/>
      <w:marRight w:val="0"/>
      <w:marTop w:val="0"/>
      <w:marBottom w:val="0"/>
      <w:divBdr>
        <w:top w:val="none" w:sz="0" w:space="0" w:color="auto"/>
        <w:left w:val="none" w:sz="0" w:space="0" w:color="auto"/>
        <w:bottom w:val="none" w:sz="0" w:space="0" w:color="auto"/>
        <w:right w:val="none" w:sz="0" w:space="0" w:color="auto"/>
      </w:divBdr>
    </w:div>
    <w:div w:id="1477139707">
      <w:bodyDiv w:val="1"/>
      <w:marLeft w:val="0"/>
      <w:marRight w:val="0"/>
      <w:marTop w:val="0"/>
      <w:marBottom w:val="0"/>
      <w:divBdr>
        <w:top w:val="none" w:sz="0" w:space="0" w:color="auto"/>
        <w:left w:val="none" w:sz="0" w:space="0" w:color="auto"/>
        <w:bottom w:val="none" w:sz="0" w:space="0" w:color="auto"/>
        <w:right w:val="none" w:sz="0" w:space="0" w:color="auto"/>
      </w:divBdr>
    </w:div>
    <w:div w:id="1501582927">
      <w:bodyDiv w:val="1"/>
      <w:marLeft w:val="0"/>
      <w:marRight w:val="0"/>
      <w:marTop w:val="0"/>
      <w:marBottom w:val="0"/>
      <w:divBdr>
        <w:top w:val="none" w:sz="0" w:space="0" w:color="auto"/>
        <w:left w:val="none" w:sz="0" w:space="0" w:color="auto"/>
        <w:bottom w:val="none" w:sz="0" w:space="0" w:color="auto"/>
        <w:right w:val="none" w:sz="0" w:space="0" w:color="auto"/>
      </w:divBdr>
    </w:div>
    <w:div w:id="1511485143">
      <w:bodyDiv w:val="1"/>
      <w:marLeft w:val="0"/>
      <w:marRight w:val="0"/>
      <w:marTop w:val="0"/>
      <w:marBottom w:val="0"/>
      <w:divBdr>
        <w:top w:val="none" w:sz="0" w:space="0" w:color="auto"/>
        <w:left w:val="none" w:sz="0" w:space="0" w:color="auto"/>
        <w:bottom w:val="none" w:sz="0" w:space="0" w:color="auto"/>
        <w:right w:val="none" w:sz="0" w:space="0" w:color="auto"/>
      </w:divBdr>
    </w:div>
    <w:div w:id="1527989005">
      <w:bodyDiv w:val="1"/>
      <w:marLeft w:val="0"/>
      <w:marRight w:val="0"/>
      <w:marTop w:val="0"/>
      <w:marBottom w:val="0"/>
      <w:divBdr>
        <w:top w:val="none" w:sz="0" w:space="0" w:color="auto"/>
        <w:left w:val="none" w:sz="0" w:space="0" w:color="auto"/>
        <w:bottom w:val="none" w:sz="0" w:space="0" w:color="auto"/>
        <w:right w:val="none" w:sz="0" w:space="0" w:color="auto"/>
      </w:divBdr>
    </w:div>
    <w:div w:id="1542011811">
      <w:bodyDiv w:val="1"/>
      <w:marLeft w:val="0"/>
      <w:marRight w:val="0"/>
      <w:marTop w:val="0"/>
      <w:marBottom w:val="0"/>
      <w:divBdr>
        <w:top w:val="none" w:sz="0" w:space="0" w:color="auto"/>
        <w:left w:val="none" w:sz="0" w:space="0" w:color="auto"/>
        <w:bottom w:val="none" w:sz="0" w:space="0" w:color="auto"/>
        <w:right w:val="none" w:sz="0" w:space="0" w:color="auto"/>
      </w:divBdr>
    </w:div>
    <w:div w:id="1546256593">
      <w:bodyDiv w:val="1"/>
      <w:marLeft w:val="0"/>
      <w:marRight w:val="0"/>
      <w:marTop w:val="0"/>
      <w:marBottom w:val="0"/>
      <w:divBdr>
        <w:top w:val="none" w:sz="0" w:space="0" w:color="auto"/>
        <w:left w:val="none" w:sz="0" w:space="0" w:color="auto"/>
        <w:bottom w:val="none" w:sz="0" w:space="0" w:color="auto"/>
        <w:right w:val="none" w:sz="0" w:space="0" w:color="auto"/>
      </w:divBdr>
    </w:div>
    <w:div w:id="1561553197">
      <w:bodyDiv w:val="1"/>
      <w:marLeft w:val="0"/>
      <w:marRight w:val="0"/>
      <w:marTop w:val="0"/>
      <w:marBottom w:val="0"/>
      <w:divBdr>
        <w:top w:val="none" w:sz="0" w:space="0" w:color="auto"/>
        <w:left w:val="none" w:sz="0" w:space="0" w:color="auto"/>
        <w:bottom w:val="none" w:sz="0" w:space="0" w:color="auto"/>
        <w:right w:val="none" w:sz="0" w:space="0" w:color="auto"/>
      </w:divBdr>
    </w:div>
    <w:div w:id="1563785237">
      <w:bodyDiv w:val="1"/>
      <w:marLeft w:val="0"/>
      <w:marRight w:val="0"/>
      <w:marTop w:val="0"/>
      <w:marBottom w:val="0"/>
      <w:divBdr>
        <w:top w:val="none" w:sz="0" w:space="0" w:color="auto"/>
        <w:left w:val="none" w:sz="0" w:space="0" w:color="auto"/>
        <w:bottom w:val="none" w:sz="0" w:space="0" w:color="auto"/>
        <w:right w:val="none" w:sz="0" w:space="0" w:color="auto"/>
      </w:divBdr>
    </w:div>
    <w:div w:id="1565214986">
      <w:bodyDiv w:val="1"/>
      <w:marLeft w:val="0"/>
      <w:marRight w:val="0"/>
      <w:marTop w:val="0"/>
      <w:marBottom w:val="0"/>
      <w:divBdr>
        <w:top w:val="none" w:sz="0" w:space="0" w:color="auto"/>
        <w:left w:val="none" w:sz="0" w:space="0" w:color="auto"/>
        <w:bottom w:val="none" w:sz="0" w:space="0" w:color="auto"/>
        <w:right w:val="none" w:sz="0" w:space="0" w:color="auto"/>
      </w:divBdr>
    </w:div>
    <w:div w:id="1578784106">
      <w:bodyDiv w:val="1"/>
      <w:marLeft w:val="0"/>
      <w:marRight w:val="0"/>
      <w:marTop w:val="0"/>
      <w:marBottom w:val="0"/>
      <w:divBdr>
        <w:top w:val="none" w:sz="0" w:space="0" w:color="auto"/>
        <w:left w:val="none" w:sz="0" w:space="0" w:color="auto"/>
        <w:bottom w:val="none" w:sz="0" w:space="0" w:color="auto"/>
        <w:right w:val="none" w:sz="0" w:space="0" w:color="auto"/>
      </w:divBdr>
    </w:div>
    <w:div w:id="1581602064">
      <w:bodyDiv w:val="1"/>
      <w:marLeft w:val="0"/>
      <w:marRight w:val="0"/>
      <w:marTop w:val="0"/>
      <w:marBottom w:val="0"/>
      <w:divBdr>
        <w:top w:val="none" w:sz="0" w:space="0" w:color="auto"/>
        <w:left w:val="none" w:sz="0" w:space="0" w:color="auto"/>
        <w:bottom w:val="none" w:sz="0" w:space="0" w:color="auto"/>
        <w:right w:val="none" w:sz="0" w:space="0" w:color="auto"/>
      </w:divBdr>
    </w:div>
    <w:div w:id="1597791188">
      <w:bodyDiv w:val="1"/>
      <w:marLeft w:val="0"/>
      <w:marRight w:val="0"/>
      <w:marTop w:val="0"/>
      <w:marBottom w:val="0"/>
      <w:divBdr>
        <w:top w:val="none" w:sz="0" w:space="0" w:color="auto"/>
        <w:left w:val="none" w:sz="0" w:space="0" w:color="auto"/>
        <w:bottom w:val="none" w:sz="0" w:space="0" w:color="auto"/>
        <w:right w:val="none" w:sz="0" w:space="0" w:color="auto"/>
      </w:divBdr>
    </w:div>
    <w:div w:id="1606812067">
      <w:bodyDiv w:val="1"/>
      <w:marLeft w:val="0"/>
      <w:marRight w:val="0"/>
      <w:marTop w:val="0"/>
      <w:marBottom w:val="0"/>
      <w:divBdr>
        <w:top w:val="none" w:sz="0" w:space="0" w:color="auto"/>
        <w:left w:val="none" w:sz="0" w:space="0" w:color="auto"/>
        <w:bottom w:val="none" w:sz="0" w:space="0" w:color="auto"/>
        <w:right w:val="none" w:sz="0" w:space="0" w:color="auto"/>
      </w:divBdr>
    </w:div>
    <w:div w:id="1612741363">
      <w:bodyDiv w:val="1"/>
      <w:marLeft w:val="0"/>
      <w:marRight w:val="0"/>
      <w:marTop w:val="0"/>
      <w:marBottom w:val="0"/>
      <w:divBdr>
        <w:top w:val="none" w:sz="0" w:space="0" w:color="auto"/>
        <w:left w:val="none" w:sz="0" w:space="0" w:color="auto"/>
        <w:bottom w:val="none" w:sz="0" w:space="0" w:color="auto"/>
        <w:right w:val="none" w:sz="0" w:space="0" w:color="auto"/>
      </w:divBdr>
    </w:div>
    <w:div w:id="1618635814">
      <w:bodyDiv w:val="1"/>
      <w:marLeft w:val="0"/>
      <w:marRight w:val="0"/>
      <w:marTop w:val="0"/>
      <w:marBottom w:val="0"/>
      <w:divBdr>
        <w:top w:val="none" w:sz="0" w:space="0" w:color="auto"/>
        <w:left w:val="none" w:sz="0" w:space="0" w:color="auto"/>
        <w:bottom w:val="none" w:sz="0" w:space="0" w:color="auto"/>
        <w:right w:val="none" w:sz="0" w:space="0" w:color="auto"/>
      </w:divBdr>
    </w:div>
    <w:div w:id="1641766674">
      <w:bodyDiv w:val="1"/>
      <w:marLeft w:val="0"/>
      <w:marRight w:val="0"/>
      <w:marTop w:val="0"/>
      <w:marBottom w:val="0"/>
      <w:divBdr>
        <w:top w:val="none" w:sz="0" w:space="0" w:color="auto"/>
        <w:left w:val="none" w:sz="0" w:space="0" w:color="auto"/>
        <w:bottom w:val="none" w:sz="0" w:space="0" w:color="auto"/>
        <w:right w:val="none" w:sz="0" w:space="0" w:color="auto"/>
      </w:divBdr>
    </w:div>
    <w:div w:id="1657031121">
      <w:bodyDiv w:val="1"/>
      <w:marLeft w:val="0"/>
      <w:marRight w:val="0"/>
      <w:marTop w:val="0"/>
      <w:marBottom w:val="0"/>
      <w:divBdr>
        <w:top w:val="none" w:sz="0" w:space="0" w:color="auto"/>
        <w:left w:val="none" w:sz="0" w:space="0" w:color="auto"/>
        <w:bottom w:val="none" w:sz="0" w:space="0" w:color="auto"/>
        <w:right w:val="none" w:sz="0" w:space="0" w:color="auto"/>
      </w:divBdr>
    </w:div>
    <w:div w:id="1669166872">
      <w:bodyDiv w:val="1"/>
      <w:marLeft w:val="0"/>
      <w:marRight w:val="0"/>
      <w:marTop w:val="0"/>
      <w:marBottom w:val="0"/>
      <w:divBdr>
        <w:top w:val="none" w:sz="0" w:space="0" w:color="auto"/>
        <w:left w:val="none" w:sz="0" w:space="0" w:color="auto"/>
        <w:bottom w:val="none" w:sz="0" w:space="0" w:color="auto"/>
        <w:right w:val="none" w:sz="0" w:space="0" w:color="auto"/>
      </w:divBdr>
    </w:div>
    <w:div w:id="1676373284">
      <w:bodyDiv w:val="1"/>
      <w:marLeft w:val="0"/>
      <w:marRight w:val="0"/>
      <w:marTop w:val="0"/>
      <w:marBottom w:val="0"/>
      <w:divBdr>
        <w:top w:val="none" w:sz="0" w:space="0" w:color="auto"/>
        <w:left w:val="none" w:sz="0" w:space="0" w:color="auto"/>
        <w:bottom w:val="none" w:sz="0" w:space="0" w:color="auto"/>
        <w:right w:val="none" w:sz="0" w:space="0" w:color="auto"/>
      </w:divBdr>
    </w:div>
    <w:div w:id="1687176089">
      <w:bodyDiv w:val="1"/>
      <w:marLeft w:val="0"/>
      <w:marRight w:val="0"/>
      <w:marTop w:val="0"/>
      <w:marBottom w:val="0"/>
      <w:divBdr>
        <w:top w:val="none" w:sz="0" w:space="0" w:color="auto"/>
        <w:left w:val="none" w:sz="0" w:space="0" w:color="auto"/>
        <w:bottom w:val="none" w:sz="0" w:space="0" w:color="auto"/>
        <w:right w:val="none" w:sz="0" w:space="0" w:color="auto"/>
      </w:divBdr>
    </w:div>
    <w:div w:id="1719159157">
      <w:bodyDiv w:val="1"/>
      <w:marLeft w:val="0"/>
      <w:marRight w:val="0"/>
      <w:marTop w:val="0"/>
      <w:marBottom w:val="0"/>
      <w:divBdr>
        <w:top w:val="none" w:sz="0" w:space="0" w:color="auto"/>
        <w:left w:val="none" w:sz="0" w:space="0" w:color="auto"/>
        <w:bottom w:val="none" w:sz="0" w:space="0" w:color="auto"/>
        <w:right w:val="none" w:sz="0" w:space="0" w:color="auto"/>
      </w:divBdr>
    </w:div>
    <w:div w:id="1735619575">
      <w:bodyDiv w:val="1"/>
      <w:marLeft w:val="0"/>
      <w:marRight w:val="0"/>
      <w:marTop w:val="0"/>
      <w:marBottom w:val="0"/>
      <w:divBdr>
        <w:top w:val="none" w:sz="0" w:space="0" w:color="auto"/>
        <w:left w:val="none" w:sz="0" w:space="0" w:color="auto"/>
        <w:bottom w:val="none" w:sz="0" w:space="0" w:color="auto"/>
        <w:right w:val="none" w:sz="0" w:space="0" w:color="auto"/>
      </w:divBdr>
    </w:div>
    <w:div w:id="1736777852">
      <w:bodyDiv w:val="1"/>
      <w:marLeft w:val="0"/>
      <w:marRight w:val="0"/>
      <w:marTop w:val="0"/>
      <w:marBottom w:val="0"/>
      <w:divBdr>
        <w:top w:val="none" w:sz="0" w:space="0" w:color="auto"/>
        <w:left w:val="none" w:sz="0" w:space="0" w:color="auto"/>
        <w:bottom w:val="none" w:sz="0" w:space="0" w:color="auto"/>
        <w:right w:val="none" w:sz="0" w:space="0" w:color="auto"/>
      </w:divBdr>
    </w:div>
    <w:div w:id="1739132930">
      <w:bodyDiv w:val="1"/>
      <w:marLeft w:val="0"/>
      <w:marRight w:val="0"/>
      <w:marTop w:val="0"/>
      <w:marBottom w:val="0"/>
      <w:divBdr>
        <w:top w:val="none" w:sz="0" w:space="0" w:color="auto"/>
        <w:left w:val="none" w:sz="0" w:space="0" w:color="auto"/>
        <w:bottom w:val="none" w:sz="0" w:space="0" w:color="auto"/>
        <w:right w:val="none" w:sz="0" w:space="0" w:color="auto"/>
      </w:divBdr>
    </w:div>
    <w:div w:id="1755054163">
      <w:bodyDiv w:val="1"/>
      <w:marLeft w:val="0"/>
      <w:marRight w:val="0"/>
      <w:marTop w:val="0"/>
      <w:marBottom w:val="0"/>
      <w:divBdr>
        <w:top w:val="none" w:sz="0" w:space="0" w:color="auto"/>
        <w:left w:val="none" w:sz="0" w:space="0" w:color="auto"/>
        <w:bottom w:val="none" w:sz="0" w:space="0" w:color="auto"/>
        <w:right w:val="none" w:sz="0" w:space="0" w:color="auto"/>
      </w:divBdr>
    </w:div>
    <w:div w:id="1760519837">
      <w:bodyDiv w:val="1"/>
      <w:marLeft w:val="0"/>
      <w:marRight w:val="0"/>
      <w:marTop w:val="0"/>
      <w:marBottom w:val="0"/>
      <w:divBdr>
        <w:top w:val="none" w:sz="0" w:space="0" w:color="auto"/>
        <w:left w:val="none" w:sz="0" w:space="0" w:color="auto"/>
        <w:bottom w:val="none" w:sz="0" w:space="0" w:color="auto"/>
        <w:right w:val="none" w:sz="0" w:space="0" w:color="auto"/>
      </w:divBdr>
    </w:div>
    <w:div w:id="1770395257">
      <w:bodyDiv w:val="1"/>
      <w:marLeft w:val="0"/>
      <w:marRight w:val="0"/>
      <w:marTop w:val="0"/>
      <w:marBottom w:val="0"/>
      <w:divBdr>
        <w:top w:val="none" w:sz="0" w:space="0" w:color="auto"/>
        <w:left w:val="none" w:sz="0" w:space="0" w:color="auto"/>
        <w:bottom w:val="none" w:sz="0" w:space="0" w:color="auto"/>
        <w:right w:val="none" w:sz="0" w:space="0" w:color="auto"/>
      </w:divBdr>
    </w:div>
    <w:div w:id="1787845205">
      <w:bodyDiv w:val="1"/>
      <w:marLeft w:val="0"/>
      <w:marRight w:val="0"/>
      <w:marTop w:val="0"/>
      <w:marBottom w:val="0"/>
      <w:divBdr>
        <w:top w:val="none" w:sz="0" w:space="0" w:color="auto"/>
        <w:left w:val="none" w:sz="0" w:space="0" w:color="auto"/>
        <w:bottom w:val="none" w:sz="0" w:space="0" w:color="auto"/>
        <w:right w:val="none" w:sz="0" w:space="0" w:color="auto"/>
      </w:divBdr>
    </w:div>
    <w:div w:id="1793747387">
      <w:bodyDiv w:val="1"/>
      <w:marLeft w:val="0"/>
      <w:marRight w:val="0"/>
      <w:marTop w:val="0"/>
      <w:marBottom w:val="0"/>
      <w:divBdr>
        <w:top w:val="none" w:sz="0" w:space="0" w:color="auto"/>
        <w:left w:val="none" w:sz="0" w:space="0" w:color="auto"/>
        <w:bottom w:val="none" w:sz="0" w:space="0" w:color="auto"/>
        <w:right w:val="none" w:sz="0" w:space="0" w:color="auto"/>
      </w:divBdr>
    </w:div>
    <w:div w:id="1818913766">
      <w:bodyDiv w:val="1"/>
      <w:marLeft w:val="0"/>
      <w:marRight w:val="0"/>
      <w:marTop w:val="0"/>
      <w:marBottom w:val="0"/>
      <w:divBdr>
        <w:top w:val="none" w:sz="0" w:space="0" w:color="auto"/>
        <w:left w:val="none" w:sz="0" w:space="0" w:color="auto"/>
        <w:bottom w:val="none" w:sz="0" w:space="0" w:color="auto"/>
        <w:right w:val="none" w:sz="0" w:space="0" w:color="auto"/>
      </w:divBdr>
    </w:div>
    <w:div w:id="1842700470">
      <w:bodyDiv w:val="1"/>
      <w:marLeft w:val="0"/>
      <w:marRight w:val="0"/>
      <w:marTop w:val="0"/>
      <w:marBottom w:val="0"/>
      <w:divBdr>
        <w:top w:val="none" w:sz="0" w:space="0" w:color="auto"/>
        <w:left w:val="none" w:sz="0" w:space="0" w:color="auto"/>
        <w:bottom w:val="none" w:sz="0" w:space="0" w:color="auto"/>
        <w:right w:val="none" w:sz="0" w:space="0" w:color="auto"/>
      </w:divBdr>
    </w:div>
    <w:div w:id="1847287744">
      <w:bodyDiv w:val="1"/>
      <w:marLeft w:val="0"/>
      <w:marRight w:val="0"/>
      <w:marTop w:val="0"/>
      <w:marBottom w:val="0"/>
      <w:divBdr>
        <w:top w:val="none" w:sz="0" w:space="0" w:color="auto"/>
        <w:left w:val="none" w:sz="0" w:space="0" w:color="auto"/>
        <w:bottom w:val="none" w:sz="0" w:space="0" w:color="auto"/>
        <w:right w:val="none" w:sz="0" w:space="0" w:color="auto"/>
      </w:divBdr>
    </w:div>
    <w:div w:id="1862277704">
      <w:bodyDiv w:val="1"/>
      <w:marLeft w:val="0"/>
      <w:marRight w:val="0"/>
      <w:marTop w:val="0"/>
      <w:marBottom w:val="0"/>
      <w:divBdr>
        <w:top w:val="none" w:sz="0" w:space="0" w:color="auto"/>
        <w:left w:val="none" w:sz="0" w:space="0" w:color="auto"/>
        <w:bottom w:val="none" w:sz="0" w:space="0" w:color="auto"/>
        <w:right w:val="none" w:sz="0" w:space="0" w:color="auto"/>
      </w:divBdr>
    </w:div>
    <w:div w:id="1871257997">
      <w:bodyDiv w:val="1"/>
      <w:marLeft w:val="0"/>
      <w:marRight w:val="0"/>
      <w:marTop w:val="0"/>
      <w:marBottom w:val="0"/>
      <w:divBdr>
        <w:top w:val="none" w:sz="0" w:space="0" w:color="auto"/>
        <w:left w:val="none" w:sz="0" w:space="0" w:color="auto"/>
        <w:bottom w:val="none" w:sz="0" w:space="0" w:color="auto"/>
        <w:right w:val="none" w:sz="0" w:space="0" w:color="auto"/>
      </w:divBdr>
    </w:div>
    <w:div w:id="1878858383">
      <w:bodyDiv w:val="1"/>
      <w:marLeft w:val="0"/>
      <w:marRight w:val="0"/>
      <w:marTop w:val="0"/>
      <w:marBottom w:val="0"/>
      <w:divBdr>
        <w:top w:val="none" w:sz="0" w:space="0" w:color="auto"/>
        <w:left w:val="none" w:sz="0" w:space="0" w:color="auto"/>
        <w:bottom w:val="none" w:sz="0" w:space="0" w:color="auto"/>
        <w:right w:val="none" w:sz="0" w:space="0" w:color="auto"/>
      </w:divBdr>
    </w:div>
    <w:div w:id="1893806972">
      <w:bodyDiv w:val="1"/>
      <w:marLeft w:val="0"/>
      <w:marRight w:val="0"/>
      <w:marTop w:val="0"/>
      <w:marBottom w:val="0"/>
      <w:divBdr>
        <w:top w:val="none" w:sz="0" w:space="0" w:color="auto"/>
        <w:left w:val="none" w:sz="0" w:space="0" w:color="auto"/>
        <w:bottom w:val="none" w:sz="0" w:space="0" w:color="auto"/>
        <w:right w:val="none" w:sz="0" w:space="0" w:color="auto"/>
      </w:divBdr>
    </w:div>
    <w:div w:id="1894190462">
      <w:bodyDiv w:val="1"/>
      <w:marLeft w:val="0"/>
      <w:marRight w:val="0"/>
      <w:marTop w:val="0"/>
      <w:marBottom w:val="0"/>
      <w:divBdr>
        <w:top w:val="none" w:sz="0" w:space="0" w:color="auto"/>
        <w:left w:val="none" w:sz="0" w:space="0" w:color="auto"/>
        <w:bottom w:val="none" w:sz="0" w:space="0" w:color="auto"/>
        <w:right w:val="none" w:sz="0" w:space="0" w:color="auto"/>
      </w:divBdr>
    </w:div>
    <w:div w:id="1904637905">
      <w:bodyDiv w:val="1"/>
      <w:marLeft w:val="0"/>
      <w:marRight w:val="0"/>
      <w:marTop w:val="0"/>
      <w:marBottom w:val="0"/>
      <w:divBdr>
        <w:top w:val="none" w:sz="0" w:space="0" w:color="auto"/>
        <w:left w:val="none" w:sz="0" w:space="0" w:color="auto"/>
        <w:bottom w:val="none" w:sz="0" w:space="0" w:color="auto"/>
        <w:right w:val="none" w:sz="0" w:space="0" w:color="auto"/>
      </w:divBdr>
    </w:div>
    <w:div w:id="1915704949">
      <w:bodyDiv w:val="1"/>
      <w:marLeft w:val="0"/>
      <w:marRight w:val="0"/>
      <w:marTop w:val="0"/>
      <w:marBottom w:val="0"/>
      <w:divBdr>
        <w:top w:val="none" w:sz="0" w:space="0" w:color="auto"/>
        <w:left w:val="none" w:sz="0" w:space="0" w:color="auto"/>
        <w:bottom w:val="none" w:sz="0" w:space="0" w:color="auto"/>
        <w:right w:val="none" w:sz="0" w:space="0" w:color="auto"/>
      </w:divBdr>
    </w:div>
    <w:div w:id="1937403335">
      <w:bodyDiv w:val="1"/>
      <w:marLeft w:val="0"/>
      <w:marRight w:val="0"/>
      <w:marTop w:val="0"/>
      <w:marBottom w:val="0"/>
      <w:divBdr>
        <w:top w:val="none" w:sz="0" w:space="0" w:color="auto"/>
        <w:left w:val="none" w:sz="0" w:space="0" w:color="auto"/>
        <w:bottom w:val="none" w:sz="0" w:space="0" w:color="auto"/>
        <w:right w:val="none" w:sz="0" w:space="0" w:color="auto"/>
      </w:divBdr>
    </w:div>
    <w:div w:id="1942645558">
      <w:bodyDiv w:val="1"/>
      <w:marLeft w:val="0"/>
      <w:marRight w:val="0"/>
      <w:marTop w:val="0"/>
      <w:marBottom w:val="0"/>
      <w:divBdr>
        <w:top w:val="none" w:sz="0" w:space="0" w:color="auto"/>
        <w:left w:val="none" w:sz="0" w:space="0" w:color="auto"/>
        <w:bottom w:val="none" w:sz="0" w:space="0" w:color="auto"/>
        <w:right w:val="none" w:sz="0" w:space="0" w:color="auto"/>
      </w:divBdr>
    </w:div>
    <w:div w:id="1960601416">
      <w:bodyDiv w:val="1"/>
      <w:marLeft w:val="0"/>
      <w:marRight w:val="0"/>
      <w:marTop w:val="0"/>
      <w:marBottom w:val="0"/>
      <w:divBdr>
        <w:top w:val="none" w:sz="0" w:space="0" w:color="auto"/>
        <w:left w:val="none" w:sz="0" w:space="0" w:color="auto"/>
        <w:bottom w:val="none" w:sz="0" w:space="0" w:color="auto"/>
        <w:right w:val="none" w:sz="0" w:space="0" w:color="auto"/>
      </w:divBdr>
    </w:div>
    <w:div w:id="1991593670">
      <w:bodyDiv w:val="1"/>
      <w:marLeft w:val="0"/>
      <w:marRight w:val="0"/>
      <w:marTop w:val="0"/>
      <w:marBottom w:val="0"/>
      <w:divBdr>
        <w:top w:val="none" w:sz="0" w:space="0" w:color="auto"/>
        <w:left w:val="none" w:sz="0" w:space="0" w:color="auto"/>
        <w:bottom w:val="none" w:sz="0" w:space="0" w:color="auto"/>
        <w:right w:val="none" w:sz="0" w:space="0" w:color="auto"/>
      </w:divBdr>
    </w:div>
    <w:div w:id="2001496510">
      <w:bodyDiv w:val="1"/>
      <w:marLeft w:val="0"/>
      <w:marRight w:val="0"/>
      <w:marTop w:val="0"/>
      <w:marBottom w:val="0"/>
      <w:divBdr>
        <w:top w:val="none" w:sz="0" w:space="0" w:color="auto"/>
        <w:left w:val="none" w:sz="0" w:space="0" w:color="auto"/>
        <w:bottom w:val="none" w:sz="0" w:space="0" w:color="auto"/>
        <w:right w:val="none" w:sz="0" w:space="0" w:color="auto"/>
      </w:divBdr>
    </w:div>
    <w:div w:id="2002540074">
      <w:bodyDiv w:val="1"/>
      <w:marLeft w:val="0"/>
      <w:marRight w:val="0"/>
      <w:marTop w:val="0"/>
      <w:marBottom w:val="0"/>
      <w:divBdr>
        <w:top w:val="none" w:sz="0" w:space="0" w:color="auto"/>
        <w:left w:val="none" w:sz="0" w:space="0" w:color="auto"/>
        <w:bottom w:val="none" w:sz="0" w:space="0" w:color="auto"/>
        <w:right w:val="none" w:sz="0" w:space="0" w:color="auto"/>
      </w:divBdr>
    </w:div>
    <w:div w:id="2029599200">
      <w:bodyDiv w:val="1"/>
      <w:marLeft w:val="0"/>
      <w:marRight w:val="0"/>
      <w:marTop w:val="0"/>
      <w:marBottom w:val="0"/>
      <w:divBdr>
        <w:top w:val="none" w:sz="0" w:space="0" w:color="auto"/>
        <w:left w:val="none" w:sz="0" w:space="0" w:color="auto"/>
        <w:bottom w:val="none" w:sz="0" w:space="0" w:color="auto"/>
        <w:right w:val="none" w:sz="0" w:space="0" w:color="auto"/>
      </w:divBdr>
    </w:div>
    <w:div w:id="2036072942">
      <w:bodyDiv w:val="1"/>
      <w:marLeft w:val="0"/>
      <w:marRight w:val="0"/>
      <w:marTop w:val="0"/>
      <w:marBottom w:val="0"/>
      <w:divBdr>
        <w:top w:val="none" w:sz="0" w:space="0" w:color="auto"/>
        <w:left w:val="none" w:sz="0" w:space="0" w:color="auto"/>
        <w:bottom w:val="none" w:sz="0" w:space="0" w:color="auto"/>
        <w:right w:val="none" w:sz="0" w:space="0" w:color="auto"/>
      </w:divBdr>
    </w:div>
    <w:div w:id="2046363393">
      <w:bodyDiv w:val="1"/>
      <w:marLeft w:val="0"/>
      <w:marRight w:val="0"/>
      <w:marTop w:val="0"/>
      <w:marBottom w:val="0"/>
      <w:divBdr>
        <w:top w:val="none" w:sz="0" w:space="0" w:color="auto"/>
        <w:left w:val="none" w:sz="0" w:space="0" w:color="auto"/>
        <w:bottom w:val="none" w:sz="0" w:space="0" w:color="auto"/>
        <w:right w:val="none" w:sz="0" w:space="0" w:color="auto"/>
      </w:divBdr>
    </w:div>
    <w:div w:id="2067482634">
      <w:bodyDiv w:val="1"/>
      <w:marLeft w:val="0"/>
      <w:marRight w:val="0"/>
      <w:marTop w:val="0"/>
      <w:marBottom w:val="0"/>
      <w:divBdr>
        <w:top w:val="none" w:sz="0" w:space="0" w:color="auto"/>
        <w:left w:val="none" w:sz="0" w:space="0" w:color="auto"/>
        <w:bottom w:val="none" w:sz="0" w:space="0" w:color="auto"/>
        <w:right w:val="none" w:sz="0" w:space="0" w:color="auto"/>
      </w:divBdr>
    </w:div>
    <w:div w:id="207068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414E58D72997F419A45BB966653A43F" ma:contentTypeVersion="30" ma:contentTypeDescription="Crie um novo documento." ma:contentTypeScope="" ma:versionID="d09b08061a5f55eb25e2918f2cb2ab56">
  <xsd:schema xmlns:xsd="http://www.w3.org/2001/XMLSchema" xmlns:xs="http://www.w3.org/2001/XMLSchema" xmlns:p="http://schemas.microsoft.com/office/2006/metadata/properties" xmlns:ns1="http://schemas.microsoft.com/sharepoint/v3" xmlns:ns2="078b5645-a65a-4968-9933-9b4102fc74d6" xmlns:ns3="608f7793-1cd4-43d3-b102-4d81181e6a29" xmlns:ns4="7a859c55-eec9-435c-8a3a-971d5afcbd48" targetNamespace="http://schemas.microsoft.com/office/2006/metadata/properties" ma:root="true" ma:fieldsID="544105c893a119226a737133d17d58e6" ns1:_="" ns2:_="" ns3:_="" ns4:_="">
    <xsd:import namespace="http://schemas.microsoft.com/sharepoint/v3"/>
    <xsd:import namespace="078b5645-a65a-4968-9933-9b4102fc74d6"/>
    <xsd:import namespace="608f7793-1cd4-43d3-b102-4d81181e6a29"/>
    <xsd:import namespace="7a859c55-eec9-435c-8a3a-971d5afcbd48"/>
    <xsd:element name="properties">
      <xsd:complexType>
        <xsd:sequence>
          <xsd:element name="documentManagement">
            <xsd:complexType>
              <xsd:all>
                <xsd:element ref="ns2:Nome_x0020_do_x0020_Módulo" minOccurs="0"/>
                <xsd:element ref="ns3:Etapa" minOccurs="0"/>
                <xsd:element ref="ns2:Classificação_x0020_do_x0020_Documento" minOccurs="0"/>
                <xsd:element ref="ns2:Empresa_x003a_" minOccurs="0"/>
                <xsd:element ref="ns2:TaxKeywordTaxHTField" minOccurs="0"/>
                <xsd:element ref="ns2:TaxCatchAll" minOccurs="0"/>
                <xsd:element ref="ns1:_dlc_Exempt" minOccurs="0"/>
                <xsd:element ref="ns4:DLCPolicyLabelValue" minOccurs="0"/>
                <xsd:element ref="ns4:DLCPolicyLabelClientValue" minOccurs="0"/>
                <xsd:element ref="ns4: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Isentar de Política"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8b5645-a65a-4968-9933-9b4102fc74d6" elementFormDefault="qualified">
    <xsd:import namespace="http://schemas.microsoft.com/office/2006/documentManagement/types"/>
    <xsd:import namespace="http://schemas.microsoft.com/office/infopath/2007/PartnerControls"/>
    <xsd:element name="Nome_x0020_do_x0020_Módulo" ma:index="2" nillable="true" ma:displayName="Nome do Módulo" ma:description="Descrição do Nome do módulo do projeto" ma:internalName="Nome_x0020_do_x0020_M_x00f3_dulo0">
      <xsd:simpleType>
        <xsd:restriction base="dms:Text">
          <xsd:maxLength value="100"/>
        </xsd:restriction>
      </xsd:simpleType>
    </xsd:element>
    <xsd:element name="Classificação_x0020_do_x0020_Documento" ma:index="4" nillable="true" ma:displayName="Classificação do Documento" ma:default="Gerencial" ma:description="Classificação do documento se é técnico ou Gerencial" ma:format="Dropdown" ma:internalName="Classifica_x00e7__x00e3_o_x0020_do_x0020_Documento">
      <xsd:simpleType>
        <xsd:restriction base="dms:Choice">
          <xsd:enumeration value="Gerencial"/>
          <xsd:enumeration value="Técnico"/>
        </xsd:restriction>
      </xsd:simpleType>
    </xsd:element>
    <xsd:element name="Empresa_x003a_" ma:index="5" nillable="true" ma:displayName="Autor:" ma:description="Descrição do empresa responsável pela elaboração do documento." ma:internalName="Empresa_x003A_">
      <xsd:simpleType>
        <xsd:restriction base="dms:Text">
          <xsd:maxLength value="50"/>
        </xsd:restriction>
      </xsd:simpleType>
    </xsd:element>
    <xsd:element name="TaxKeywordTaxHTField" ma:index="9" nillable="true" ma:taxonomy="true" ma:internalName="TaxKeywordTaxHTField" ma:taxonomyFieldName="TaxKeyword" ma:displayName="Palavras-chave Corporativas" ma:fieldId="{23f27201-bee3-471e-b2e7-b64fd8b7ca38}" ma:taxonomyMulti="true" ma:sspId="713fecbb-5bd9-4522-a65e-96449a7b2a3c"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Coluna Global de Taxonomia" ma:hidden="true" ma:list="{f89f1438-46aa-44bd-83d6-48d889abd4e4}" ma:internalName="TaxCatchAll" ma:showField="CatchAllData" ma:web="078b5645-a65a-4968-9933-9b4102fc74d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8f7793-1cd4-43d3-b102-4d81181e6a29" elementFormDefault="qualified">
    <xsd:import namespace="http://schemas.microsoft.com/office/2006/documentManagement/types"/>
    <xsd:import namespace="http://schemas.microsoft.com/office/infopath/2007/PartnerControls"/>
    <xsd:element name="Etapa" ma:index="3" nillable="true" ma:displayName="Etapa" ma:default="CONCEPÇÃO" ma:description="Campo para identificar a etapa do projeto" ma:format="Dropdown" ma:internalName="Etapa">
      <xsd:simpleType>
        <xsd:restriction base="dms:Choice">
          <xsd:enumeration value="CONCEPÇÃO"/>
          <xsd:enumeration value="PLANEJAMENTO"/>
          <xsd:enumeration value="EXECUÇÃO"/>
          <xsd:enumeration value="Iniciação"/>
          <xsd:enumeration value="Elaboração"/>
          <xsd:enumeration value="Construção"/>
          <xsd:enumeration value="Transição/Implantação"/>
          <xsd:enumeration value="ENCERRAMENTO"/>
          <xsd:enumeration value="Cancelado"/>
        </xsd:restriction>
      </xsd:simpleType>
    </xsd:element>
  </xsd:schema>
  <xsd:schema xmlns:xsd="http://www.w3.org/2001/XMLSchema" xmlns:xs="http://www.w3.org/2001/XMLSchema" xmlns:dms="http://schemas.microsoft.com/office/2006/documentManagement/types" xmlns:pc="http://schemas.microsoft.com/office/infopath/2007/PartnerControls" targetNamespace="7a859c55-eec9-435c-8a3a-971d5afcbd48" elementFormDefault="qualified">
    <xsd:import namespace="http://schemas.microsoft.com/office/2006/documentManagement/types"/>
    <xsd:import namespace="http://schemas.microsoft.com/office/infopath/2007/PartnerControls"/>
    <xsd:element name="DLCPolicyLabelValue" ma:index="12" nillable="true" ma:displayName="Rótulo" ma:description="Armazena o valor atual do rótulo." ma:internalName="DLCPolicyLabelValue" ma:readOnly="true">
      <xsd:simpleType>
        <xsd:restriction base="dms:Note">
          <xsd:maxLength value="255"/>
        </xsd:restriction>
      </xsd:simpleType>
    </xsd:element>
    <xsd:element name="DLCPolicyLabelClientValue" ma:index="13" nillable="true" ma:displayName="Valor do Rótulo do Cliente" ma:description="Armazena o último valor de rótulo computado no cliente." ma:hidden="true" ma:internalName="DLCPolicyLabelClientValue" ma:readOnly="false">
      <xsd:simpleType>
        <xsd:restriction base="dms:Note"/>
      </xsd:simpleType>
    </xsd:element>
    <xsd:element name="DLCPolicyLabelLock" ma:index="14" nillable="true" ma:displayName="Rótulo Bloqueado" ma:description="Indica se o rótulo deve ser atualizado quando as propriedades do item forem modificadas."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Tipo de Conteú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LCPolicyLabelLock xmlns="7a859c55-eec9-435c-8a3a-971d5afcbd48" xsi:nil="true"/>
    <Etapa xmlns="608f7793-1cd4-43d3-b102-4d81181e6a29">PLANEJAMENTO</Etapa>
    <Classificação_x0020_do_x0020_Documento xmlns="078b5645-a65a-4968-9933-9b4102fc74d6">Técnico</Classificação_x0020_do_x0020_Documento>
    <TaxKeywordTaxHTField xmlns="078b5645-a65a-4968-9933-9b4102fc74d6">
      <Terms xmlns="http://schemas.microsoft.com/office/infopath/2007/PartnerControls"/>
    </TaxKeywordTaxHTField>
    <DLCPolicyLabelClientValue xmlns="7a859c55-eec9-435c-8a3a-971d5afcbd48" xsi:nil="true"/>
    <Nome_x0020_do_x0020_Módulo xmlns="078b5645-a65a-4968-9933-9b4102fc74d6">Instrumentos de Planejamento</Nome_x0020_do_x0020_Módulo>
    <Empresa_x003a_ xmlns="078b5645-a65a-4968-9933-9b4102fc74d6" xsi:nil="true"/>
    <TaxCatchAll xmlns="078b5645-a65a-4968-9933-9b4102fc74d6"/>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Documento</p:Name>
  <p:Description/>
  <p:Statement/>
  <p:PolicyItems>
    <p:PolicyItem featureId="Microsoft.Office.RecordsManagement.PolicyFeatures.PolicyAudit" staticId="0x0101001414E58D72997F419A45BB966653A43F|1772413730" UniqueId="22195aa5-9854-4a8a-a012-e6d4fb25d635">
      <p:Name>Auditoria</p:Name>
      <p:Description>Audita ações do usuário em documentos e itens de lista para gravá-las no Log de Auditoria.</p:Description>
      <p:CustomData>
        <Audit/>
      </p:CustomData>
    </p:PolicyItem>
  </p:PolicyItems>
</p:Policy>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AF7B6-2069-4620-AAA8-9DD57D4EC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8b5645-a65a-4968-9933-9b4102fc74d6"/>
    <ds:schemaRef ds:uri="608f7793-1cd4-43d3-b102-4d81181e6a29"/>
    <ds:schemaRef ds:uri="7a859c55-eec9-435c-8a3a-971d5afcb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B8E543-EF5A-45EE-ADC9-B9CE1033FA09}">
  <ds:schemaRef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dcmitype/"/>
    <ds:schemaRef ds:uri="078b5645-a65a-4968-9933-9b4102fc74d6"/>
    <ds:schemaRef ds:uri="608f7793-1cd4-43d3-b102-4d81181e6a29"/>
    <ds:schemaRef ds:uri="http://www.w3.org/XML/1998/namespace"/>
    <ds:schemaRef ds:uri="http://purl.org/dc/terms/"/>
    <ds:schemaRef ds:uri="http://schemas.microsoft.com/sharepoint/v3"/>
    <ds:schemaRef ds:uri="http://schemas.openxmlformats.org/package/2006/metadata/core-properties"/>
    <ds:schemaRef ds:uri="7a859c55-eec9-435c-8a3a-971d5afcbd48"/>
  </ds:schemaRefs>
</ds:datastoreItem>
</file>

<file path=customXml/itemProps3.xml><?xml version="1.0" encoding="utf-8"?>
<ds:datastoreItem xmlns:ds="http://schemas.openxmlformats.org/officeDocument/2006/customXml" ds:itemID="{57BACEC4-0531-4DAE-AFE0-C88CB678754A}">
  <ds:schemaRefs>
    <ds:schemaRef ds:uri="http://schemas.microsoft.com/sharepoint/v3/contenttype/forms"/>
  </ds:schemaRefs>
</ds:datastoreItem>
</file>

<file path=customXml/itemProps4.xml><?xml version="1.0" encoding="utf-8"?>
<ds:datastoreItem xmlns:ds="http://schemas.openxmlformats.org/officeDocument/2006/customXml" ds:itemID="{A11F7AE7-8BC4-4519-805E-C24112B5C45E}">
  <ds:schemaRefs>
    <ds:schemaRef ds:uri="office.server.policy"/>
  </ds:schemaRefs>
</ds:datastoreItem>
</file>

<file path=customXml/itemProps5.xml><?xml version="1.0" encoding="utf-8"?>
<ds:datastoreItem xmlns:ds="http://schemas.openxmlformats.org/officeDocument/2006/customXml" ds:itemID="{09C428E6-A5B3-45E2-89A2-C83599FDA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6173</Words>
  <Characters>33340</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Manual SICOM 2017 - IP</vt:lpstr>
    </vt:vector>
  </TitlesOfParts>
  <Company>Governo do Estado de MG</Company>
  <LinksUpToDate>false</LinksUpToDate>
  <CharactersWithSpaces>39435</CharactersWithSpaces>
  <SharedDoc>false</SharedDoc>
  <HLinks>
    <vt:vector size="330" baseType="variant">
      <vt:variant>
        <vt:i4>1376319</vt:i4>
      </vt:variant>
      <vt:variant>
        <vt:i4>326</vt:i4>
      </vt:variant>
      <vt:variant>
        <vt:i4>0</vt:i4>
      </vt:variant>
      <vt:variant>
        <vt:i4>5</vt:i4>
      </vt:variant>
      <vt:variant>
        <vt:lpwstr/>
      </vt:variant>
      <vt:variant>
        <vt:lpwstr>_Toc318725613</vt:lpwstr>
      </vt:variant>
      <vt:variant>
        <vt:i4>1376319</vt:i4>
      </vt:variant>
      <vt:variant>
        <vt:i4>320</vt:i4>
      </vt:variant>
      <vt:variant>
        <vt:i4>0</vt:i4>
      </vt:variant>
      <vt:variant>
        <vt:i4>5</vt:i4>
      </vt:variant>
      <vt:variant>
        <vt:lpwstr/>
      </vt:variant>
      <vt:variant>
        <vt:lpwstr>_Toc318725612</vt:lpwstr>
      </vt:variant>
      <vt:variant>
        <vt:i4>1376319</vt:i4>
      </vt:variant>
      <vt:variant>
        <vt:i4>314</vt:i4>
      </vt:variant>
      <vt:variant>
        <vt:i4>0</vt:i4>
      </vt:variant>
      <vt:variant>
        <vt:i4>5</vt:i4>
      </vt:variant>
      <vt:variant>
        <vt:lpwstr/>
      </vt:variant>
      <vt:variant>
        <vt:lpwstr>_Toc318725611</vt:lpwstr>
      </vt:variant>
      <vt:variant>
        <vt:i4>1310783</vt:i4>
      </vt:variant>
      <vt:variant>
        <vt:i4>308</vt:i4>
      </vt:variant>
      <vt:variant>
        <vt:i4>0</vt:i4>
      </vt:variant>
      <vt:variant>
        <vt:i4>5</vt:i4>
      </vt:variant>
      <vt:variant>
        <vt:lpwstr/>
      </vt:variant>
      <vt:variant>
        <vt:lpwstr>_Toc318725609</vt:lpwstr>
      </vt:variant>
      <vt:variant>
        <vt:i4>1310783</vt:i4>
      </vt:variant>
      <vt:variant>
        <vt:i4>302</vt:i4>
      </vt:variant>
      <vt:variant>
        <vt:i4>0</vt:i4>
      </vt:variant>
      <vt:variant>
        <vt:i4>5</vt:i4>
      </vt:variant>
      <vt:variant>
        <vt:lpwstr/>
      </vt:variant>
      <vt:variant>
        <vt:lpwstr>_Toc318725608</vt:lpwstr>
      </vt:variant>
      <vt:variant>
        <vt:i4>1310783</vt:i4>
      </vt:variant>
      <vt:variant>
        <vt:i4>296</vt:i4>
      </vt:variant>
      <vt:variant>
        <vt:i4>0</vt:i4>
      </vt:variant>
      <vt:variant>
        <vt:i4>5</vt:i4>
      </vt:variant>
      <vt:variant>
        <vt:lpwstr/>
      </vt:variant>
      <vt:variant>
        <vt:lpwstr>_Toc318725607</vt:lpwstr>
      </vt:variant>
      <vt:variant>
        <vt:i4>1310783</vt:i4>
      </vt:variant>
      <vt:variant>
        <vt:i4>290</vt:i4>
      </vt:variant>
      <vt:variant>
        <vt:i4>0</vt:i4>
      </vt:variant>
      <vt:variant>
        <vt:i4>5</vt:i4>
      </vt:variant>
      <vt:variant>
        <vt:lpwstr/>
      </vt:variant>
      <vt:variant>
        <vt:lpwstr>_Toc318725606</vt:lpwstr>
      </vt:variant>
      <vt:variant>
        <vt:i4>1310783</vt:i4>
      </vt:variant>
      <vt:variant>
        <vt:i4>284</vt:i4>
      </vt:variant>
      <vt:variant>
        <vt:i4>0</vt:i4>
      </vt:variant>
      <vt:variant>
        <vt:i4>5</vt:i4>
      </vt:variant>
      <vt:variant>
        <vt:lpwstr/>
      </vt:variant>
      <vt:variant>
        <vt:lpwstr>_Toc318725605</vt:lpwstr>
      </vt:variant>
      <vt:variant>
        <vt:i4>1310783</vt:i4>
      </vt:variant>
      <vt:variant>
        <vt:i4>278</vt:i4>
      </vt:variant>
      <vt:variant>
        <vt:i4>0</vt:i4>
      </vt:variant>
      <vt:variant>
        <vt:i4>5</vt:i4>
      </vt:variant>
      <vt:variant>
        <vt:lpwstr/>
      </vt:variant>
      <vt:variant>
        <vt:lpwstr>_Toc318725604</vt:lpwstr>
      </vt:variant>
      <vt:variant>
        <vt:i4>1310783</vt:i4>
      </vt:variant>
      <vt:variant>
        <vt:i4>272</vt:i4>
      </vt:variant>
      <vt:variant>
        <vt:i4>0</vt:i4>
      </vt:variant>
      <vt:variant>
        <vt:i4>5</vt:i4>
      </vt:variant>
      <vt:variant>
        <vt:lpwstr/>
      </vt:variant>
      <vt:variant>
        <vt:lpwstr>_Toc318725603</vt:lpwstr>
      </vt:variant>
      <vt:variant>
        <vt:i4>1310783</vt:i4>
      </vt:variant>
      <vt:variant>
        <vt:i4>266</vt:i4>
      </vt:variant>
      <vt:variant>
        <vt:i4>0</vt:i4>
      </vt:variant>
      <vt:variant>
        <vt:i4>5</vt:i4>
      </vt:variant>
      <vt:variant>
        <vt:lpwstr/>
      </vt:variant>
      <vt:variant>
        <vt:lpwstr>_Toc318725602</vt:lpwstr>
      </vt:variant>
      <vt:variant>
        <vt:i4>1310783</vt:i4>
      </vt:variant>
      <vt:variant>
        <vt:i4>260</vt:i4>
      </vt:variant>
      <vt:variant>
        <vt:i4>0</vt:i4>
      </vt:variant>
      <vt:variant>
        <vt:i4>5</vt:i4>
      </vt:variant>
      <vt:variant>
        <vt:lpwstr/>
      </vt:variant>
      <vt:variant>
        <vt:lpwstr>_Toc318725601</vt:lpwstr>
      </vt:variant>
      <vt:variant>
        <vt:i4>1310783</vt:i4>
      </vt:variant>
      <vt:variant>
        <vt:i4>254</vt:i4>
      </vt:variant>
      <vt:variant>
        <vt:i4>0</vt:i4>
      </vt:variant>
      <vt:variant>
        <vt:i4>5</vt:i4>
      </vt:variant>
      <vt:variant>
        <vt:lpwstr/>
      </vt:variant>
      <vt:variant>
        <vt:lpwstr>_Toc318725600</vt:lpwstr>
      </vt:variant>
      <vt:variant>
        <vt:i4>1900604</vt:i4>
      </vt:variant>
      <vt:variant>
        <vt:i4>248</vt:i4>
      </vt:variant>
      <vt:variant>
        <vt:i4>0</vt:i4>
      </vt:variant>
      <vt:variant>
        <vt:i4>5</vt:i4>
      </vt:variant>
      <vt:variant>
        <vt:lpwstr/>
      </vt:variant>
      <vt:variant>
        <vt:lpwstr>_Toc318725599</vt:lpwstr>
      </vt:variant>
      <vt:variant>
        <vt:i4>1900604</vt:i4>
      </vt:variant>
      <vt:variant>
        <vt:i4>242</vt:i4>
      </vt:variant>
      <vt:variant>
        <vt:i4>0</vt:i4>
      </vt:variant>
      <vt:variant>
        <vt:i4>5</vt:i4>
      </vt:variant>
      <vt:variant>
        <vt:lpwstr/>
      </vt:variant>
      <vt:variant>
        <vt:lpwstr>_Toc318725598</vt:lpwstr>
      </vt:variant>
      <vt:variant>
        <vt:i4>1900604</vt:i4>
      </vt:variant>
      <vt:variant>
        <vt:i4>236</vt:i4>
      </vt:variant>
      <vt:variant>
        <vt:i4>0</vt:i4>
      </vt:variant>
      <vt:variant>
        <vt:i4>5</vt:i4>
      </vt:variant>
      <vt:variant>
        <vt:lpwstr/>
      </vt:variant>
      <vt:variant>
        <vt:lpwstr>_Toc318725597</vt:lpwstr>
      </vt:variant>
      <vt:variant>
        <vt:i4>1900604</vt:i4>
      </vt:variant>
      <vt:variant>
        <vt:i4>230</vt:i4>
      </vt:variant>
      <vt:variant>
        <vt:i4>0</vt:i4>
      </vt:variant>
      <vt:variant>
        <vt:i4>5</vt:i4>
      </vt:variant>
      <vt:variant>
        <vt:lpwstr/>
      </vt:variant>
      <vt:variant>
        <vt:lpwstr>_Toc318725596</vt:lpwstr>
      </vt:variant>
      <vt:variant>
        <vt:i4>1900604</vt:i4>
      </vt:variant>
      <vt:variant>
        <vt:i4>224</vt:i4>
      </vt:variant>
      <vt:variant>
        <vt:i4>0</vt:i4>
      </vt:variant>
      <vt:variant>
        <vt:i4>5</vt:i4>
      </vt:variant>
      <vt:variant>
        <vt:lpwstr/>
      </vt:variant>
      <vt:variant>
        <vt:lpwstr>_Toc318725595</vt:lpwstr>
      </vt:variant>
      <vt:variant>
        <vt:i4>1900604</vt:i4>
      </vt:variant>
      <vt:variant>
        <vt:i4>218</vt:i4>
      </vt:variant>
      <vt:variant>
        <vt:i4>0</vt:i4>
      </vt:variant>
      <vt:variant>
        <vt:i4>5</vt:i4>
      </vt:variant>
      <vt:variant>
        <vt:lpwstr/>
      </vt:variant>
      <vt:variant>
        <vt:lpwstr>_Toc318725594</vt:lpwstr>
      </vt:variant>
      <vt:variant>
        <vt:i4>1900604</vt:i4>
      </vt:variant>
      <vt:variant>
        <vt:i4>212</vt:i4>
      </vt:variant>
      <vt:variant>
        <vt:i4>0</vt:i4>
      </vt:variant>
      <vt:variant>
        <vt:i4>5</vt:i4>
      </vt:variant>
      <vt:variant>
        <vt:lpwstr/>
      </vt:variant>
      <vt:variant>
        <vt:lpwstr>_Toc318725593</vt:lpwstr>
      </vt:variant>
      <vt:variant>
        <vt:i4>1900604</vt:i4>
      </vt:variant>
      <vt:variant>
        <vt:i4>206</vt:i4>
      </vt:variant>
      <vt:variant>
        <vt:i4>0</vt:i4>
      </vt:variant>
      <vt:variant>
        <vt:i4>5</vt:i4>
      </vt:variant>
      <vt:variant>
        <vt:lpwstr/>
      </vt:variant>
      <vt:variant>
        <vt:lpwstr>_Toc318725592</vt:lpwstr>
      </vt:variant>
      <vt:variant>
        <vt:i4>1900604</vt:i4>
      </vt:variant>
      <vt:variant>
        <vt:i4>200</vt:i4>
      </vt:variant>
      <vt:variant>
        <vt:i4>0</vt:i4>
      </vt:variant>
      <vt:variant>
        <vt:i4>5</vt:i4>
      </vt:variant>
      <vt:variant>
        <vt:lpwstr/>
      </vt:variant>
      <vt:variant>
        <vt:lpwstr>_Toc318725591</vt:lpwstr>
      </vt:variant>
      <vt:variant>
        <vt:i4>1900604</vt:i4>
      </vt:variant>
      <vt:variant>
        <vt:i4>194</vt:i4>
      </vt:variant>
      <vt:variant>
        <vt:i4>0</vt:i4>
      </vt:variant>
      <vt:variant>
        <vt:i4>5</vt:i4>
      </vt:variant>
      <vt:variant>
        <vt:lpwstr/>
      </vt:variant>
      <vt:variant>
        <vt:lpwstr>_Toc318725590</vt:lpwstr>
      </vt:variant>
      <vt:variant>
        <vt:i4>1835068</vt:i4>
      </vt:variant>
      <vt:variant>
        <vt:i4>188</vt:i4>
      </vt:variant>
      <vt:variant>
        <vt:i4>0</vt:i4>
      </vt:variant>
      <vt:variant>
        <vt:i4>5</vt:i4>
      </vt:variant>
      <vt:variant>
        <vt:lpwstr/>
      </vt:variant>
      <vt:variant>
        <vt:lpwstr>_Toc318725589</vt:lpwstr>
      </vt:variant>
      <vt:variant>
        <vt:i4>1835068</vt:i4>
      </vt:variant>
      <vt:variant>
        <vt:i4>182</vt:i4>
      </vt:variant>
      <vt:variant>
        <vt:i4>0</vt:i4>
      </vt:variant>
      <vt:variant>
        <vt:i4>5</vt:i4>
      </vt:variant>
      <vt:variant>
        <vt:lpwstr/>
      </vt:variant>
      <vt:variant>
        <vt:lpwstr>_Toc318725588</vt:lpwstr>
      </vt:variant>
      <vt:variant>
        <vt:i4>1835068</vt:i4>
      </vt:variant>
      <vt:variant>
        <vt:i4>176</vt:i4>
      </vt:variant>
      <vt:variant>
        <vt:i4>0</vt:i4>
      </vt:variant>
      <vt:variant>
        <vt:i4>5</vt:i4>
      </vt:variant>
      <vt:variant>
        <vt:lpwstr/>
      </vt:variant>
      <vt:variant>
        <vt:lpwstr>_Toc318725587</vt:lpwstr>
      </vt:variant>
      <vt:variant>
        <vt:i4>1835068</vt:i4>
      </vt:variant>
      <vt:variant>
        <vt:i4>170</vt:i4>
      </vt:variant>
      <vt:variant>
        <vt:i4>0</vt:i4>
      </vt:variant>
      <vt:variant>
        <vt:i4>5</vt:i4>
      </vt:variant>
      <vt:variant>
        <vt:lpwstr/>
      </vt:variant>
      <vt:variant>
        <vt:lpwstr>_Toc318725586</vt:lpwstr>
      </vt:variant>
      <vt:variant>
        <vt:i4>1835068</vt:i4>
      </vt:variant>
      <vt:variant>
        <vt:i4>164</vt:i4>
      </vt:variant>
      <vt:variant>
        <vt:i4>0</vt:i4>
      </vt:variant>
      <vt:variant>
        <vt:i4>5</vt:i4>
      </vt:variant>
      <vt:variant>
        <vt:lpwstr/>
      </vt:variant>
      <vt:variant>
        <vt:lpwstr>_Toc318725585</vt:lpwstr>
      </vt:variant>
      <vt:variant>
        <vt:i4>1835068</vt:i4>
      </vt:variant>
      <vt:variant>
        <vt:i4>158</vt:i4>
      </vt:variant>
      <vt:variant>
        <vt:i4>0</vt:i4>
      </vt:variant>
      <vt:variant>
        <vt:i4>5</vt:i4>
      </vt:variant>
      <vt:variant>
        <vt:lpwstr/>
      </vt:variant>
      <vt:variant>
        <vt:lpwstr>_Toc318725584</vt:lpwstr>
      </vt:variant>
      <vt:variant>
        <vt:i4>1835068</vt:i4>
      </vt:variant>
      <vt:variant>
        <vt:i4>152</vt:i4>
      </vt:variant>
      <vt:variant>
        <vt:i4>0</vt:i4>
      </vt:variant>
      <vt:variant>
        <vt:i4>5</vt:i4>
      </vt:variant>
      <vt:variant>
        <vt:lpwstr/>
      </vt:variant>
      <vt:variant>
        <vt:lpwstr>_Toc318725583</vt:lpwstr>
      </vt:variant>
      <vt:variant>
        <vt:i4>1835068</vt:i4>
      </vt:variant>
      <vt:variant>
        <vt:i4>146</vt:i4>
      </vt:variant>
      <vt:variant>
        <vt:i4>0</vt:i4>
      </vt:variant>
      <vt:variant>
        <vt:i4>5</vt:i4>
      </vt:variant>
      <vt:variant>
        <vt:lpwstr/>
      </vt:variant>
      <vt:variant>
        <vt:lpwstr>_Toc318725582</vt:lpwstr>
      </vt:variant>
      <vt:variant>
        <vt:i4>1835068</vt:i4>
      </vt:variant>
      <vt:variant>
        <vt:i4>140</vt:i4>
      </vt:variant>
      <vt:variant>
        <vt:i4>0</vt:i4>
      </vt:variant>
      <vt:variant>
        <vt:i4>5</vt:i4>
      </vt:variant>
      <vt:variant>
        <vt:lpwstr/>
      </vt:variant>
      <vt:variant>
        <vt:lpwstr>_Toc318725581</vt:lpwstr>
      </vt:variant>
      <vt:variant>
        <vt:i4>1835068</vt:i4>
      </vt:variant>
      <vt:variant>
        <vt:i4>134</vt:i4>
      </vt:variant>
      <vt:variant>
        <vt:i4>0</vt:i4>
      </vt:variant>
      <vt:variant>
        <vt:i4>5</vt:i4>
      </vt:variant>
      <vt:variant>
        <vt:lpwstr/>
      </vt:variant>
      <vt:variant>
        <vt:lpwstr>_Toc318725580</vt:lpwstr>
      </vt:variant>
      <vt:variant>
        <vt:i4>1245244</vt:i4>
      </vt:variant>
      <vt:variant>
        <vt:i4>128</vt:i4>
      </vt:variant>
      <vt:variant>
        <vt:i4>0</vt:i4>
      </vt:variant>
      <vt:variant>
        <vt:i4>5</vt:i4>
      </vt:variant>
      <vt:variant>
        <vt:lpwstr/>
      </vt:variant>
      <vt:variant>
        <vt:lpwstr>_Toc318725579</vt:lpwstr>
      </vt:variant>
      <vt:variant>
        <vt:i4>1245244</vt:i4>
      </vt:variant>
      <vt:variant>
        <vt:i4>122</vt:i4>
      </vt:variant>
      <vt:variant>
        <vt:i4>0</vt:i4>
      </vt:variant>
      <vt:variant>
        <vt:i4>5</vt:i4>
      </vt:variant>
      <vt:variant>
        <vt:lpwstr/>
      </vt:variant>
      <vt:variant>
        <vt:lpwstr>_Toc318725578</vt:lpwstr>
      </vt:variant>
      <vt:variant>
        <vt:i4>1245244</vt:i4>
      </vt:variant>
      <vt:variant>
        <vt:i4>116</vt:i4>
      </vt:variant>
      <vt:variant>
        <vt:i4>0</vt:i4>
      </vt:variant>
      <vt:variant>
        <vt:i4>5</vt:i4>
      </vt:variant>
      <vt:variant>
        <vt:lpwstr/>
      </vt:variant>
      <vt:variant>
        <vt:lpwstr>_Toc318725576</vt:lpwstr>
      </vt:variant>
      <vt:variant>
        <vt:i4>1245244</vt:i4>
      </vt:variant>
      <vt:variant>
        <vt:i4>110</vt:i4>
      </vt:variant>
      <vt:variant>
        <vt:i4>0</vt:i4>
      </vt:variant>
      <vt:variant>
        <vt:i4>5</vt:i4>
      </vt:variant>
      <vt:variant>
        <vt:lpwstr/>
      </vt:variant>
      <vt:variant>
        <vt:lpwstr>_Toc318725575</vt:lpwstr>
      </vt:variant>
      <vt:variant>
        <vt:i4>1245244</vt:i4>
      </vt:variant>
      <vt:variant>
        <vt:i4>104</vt:i4>
      </vt:variant>
      <vt:variant>
        <vt:i4>0</vt:i4>
      </vt:variant>
      <vt:variant>
        <vt:i4>5</vt:i4>
      </vt:variant>
      <vt:variant>
        <vt:lpwstr/>
      </vt:variant>
      <vt:variant>
        <vt:lpwstr>_Toc318725574</vt:lpwstr>
      </vt:variant>
      <vt:variant>
        <vt:i4>1245244</vt:i4>
      </vt:variant>
      <vt:variant>
        <vt:i4>98</vt:i4>
      </vt:variant>
      <vt:variant>
        <vt:i4>0</vt:i4>
      </vt:variant>
      <vt:variant>
        <vt:i4>5</vt:i4>
      </vt:variant>
      <vt:variant>
        <vt:lpwstr/>
      </vt:variant>
      <vt:variant>
        <vt:lpwstr>_Toc318725573</vt:lpwstr>
      </vt:variant>
      <vt:variant>
        <vt:i4>1245244</vt:i4>
      </vt:variant>
      <vt:variant>
        <vt:i4>92</vt:i4>
      </vt:variant>
      <vt:variant>
        <vt:i4>0</vt:i4>
      </vt:variant>
      <vt:variant>
        <vt:i4>5</vt:i4>
      </vt:variant>
      <vt:variant>
        <vt:lpwstr/>
      </vt:variant>
      <vt:variant>
        <vt:lpwstr>_Toc318725572</vt:lpwstr>
      </vt:variant>
      <vt:variant>
        <vt:i4>1245244</vt:i4>
      </vt:variant>
      <vt:variant>
        <vt:i4>86</vt:i4>
      </vt:variant>
      <vt:variant>
        <vt:i4>0</vt:i4>
      </vt:variant>
      <vt:variant>
        <vt:i4>5</vt:i4>
      </vt:variant>
      <vt:variant>
        <vt:lpwstr/>
      </vt:variant>
      <vt:variant>
        <vt:lpwstr>_Toc318725571</vt:lpwstr>
      </vt:variant>
      <vt:variant>
        <vt:i4>1245244</vt:i4>
      </vt:variant>
      <vt:variant>
        <vt:i4>80</vt:i4>
      </vt:variant>
      <vt:variant>
        <vt:i4>0</vt:i4>
      </vt:variant>
      <vt:variant>
        <vt:i4>5</vt:i4>
      </vt:variant>
      <vt:variant>
        <vt:lpwstr/>
      </vt:variant>
      <vt:variant>
        <vt:lpwstr>_Toc318725570</vt:lpwstr>
      </vt:variant>
      <vt:variant>
        <vt:i4>1179708</vt:i4>
      </vt:variant>
      <vt:variant>
        <vt:i4>74</vt:i4>
      </vt:variant>
      <vt:variant>
        <vt:i4>0</vt:i4>
      </vt:variant>
      <vt:variant>
        <vt:i4>5</vt:i4>
      </vt:variant>
      <vt:variant>
        <vt:lpwstr/>
      </vt:variant>
      <vt:variant>
        <vt:lpwstr>_Toc318725569</vt:lpwstr>
      </vt:variant>
      <vt:variant>
        <vt:i4>1179708</vt:i4>
      </vt:variant>
      <vt:variant>
        <vt:i4>68</vt:i4>
      </vt:variant>
      <vt:variant>
        <vt:i4>0</vt:i4>
      </vt:variant>
      <vt:variant>
        <vt:i4>5</vt:i4>
      </vt:variant>
      <vt:variant>
        <vt:lpwstr/>
      </vt:variant>
      <vt:variant>
        <vt:lpwstr>_Toc318725568</vt:lpwstr>
      </vt:variant>
      <vt:variant>
        <vt:i4>1179708</vt:i4>
      </vt:variant>
      <vt:variant>
        <vt:i4>62</vt:i4>
      </vt:variant>
      <vt:variant>
        <vt:i4>0</vt:i4>
      </vt:variant>
      <vt:variant>
        <vt:i4>5</vt:i4>
      </vt:variant>
      <vt:variant>
        <vt:lpwstr/>
      </vt:variant>
      <vt:variant>
        <vt:lpwstr>_Toc318725567</vt:lpwstr>
      </vt:variant>
      <vt:variant>
        <vt:i4>1179708</vt:i4>
      </vt:variant>
      <vt:variant>
        <vt:i4>56</vt:i4>
      </vt:variant>
      <vt:variant>
        <vt:i4>0</vt:i4>
      </vt:variant>
      <vt:variant>
        <vt:i4>5</vt:i4>
      </vt:variant>
      <vt:variant>
        <vt:lpwstr/>
      </vt:variant>
      <vt:variant>
        <vt:lpwstr>_Toc318725566</vt:lpwstr>
      </vt:variant>
      <vt:variant>
        <vt:i4>1179708</vt:i4>
      </vt:variant>
      <vt:variant>
        <vt:i4>50</vt:i4>
      </vt:variant>
      <vt:variant>
        <vt:i4>0</vt:i4>
      </vt:variant>
      <vt:variant>
        <vt:i4>5</vt:i4>
      </vt:variant>
      <vt:variant>
        <vt:lpwstr/>
      </vt:variant>
      <vt:variant>
        <vt:lpwstr>_Toc318725565</vt:lpwstr>
      </vt:variant>
      <vt:variant>
        <vt:i4>1179708</vt:i4>
      </vt:variant>
      <vt:variant>
        <vt:i4>44</vt:i4>
      </vt:variant>
      <vt:variant>
        <vt:i4>0</vt:i4>
      </vt:variant>
      <vt:variant>
        <vt:i4>5</vt:i4>
      </vt:variant>
      <vt:variant>
        <vt:lpwstr/>
      </vt:variant>
      <vt:variant>
        <vt:lpwstr>_Toc318725564</vt:lpwstr>
      </vt:variant>
      <vt:variant>
        <vt:i4>1179708</vt:i4>
      </vt:variant>
      <vt:variant>
        <vt:i4>38</vt:i4>
      </vt:variant>
      <vt:variant>
        <vt:i4>0</vt:i4>
      </vt:variant>
      <vt:variant>
        <vt:i4>5</vt:i4>
      </vt:variant>
      <vt:variant>
        <vt:lpwstr/>
      </vt:variant>
      <vt:variant>
        <vt:lpwstr>_Toc318725563</vt:lpwstr>
      </vt:variant>
      <vt:variant>
        <vt:i4>1179708</vt:i4>
      </vt:variant>
      <vt:variant>
        <vt:i4>32</vt:i4>
      </vt:variant>
      <vt:variant>
        <vt:i4>0</vt:i4>
      </vt:variant>
      <vt:variant>
        <vt:i4>5</vt:i4>
      </vt:variant>
      <vt:variant>
        <vt:lpwstr/>
      </vt:variant>
      <vt:variant>
        <vt:lpwstr>_Toc318725560</vt:lpwstr>
      </vt:variant>
      <vt:variant>
        <vt:i4>1114172</vt:i4>
      </vt:variant>
      <vt:variant>
        <vt:i4>26</vt:i4>
      </vt:variant>
      <vt:variant>
        <vt:i4>0</vt:i4>
      </vt:variant>
      <vt:variant>
        <vt:i4>5</vt:i4>
      </vt:variant>
      <vt:variant>
        <vt:lpwstr/>
      </vt:variant>
      <vt:variant>
        <vt:lpwstr>_Toc318725559</vt:lpwstr>
      </vt:variant>
      <vt:variant>
        <vt:i4>1114172</vt:i4>
      </vt:variant>
      <vt:variant>
        <vt:i4>20</vt:i4>
      </vt:variant>
      <vt:variant>
        <vt:i4>0</vt:i4>
      </vt:variant>
      <vt:variant>
        <vt:i4>5</vt:i4>
      </vt:variant>
      <vt:variant>
        <vt:lpwstr/>
      </vt:variant>
      <vt:variant>
        <vt:lpwstr>_Toc318725558</vt:lpwstr>
      </vt:variant>
      <vt:variant>
        <vt:i4>1114172</vt:i4>
      </vt:variant>
      <vt:variant>
        <vt:i4>14</vt:i4>
      </vt:variant>
      <vt:variant>
        <vt:i4>0</vt:i4>
      </vt:variant>
      <vt:variant>
        <vt:i4>5</vt:i4>
      </vt:variant>
      <vt:variant>
        <vt:lpwstr/>
      </vt:variant>
      <vt:variant>
        <vt:lpwstr>_Toc318725557</vt:lpwstr>
      </vt:variant>
      <vt:variant>
        <vt:i4>1114172</vt:i4>
      </vt:variant>
      <vt:variant>
        <vt:i4>8</vt:i4>
      </vt:variant>
      <vt:variant>
        <vt:i4>0</vt:i4>
      </vt:variant>
      <vt:variant>
        <vt:i4>5</vt:i4>
      </vt:variant>
      <vt:variant>
        <vt:lpwstr/>
      </vt:variant>
      <vt:variant>
        <vt:lpwstr>_Toc318725556</vt:lpwstr>
      </vt:variant>
      <vt:variant>
        <vt:i4>1114172</vt:i4>
      </vt:variant>
      <vt:variant>
        <vt:i4>2</vt:i4>
      </vt:variant>
      <vt:variant>
        <vt:i4>0</vt:i4>
      </vt:variant>
      <vt:variant>
        <vt:i4>5</vt:i4>
      </vt:variant>
      <vt:variant>
        <vt:lpwstr/>
      </vt:variant>
      <vt:variant>
        <vt:lpwstr>_Toc318725553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SICOM 2017 - IP</dc:title>
  <dc:creator>Tribunal de Contas de MG</dc:creator>
  <cp:keywords/>
  <cp:lastModifiedBy>RICARDO NOGUEIRA DE ALMEIDA</cp:lastModifiedBy>
  <cp:revision>2</cp:revision>
  <cp:lastPrinted>2013-10-09T17:29:00Z</cp:lastPrinted>
  <dcterms:created xsi:type="dcterms:W3CDTF">2017-09-21T16:00:00Z</dcterms:created>
  <dcterms:modified xsi:type="dcterms:W3CDTF">2017-09-21T16:00:00Z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0x0101001414E58D72997F419A45BB966653A43F</vt:lpwstr>
  </property>
  <property fmtid="{D5CDD505-2E9C-101B-9397-08002B2CF9AE}" pid="3" name="TaxKeyword">
    <vt:lpwstr/>
  </property>
</Properties>
</file>