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2591F" w14:textId="7F86A5DB" w:rsidR="00612ACA" w:rsidRDefault="00AA1827" w:rsidP="00612ACA">
      <w:pPr>
        <w:ind w:left="708"/>
        <w:jc w:val="center"/>
        <w:rPr>
          <w:color w:val="000000"/>
          <w:sz w:val="52"/>
          <w:szCs w:val="72"/>
        </w:rPr>
      </w:pPr>
      <w:r>
        <w:rPr>
          <w:color w:val="000000"/>
          <w:sz w:val="52"/>
          <w:szCs w:val="72"/>
        </w:rPr>
        <w:t>Leiaute</w:t>
      </w:r>
      <w:r w:rsidR="00612ACA">
        <w:rPr>
          <w:color w:val="000000"/>
          <w:sz w:val="52"/>
          <w:szCs w:val="72"/>
        </w:rPr>
        <w:t xml:space="preserve"> dos Arquivos</w:t>
      </w:r>
    </w:p>
    <w:p w14:paraId="330307BC" w14:textId="1CE20EBE" w:rsidR="00612ACA" w:rsidRDefault="00612ACA" w:rsidP="00E235EA">
      <w:pPr>
        <w:ind w:left="708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56"/>
          <w:szCs w:val="72"/>
        </w:rPr>
        <w:t>Módulo</w:t>
      </w:r>
      <w:r w:rsidR="00001A0A">
        <w:rPr>
          <w:b/>
          <w:color w:val="000000"/>
          <w:sz w:val="56"/>
          <w:szCs w:val="72"/>
        </w:rPr>
        <w:t xml:space="preserve"> </w:t>
      </w:r>
      <w:r w:rsidR="00F061EC">
        <w:rPr>
          <w:b/>
          <w:color w:val="000000"/>
          <w:sz w:val="56"/>
          <w:szCs w:val="72"/>
        </w:rPr>
        <w:t>Demonstrações Contábeis</w:t>
      </w:r>
      <w:r w:rsidR="002214EB">
        <w:rPr>
          <w:b/>
          <w:color w:val="000000"/>
          <w:sz w:val="56"/>
          <w:szCs w:val="72"/>
        </w:rPr>
        <w:t xml:space="preserve"> Aplicadas ao Setor Público</w:t>
      </w:r>
    </w:p>
    <w:p w14:paraId="164C9316" w14:textId="2000D1FA" w:rsidR="00612ACA" w:rsidRDefault="00612ACA" w:rsidP="00612ACA">
      <w:pPr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  <w:lang w:eastAsia="pt-BR"/>
        </w:rPr>
        <w:drawing>
          <wp:inline distT="0" distB="0" distL="0" distR="0" wp14:anchorId="5B41DB99" wp14:editId="4D71C0DE">
            <wp:extent cx="3907155" cy="2849880"/>
            <wp:effectExtent l="0" t="0" r="0" b="7620"/>
            <wp:docPr id="2" name="Imagem 2" descr="Descrição: NOVA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NOVA_LOGO_20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A595" w14:textId="7B00141C" w:rsidR="00C25555" w:rsidRPr="00F061EC" w:rsidRDefault="00344951" w:rsidP="00F061EC">
      <w:pPr>
        <w:spacing w:before="100" w:beforeAutospacing="1" w:after="100" w:afterAutospacing="1"/>
        <w:jc w:val="center"/>
      </w:pPr>
      <w:r>
        <w:t xml:space="preserve">Versão </w:t>
      </w:r>
      <w:r w:rsidR="00E534E3">
        <w:t>–</w:t>
      </w:r>
      <w:r w:rsidR="00D813A6">
        <w:t xml:space="preserve"> </w:t>
      </w:r>
      <w:del w:id="0" w:author="RICARDO NOGUEIRA DE ALMEIDA" w:date="2017-07-14T16:58:00Z">
        <w:r w:rsidR="00F061EC" w:rsidDel="00D813A6">
          <w:delText>1</w:delText>
        </w:r>
        <w:r w:rsidR="005C3BB7" w:rsidDel="00D813A6">
          <w:delText>.</w:delText>
        </w:r>
        <w:r w:rsidR="001B46B9" w:rsidDel="00D813A6">
          <w:delText>1</w:delText>
        </w:r>
      </w:del>
      <w:ins w:id="1" w:author="RICARDO NOGUEIRA DE ALMEIDA" w:date="2017-07-14T16:58:00Z">
        <w:r w:rsidR="00D813A6">
          <w:t>2.0</w:t>
        </w:r>
      </w:ins>
      <w:r w:rsidR="001B46B9">
        <w:t xml:space="preserve"> </w:t>
      </w:r>
      <w:r w:rsidR="00E534E3">
        <w:t xml:space="preserve">– </w:t>
      </w:r>
      <w:del w:id="2" w:author="RICARDO NOGUEIRA DE ALMEIDA" w:date="2017-07-14T16:59:00Z">
        <w:r w:rsidR="00111C89" w:rsidDel="00D813A6">
          <w:delText>2016</w:delText>
        </w:r>
      </w:del>
      <w:ins w:id="3" w:author="RICARDO NOGUEIRA DE ALMEIDA" w:date="2017-07-14T16:59:00Z">
        <w:r w:rsidR="00D813A6">
          <w:t>2017</w:t>
        </w:r>
      </w:ins>
    </w:p>
    <w:p w14:paraId="2751001D" w14:textId="77777777" w:rsidR="001D5CB2" w:rsidRPr="001D5CB2" w:rsidRDefault="001D5CB2" w:rsidP="001D5CB2"/>
    <w:p w14:paraId="14334BF2" w14:textId="77777777" w:rsidR="00FC0BC9" w:rsidRPr="00F6184C" w:rsidRDefault="00FC0BC9" w:rsidP="00FC0BC9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445F3F">
        <w:rPr>
          <w:rFonts w:ascii="Arial" w:hAnsi="Arial" w:cs="Arial"/>
          <w:b/>
          <w:color w:val="000000"/>
        </w:rPr>
        <w:t>Sumário</w:t>
      </w:r>
    </w:p>
    <w:p w14:paraId="45393D61" w14:textId="1B91CB83" w:rsidR="00100071" w:rsidRDefault="00FC0BC9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F6184C">
        <w:rPr>
          <w:color w:val="000000"/>
        </w:rPr>
        <w:fldChar w:fldCharType="begin"/>
      </w:r>
      <w:r w:rsidRPr="00F6184C">
        <w:rPr>
          <w:color w:val="000000"/>
        </w:rPr>
        <w:instrText xml:space="preserve"> TOC \o "1-3" \h \z \u </w:instrText>
      </w:r>
      <w:r w:rsidRPr="00F6184C">
        <w:rPr>
          <w:color w:val="000000"/>
        </w:rPr>
        <w:fldChar w:fldCharType="separate"/>
      </w:r>
      <w:hyperlink w:anchor="_Toc497833494" w:history="1">
        <w:r w:rsidR="00100071" w:rsidRPr="00386990">
          <w:rPr>
            <w:rStyle w:val="Hyperlink"/>
          </w:rPr>
          <w:t>1</w:t>
        </w:r>
        <w:r w:rsidR="00100071">
          <w:rPr>
            <w:rFonts w:asciiTheme="minorHAnsi" w:eastAsiaTheme="minorEastAsia" w:hAnsiTheme="minorHAnsi" w:cstheme="minorBidi"/>
            <w:lang w:eastAsia="pt-BR"/>
          </w:rPr>
          <w:tab/>
        </w:r>
        <w:r w:rsidR="00100071" w:rsidRPr="00386990">
          <w:rPr>
            <w:rStyle w:val="Hyperlink"/>
          </w:rPr>
          <w:t>Formato do Arquivo</w:t>
        </w:r>
        <w:r w:rsidR="00100071">
          <w:rPr>
            <w:webHidden/>
          </w:rPr>
          <w:tab/>
        </w:r>
        <w:r w:rsidR="00100071">
          <w:rPr>
            <w:webHidden/>
          </w:rPr>
          <w:fldChar w:fldCharType="begin"/>
        </w:r>
        <w:r w:rsidR="00100071">
          <w:rPr>
            <w:webHidden/>
          </w:rPr>
          <w:instrText xml:space="preserve"> PAGEREF _Toc497833494 \h </w:instrText>
        </w:r>
        <w:r w:rsidR="00100071">
          <w:rPr>
            <w:webHidden/>
          </w:rPr>
        </w:r>
        <w:r w:rsidR="00100071">
          <w:rPr>
            <w:webHidden/>
          </w:rPr>
          <w:fldChar w:fldCharType="separate"/>
        </w:r>
        <w:r w:rsidR="00100071">
          <w:rPr>
            <w:webHidden/>
          </w:rPr>
          <w:t>3</w:t>
        </w:r>
        <w:r w:rsidR="00100071">
          <w:rPr>
            <w:webHidden/>
          </w:rPr>
          <w:fldChar w:fldCharType="end"/>
        </w:r>
      </w:hyperlink>
    </w:p>
    <w:p w14:paraId="3FF49CB6" w14:textId="7D6DF906" w:rsidR="00100071" w:rsidRDefault="0050529B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97833495" w:history="1">
        <w:r w:rsidR="00100071" w:rsidRPr="00386990">
          <w:rPr>
            <w:rStyle w:val="Hyperlink"/>
          </w:rPr>
          <w:t>2</w:t>
        </w:r>
        <w:r w:rsidR="00100071">
          <w:rPr>
            <w:rFonts w:asciiTheme="minorHAnsi" w:eastAsiaTheme="minorEastAsia" w:hAnsiTheme="minorHAnsi" w:cstheme="minorBidi"/>
            <w:lang w:eastAsia="pt-BR"/>
          </w:rPr>
          <w:tab/>
        </w:r>
        <w:r w:rsidR="00100071" w:rsidRPr="00386990">
          <w:rPr>
            <w:rStyle w:val="Hyperlink"/>
          </w:rPr>
          <w:t>Formato dos Campos</w:t>
        </w:r>
        <w:r w:rsidR="00100071">
          <w:rPr>
            <w:webHidden/>
          </w:rPr>
          <w:tab/>
        </w:r>
        <w:r w:rsidR="00100071">
          <w:rPr>
            <w:webHidden/>
          </w:rPr>
          <w:fldChar w:fldCharType="begin"/>
        </w:r>
        <w:r w:rsidR="00100071">
          <w:rPr>
            <w:webHidden/>
          </w:rPr>
          <w:instrText xml:space="preserve"> PAGEREF _Toc497833495 \h </w:instrText>
        </w:r>
        <w:r w:rsidR="00100071">
          <w:rPr>
            <w:webHidden/>
          </w:rPr>
        </w:r>
        <w:r w:rsidR="00100071">
          <w:rPr>
            <w:webHidden/>
          </w:rPr>
          <w:fldChar w:fldCharType="separate"/>
        </w:r>
        <w:r w:rsidR="00100071">
          <w:rPr>
            <w:webHidden/>
          </w:rPr>
          <w:t>3</w:t>
        </w:r>
        <w:r w:rsidR="00100071">
          <w:rPr>
            <w:webHidden/>
          </w:rPr>
          <w:fldChar w:fldCharType="end"/>
        </w:r>
      </w:hyperlink>
    </w:p>
    <w:p w14:paraId="262CD03B" w14:textId="5BE328B4" w:rsidR="00100071" w:rsidRDefault="0050529B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97833496" w:history="1">
        <w:r w:rsidR="00100071" w:rsidRPr="00386990">
          <w:rPr>
            <w:rStyle w:val="Hyperlink"/>
          </w:rPr>
          <w:t>3</w:t>
        </w:r>
        <w:r w:rsidR="00100071">
          <w:rPr>
            <w:rFonts w:asciiTheme="minorHAnsi" w:eastAsiaTheme="minorEastAsia" w:hAnsiTheme="minorHAnsi" w:cstheme="minorBidi"/>
            <w:lang w:eastAsia="pt-BR"/>
          </w:rPr>
          <w:tab/>
        </w:r>
        <w:r w:rsidR="00100071" w:rsidRPr="00386990">
          <w:rPr>
            <w:rStyle w:val="Hyperlink"/>
          </w:rPr>
          <w:t>Definições Gerais</w:t>
        </w:r>
        <w:r w:rsidR="00100071">
          <w:rPr>
            <w:webHidden/>
          </w:rPr>
          <w:tab/>
        </w:r>
        <w:r w:rsidR="00100071">
          <w:rPr>
            <w:webHidden/>
          </w:rPr>
          <w:fldChar w:fldCharType="begin"/>
        </w:r>
        <w:r w:rsidR="00100071">
          <w:rPr>
            <w:webHidden/>
          </w:rPr>
          <w:instrText xml:space="preserve"> PAGEREF _Toc497833496 \h </w:instrText>
        </w:r>
        <w:r w:rsidR="00100071">
          <w:rPr>
            <w:webHidden/>
          </w:rPr>
        </w:r>
        <w:r w:rsidR="00100071">
          <w:rPr>
            <w:webHidden/>
          </w:rPr>
          <w:fldChar w:fldCharType="separate"/>
        </w:r>
        <w:r w:rsidR="00100071">
          <w:rPr>
            <w:webHidden/>
          </w:rPr>
          <w:t>4</w:t>
        </w:r>
        <w:r w:rsidR="00100071">
          <w:rPr>
            <w:webHidden/>
          </w:rPr>
          <w:fldChar w:fldCharType="end"/>
        </w:r>
      </w:hyperlink>
    </w:p>
    <w:p w14:paraId="203D204E" w14:textId="2328D0A5" w:rsidR="00100071" w:rsidRDefault="0050529B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833497" w:history="1">
        <w:r w:rsidR="00100071" w:rsidRPr="00386990">
          <w:rPr>
            <w:rStyle w:val="Hyperlink"/>
            <w:rFonts w:ascii="Arial" w:hAnsi="Arial" w:cs="Arial"/>
            <w:noProof/>
          </w:rPr>
          <w:t>3.1</w:t>
        </w:r>
        <w:r w:rsidR="00100071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100071" w:rsidRPr="00386990">
          <w:rPr>
            <w:rStyle w:val="Hyperlink"/>
            <w:rFonts w:ascii="Arial" w:hAnsi="Arial" w:cs="Arial"/>
            <w:noProof/>
          </w:rPr>
          <w:t>Elaboração de arquivos com mais de um tipo de registro</w:t>
        </w:r>
        <w:r w:rsidR="00100071">
          <w:rPr>
            <w:noProof/>
            <w:webHidden/>
          </w:rPr>
          <w:tab/>
        </w:r>
        <w:r w:rsidR="00100071">
          <w:rPr>
            <w:noProof/>
            <w:webHidden/>
          </w:rPr>
          <w:fldChar w:fldCharType="begin"/>
        </w:r>
        <w:r w:rsidR="00100071">
          <w:rPr>
            <w:noProof/>
            <w:webHidden/>
          </w:rPr>
          <w:instrText xml:space="preserve"> PAGEREF _Toc497833497 \h </w:instrText>
        </w:r>
        <w:r w:rsidR="00100071">
          <w:rPr>
            <w:noProof/>
            <w:webHidden/>
          </w:rPr>
        </w:r>
        <w:r w:rsidR="00100071">
          <w:rPr>
            <w:noProof/>
            <w:webHidden/>
          </w:rPr>
          <w:fldChar w:fldCharType="separate"/>
        </w:r>
        <w:r w:rsidR="00100071">
          <w:rPr>
            <w:noProof/>
            <w:webHidden/>
          </w:rPr>
          <w:t>4</w:t>
        </w:r>
        <w:r w:rsidR="00100071">
          <w:rPr>
            <w:noProof/>
            <w:webHidden/>
          </w:rPr>
          <w:fldChar w:fldCharType="end"/>
        </w:r>
      </w:hyperlink>
    </w:p>
    <w:p w14:paraId="640D2501" w14:textId="67489743" w:rsidR="00100071" w:rsidRDefault="0050529B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833498" w:history="1">
        <w:r w:rsidR="00100071" w:rsidRPr="00386990">
          <w:rPr>
            <w:rStyle w:val="Hyperlink"/>
            <w:rFonts w:ascii="Arial" w:hAnsi="Arial" w:cs="Arial"/>
            <w:noProof/>
          </w:rPr>
          <w:t>3.2</w:t>
        </w:r>
        <w:r w:rsidR="00100071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100071" w:rsidRPr="00386990">
          <w:rPr>
            <w:rStyle w:val="Hyperlink"/>
            <w:rFonts w:ascii="Arial" w:hAnsi="Arial" w:cs="Arial"/>
            <w:noProof/>
          </w:rPr>
          <w:t>Identificação dos campos que determinam a chave do registro</w:t>
        </w:r>
        <w:r w:rsidR="00100071">
          <w:rPr>
            <w:noProof/>
            <w:webHidden/>
          </w:rPr>
          <w:tab/>
        </w:r>
        <w:r w:rsidR="00100071">
          <w:rPr>
            <w:noProof/>
            <w:webHidden/>
          </w:rPr>
          <w:fldChar w:fldCharType="begin"/>
        </w:r>
        <w:r w:rsidR="00100071">
          <w:rPr>
            <w:noProof/>
            <w:webHidden/>
          </w:rPr>
          <w:instrText xml:space="preserve"> PAGEREF _Toc497833498 \h </w:instrText>
        </w:r>
        <w:r w:rsidR="00100071">
          <w:rPr>
            <w:noProof/>
            <w:webHidden/>
          </w:rPr>
        </w:r>
        <w:r w:rsidR="00100071">
          <w:rPr>
            <w:noProof/>
            <w:webHidden/>
          </w:rPr>
          <w:fldChar w:fldCharType="separate"/>
        </w:r>
        <w:r w:rsidR="00100071">
          <w:rPr>
            <w:noProof/>
            <w:webHidden/>
          </w:rPr>
          <w:t>4</w:t>
        </w:r>
        <w:r w:rsidR="00100071">
          <w:rPr>
            <w:noProof/>
            <w:webHidden/>
          </w:rPr>
          <w:fldChar w:fldCharType="end"/>
        </w:r>
      </w:hyperlink>
    </w:p>
    <w:p w14:paraId="67517AF1" w14:textId="25226B9C" w:rsidR="00100071" w:rsidRDefault="0050529B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97833499" w:history="1">
        <w:r w:rsidR="00100071" w:rsidRPr="00386990">
          <w:rPr>
            <w:rStyle w:val="Hyperlink"/>
          </w:rPr>
          <w:t>4</w:t>
        </w:r>
        <w:r w:rsidR="00100071">
          <w:rPr>
            <w:rFonts w:asciiTheme="minorHAnsi" w:eastAsiaTheme="minorEastAsia" w:hAnsiTheme="minorHAnsi" w:cstheme="minorBidi"/>
            <w:lang w:eastAsia="pt-BR"/>
          </w:rPr>
          <w:tab/>
        </w:r>
        <w:r w:rsidR="00100071" w:rsidRPr="00386990">
          <w:rPr>
            <w:rStyle w:val="Hyperlink"/>
          </w:rPr>
          <w:t>Módulo Demonstrações Contábeis Aplicadas ao Setor Público</w:t>
        </w:r>
        <w:r w:rsidR="00100071">
          <w:rPr>
            <w:webHidden/>
          </w:rPr>
          <w:tab/>
        </w:r>
        <w:r w:rsidR="00100071">
          <w:rPr>
            <w:webHidden/>
          </w:rPr>
          <w:fldChar w:fldCharType="begin"/>
        </w:r>
        <w:r w:rsidR="00100071">
          <w:rPr>
            <w:webHidden/>
          </w:rPr>
          <w:instrText xml:space="preserve"> PAGEREF _Toc497833499 \h </w:instrText>
        </w:r>
        <w:r w:rsidR="00100071">
          <w:rPr>
            <w:webHidden/>
          </w:rPr>
        </w:r>
        <w:r w:rsidR="00100071">
          <w:rPr>
            <w:webHidden/>
          </w:rPr>
          <w:fldChar w:fldCharType="separate"/>
        </w:r>
        <w:r w:rsidR="00100071">
          <w:rPr>
            <w:webHidden/>
          </w:rPr>
          <w:t>6</w:t>
        </w:r>
        <w:r w:rsidR="00100071">
          <w:rPr>
            <w:webHidden/>
          </w:rPr>
          <w:fldChar w:fldCharType="end"/>
        </w:r>
      </w:hyperlink>
    </w:p>
    <w:p w14:paraId="3BE658C0" w14:textId="5906B583" w:rsidR="00100071" w:rsidRDefault="0050529B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833500" w:history="1">
        <w:r w:rsidR="00100071" w:rsidRPr="00386990">
          <w:rPr>
            <w:rStyle w:val="Hyperlink"/>
            <w:rFonts w:ascii="Arial" w:hAnsi="Arial" w:cs="Arial"/>
            <w:noProof/>
          </w:rPr>
          <w:t>4.1</w:t>
        </w:r>
        <w:r w:rsidR="00100071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100071" w:rsidRPr="00386990">
          <w:rPr>
            <w:rStyle w:val="Hyperlink"/>
            <w:rFonts w:ascii="Arial" w:hAnsi="Arial" w:cs="Arial"/>
            <w:noProof/>
          </w:rPr>
          <w:t>IDE - Identificação da Remessa</w:t>
        </w:r>
        <w:r w:rsidR="00100071">
          <w:rPr>
            <w:noProof/>
            <w:webHidden/>
          </w:rPr>
          <w:tab/>
        </w:r>
        <w:r w:rsidR="00100071">
          <w:rPr>
            <w:noProof/>
            <w:webHidden/>
          </w:rPr>
          <w:fldChar w:fldCharType="begin"/>
        </w:r>
        <w:r w:rsidR="00100071">
          <w:rPr>
            <w:noProof/>
            <w:webHidden/>
          </w:rPr>
          <w:instrText xml:space="preserve"> PAGEREF _Toc497833500 \h </w:instrText>
        </w:r>
        <w:r w:rsidR="00100071">
          <w:rPr>
            <w:noProof/>
            <w:webHidden/>
          </w:rPr>
        </w:r>
        <w:r w:rsidR="00100071">
          <w:rPr>
            <w:noProof/>
            <w:webHidden/>
          </w:rPr>
          <w:fldChar w:fldCharType="separate"/>
        </w:r>
        <w:r w:rsidR="00100071">
          <w:rPr>
            <w:noProof/>
            <w:webHidden/>
          </w:rPr>
          <w:t>7</w:t>
        </w:r>
        <w:r w:rsidR="00100071">
          <w:rPr>
            <w:noProof/>
            <w:webHidden/>
          </w:rPr>
          <w:fldChar w:fldCharType="end"/>
        </w:r>
      </w:hyperlink>
    </w:p>
    <w:p w14:paraId="0EE7987E" w14:textId="2C58EC21" w:rsidR="00100071" w:rsidRDefault="0050529B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833501" w:history="1">
        <w:r w:rsidR="00100071" w:rsidRPr="00386990">
          <w:rPr>
            <w:rStyle w:val="Hyperlink"/>
            <w:rFonts w:ascii="Arial" w:hAnsi="Arial" w:cs="Arial"/>
            <w:noProof/>
          </w:rPr>
          <w:t>4.2</w:t>
        </w:r>
        <w:r w:rsidR="00100071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100071" w:rsidRPr="00386990">
          <w:rPr>
            <w:rStyle w:val="Hyperlink"/>
            <w:rFonts w:ascii="Arial" w:hAnsi="Arial" w:cs="Arial"/>
            <w:noProof/>
          </w:rPr>
          <w:t>BO – Balanço Orçamentário</w:t>
        </w:r>
        <w:r w:rsidR="00100071">
          <w:rPr>
            <w:noProof/>
            <w:webHidden/>
          </w:rPr>
          <w:tab/>
        </w:r>
        <w:r w:rsidR="00100071">
          <w:rPr>
            <w:noProof/>
            <w:webHidden/>
          </w:rPr>
          <w:fldChar w:fldCharType="begin"/>
        </w:r>
        <w:r w:rsidR="00100071">
          <w:rPr>
            <w:noProof/>
            <w:webHidden/>
          </w:rPr>
          <w:instrText xml:space="preserve"> PAGEREF _Toc497833501 \h </w:instrText>
        </w:r>
        <w:r w:rsidR="00100071">
          <w:rPr>
            <w:noProof/>
            <w:webHidden/>
          </w:rPr>
        </w:r>
        <w:r w:rsidR="00100071">
          <w:rPr>
            <w:noProof/>
            <w:webHidden/>
          </w:rPr>
          <w:fldChar w:fldCharType="separate"/>
        </w:r>
        <w:r w:rsidR="00100071">
          <w:rPr>
            <w:noProof/>
            <w:webHidden/>
          </w:rPr>
          <w:t>9</w:t>
        </w:r>
        <w:r w:rsidR="00100071">
          <w:rPr>
            <w:noProof/>
            <w:webHidden/>
          </w:rPr>
          <w:fldChar w:fldCharType="end"/>
        </w:r>
      </w:hyperlink>
    </w:p>
    <w:p w14:paraId="65D1CBF9" w14:textId="2D24F386" w:rsidR="00100071" w:rsidRDefault="0050529B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833502" w:history="1">
        <w:r w:rsidR="00100071" w:rsidRPr="00386990">
          <w:rPr>
            <w:rStyle w:val="Hyperlink"/>
            <w:rFonts w:ascii="Arial" w:hAnsi="Arial" w:cs="Arial"/>
            <w:noProof/>
          </w:rPr>
          <w:t>4.3</w:t>
        </w:r>
        <w:r w:rsidR="00100071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100071" w:rsidRPr="00386990">
          <w:rPr>
            <w:rStyle w:val="Hyperlink"/>
            <w:rFonts w:ascii="Arial" w:hAnsi="Arial" w:cs="Arial"/>
            <w:noProof/>
          </w:rPr>
          <w:t>BF – Balanço Financeiro</w:t>
        </w:r>
        <w:r w:rsidR="00100071">
          <w:rPr>
            <w:noProof/>
            <w:webHidden/>
          </w:rPr>
          <w:tab/>
        </w:r>
        <w:r w:rsidR="00100071">
          <w:rPr>
            <w:noProof/>
            <w:webHidden/>
          </w:rPr>
          <w:fldChar w:fldCharType="begin"/>
        </w:r>
        <w:r w:rsidR="00100071">
          <w:rPr>
            <w:noProof/>
            <w:webHidden/>
          </w:rPr>
          <w:instrText xml:space="preserve"> PAGEREF _Toc497833502 \h </w:instrText>
        </w:r>
        <w:r w:rsidR="00100071">
          <w:rPr>
            <w:noProof/>
            <w:webHidden/>
          </w:rPr>
        </w:r>
        <w:r w:rsidR="00100071">
          <w:rPr>
            <w:noProof/>
            <w:webHidden/>
          </w:rPr>
          <w:fldChar w:fldCharType="separate"/>
        </w:r>
        <w:r w:rsidR="00100071">
          <w:rPr>
            <w:noProof/>
            <w:webHidden/>
          </w:rPr>
          <w:t>17</w:t>
        </w:r>
        <w:r w:rsidR="00100071">
          <w:rPr>
            <w:noProof/>
            <w:webHidden/>
          </w:rPr>
          <w:fldChar w:fldCharType="end"/>
        </w:r>
      </w:hyperlink>
    </w:p>
    <w:p w14:paraId="3C8B041F" w14:textId="596261D7" w:rsidR="00100071" w:rsidRDefault="0050529B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833503" w:history="1">
        <w:r w:rsidR="00100071" w:rsidRPr="00386990">
          <w:rPr>
            <w:rStyle w:val="Hyperlink"/>
            <w:rFonts w:ascii="Arial" w:hAnsi="Arial" w:cs="Arial"/>
            <w:noProof/>
          </w:rPr>
          <w:t>4.4</w:t>
        </w:r>
        <w:r w:rsidR="00100071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100071" w:rsidRPr="00386990">
          <w:rPr>
            <w:rStyle w:val="Hyperlink"/>
            <w:rFonts w:ascii="Arial" w:hAnsi="Arial" w:cs="Arial"/>
            <w:noProof/>
          </w:rPr>
          <w:t>BP – Balanço Patrimonial</w:t>
        </w:r>
        <w:r w:rsidR="00100071">
          <w:rPr>
            <w:noProof/>
            <w:webHidden/>
          </w:rPr>
          <w:tab/>
        </w:r>
        <w:r w:rsidR="00100071">
          <w:rPr>
            <w:noProof/>
            <w:webHidden/>
          </w:rPr>
          <w:fldChar w:fldCharType="begin"/>
        </w:r>
        <w:r w:rsidR="00100071">
          <w:rPr>
            <w:noProof/>
            <w:webHidden/>
          </w:rPr>
          <w:instrText xml:space="preserve"> PAGEREF _Toc497833503 \h </w:instrText>
        </w:r>
        <w:r w:rsidR="00100071">
          <w:rPr>
            <w:noProof/>
            <w:webHidden/>
          </w:rPr>
        </w:r>
        <w:r w:rsidR="00100071">
          <w:rPr>
            <w:noProof/>
            <w:webHidden/>
          </w:rPr>
          <w:fldChar w:fldCharType="separate"/>
        </w:r>
        <w:r w:rsidR="00100071">
          <w:rPr>
            <w:noProof/>
            <w:webHidden/>
          </w:rPr>
          <w:t>23</w:t>
        </w:r>
        <w:r w:rsidR="00100071">
          <w:rPr>
            <w:noProof/>
            <w:webHidden/>
          </w:rPr>
          <w:fldChar w:fldCharType="end"/>
        </w:r>
      </w:hyperlink>
    </w:p>
    <w:p w14:paraId="3C29EBFC" w14:textId="03714979" w:rsidR="00100071" w:rsidRDefault="0050529B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833504" w:history="1">
        <w:r w:rsidR="00100071" w:rsidRPr="00386990">
          <w:rPr>
            <w:rStyle w:val="Hyperlink"/>
            <w:rFonts w:ascii="Arial" w:hAnsi="Arial" w:cs="Arial"/>
            <w:noProof/>
          </w:rPr>
          <w:t>4.5</w:t>
        </w:r>
        <w:r w:rsidR="00100071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100071" w:rsidRPr="00386990">
          <w:rPr>
            <w:rStyle w:val="Hyperlink"/>
            <w:rFonts w:ascii="Arial" w:hAnsi="Arial" w:cs="Arial"/>
            <w:noProof/>
          </w:rPr>
          <w:t>DVP – Demonstração das Variações Patrimoniais</w:t>
        </w:r>
        <w:r w:rsidR="00100071">
          <w:rPr>
            <w:noProof/>
            <w:webHidden/>
          </w:rPr>
          <w:tab/>
        </w:r>
        <w:r w:rsidR="00100071">
          <w:rPr>
            <w:noProof/>
            <w:webHidden/>
          </w:rPr>
          <w:fldChar w:fldCharType="begin"/>
        </w:r>
        <w:r w:rsidR="00100071">
          <w:rPr>
            <w:noProof/>
            <w:webHidden/>
          </w:rPr>
          <w:instrText xml:space="preserve"> PAGEREF _Toc497833504 \h </w:instrText>
        </w:r>
        <w:r w:rsidR="00100071">
          <w:rPr>
            <w:noProof/>
            <w:webHidden/>
          </w:rPr>
        </w:r>
        <w:r w:rsidR="00100071">
          <w:rPr>
            <w:noProof/>
            <w:webHidden/>
          </w:rPr>
          <w:fldChar w:fldCharType="separate"/>
        </w:r>
        <w:r w:rsidR="00100071">
          <w:rPr>
            <w:noProof/>
            <w:webHidden/>
          </w:rPr>
          <w:t>33</w:t>
        </w:r>
        <w:r w:rsidR="00100071">
          <w:rPr>
            <w:noProof/>
            <w:webHidden/>
          </w:rPr>
          <w:fldChar w:fldCharType="end"/>
        </w:r>
      </w:hyperlink>
    </w:p>
    <w:p w14:paraId="2F4EEA68" w14:textId="7E32597E" w:rsidR="00100071" w:rsidRDefault="0050529B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833505" w:history="1">
        <w:r w:rsidR="00100071" w:rsidRPr="00386990">
          <w:rPr>
            <w:rStyle w:val="Hyperlink"/>
            <w:rFonts w:ascii="Arial" w:hAnsi="Arial" w:cs="Arial"/>
            <w:noProof/>
          </w:rPr>
          <w:t>4.6</w:t>
        </w:r>
        <w:r w:rsidR="00100071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100071" w:rsidRPr="00386990">
          <w:rPr>
            <w:rStyle w:val="Hyperlink"/>
            <w:rFonts w:ascii="Arial" w:hAnsi="Arial" w:cs="Arial"/>
            <w:noProof/>
          </w:rPr>
          <w:t>DFC – Demonstração dos Fluxos de Caixa</w:t>
        </w:r>
        <w:r w:rsidR="00100071">
          <w:rPr>
            <w:noProof/>
            <w:webHidden/>
          </w:rPr>
          <w:tab/>
        </w:r>
        <w:r w:rsidR="00100071">
          <w:rPr>
            <w:noProof/>
            <w:webHidden/>
          </w:rPr>
          <w:fldChar w:fldCharType="begin"/>
        </w:r>
        <w:r w:rsidR="00100071">
          <w:rPr>
            <w:noProof/>
            <w:webHidden/>
          </w:rPr>
          <w:instrText xml:space="preserve"> PAGEREF _Toc497833505 \h </w:instrText>
        </w:r>
        <w:r w:rsidR="00100071">
          <w:rPr>
            <w:noProof/>
            <w:webHidden/>
          </w:rPr>
        </w:r>
        <w:r w:rsidR="00100071">
          <w:rPr>
            <w:noProof/>
            <w:webHidden/>
          </w:rPr>
          <w:fldChar w:fldCharType="separate"/>
        </w:r>
        <w:r w:rsidR="00100071">
          <w:rPr>
            <w:noProof/>
            <w:webHidden/>
          </w:rPr>
          <w:t>36</w:t>
        </w:r>
        <w:r w:rsidR="00100071">
          <w:rPr>
            <w:noProof/>
            <w:webHidden/>
          </w:rPr>
          <w:fldChar w:fldCharType="end"/>
        </w:r>
      </w:hyperlink>
    </w:p>
    <w:p w14:paraId="018352AE" w14:textId="7129E8C8" w:rsidR="00100071" w:rsidRDefault="0050529B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833506" w:history="1">
        <w:r w:rsidR="00100071" w:rsidRPr="00386990">
          <w:rPr>
            <w:rStyle w:val="Hyperlink"/>
            <w:rFonts w:ascii="Arial" w:hAnsi="Arial" w:cs="Arial"/>
            <w:noProof/>
          </w:rPr>
          <w:t>4.7</w:t>
        </w:r>
        <w:r w:rsidR="00100071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100071" w:rsidRPr="00386990">
          <w:rPr>
            <w:rStyle w:val="Hyperlink"/>
            <w:rFonts w:ascii="Arial" w:hAnsi="Arial" w:cs="Arial"/>
            <w:noProof/>
          </w:rPr>
          <w:t>RPSD – Restos a Pagar de Exercícios Anteriores sem Disponibilidade não Computados no Ensino e Saúde</w:t>
        </w:r>
        <w:r w:rsidR="00100071">
          <w:rPr>
            <w:noProof/>
            <w:webHidden/>
          </w:rPr>
          <w:tab/>
        </w:r>
        <w:r w:rsidR="00100071">
          <w:rPr>
            <w:noProof/>
            <w:webHidden/>
          </w:rPr>
          <w:fldChar w:fldCharType="begin"/>
        </w:r>
        <w:r w:rsidR="00100071">
          <w:rPr>
            <w:noProof/>
            <w:webHidden/>
          </w:rPr>
          <w:instrText xml:space="preserve"> PAGEREF _Toc497833506 \h </w:instrText>
        </w:r>
        <w:r w:rsidR="00100071">
          <w:rPr>
            <w:noProof/>
            <w:webHidden/>
          </w:rPr>
        </w:r>
        <w:r w:rsidR="00100071">
          <w:rPr>
            <w:noProof/>
            <w:webHidden/>
          </w:rPr>
          <w:fldChar w:fldCharType="separate"/>
        </w:r>
        <w:r w:rsidR="00100071">
          <w:rPr>
            <w:noProof/>
            <w:webHidden/>
          </w:rPr>
          <w:t>43</w:t>
        </w:r>
        <w:r w:rsidR="00100071">
          <w:rPr>
            <w:noProof/>
            <w:webHidden/>
          </w:rPr>
          <w:fldChar w:fldCharType="end"/>
        </w:r>
      </w:hyperlink>
    </w:p>
    <w:p w14:paraId="6E6FA0A6" w14:textId="5FEDEA0F" w:rsidR="00194B9C" w:rsidRDefault="00FC0BC9" w:rsidP="00FC0BC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 w:rsidRPr="00F6184C">
        <w:rPr>
          <w:rFonts w:ascii="Arial" w:hAnsi="Arial" w:cs="Arial"/>
          <w:color w:val="000000"/>
        </w:rPr>
        <w:fldChar w:fldCharType="end"/>
      </w:r>
      <w:r w:rsidR="00194B9C">
        <w:rPr>
          <w:rFonts w:ascii="Arial" w:hAnsi="Arial" w:cs="Arial"/>
          <w:color w:val="000000"/>
        </w:rPr>
        <w:br w:type="page"/>
      </w:r>
    </w:p>
    <w:p w14:paraId="4B72E0AA" w14:textId="77777777" w:rsidR="00194B9C" w:rsidRPr="00445F3F" w:rsidRDefault="00194B9C" w:rsidP="00194B9C">
      <w:pPr>
        <w:pStyle w:val="Ttulo1"/>
        <w:jc w:val="both"/>
        <w:rPr>
          <w:rFonts w:ascii="Arial" w:hAnsi="Arial" w:cs="Arial"/>
          <w:color w:val="000000"/>
        </w:rPr>
      </w:pPr>
      <w:bookmarkStart w:id="4" w:name="_Toc366165087"/>
      <w:bookmarkStart w:id="5" w:name="_Toc367438056"/>
      <w:bookmarkStart w:id="6" w:name="_Toc367874321"/>
      <w:bookmarkStart w:id="7" w:name="_Toc367983139"/>
      <w:bookmarkStart w:id="8" w:name="_Toc367983207"/>
      <w:bookmarkStart w:id="9" w:name="_Toc367983373"/>
      <w:bookmarkStart w:id="10" w:name="_Toc435436433"/>
      <w:bookmarkStart w:id="11" w:name="_Toc497833494"/>
      <w:bookmarkStart w:id="12" w:name="_Toc278280375"/>
      <w:r w:rsidRPr="00445F3F">
        <w:rPr>
          <w:rFonts w:ascii="Arial" w:hAnsi="Arial" w:cs="Arial"/>
          <w:color w:val="000000"/>
        </w:rPr>
        <w:lastRenderedPageBreak/>
        <w:t>Formato do Arquivo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121A404" w14:textId="77777777" w:rsidR="00194B9C" w:rsidRPr="00445F3F" w:rsidRDefault="00194B9C" w:rsidP="00194B9C">
      <w:pPr>
        <w:rPr>
          <w:rFonts w:ascii="Arial" w:hAnsi="Arial" w:cs="Arial"/>
          <w:color w:val="000000"/>
        </w:rPr>
        <w:sectPr w:rsidR="00194B9C" w:rsidRPr="00445F3F" w:rsidSect="00EC7365">
          <w:headerReference w:type="default" r:id="rId13"/>
          <w:footerReference w:type="default" r:id="rId14"/>
          <w:type w:val="continuous"/>
          <w:pgSz w:w="16838" w:h="11906" w:orient="landscape"/>
          <w:pgMar w:top="1418" w:right="1418" w:bottom="1701" w:left="1418" w:header="709" w:footer="709" w:gutter="0"/>
          <w:cols w:space="708"/>
          <w:docGrid w:linePitch="360"/>
        </w:sectPr>
      </w:pPr>
    </w:p>
    <w:p w14:paraId="529DE127" w14:textId="77777777" w:rsidR="00194B9C" w:rsidRPr="00FB5808" w:rsidRDefault="00194B9C" w:rsidP="00194B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Nas linhas de um arquivo para importação, os campos devem vir separados </w:t>
      </w:r>
      <w:proofErr w:type="gramStart"/>
      <w:r w:rsidRPr="00FB5808">
        <w:rPr>
          <w:rFonts w:ascii="Arial" w:hAnsi="Arial" w:cs="Arial"/>
          <w:color w:val="000000"/>
          <w:sz w:val="20"/>
          <w:szCs w:val="20"/>
        </w:rPr>
        <w:t>por ;</w:t>
      </w:r>
      <w:proofErr w:type="gramEnd"/>
      <w:r w:rsidRPr="00FB5808">
        <w:rPr>
          <w:rFonts w:ascii="Arial" w:hAnsi="Arial" w:cs="Arial"/>
          <w:color w:val="000000"/>
          <w:sz w:val="20"/>
          <w:szCs w:val="20"/>
        </w:rPr>
        <w:t xml:space="preserve"> (ponto e vírgula).</w:t>
      </w:r>
    </w:p>
    <w:p w14:paraId="0DD37BC0" w14:textId="77777777" w:rsidR="00194B9C" w:rsidRPr="00FB5808" w:rsidRDefault="00194B9C" w:rsidP="00194B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53F1B6B" w14:textId="77777777" w:rsidR="00194B9C" w:rsidRPr="00FB5808" w:rsidRDefault="00194B9C" w:rsidP="00194B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Ex.: </w:t>
      </w:r>
      <w:r>
        <w:rPr>
          <w:rFonts w:ascii="Arial" w:hAnsi="Arial" w:cs="Arial"/>
          <w:color w:val="000000"/>
          <w:sz w:val="20"/>
          <w:szCs w:val="20"/>
        </w:rPr>
        <w:t>Linha do arquivo: 2222;</w:t>
      </w:r>
      <w:r w:rsidRPr="00FB5808">
        <w:rPr>
          <w:rFonts w:ascii="Arial" w:hAnsi="Arial" w:cs="Arial"/>
          <w:color w:val="000000"/>
          <w:sz w:val="20"/>
          <w:szCs w:val="20"/>
        </w:rPr>
        <w:t>33333;4444434334</w:t>
      </w:r>
    </w:p>
    <w:p w14:paraId="610B80DB" w14:textId="77777777" w:rsidR="00194B9C" w:rsidRPr="00FB5808" w:rsidRDefault="00194B9C" w:rsidP="00194B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Significa:</w:t>
      </w:r>
    </w:p>
    <w:p w14:paraId="115B391D" w14:textId="77777777" w:rsidR="00194B9C" w:rsidRPr="00FB5808" w:rsidRDefault="00194B9C" w:rsidP="00194B9C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1 = 2222</w:t>
      </w:r>
    </w:p>
    <w:p w14:paraId="73AAC20F" w14:textId="77777777" w:rsidR="00194B9C" w:rsidRPr="00FB5808" w:rsidRDefault="00194B9C" w:rsidP="00194B9C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2 = 33333</w:t>
      </w:r>
    </w:p>
    <w:p w14:paraId="78E39FF3" w14:textId="77777777" w:rsidR="00194B9C" w:rsidRPr="00FB5808" w:rsidRDefault="00194B9C" w:rsidP="00194B9C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3 = 4444434334</w:t>
      </w:r>
    </w:p>
    <w:p w14:paraId="4F7C19B3" w14:textId="77777777" w:rsidR="00194B9C" w:rsidRPr="00FB5808" w:rsidRDefault="00194B9C" w:rsidP="00194B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6F2BB92" w14:textId="77777777" w:rsidR="00194B9C" w:rsidRPr="00FB5808" w:rsidRDefault="00194B9C" w:rsidP="00194B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O arquivo não pode conter linhas em branco, nem mesmo no final dele.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912BE30" w14:textId="77777777" w:rsidR="00194B9C" w:rsidRPr="00FB5808" w:rsidRDefault="00194B9C" w:rsidP="00194B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Formato válido de arquivos: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somente arquivos com extensão </w:t>
      </w:r>
      <w:proofErr w:type="spellStart"/>
      <w:r w:rsidRPr="00FB5808">
        <w:rPr>
          <w:rFonts w:ascii="Arial" w:hAnsi="Arial" w:cs="Arial"/>
          <w:b/>
          <w:color w:val="000000"/>
          <w:sz w:val="20"/>
          <w:szCs w:val="20"/>
        </w:rPr>
        <w:t>csv</w:t>
      </w:r>
      <w:proofErr w:type="spellEnd"/>
      <w:r w:rsidRPr="00FB5808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Pr="00FB5808">
        <w:rPr>
          <w:rFonts w:ascii="Arial" w:hAnsi="Arial" w:cs="Arial"/>
          <w:color w:val="000000"/>
          <w:sz w:val="20"/>
          <w:szCs w:val="20"/>
        </w:rPr>
        <w:t>elaborados através da codificação de caracteres ISO-8859-1 (ISO LATIN 1).</w:t>
      </w:r>
    </w:p>
    <w:p w14:paraId="2F16EB5D" w14:textId="77777777" w:rsidR="00194B9C" w:rsidRPr="00FB5808" w:rsidRDefault="00194B9C" w:rsidP="00194B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D5023E8" w14:textId="77777777" w:rsidR="00194B9C" w:rsidRDefault="00194B9C" w:rsidP="00194B9C">
      <w:pPr>
        <w:rPr>
          <w:rFonts w:ascii="Arial" w:hAnsi="Arial" w:cs="Arial"/>
          <w:sz w:val="20"/>
          <w:szCs w:val="20"/>
        </w:rPr>
      </w:pPr>
      <w:r w:rsidRPr="00A17CC7">
        <w:rPr>
          <w:rFonts w:ascii="Arial" w:hAnsi="Arial" w:cs="Arial"/>
          <w:sz w:val="20"/>
          <w:szCs w:val="20"/>
        </w:rPr>
        <w:t>Caso o preenchimento do campo não seja obrigatório, preencher com um caractere de espaço em branco.</w:t>
      </w:r>
      <w:r w:rsidRPr="00A17CC7" w:rsidDel="00EC4669">
        <w:rPr>
          <w:rFonts w:ascii="Arial" w:hAnsi="Arial" w:cs="Arial"/>
          <w:sz w:val="20"/>
          <w:szCs w:val="20"/>
        </w:rPr>
        <w:t xml:space="preserve"> </w:t>
      </w:r>
      <w:bookmarkStart w:id="13" w:name="_Toc285013809"/>
      <w:bookmarkStart w:id="14" w:name="_Toc285625990"/>
      <w:bookmarkStart w:id="15" w:name="_Toc288550074"/>
      <w:bookmarkStart w:id="16" w:name="_Toc288566054"/>
      <w:bookmarkStart w:id="17" w:name="_Toc288831138"/>
      <w:bookmarkStart w:id="18" w:name="_Toc289264636"/>
      <w:bookmarkStart w:id="19" w:name="_Toc290043499"/>
      <w:bookmarkStart w:id="20" w:name="_Toc290544339"/>
      <w:bookmarkStart w:id="21" w:name="_Toc293066373"/>
      <w:bookmarkStart w:id="22" w:name="_Toc293299268"/>
      <w:bookmarkStart w:id="23" w:name="_Toc294526488"/>
      <w:bookmarkStart w:id="24" w:name="_Toc295726191"/>
      <w:bookmarkStart w:id="25" w:name="_Toc307931396"/>
      <w:bookmarkStart w:id="26" w:name="_Toc308163215"/>
      <w:bookmarkStart w:id="27" w:name="_Toc308440919"/>
      <w:bookmarkStart w:id="28" w:name="_Toc309283659"/>
      <w:bookmarkStart w:id="29" w:name="_Toc309286454"/>
      <w:bookmarkStart w:id="30" w:name="_Toc318725554"/>
      <w:bookmarkStart w:id="31" w:name="_Toc324152433"/>
    </w:p>
    <w:p w14:paraId="267E3BF2" w14:textId="77777777" w:rsidR="00194B9C" w:rsidRDefault="00194B9C" w:rsidP="00194B9C">
      <w:pPr>
        <w:rPr>
          <w:rFonts w:ascii="Arial" w:hAnsi="Arial" w:cs="Arial"/>
          <w:sz w:val="20"/>
          <w:szCs w:val="20"/>
        </w:rPr>
      </w:pPr>
      <w:r w:rsidRPr="00A17CC7">
        <w:rPr>
          <w:rFonts w:ascii="Arial" w:hAnsi="Arial" w:cs="Arial"/>
          <w:sz w:val="20"/>
          <w:szCs w:val="20"/>
        </w:rPr>
        <w:t>Ex.: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A17CC7">
        <w:rPr>
          <w:rFonts w:ascii="Arial" w:hAnsi="Arial" w:cs="Arial"/>
          <w:sz w:val="20"/>
          <w:szCs w:val="20"/>
        </w:rPr>
        <w:t xml:space="preserve"> </w:t>
      </w:r>
      <w:bookmarkStart w:id="32" w:name="_Toc285013810"/>
      <w:bookmarkStart w:id="33" w:name="_Toc285625991"/>
      <w:bookmarkStart w:id="34" w:name="_Toc288566055"/>
      <w:bookmarkStart w:id="35" w:name="_Toc288831139"/>
      <w:bookmarkStart w:id="36" w:name="_Toc289264637"/>
      <w:bookmarkStart w:id="37" w:name="_Toc290043500"/>
      <w:bookmarkStart w:id="38" w:name="_Toc290544340"/>
      <w:bookmarkStart w:id="39" w:name="_Toc293299269"/>
      <w:bookmarkStart w:id="40" w:name="_Toc294526489"/>
      <w:bookmarkStart w:id="41" w:name="_Toc295726192"/>
      <w:bookmarkStart w:id="42" w:name="_Toc307931397"/>
      <w:bookmarkStart w:id="43" w:name="_Toc308163216"/>
      <w:bookmarkStart w:id="44" w:name="_Toc308440920"/>
      <w:bookmarkStart w:id="45" w:name="_Toc309283660"/>
      <w:bookmarkStart w:id="46" w:name="_Toc309286455"/>
      <w:bookmarkStart w:id="47" w:name="_Toc318725555"/>
      <w:bookmarkStart w:id="48" w:name="_Toc324152434"/>
      <w:r w:rsidRPr="00FB5808">
        <w:rPr>
          <w:rFonts w:ascii="Arial" w:hAnsi="Arial" w:cs="Arial"/>
          <w:sz w:val="20"/>
          <w:szCs w:val="20"/>
        </w:rPr>
        <w:t>Campo obrigatório; ;Campo obrigatório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3CE8363" w14:textId="77777777" w:rsidR="00194B9C" w:rsidRPr="00FB5808" w:rsidRDefault="00194B9C" w:rsidP="00194B9C">
      <w:pPr>
        <w:rPr>
          <w:rFonts w:ascii="Arial" w:hAnsi="Arial" w:cs="Arial"/>
        </w:rPr>
      </w:pPr>
    </w:p>
    <w:p w14:paraId="349349F4" w14:textId="77777777" w:rsidR="00194B9C" w:rsidRPr="00FB5808" w:rsidRDefault="00194B9C" w:rsidP="00194B9C">
      <w:pPr>
        <w:pStyle w:val="Ttulo1"/>
        <w:jc w:val="both"/>
        <w:rPr>
          <w:rFonts w:ascii="Arial" w:hAnsi="Arial" w:cs="Arial"/>
          <w:color w:val="000000"/>
        </w:rPr>
      </w:pPr>
      <w:bookmarkStart w:id="49" w:name="_Toc366165088"/>
      <w:bookmarkStart w:id="50" w:name="_Toc367438057"/>
      <w:bookmarkStart w:id="51" w:name="_Toc367874322"/>
      <w:bookmarkStart w:id="52" w:name="_Toc367983140"/>
      <w:bookmarkStart w:id="53" w:name="_Toc367983208"/>
      <w:bookmarkStart w:id="54" w:name="_Toc367983374"/>
      <w:bookmarkStart w:id="55" w:name="_Toc435436434"/>
      <w:bookmarkStart w:id="56" w:name="_Toc497833495"/>
      <w:r w:rsidRPr="00FB5808">
        <w:rPr>
          <w:rFonts w:ascii="Arial" w:hAnsi="Arial" w:cs="Arial"/>
          <w:color w:val="000000"/>
        </w:rPr>
        <w:t>Formato dos Campos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1188D914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código: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com o tamanho especificado nas tabelas. Ex.: </w:t>
      </w:r>
      <w:r>
        <w:rPr>
          <w:rFonts w:ascii="Arial" w:hAnsi="Arial" w:cs="Arial"/>
          <w:color w:val="000000"/>
          <w:sz w:val="20"/>
          <w:szCs w:val="20"/>
        </w:rPr>
        <w:t>Se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está especificado que o campo deve ter tamanho “3”, e o código a ser informado é “1”, deve ser inserido no arquivo o valor 001.</w:t>
      </w:r>
    </w:p>
    <w:p w14:paraId="49FC9A06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AADB623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descrição ou nome</w:t>
      </w:r>
      <w:r w:rsidRPr="00FB5808">
        <w:rPr>
          <w:rFonts w:ascii="Arial" w:hAnsi="Arial" w:cs="Arial"/>
          <w:color w:val="000000"/>
          <w:sz w:val="20"/>
          <w:szCs w:val="20"/>
        </w:rPr>
        <w:t>: podem ser informados com tamanho menor que o tamanho máximo especificado, não precisando preencher com espaços em branco as posições que ficariam vazias.</w:t>
      </w:r>
    </w:p>
    <w:p w14:paraId="7531545F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07EC3DD" w14:textId="77777777" w:rsidR="00194B9C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numéricos de formato “Real”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: devem ser informados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sem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ponto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36D19">
        <w:rPr>
          <w:rFonts w:ascii="Arial" w:hAnsi="Arial" w:cs="Arial"/>
          <w:b/>
          <w:color w:val="000000"/>
          <w:sz w:val="20"/>
          <w:szCs w:val="20"/>
        </w:rPr>
        <w:t>e com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vírgula separando os algarismos</w:t>
      </w:r>
      <w:r>
        <w:rPr>
          <w:rFonts w:ascii="Arial" w:hAnsi="Arial" w:cs="Arial"/>
          <w:color w:val="000000"/>
          <w:sz w:val="20"/>
          <w:szCs w:val="20"/>
        </w:rPr>
        <w:t>, conforme a quantidade de casas decimais especificadas</w:t>
      </w:r>
      <w:r w:rsidRPr="00FB5808">
        <w:rPr>
          <w:rFonts w:ascii="Arial" w:hAnsi="Arial" w:cs="Arial"/>
          <w:color w:val="000000"/>
          <w:sz w:val="20"/>
          <w:szCs w:val="20"/>
        </w:rPr>
        <w:t>. Ex.: O número 1.324,56 deve ser inserido no arquivo como 1324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56, o número 20,00 deve ser inserido</w:t>
      </w:r>
      <w:r>
        <w:rPr>
          <w:rFonts w:ascii="Arial" w:hAnsi="Arial" w:cs="Arial"/>
          <w:color w:val="000000"/>
          <w:sz w:val="20"/>
          <w:szCs w:val="20"/>
        </w:rPr>
        <w:t xml:space="preserve"> de forma idêntica: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00. Podem ser informados com tamanho menor que o tamanho máximo especificado, não precisando preencher com zeros as posições que ficariam vazias.</w:t>
      </w:r>
      <w:r>
        <w:rPr>
          <w:rFonts w:ascii="Arial" w:hAnsi="Arial" w:cs="Arial"/>
          <w:color w:val="000000"/>
          <w:sz w:val="20"/>
          <w:szCs w:val="20"/>
        </w:rPr>
        <w:t xml:space="preserve"> Outros exemplos: Campos de percentual com três casas decimais: 25,455. Campos com quatro casas decimais: 25,4557. O número zero deve ser informado 0,00.</w:t>
      </w:r>
    </w:p>
    <w:p w14:paraId="1A2CB8CC" w14:textId="77777777" w:rsidR="00194B9C" w:rsidRPr="00B31668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>
        <w:rPr>
          <w:rFonts w:ascii="Arial" w:hAnsi="Arial" w:cs="Arial"/>
          <w:color w:val="000000"/>
          <w:sz w:val="20"/>
          <w:szCs w:val="20"/>
        </w:rPr>
        <w:t>Todos os campos de formato “Real” são obrigatórios, não sendo permitido informar vazio e, neste caso, deve-se informar zero.</w:t>
      </w:r>
    </w:p>
    <w:p w14:paraId="40BA36D6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Nota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: Para os casos onde a formatação decimal não segue o padrão descrito, o conteúdo do campo indica o formato correto de preenchimento. </w:t>
      </w:r>
    </w:p>
    <w:p w14:paraId="42D69515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3D2226FD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numéricos de formato “Inteiro”: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podem ser informados com tamanho menor que o tamanho máximo especificados não precisando preencher com zeros as posições que ficariam vazias. </w:t>
      </w:r>
    </w:p>
    <w:p w14:paraId="623E8203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30E9F95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formato “Data”: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sempre com oito caracteres, sendo que os dois primeiros dígitos representam o dia, o 3º e 4º</w:t>
      </w:r>
      <w:r>
        <w:rPr>
          <w:rStyle w:val="Refdecomentrio"/>
        </w:rPr>
        <w:t xml:space="preserve">, </w:t>
      </w:r>
      <w:r w:rsidRPr="00FB5808">
        <w:rPr>
          <w:rFonts w:ascii="Arial" w:hAnsi="Arial" w:cs="Arial"/>
          <w:color w:val="000000"/>
          <w:sz w:val="20"/>
          <w:szCs w:val="20"/>
        </w:rPr>
        <w:t>o mês e os quatro últimos o ano (</w:t>
      </w:r>
      <w:proofErr w:type="spellStart"/>
      <w:r w:rsidRPr="00FB5808">
        <w:rPr>
          <w:rFonts w:ascii="Arial" w:hAnsi="Arial" w:cs="Arial"/>
          <w:color w:val="000000"/>
          <w:sz w:val="20"/>
          <w:szCs w:val="20"/>
        </w:rPr>
        <w:t>ddmmaaaa</w:t>
      </w:r>
      <w:proofErr w:type="spellEnd"/>
      <w:r w:rsidRPr="00FB5808">
        <w:rPr>
          <w:rFonts w:ascii="Arial" w:hAnsi="Arial" w:cs="Arial"/>
          <w:color w:val="000000"/>
          <w:sz w:val="20"/>
          <w:szCs w:val="20"/>
        </w:rPr>
        <w:t>). Ex.: Para a data 22/11/2010 deve ser inserido no arquivo o valor 22112010.</w:t>
      </w:r>
    </w:p>
    <w:p w14:paraId="330CDF96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FEA49C6" w14:textId="77777777" w:rsidR="00194B9C" w:rsidRPr="00FB5808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Pr="00FB5808">
        <w:rPr>
          <w:rFonts w:ascii="Arial" w:hAnsi="Arial" w:cs="Arial"/>
          <w:color w:val="000000"/>
          <w:sz w:val="20"/>
          <w:szCs w:val="20"/>
        </w:rPr>
        <w:t>somente caracteres imprimíveis e o caractere de espaço são interpretados para o processamento das informações das remessas. A utilização de caracteres de controle irá ocasionar falha de processamento da remessa.</w:t>
      </w:r>
    </w:p>
    <w:p w14:paraId="2A1CE0F6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30EF0167" w14:textId="77777777" w:rsidR="00194B9C" w:rsidRPr="00445F3F" w:rsidRDefault="00194B9C" w:rsidP="00194B9C">
      <w:pPr>
        <w:pStyle w:val="Ttulo1"/>
        <w:spacing w:line="240" w:lineRule="auto"/>
        <w:jc w:val="both"/>
        <w:rPr>
          <w:rFonts w:ascii="Arial" w:hAnsi="Arial" w:cs="Arial"/>
          <w:color w:val="000000"/>
        </w:rPr>
      </w:pPr>
      <w:bookmarkStart w:id="57" w:name="_Toc366165089"/>
      <w:bookmarkStart w:id="58" w:name="_Toc367438058"/>
      <w:bookmarkStart w:id="59" w:name="_Toc367874323"/>
      <w:bookmarkStart w:id="60" w:name="_Toc367983141"/>
      <w:bookmarkStart w:id="61" w:name="_Toc367983209"/>
      <w:bookmarkStart w:id="62" w:name="_Toc367983375"/>
      <w:bookmarkStart w:id="63" w:name="_Toc435436435"/>
      <w:bookmarkStart w:id="64" w:name="_Toc497833496"/>
      <w:r w:rsidRPr="00445F3F">
        <w:rPr>
          <w:rFonts w:ascii="Arial" w:hAnsi="Arial" w:cs="Arial"/>
          <w:color w:val="000000"/>
        </w:rPr>
        <w:t>Definições Gerais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5C15A38F" w14:textId="77777777" w:rsidR="00194B9C" w:rsidRPr="00445F3F" w:rsidRDefault="00194B9C" w:rsidP="00194B9C">
      <w:pPr>
        <w:pStyle w:val="Ttulo2"/>
        <w:spacing w:line="240" w:lineRule="auto"/>
        <w:rPr>
          <w:rFonts w:ascii="Arial" w:hAnsi="Arial" w:cs="Arial"/>
          <w:color w:val="000000"/>
        </w:rPr>
      </w:pPr>
      <w:bookmarkStart w:id="65" w:name="_Toc324152437"/>
      <w:bookmarkStart w:id="66" w:name="_Toc366165090"/>
      <w:bookmarkStart w:id="67" w:name="_Toc367438059"/>
      <w:bookmarkStart w:id="68" w:name="_Toc367874324"/>
      <w:bookmarkStart w:id="69" w:name="_Toc367983142"/>
      <w:bookmarkStart w:id="70" w:name="_Toc367983210"/>
      <w:bookmarkStart w:id="71" w:name="_Toc367983376"/>
      <w:bookmarkStart w:id="72" w:name="_Toc435436436"/>
      <w:bookmarkStart w:id="73" w:name="_Toc497833497"/>
      <w:r w:rsidRPr="00445F3F">
        <w:rPr>
          <w:rFonts w:ascii="Arial" w:hAnsi="Arial" w:cs="Arial"/>
          <w:color w:val="000000"/>
        </w:rPr>
        <w:t>Elaboração de arquivos com mais de um tipo de registro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4530884E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Para elaborar arquivo</w:t>
      </w:r>
      <w:r>
        <w:rPr>
          <w:rFonts w:ascii="Arial" w:hAnsi="Arial" w:cs="Arial"/>
          <w:color w:val="000000"/>
          <w:sz w:val="20"/>
          <w:szCs w:val="20"/>
        </w:rPr>
        <w:t xml:space="preserve">s que contêm 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mais de um tipo de registro, e há um vínculo </w:t>
      </w:r>
      <w:r>
        <w:rPr>
          <w:rFonts w:ascii="Arial" w:hAnsi="Arial" w:cs="Arial"/>
          <w:color w:val="000000"/>
          <w:sz w:val="20"/>
          <w:szCs w:val="20"/>
        </w:rPr>
        <w:t xml:space="preserve">entre as </w:t>
      </w:r>
      <w:r w:rsidRPr="00445F3F">
        <w:rPr>
          <w:rFonts w:ascii="Arial" w:hAnsi="Arial" w:cs="Arial"/>
          <w:color w:val="000000"/>
          <w:sz w:val="20"/>
          <w:szCs w:val="20"/>
        </w:rPr>
        <w:t>informações, é necessário ordenar os registros de forma sequencial. Seguindo o conceito de Mestre-Detalhe, onde o registro Mestre (geralmente representado pelo tipo de registro 10) armazena os dados de identificação e os respectivos detalhes demonstram os dados que devem estar associados ao Mestre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1E9ECA1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45F3F">
        <w:rPr>
          <w:rFonts w:ascii="Arial" w:hAnsi="Arial" w:cs="Arial"/>
          <w:color w:val="000000"/>
          <w:sz w:val="20"/>
          <w:szCs w:val="20"/>
        </w:rPr>
        <w:t>Ex</w:t>
      </w:r>
      <w:proofErr w:type="spellEnd"/>
      <w:r w:rsidRPr="00445F3F">
        <w:rPr>
          <w:rFonts w:ascii="Arial" w:hAnsi="Arial" w:cs="Arial"/>
          <w:color w:val="000000"/>
          <w:sz w:val="20"/>
          <w:szCs w:val="20"/>
        </w:rPr>
        <w:t>:</w:t>
      </w:r>
    </w:p>
    <w:p w14:paraId="3627C397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10;registro mestre;002</w:t>
      </w:r>
    </w:p>
    <w:p w14:paraId="2E874F4C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11;registro detalhe;001</w:t>
      </w:r>
    </w:p>
    <w:p w14:paraId="17F9EF7A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11;registro detalhe;001</w:t>
      </w:r>
    </w:p>
    <w:p w14:paraId="6A64DF21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10;registro mestre;002</w:t>
      </w:r>
    </w:p>
    <w:p w14:paraId="3AD0DD97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11;registro detalhe;001</w:t>
      </w:r>
    </w:p>
    <w:p w14:paraId="79D1B335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11;registro detalhe;001</w:t>
      </w:r>
    </w:p>
    <w:p w14:paraId="7CD4F1C9" w14:textId="77777777" w:rsidR="00194B9C" w:rsidRPr="00445F3F" w:rsidRDefault="00194B9C" w:rsidP="00194B9C">
      <w:pPr>
        <w:pStyle w:val="Ttulo2"/>
        <w:rPr>
          <w:rFonts w:ascii="Arial" w:hAnsi="Arial" w:cs="Arial"/>
          <w:color w:val="000000"/>
        </w:rPr>
      </w:pPr>
      <w:bookmarkStart w:id="74" w:name="_Toc324152438"/>
      <w:bookmarkStart w:id="75" w:name="_Toc366165091"/>
      <w:bookmarkStart w:id="76" w:name="_Toc367438060"/>
      <w:bookmarkStart w:id="77" w:name="_Toc367874325"/>
      <w:bookmarkStart w:id="78" w:name="_Toc367983143"/>
      <w:bookmarkStart w:id="79" w:name="_Toc367983211"/>
      <w:bookmarkStart w:id="80" w:name="_Toc367983377"/>
      <w:bookmarkStart w:id="81" w:name="_Toc435436437"/>
      <w:bookmarkStart w:id="82" w:name="_Toc497833498"/>
      <w:r w:rsidRPr="00445F3F">
        <w:rPr>
          <w:rFonts w:ascii="Arial" w:hAnsi="Arial" w:cs="Arial"/>
          <w:color w:val="000000"/>
        </w:rPr>
        <w:t>Identificação dos campos que determinam a chave do registro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104C9DD7" w14:textId="77777777" w:rsidR="00194B9C" w:rsidRDefault="00194B9C" w:rsidP="00194B9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 xml:space="preserve">Uma chave é um conjunto de um ou mais campos que determinam a identificação de cada registro. Quando necessário garantir a unicidade do registro os campos chaves serão destacados em negrito e itálico no respectivo </w:t>
      </w:r>
      <w:r>
        <w:rPr>
          <w:rFonts w:ascii="Arial" w:hAnsi="Arial" w:cs="Arial"/>
          <w:color w:val="000000"/>
          <w:sz w:val="20"/>
          <w:szCs w:val="20"/>
        </w:rPr>
        <w:t>Leiaute</w:t>
      </w:r>
      <w:r w:rsidRPr="00445F3F">
        <w:rPr>
          <w:rFonts w:ascii="Arial" w:hAnsi="Arial" w:cs="Arial"/>
          <w:color w:val="000000"/>
          <w:sz w:val="20"/>
          <w:szCs w:val="20"/>
        </w:rPr>
        <w:t>.</w:t>
      </w:r>
    </w:p>
    <w:p w14:paraId="664FF148" w14:textId="77777777" w:rsidR="00194B9C" w:rsidRDefault="00194B9C" w:rsidP="00194B9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6DB14F0F" w14:textId="77777777" w:rsidR="00194B9C" w:rsidRDefault="00194B9C" w:rsidP="00194B9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4632F400" w14:textId="77777777" w:rsidR="00194B9C" w:rsidRDefault="00194B9C" w:rsidP="00194B9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2BC78017" w14:textId="77777777" w:rsidR="00194B9C" w:rsidRPr="00435B3B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435B3B">
        <w:rPr>
          <w:rFonts w:ascii="Arial" w:hAnsi="Arial" w:cs="Arial"/>
          <w:b/>
          <w:color w:val="FF0000"/>
          <w:sz w:val="28"/>
          <w:szCs w:val="28"/>
        </w:rPr>
        <w:t>ALERTA</w:t>
      </w:r>
    </w:p>
    <w:p w14:paraId="1F89AEE6" w14:textId="77777777" w:rsidR="00194B9C" w:rsidRPr="00435B3B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0077E68" w14:textId="77777777" w:rsidR="00194B9C" w:rsidRDefault="00194B9C" w:rsidP="00194B9C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435B3B">
        <w:rPr>
          <w:rFonts w:ascii="Arial" w:hAnsi="Arial" w:cs="Arial"/>
          <w:color w:val="000000"/>
          <w:sz w:val="20"/>
          <w:szCs w:val="20"/>
        </w:rPr>
        <w:t>O RESPONSÁVEL PELA PRESTAÇÃO DE INFORMAÇÕES SE SUJEITA ÀS RESPONSABILIDADES CIVIS, PENAIS E ADMINISTRATIVAS PELA INEXATIDÃO, SUPRESSÃO OU FALSIDADE DAS DECLARAÇÕES PRESTADAS.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35B3B">
        <w:rPr>
          <w:rFonts w:ascii="Arial" w:hAnsi="Arial" w:cs="Arial"/>
          <w:color w:val="000000"/>
          <w:sz w:val="20"/>
          <w:szCs w:val="20"/>
        </w:rPr>
        <w:t>AS INFORMAÇÕES ESTARÃO SUJEITAS À INSPEÇÃO E AUDITORIA PELO TRIBUNAL E SERÃO DISPONIBILIZADAS AOS CIDADÃOS.</w:t>
      </w:r>
    </w:p>
    <w:p w14:paraId="3A890EE2" w14:textId="77777777" w:rsidR="00194B9C" w:rsidRDefault="00194B9C" w:rsidP="00194B9C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370CC94C" w14:textId="77777777" w:rsidR="00194B9C" w:rsidRPr="00445F3F" w:rsidRDefault="00194B9C" w:rsidP="00194B9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00933DE2" w14:textId="00EE6B67" w:rsidR="00194B9C" w:rsidRPr="00445F3F" w:rsidRDefault="00E235EA" w:rsidP="00E235EA">
      <w:pPr>
        <w:pStyle w:val="Ttulo1"/>
        <w:rPr>
          <w:rFonts w:ascii="Arial" w:hAnsi="Arial" w:cs="Arial"/>
          <w:color w:val="000000"/>
        </w:rPr>
      </w:pPr>
      <w:bookmarkStart w:id="83" w:name="_Toc497833499"/>
      <w:bookmarkEnd w:id="12"/>
      <w:r w:rsidRPr="00E235EA">
        <w:rPr>
          <w:rFonts w:ascii="Arial" w:hAnsi="Arial" w:cs="Arial"/>
          <w:color w:val="000000"/>
        </w:rPr>
        <w:t>Módulo Demonstrações Contábeis Aplicadas ao Setor Público</w:t>
      </w:r>
      <w:bookmarkEnd w:id="83"/>
    </w:p>
    <w:p w14:paraId="2BB9AF57" w14:textId="7B16EC8A" w:rsidR="00194B9C" w:rsidRPr="00BF70EC" w:rsidRDefault="00194B9C" w:rsidP="00194B9C">
      <w:pPr>
        <w:ind w:firstLine="426"/>
        <w:jc w:val="both"/>
        <w:rPr>
          <w:rFonts w:ascii="Arial" w:hAnsi="Arial" w:cs="Arial"/>
          <w:b/>
          <w:bCs/>
          <w:sz w:val="20"/>
          <w:szCs w:val="20"/>
        </w:rPr>
      </w:pPr>
      <w:bookmarkStart w:id="84" w:name="_Toc285625997"/>
      <w:bookmarkStart w:id="85" w:name="_Toc288466867"/>
      <w:bookmarkStart w:id="86" w:name="_Toc288487255"/>
      <w:bookmarkStart w:id="87" w:name="_Toc288550081"/>
      <w:bookmarkStart w:id="88" w:name="_Toc288566061"/>
      <w:bookmarkStart w:id="89" w:name="_Toc288831145"/>
      <w:bookmarkStart w:id="90" w:name="_Toc289264643"/>
      <w:bookmarkStart w:id="91" w:name="_Toc290043506"/>
      <w:bookmarkStart w:id="92" w:name="_Toc290544346"/>
      <w:bookmarkStart w:id="93" w:name="_Toc293066380"/>
      <w:bookmarkStart w:id="94" w:name="_Toc293299275"/>
      <w:bookmarkStart w:id="95" w:name="_Toc294526495"/>
      <w:bookmarkStart w:id="96" w:name="_Toc295726198"/>
      <w:bookmarkStart w:id="97" w:name="_Toc307931403"/>
      <w:bookmarkStart w:id="98" w:name="_Toc308163222"/>
      <w:bookmarkStart w:id="99" w:name="_Toc308440926"/>
      <w:bookmarkStart w:id="100" w:name="_Toc309283666"/>
      <w:bookmarkStart w:id="101" w:name="_Toc309286461"/>
      <w:bookmarkStart w:id="102" w:name="_Toc318725561"/>
      <w:bookmarkStart w:id="103" w:name="_Toc324152440"/>
      <w:bookmarkStart w:id="104" w:name="_Toc285013815"/>
      <w:r w:rsidRPr="00BF70EC">
        <w:rPr>
          <w:rFonts w:ascii="Arial" w:hAnsi="Arial" w:cs="Arial"/>
          <w:sz w:val="20"/>
          <w:szCs w:val="20"/>
        </w:rPr>
        <w:t xml:space="preserve">A identificação do arquivo contendo os dados do módulo </w:t>
      </w:r>
      <w:r w:rsidR="00E235EA" w:rsidRPr="00E235EA">
        <w:rPr>
          <w:rFonts w:ascii="Arial" w:hAnsi="Arial" w:cs="Arial"/>
          <w:sz w:val="20"/>
          <w:szCs w:val="20"/>
        </w:rPr>
        <w:t>Demonstrações Contábeis Aplicadas ao Setor Público</w:t>
      </w:r>
      <w:r w:rsidRPr="00BF70EC">
        <w:rPr>
          <w:rFonts w:ascii="Arial" w:hAnsi="Arial" w:cs="Arial"/>
          <w:sz w:val="20"/>
          <w:szCs w:val="20"/>
        </w:rPr>
        <w:t xml:space="preserve"> deve atender à seguinte nomenclatura: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0D8864D7" w14:textId="1848FBA3" w:rsidR="00194B9C" w:rsidRPr="00C60A0A" w:rsidRDefault="002214EB" w:rsidP="00194B9C">
      <w:pPr>
        <w:ind w:firstLine="432"/>
        <w:jc w:val="both"/>
        <w:rPr>
          <w:rFonts w:ascii="Arial" w:hAnsi="Arial" w:cs="Arial"/>
          <w:color w:val="000000"/>
          <w:sz w:val="20"/>
        </w:rPr>
      </w:pPr>
      <w:r w:rsidRPr="00C60A0A">
        <w:rPr>
          <w:rFonts w:ascii="Arial" w:hAnsi="Arial" w:cs="Arial"/>
          <w:color w:val="000000"/>
          <w:sz w:val="20"/>
        </w:rPr>
        <w:t>D</w:t>
      </w:r>
      <w:r w:rsidR="00AF070A" w:rsidRPr="00C60A0A">
        <w:rPr>
          <w:rFonts w:ascii="Arial" w:hAnsi="Arial" w:cs="Arial"/>
          <w:color w:val="000000"/>
          <w:sz w:val="20"/>
        </w:rPr>
        <w:t>C</w:t>
      </w:r>
      <w:r w:rsidRPr="00C60A0A">
        <w:rPr>
          <w:rFonts w:ascii="Arial" w:hAnsi="Arial" w:cs="Arial"/>
          <w:color w:val="000000"/>
          <w:sz w:val="20"/>
        </w:rPr>
        <w:t>ASP</w:t>
      </w:r>
      <w:r w:rsidR="00194B9C" w:rsidRPr="00C60A0A">
        <w:rPr>
          <w:rFonts w:ascii="Arial" w:hAnsi="Arial" w:cs="Arial"/>
          <w:color w:val="000000"/>
          <w:sz w:val="20"/>
        </w:rPr>
        <w:t>_</w:t>
      </w:r>
      <w:r w:rsidR="00E235EA" w:rsidRPr="00C60A0A">
        <w:rPr>
          <w:rFonts w:ascii="Arial" w:hAnsi="Arial" w:cs="Arial"/>
          <w:color w:val="000000"/>
          <w:sz w:val="20"/>
        </w:rPr>
        <w:t>ISOLADO_</w:t>
      </w:r>
      <w:r w:rsidR="00194B9C" w:rsidRPr="00C60A0A">
        <w:rPr>
          <w:rFonts w:ascii="Arial" w:hAnsi="Arial" w:cs="Arial"/>
          <w:color w:val="000000"/>
          <w:sz w:val="20"/>
        </w:rPr>
        <w:t>&lt;codigoMunicipio&gt;</w:t>
      </w:r>
      <w:r w:rsidR="006E3663" w:rsidRPr="00C60A0A">
        <w:rPr>
          <w:rFonts w:ascii="Arial" w:hAnsi="Arial" w:cs="Arial"/>
          <w:color w:val="000000"/>
          <w:sz w:val="20"/>
        </w:rPr>
        <w:t>_&lt;codigoOrgao&gt;</w:t>
      </w:r>
      <w:r w:rsidR="00194B9C" w:rsidRPr="00C60A0A">
        <w:rPr>
          <w:rFonts w:ascii="Arial" w:hAnsi="Arial" w:cs="Arial"/>
          <w:color w:val="000000"/>
          <w:sz w:val="20"/>
        </w:rPr>
        <w:t>_&lt;exercicioReferencia&gt;.zip</w:t>
      </w:r>
    </w:p>
    <w:p w14:paraId="61540385" w14:textId="1FF1D532" w:rsidR="00E235EA" w:rsidRPr="00C60A0A" w:rsidRDefault="00E235EA" w:rsidP="00E235EA">
      <w:pPr>
        <w:ind w:firstLine="432"/>
        <w:jc w:val="both"/>
        <w:rPr>
          <w:rFonts w:ascii="Arial" w:hAnsi="Arial" w:cs="Arial"/>
          <w:color w:val="000000"/>
          <w:sz w:val="20"/>
        </w:rPr>
      </w:pPr>
      <w:r w:rsidRPr="00C60A0A">
        <w:rPr>
          <w:rFonts w:ascii="Arial" w:hAnsi="Arial" w:cs="Arial"/>
          <w:color w:val="000000"/>
          <w:sz w:val="20"/>
        </w:rPr>
        <w:t>DCASP_CONSOLIDADO_&lt;codigoMunicipio&gt;</w:t>
      </w:r>
      <w:r w:rsidR="006E3663" w:rsidRPr="00C60A0A">
        <w:rPr>
          <w:rFonts w:ascii="Arial" w:hAnsi="Arial" w:cs="Arial"/>
          <w:color w:val="000000"/>
          <w:sz w:val="20"/>
        </w:rPr>
        <w:t>_&lt;codigoOrgao&gt;</w:t>
      </w:r>
      <w:r w:rsidRPr="00C60A0A">
        <w:rPr>
          <w:rFonts w:ascii="Arial" w:hAnsi="Arial" w:cs="Arial"/>
          <w:color w:val="000000"/>
          <w:sz w:val="20"/>
        </w:rPr>
        <w:t>_&lt;exercicioReferencia&gt;.zip</w:t>
      </w:r>
    </w:p>
    <w:p w14:paraId="44914EFB" w14:textId="087C5E62" w:rsidR="00194B9C" w:rsidRPr="00C60A0A" w:rsidRDefault="00194B9C" w:rsidP="00194B9C">
      <w:pPr>
        <w:ind w:firstLine="432"/>
        <w:jc w:val="both"/>
        <w:rPr>
          <w:rFonts w:ascii="Arial" w:hAnsi="Arial" w:cs="Arial"/>
          <w:color w:val="000000"/>
          <w:sz w:val="20"/>
        </w:rPr>
      </w:pPr>
      <w:r w:rsidRPr="00C60A0A">
        <w:rPr>
          <w:rFonts w:ascii="Arial" w:hAnsi="Arial" w:cs="Arial"/>
          <w:color w:val="000000"/>
          <w:sz w:val="20"/>
        </w:rPr>
        <w:t>Ex</w:t>
      </w:r>
      <w:r w:rsidR="00223994">
        <w:rPr>
          <w:rFonts w:ascii="Arial" w:hAnsi="Arial" w:cs="Arial"/>
          <w:color w:val="000000"/>
          <w:sz w:val="20"/>
        </w:rPr>
        <w:t>.</w:t>
      </w:r>
      <w:r w:rsidRPr="00C60A0A">
        <w:rPr>
          <w:rFonts w:ascii="Arial" w:hAnsi="Arial" w:cs="Arial"/>
          <w:color w:val="000000"/>
          <w:sz w:val="20"/>
        </w:rPr>
        <w:t xml:space="preserve">: </w:t>
      </w:r>
      <w:r w:rsidR="002214EB" w:rsidRPr="00C60A0A">
        <w:rPr>
          <w:rFonts w:ascii="Arial" w:hAnsi="Arial" w:cs="Arial"/>
          <w:color w:val="000000"/>
          <w:sz w:val="20"/>
        </w:rPr>
        <w:t>D</w:t>
      </w:r>
      <w:r w:rsidR="00AF070A" w:rsidRPr="00C60A0A">
        <w:rPr>
          <w:rFonts w:ascii="Arial" w:hAnsi="Arial" w:cs="Arial"/>
          <w:color w:val="000000"/>
          <w:sz w:val="20"/>
        </w:rPr>
        <w:t>C</w:t>
      </w:r>
      <w:r w:rsidR="002214EB" w:rsidRPr="00C60A0A">
        <w:rPr>
          <w:rFonts w:ascii="Arial" w:hAnsi="Arial" w:cs="Arial"/>
          <w:color w:val="000000"/>
          <w:sz w:val="20"/>
        </w:rPr>
        <w:t>ASP</w:t>
      </w:r>
      <w:r w:rsidR="005E212A" w:rsidRPr="00C60A0A">
        <w:rPr>
          <w:rFonts w:ascii="Arial" w:hAnsi="Arial" w:cs="Arial"/>
          <w:color w:val="000000"/>
          <w:sz w:val="20"/>
        </w:rPr>
        <w:t>_</w:t>
      </w:r>
      <w:r w:rsidR="00E235EA" w:rsidRPr="00C60A0A">
        <w:rPr>
          <w:rFonts w:ascii="Arial" w:hAnsi="Arial" w:cs="Arial"/>
          <w:color w:val="000000"/>
          <w:sz w:val="20"/>
        </w:rPr>
        <w:t>ISOLADO_</w:t>
      </w:r>
      <w:r w:rsidR="005E212A" w:rsidRPr="00C60A0A">
        <w:rPr>
          <w:rFonts w:ascii="Arial" w:hAnsi="Arial" w:cs="Arial"/>
          <w:color w:val="000000"/>
          <w:sz w:val="20"/>
        </w:rPr>
        <w:t>12345</w:t>
      </w:r>
      <w:r w:rsidR="006E3663" w:rsidRPr="00C60A0A">
        <w:rPr>
          <w:rFonts w:ascii="Arial" w:hAnsi="Arial" w:cs="Arial"/>
          <w:color w:val="000000"/>
          <w:sz w:val="20"/>
        </w:rPr>
        <w:t>_01</w:t>
      </w:r>
      <w:r w:rsidR="005E212A" w:rsidRPr="00C60A0A">
        <w:rPr>
          <w:rFonts w:ascii="Arial" w:hAnsi="Arial" w:cs="Arial"/>
          <w:color w:val="000000"/>
          <w:sz w:val="20"/>
        </w:rPr>
        <w:t>_</w:t>
      </w:r>
      <w:del w:id="105" w:author="RICARDO NOGUEIRA DE ALMEIDA" w:date="2017-08-28T18:25:00Z">
        <w:r w:rsidR="005E212A" w:rsidRPr="00C60A0A" w:rsidDel="001F110A">
          <w:rPr>
            <w:rFonts w:ascii="Arial" w:hAnsi="Arial" w:cs="Arial"/>
            <w:color w:val="000000"/>
            <w:sz w:val="20"/>
          </w:rPr>
          <w:delText>2016</w:delText>
        </w:r>
      </w:del>
      <w:ins w:id="106" w:author="RICARDO NOGUEIRA DE ALMEIDA" w:date="2017-08-28T18:25:00Z">
        <w:r w:rsidR="001F110A" w:rsidRPr="00C60A0A">
          <w:rPr>
            <w:rFonts w:ascii="Arial" w:hAnsi="Arial" w:cs="Arial"/>
            <w:color w:val="000000"/>
            <w:sz w:val="20"/>
          </w:rPr>
          <w:t>201</w:t>
        </w:r>
        <w:r w:rsidR="001F110A">
          <w:rPr>
            <w:rFonts w:ascii="Arial" w:hAnsi="Arial" w:cs="Arial"/>
            <w:color w:val="000000"/>
            <w:sz w:val="20"/>
          </w:rPr>
          <w:t>7</w:t>
        </w:r>
      </w:ins>
      <w:r w:rsidRPr="00C60A0A">
        <w:rPr>
          <w:rFonts w:ascii="Arial" w:hAnsi="Arial" w:cs="Arial"/>
          <w:color w:val="000000"/>
          <w:sz w:val="20"/>
        </w:rPr>
        <w:t>.zip</w:t>
      </w:r>
    </w:p>
    <w:p w14:paraId="511F325E" w14:textId="4294E85F" w:rsidR="00E235EA" w:rsidRPr="00C60A0A" w:rsidRDefault="00E235EA" w:rsidP="00E235EA">
      <w:pPr>
        <w:ind w:left="708"/>
        <w:jc w:val="both"/>
        <w:rPr>
          <w:rFonts w:ascii="Arial" w:hAnsi="Arial" w:cs="Arial"/>
          <w:color w:val="000000"/>
          <w:sz w:val="20"/>
        </w:rPr>
      </w:pPr>
      <w:r w:rsidRPr="00C60A0A">
        <w:rPr>
          <w:rFonts w:ascii="Arial" w:hAnsi="Arial" w:cs="Arial"/>
          <w:color w:val="000000"/>
          <w:sz w:val="20"/>
        </w:rPr>
        <w:t xml:space="preserve">  DCASP_CONSOLIDADO_12345</w:t>
      </w:r>
      <w:r w:rsidR="006E3663" w:rsidRPr="00C60A0A">
        <w:rPr>
          <w:rFonts w:ascii="Arial" w:hAnsi="Arial" w:cs="Arial"/>
          <w:color w:val="000000"/>
          <w:sz w:val="20"/>
        </w:rPr>
        <w:t>_01</w:t>
      </w:r>
      <w:r w:rsidRPr="00C60A0A">
        <w:rPr>
          <w:rFonts w:ascii="Arial" w:hAnsi="Arial" w:cs="Arial"/>
          <w:color w:val="000000"/>
          <w:sz w:val="20"/>
        </w:rPr>
        <w:t>_</w:t>
      </w:r>
      <w:del w:id="107" w:author="RICARDO NOGUEIRA DE ALMEIDA" w:date="2017-08-28T18:25:00Z">
        <w:r w:rsidRPr="00C60A0A" w:rsidDel="001F110A">
          <w:rPr>
            <w:rFonts w:ascii="Arial" w:hAnsi="Arial" w:cs="Arial"/>
            <w:color w:val="000000"/>
            <w:sz w:val="20"/>
          </w:rPr>
          <w:delText>2016</w:delText>
        </w:r>
      </w:del>
      <w:ins w:id="108" w:author="RICARDO NOGUEIRA DE ALMEIDA" w:date="2017-08-28T18:25:00Z">
        <w:r w:rsidR="001F110A" w:rsidRPr="00C60A0A">
          <w:rPr>
            <w:rFonts w:ascii="Arial" w:hAnsi="Arial" w:cs="Arial"/>
            <w:color w:val="000000"/>
            <w:sz w:val="20"/>
          </w:rPr>
          <w:t>201</w:t>
        </w:r>
        <w:r w:rsidR="001F110A">
          <w:rPr>
            <w:rFonts w:ascii="Arial" w:hAnsi="Arial" w:cs="Arial"/>
            <w:color w:val="000000"/>
            <w:sz w:val="20"/>
          </w:rPr>
          <w:t>7</w:t>
        </w:r>
      </w:ins>
      <w:r w:rsidRPr="00C60A0A">
        <w:rPr>
          <w:rFonts w:ascii="Arial" w:hAnsi="Arial" w:cs="Arial"/>
          <w:color w:val="000000"/>
          <w:sz w:val="20"/>
        </w:rPr>
        <w:t>.zip</w:t>
      </w:r>
    </w:p>
    <w:p w14:paraId="29CC0896" w14:textId="77777777" w:rsidR="00C60A0A" w:rsidRDefault="00C60A0A" w:rsidP="00E235EA">
      <w:pPr>
        <w:ind w:left="708"/>
        <w:jc w:val="both"/>
        <w:rPr>
          <w:rFonts w:ascii="Arial" w:hAnsi="Arial" w:cs="Arial"/>
          <w:color w:val="000000"/>
        </w:rPr>
      </w:pPr>
    </w:p>
    <w:p w14:paraId="195FC8DA" w14:textId="618DCB80" w:rsidR="00CB7991" w:rsidRDefault="00CB7991" w:rsidP="00D813A6">
      <w:pPr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 w:rsidRPr="00D813A6">
        <w:rPr>
          <w:rFonts w:ascii="Arial" w:hAnsi="Arial" w:cs="Arial"/>
          <w:sz w:val="20"/>
          <w:szCs w:val="20"/>
        </w:rPr>
        <w:t>Juntamente</w:t>
      </w:r>
      <w:r>
        <w:rPr>
          <w:rFonts w:ascii="Arial" w:hAnsi="Arial" w:cs="Arial"/>
          <w:sz w:val="20"/>
          <w:szCs w:val="20"/>
        </w:rPr>
        <w:t xml:space="preserve"> com </w:t>
      </w:r>
      <w:r w:rsidR="00383583">
        <w:rPr>
          <w:rFonts w:ascii="Arial" w:hAnsi="Arial" w:cs="Arial"/>
          <w:sz w:val="20"/>
          <w:szCs w:val="20"/>
        </w:rPr>
        <w:t>o módulo</w:t>
      </w:r>
      <w:r>
        <w:rPr>
          <w:rFonts w:ascii="Arial" w:hAnsi="Arial" w:cs="Arial"/>
          <w:sz w:val="20"/>
          <w:szCs w:val="20"/>
        </w:rPr>
        <w:t xml:space="preserve"> Demonstrações Contábeis Aplicadas ao Setor Público</w:t>
      </w:r>
      <w:r w:rsidR="00383583">
        <w:rPr>
          <w:rFonts w:ascii="Arial" w:hAnsi="Arial" w:cs="Arial"/>
          <w:sz w:val="20"/>
          <w:szCs w:val="20"/>
        </w:rPr>
        <w:t xml:space="preserve"> (DCASP) CONSOLIDADO</w:t>
      </w:r>
      <w:r>
        <w:rPr>
          <w:rFonts w:ascii="Arial" w:hAnsi="Arial" w:cs="Arial"/>
          <w:sz w:val="20"/>
          <w:szCs w:val="20"/>
        </w:rPr>
        <w:t xml:space="preserve">, devem ser apresentados os seguintes documentos: </w:t>
      </w:r>
      <w:r w:rsidRPr="00EA46E4">
        <w:rPr>
          <w:rFonts w:ascii="Arial" w:hAnsi="Arial" w:cs="Arial"/>
          <w:color w:val="000000"/>
          <w:sz w:val="20"/>
          <w:szCs w:val="20"/>
        </w:rPr>
        <w:t>1) relatório</w:t>
      </w:r>
      <w:r>
        <w:rPr>
          <w:rFonts w:ascii="Arial" w:hAnsi="Arial" w:cs="Arial"/>
          <w:color w:val="000000"/>
          <w:sz w:val="20"/>
          <w:szCs w:val="20"/>
        </w:rPr>
        <w:t xml:space="preserve"> de controle interno; </w:t>
      </w:r>
      <w:r w:rsidRPr="00EA46E4">
        <w:rPr>
          <w:rFonts w:ascii="Arial" w:hAnsi="Arial" w:cs="Arial"/>
          <w:color w:val="000000"/>
          <w:sz w:val="20"/>
          <w:szCs w:val="20"/>
        </w:rPr>
        <w:t>2) parecer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46E4">
        <w:rPr>
          <w:rFonts w:ascii="Arial" w:hAnsi="Arial" w:cs="Arial"/>
          <w:color w:val="000000"/>
          <w:sz w:val="20"/>
          <w:szCs w:val="20"/>
        </w:rPr>
        <w:t>elaborado pelo Conselho do FUNDEB;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46E4">
        <w:rPr>
          <w:rFonts w:ascii="Arial" w:hAnsi="Arial" w:cs="Arial"/>
          <w:color w:val="000000"/>
          <w:sz w:val="20"/>
          <w:szCs w:val="20"/>
        </w:rPr>
        <w:t xml:space="preserve">3) </w:t>
      </w:r>
      <w:r>
        <w:rPr>
          <w:rFonts w:ascii="Arial" w:hAnsi="Arial" w:cs="Arial"/>
          <w:color w:val="000000"/>
          <w:sz w:val="20"/>
          <w:szCs w:val="20"/>
        </w:rPr>
        <w:t xml:space="preserve">notas explicativas às demonstrações contábeis; 4) receita base de cálculo para aplicação na manutenção e desenvolvimento do ensino; 5) demonstrativo  dos gastos na manutenção e </w:t>
      </w:r>
      <w:r w:rsidRPr="00400FD6">
        <w:rPr>
          <w:rFonts w:ascii="Arial" w:hAnsi="Arial" w:cs="Arial"/>
          <w:color w:val="000000"/>
          <w:sz w:val="20"/>
          <w:szCs w:val="20"/>
        </w:rPr>
        <w:t>desenvolvimento</w:t>
      </w:r>
      <w:r>
        <w:rPr>
          <w:rFonts w:ascii="Arial" w:hAnsi="Arial" w:cs="Arial"/>
          <w:color w:val="000000"/>
          <w:sz w:val="20"/>
          <w:szCs w:val="20"/>
        </w:rPr>
        <w:t xml:space="preserve"> do ensino; 6) receita base de cálculo para aplicação nas ações e serviços  públicos de saúde; 7) demonstrativo dos gastos nas ações e serviços públicos de saúde; 8) demonstrativo da aplicação do resíduo; 9) demonstrativo da despesa com pessoal por poder; 10) demonstrativo da aplicação dos recursos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Fundeb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1534BAD6" w14:textId="77777777" w:rsidR="00CB7991" w:rsidRDefault="00CB7991" w:rsidP="00C60A0A">
      <w:pPr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Estes documentos devem ser encaminhados </w:t>
      </w:r>
      <w:r w:rsidRPr="00F3170A">
        <w:rPr>
          <w:rFonts w:ascii="Arial" w:hAnsi="Arial" w:cs="Arial"/>
          <w:color w:val="000000"/>
          <w:sz w:val="20"/>
          <w:szCs w:val="20"/>
        </w:rPr>
        <w:t xml:space="preserve">obedecendo ao seguinte formato: </w:t>
      </w:r>
    </w:p>
    <w:p w14:paraId="22F0574C" w14:textId="57E0F1BD" w:rsidR="00CB7991" w:rsidRPr="00EA46E4" w:rsidRDefault="00CB7991" w:rsidP="00C60A0A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RCI_</w:t>
      </w:r>
      <w:del w:id="109" w:author="RICARDO NOGUEIRA DE ALMEIDA" w:date="2017-08-28T18:25:00Z">
        <w:r w:rsidDel="001F110A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10" w:author="RICARDO NOGUEIRA DE ALMEIDA" w:date="2017-08-28T18:25:00Z">
        <w:r w:rsidR="001F110A">
          <w:rPr>
            <w:rFonts w:ascii="Arial" w:hAnsi="Arial" w:cs="Arial"/>
            <w:color w:val="000000"/>
            <w:sz w:val="20"/>
            <w:szCs w:val="20"/>
          </w:rPr>
          <w:t>2017</w:t>
        </w:r>
      </w:ins>
      <w:r>
        <w:rPr>
          <w:rFonts w:ascii="Arial" w:hAnsi="Arial" w:cs="Arial"/>
          <w:color w:val="000000"/>
          <w:sz w:val="20"/>
          <w:szCs w:val="20"/>
        </w:rPr>
        <w:t xml:space="preserve">.PDF </w:t>
      </w:r>
    </w:p>
    <w:p w14:paraId="7951B0E2" w14:textId="1F0EE231" w:rsidR="00CB7991" w:rsidRDefault="00CB7991" w:rsidP="00C60A0A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PARECER_FUNDEB_</w:t>
      </w:r>
      <w:del w:id="111" w:author="RICARDO NOGUEIRA DE ALMEIDA" w:date="2017-08-28T18:25:00Z">
        <w:r w:rsidDel="001F110A">
          <w:rPr>
            <w:rFonts w:ascii="Arial" w:hAnsi="Arial" w:cs="Arial"/>
            <w:color w:val="000000"/>
            <w:sz w:val="20"/>
            <w:szCs w:val="20"/>
          </w:rPr>
          <w:delText>201</w:delText>
        </w:r>
        <w:r w:rsidR="00383583" w:rsidDel="001F110A">
          <w:rPr>
            <w:rFonts w:ascii="Arial" w:hAnsi="Arial" w:cs="Arial"/>
            <w:color w:val="000000"/>
            <w:sz w:val="20"/>
            <w:szCs w:val="20"/>
          </w:rPr>
          <w:delText>6</w:delText>
        </w:r>
      </w:del>
      <w:ins w:id="112" w:author="RICARDO NOGUEIRA DE ALMEIDA" w:date="2017-08-28T18:25:00Z">
        <w:r w:rsidR="001F110A">
          <w:rPr>
            <w:rFonts w:ascii="Arial" w:hAnsi="Arial" w:cs="Arial"/>
            <w:color w:val="000000"/>
            <w:sz w:val="20"/>
            <w:szCs w:val="20"/>
          </w:rPr>
          <w:t>2017</w:t>
        </w:r>
      </w:ins>
      <w:r>
        <w:rPr>
          <w:rFonts w:ascii="Arial" w:hAnsi="Arial" w:cs="Arial"/>
          <w:color w:val="000000"/>
          <w:sz w:val="20"/>
          <w:szCs w:val="20"/>
        </w:rPr>
        <w:t>.PDF</w:t>
      </w:r>
    </w:p>
    <w:p w14:paraId="4EE2F8A9" w14:textId="47F175E6" w:rsidR="00CB7991" w:rsidRDefault="00CB7991" w:rsidP="00C60A0A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NE_</w:t>
      </w:r>
      <w:del w:id="113" w:author="RICARDO NOGUEIRA DE ALMEIDA" w:date="2017-08-28T18:25:00Z">
        <w:r w:rsidDel="001F110A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14" w:author="RICARDO NOGUEIRA DE ALMEIDA" w:date="2017-08-28T18:25:00Z">
        <w:r w:rsidR="001F110A">
          <w:rPr>
            <w:rFonts w:ascii="Arial" w:hAnsi="Arial" w:cs="Arial"/>
            <w:color w:val="000000"/>
            <w:sz w:val="20"/>
            <w:szCs w:val="20"/>
          </w:rPr>
          <w:t>2017</w:t>
        </w:r>
      </w:ins>
      <w:r>
        <w:rPr>
          <w:rFonts w:ascii="Arial" w:hAnsi="Arial" w:cs="Arial"/>
          <w:color w:val="000000"/>
          <w:sz w:val="20"/>
          <w:szCs w:val="20"/>
        </w:rPr>
        <w:t>.PDF</w:t>
      </w:r>
    </w:p>
    <w:p w14:paraId="746A4A40" w14:textId="4F6A09FC" w:rsidR="00CB7991" w:rsidRDefault="00CB7991" w:rsidP="00C60A0A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REC_MDE_</w:t>
      </w:r>
      <w:del w:id="115" w:author="RICARDO NOGUEIRA DE ALMEIDA" w:date="2017-08-28T18:25:00Z">
        <w:r w:rsidDel="001F110A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16" w:author="RICARDO NOGUEIRA DE ALMEIDA" w:date="2017-08-28T18:25:00Z">
        <w:r w:rsidR="001F110A">
          <w:rPr>
            <w:rFonts w:ascii="Arial" w:hAnsi="Arial" w:cs="Arial"/>
            <w:color w:val="000000"/>
            <w:sz w:val="20"/>
            <w:szCs w:val="20"/>
          </w:rPr>
          <w:t>2017</w:t>
        </w:r>
      </w:ins>
      <w:r>
        <w:rPr>
          <w:rFonts w:ascii="Arial" w:hAnsi="Arial" w:cs="Arial"/>
          <w:color w:val="000000"/>
          <w:sz w:val="20"/>
          <w:szCs w:val="20"/>
        </w:rPr>
        <w:t>.PDF</w:t>
      </w:r>
    </w:p>
    <w:p w14:paraId="2CAF77CE" w14:textId="2635573E" w:rsidR="00CB7991" w:rsidRDefault="00CB7991" w:rsidP="00C60A0A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GASTO_MDE_</w:t>
      </w:r>
      <w:del w:id="117" w:author="RICARDO NOGUEIRA DE ALMEIDA" w:date="2017-08-28T18:25:00Z">
        <w:r w:rsidDel="001F110A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18" w:author="RICARDO NOGUEIRA DE ALMEIDA" w:date="2017-08-28T18:25:00Z">
        <w:r w:rsidR="001F110A">
          <w:rPr>
            <w:rFonts w:ascii="Arial" w:hAnsi="Arial" w:cs="Arial"/>
            <w:color w:val="000000"/>
            <w:sz w:val="20"/>
            <w:szCs w:val="20"/>
          </w:rPr>
          <w:t>2017</w:t>
        </w:r>
      </w:ins>
      <w:r>
        <w:rPr>
          <w:rFonts w:ascii="Arial" w:hAnsi="Arial" w:cs="Arial"/>
          <w:color w:val="000000"/>
          <w:sz w:val="20"/>
          <w:szCs w:val="20"/>
        </w:rPr>
        <w:t>.PDF</w:t>
      </w:r>
    </w:p>
    <w:p w14:paraId="6293EBBB" w14:textId="7D7A95B1" w:rsidR="00CB7991" w:rsidRDefault="00CB7991" w:rsidP="00C60A0A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REC_ASPS_</w:t>
      </w:r>
      <w:del w:id="119" w:author="RICARDO NOGUEIRA DE ALMEIDA" w:date="2017-08-28T18:25:00Z">
        <w:r w:rsidDel="001F110A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20" w:author="RICARDO NOGUEIRA DE ALMEIDA" w:date="2017-08-28T18:25:00Z">
        <w:r w:rsidR="001F110A">
          <w:rPr>
            <w:rFonts w:ascii="Arial" w:hAnsi="Arial" w:cs="Arial"/>
            <w:color w:val="000000"/>
            <w:sz w:val="20"/>
            <w:szCs w:val="20"/>
          </w:rPr>
          <w:t>2017</w:t>
        </w:r>
      </w:ins>
      <w:r>
        <w:rPr>
          <w:rFonts w:ascii="Arial" w:hAnsi="Arial" w:cs="Arial"/>
          <w:color w:val="000000"/>
          <w:sz w:val="20"/>
          <w:szCs w:val="20"/>
        </w:rPr>
        <w:t>.PDF</w:t>
      </w:r>
    </w:p>
    <w:p w14:paraId="5FC7533A" w14:textId="5292D985" w:rsidR="00CB7991" w:rsidRDefault="00CB7991" w:rsidP="00C60A0A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GASTO_ASPS_</w:t>
      </w:r>
      <w:del w:id="121" w:author="RICARDO NOGUEIRA DE ALMEIDA" w:date="2017-08-28T18:25:00Z">
        <w:r w:rsidDel="001F110A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22" w:author="RICARDO NOGUEIRA DE ALMEIDA" w:date="2017-08-28T18:25:00Z">
        <w:r w:rsidR="001F110A">
          <w:rPr>
            <w:rFonts w:ascii="Arial" w:hAnsi="Arial" w:cs="Arial"/>
            <w:color w:val="000000"/>
            <w:sz w:val="20"/>
            <w:szCs w:val="20"/>
          </w:rPr>
          <w:t>2017</w:t>
        </w:r>
      </w:ins>
      <w:r>
        <w:rPr>
          <w:rFonts w:ascii="Arial" w:hAnsi="Arial" w:cs="Arial"/>
          <w:color w:val="000000"/>
          <w:sz w:val="20"/>
          <w:szCs w:val="20"/>
        </w:rPr>
        <w:t>.PDF</w:t>
      </w:r>
    </w:p>
    <w:p w14:paraId="7CD0C04B" w14:textId="505BB68F" w:rsidR="00CB7991" w:rsidRDefault="00C60A0A" w:rsidP="00C60A0A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RES_ASPS_</w:t>
      </w:r>
      <w:del w:id="123" w:author="RICARDO NOGUEIRA DE ALMEIDA" w:date="2017-08-28T18:25:00Z">
        <w:r w:rsidDel="001F110A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24" w:author="RICARDO NOGUEIRA DE ALMEIDA" w:date="2017-08-28T18:25:00Z">
        <w:r w:rsidR="001F110A">
          <w:rPr>
            <w:rFonts w:ascii="Arial" w:hAnsi="Arial" w:cs="Arial"/>
            <w:color w:val="000000"/>
            <w:sz w:val="20"/>
            <w:szCs w:val="20"/>
          </w:rPr>
          <w:t>2017</w:t>
        </w:r>
      </w:ins>
      <w:r w:rsidR="00CB7991">
        <w:rPr>
          <w:rFonts w:ascii="Arial" w:hAnsi="Arial" w:cs="Arial"/>
          <w:color w:val="000000"/>
          <w:sz w:val="20"/>
          <w:szCs w:val="20"/>
        </w:rPr>
        <w:t>.PDF</w:t>
      </w:r>
    </w:p>
    <w:p w14:paraId="6F6DF07C" w14:textId="755FAC2E" w:rsidR="00CB7991" w:rsidRDefault="00C60A0A" w:rsidP="00C60A0A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DESP_PESSOAL_</w:t>
      </w:r>
      <w:del w:id="125" w:author="RICARDO NOGUEIRA DE ALMEIDA" w:date="2017-08-28T18:25:00Z">
        <w:r w:rsidDel="001F110A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26" w:author="RICARDO NOGUEIRA DE ALMEIDA" w:date="2017-08-28T18:25:00Z">
        <w:r w:rsidR="001F110A">
          <w:rPr>
            <w:rFonts w:ascii="Arial" w:hAnsi="Arial" w:cs="Arial"/>
            <w:color w:val="000000"/>
            <w:sz w:val="20"/>
            <w:szCs w:val="20"/>
          </w:rPr>
          <w:t>2017</w:t>
        </w:r>
      </w:ins>
      <w:r w:rsidR="00CB7991">
        <w:rPr>
          <w:rFonts w:ascii="Arial" w:hAnsi="Arial" w:cs="Arial"/>
          <w:color w:val="000000"/>
          <w:sz w:val="20"/>
          <w:szCs w:val="20"/>
        </w:rPr>
        <w:t>.PDF</w:t>
      </w:r>
    </w:p>
    <w:p w14:paraId="0AA91FC7" w14:textId="0422D406" w:rsidR="00CB7991" w:rsidRPr="00C60A0A" w:rsidRDefault="00C60A0A" w:rsidP="00D813A6">
      <w:pPr>
        <w:pStyle w:val="PargrafodaLista"/>
        <w:numPr>
          <w:ilvl w:val="0"/>
          <w:numId w:val="40"/>
        </w:numPr>
        <w:ind w:left="993"/>
        <w:jc w:val="both"/>
        <w:rPr>
          <w:rFonts w:ascii="Arial" w:hAnsi="Arial" w:cs="Arial"/>
          <w:color w:val="000000"/>
        </w:rPr>
      </w:pPr>
      <w:r w:rsidRPr="00C60A0A">
        <w:rPr>
          <w:rFonts w:ascii="Arial" w:hAnsi="Arial" w:cs="Arial"/>
          <w:color w:val="000000"/>
          <w:sz w:val="20"/>
          <w:szCs w:val="20"/>
        </w:rPr>
        <w:t>RECURSO_FUNDEB_</w:t>
      </w:r>
      <w:del w:id="127" w:author="RICARDO NOGUEIRA DE ALMEIDA" w:date="2017-08-28T18:25:00Z">
        <w:r w:rsidRPr="00C60A0A" w:rsidDel="001F110A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28" w:author="RICARDO NOGUEIRA DE ALMEIDA" w:date="2017-08-28T18:25:00Z">
        <w:r w:rsidR="001F110A" w:rsidRPr="00C60A0A">
          <w:rPr>
            <w:rFonts w:ascii="Arial" w:hAnsi="Arial" w:cs="Arial"/>
            <w:color w:val="000000"/>
            <w:sz w:val="20"/>
            <w:szCs w:val="20"/>
          </w:rPr>
          <w:t>201</w:t>
        </w:r>
        <w:r w:rsidR="001F110A">
          <w:rPr>
            <w:rFonts w:ascii="Arial" w:hAnsi="Arial" w:cs="Arial"/>
            <w:color w:val="000000"/>
            <w:sz w:val="20"/>
            <w:szCs w:val="20"/>
          </w:rPr>
          <w:t>7</w:t>
        </w:r>
      </w:ins>
      <w:r w:rsidR="00CB7991" w:rsidRPr="00C60A0A">
        <w:rPr>
          <w:rFonts w:ascii="Arial" w:hAnsi="Arial" w:cs="Arial"/>
          <w:color w:val="000000"/>
          <w:sz w:val="20"/>
          <w:szCs w:val="20"/>
        </w:rPr>
        <w:t>.PDF</w:t>
      </w:r>
    </w:p>
    <w:p w14:paraId="5B5EDE94" w14:textId="13FA1933" w:rsidR="00383583" w:rsidRDefault="00383583" w:rsidP="00383583">
      <w:pPr>
        <w:ind w:left="567"/>
        <w:jc w:val="both"/>
        <w:rPr>
          <w:ins w:id="129" w:author="RICARDO NOGUEIRA DE ALMEIDA" w:date="2017-08-28T18:22:00Z"/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Juntamente com </w:t>
      </w:r>
      <w:r>
        <w:rPr>
          <w:rFonts w:ascii="Arial" w:hAnsi="Arial" w:cs="Arial"/>
          <w:sz w:val="20"/>
          <w:szCs w:val="20"/>
        </w:rPr>
        <w:t xml:space="preserve">o módulo Demonstrações Contábeis Aplicadas ao Setor Público (DCASP) ISOLADO, deve ser apresentado documento com as </w:t>
      </w:r>
      <w:r>
        <w:rPr>
          <w:rFonts w:ascii="Arial" w:hAnsi="Arial" w:cs="Arial"/>
          <w:color w:val="000000"/>
          <w:sz w:val="20"/>
          <w:szCs w:val="20"/>
        </w:rPr>
        <w:t>notas explicativas às demonstrações contábeis, obedecendo ao seguinte formato: N</w:t>
      </w:r>
      <w:r w:rsidRPr="005B3C67">
        <w:rPr>
          <w:rFonts w:ascii="Arial" w:hAnsi="Arial" w:cs="Arial"/>
          <w:color w:val="000000"/>
          <w:sz w:val="20"/>
        </w:rPr>
        <w:t>E_</w:t>
      </w:r>
      <w:del w:id="130" w:author="RICARDO NOGUEIRA DE ALMEIDA" w:date="2017-08-28T18:25:00Z">
        <w:r w:rsidRPr="005B3C67" w:rsidDel="001F110A">
          <w:rPr>
            <w:rFonts w:ascii="Arial" w:hAnsi="Arial" w:cs="Arial"/>
            <w:color w:val="000000"/>
            <w:sz w:val="20"/>
          </w:rPr>
          <w:delText>2016</w:delText>
        </w:r>
      </w:del>
      <w:ins w:id="131" w:author="RICARDO NOGUEIRA DE ALMEIDA" w:date="2017-08-28T18:25:00Z">
        <w:r w:rsidR="001F110A" w:rsidRPr="005B3C67">
          <w:rPr>
            <w:rFonts w:ascii="Arial" w:hAnsi="Arial" w:cs="Arial"/>
            <w:color w:val="000000"/>
            <w:sz w:val="20"/>
          </w:rPr>
          <w:t>201</w:t>
        </w:r>
        <w:r w:rsidR="001F110A">
          <w:rPr>
            <w:rFonts w:ascii="Arial" w:hAnsi="Arial" w:cs="Arial"/>
            <w:color w:val="000000"/>
            <w:sz w:val="20"/>
          </w:rPr>
          <w:t>7</w:t>
        </w:r>
      </w:ins>
      <w:r w:rsidRPr="005B3C67">
        <w:rPr>
          <w:rFonts w:ascii="Arial" w:hAnsi="Arial" w:cs="Arial"/>
          <w:color w:val="000000"/>
          <w:sz w:val="20"/>
        </w:rPr>
        <w:t>.PDF</w:t>
      </w:r>
      <w:r>
        <w:rPr>
          <w:rFonts w:ascii="Arial" w:hAnsi="Arial" w:cs="Arial"/>
          <w:color w:val="000000"/>
          <w:sz w:val="20"/>
        </w:rPr>
        <w:t>.</w:t>
      </w:r>
    </w:p>
    <w:p w14:paraId="4FAEC754" w14:textId="25139D06" w:rsidR="001F110A" w:rsidRDefault="00D37295" w:rsidP="00383583">
      <w:pPr>
        <w:ind w:left="567"/>
        <w:jc w:val="both"/>
        <w:rPr>
          <w:ins w:id="132" w:author="RICARDO NOGUEIRA DE ALMEIDA" w:date="2017-08-28T18:26:00Z"/>
          <w:rFonts w:ascii="Arial" w:hAnsi="Arial" w:cs="Arial"/>
          <w:color w:val="000000"/>
          <w:sz w:val="20"/>
        </w:rPr>
      </w:pPr>
      <w:ins w:id="133" w:author="RICARDO NOGUEIRA DE ALMEIDA" w:date="2017-11-24T14:25:00Z">
        <w:r>
          <w:rPr>
            <w:rFonts w:ascii="Arial" w:hAnsi="Arial" w:cs="Arial"/>
            <w:color w:val="000000"/>
            <w:sz w:val="20"/>
          </w:rPr>
          <w:t>O</w:t>
        </w:r>
      </w:ins>
      <w:ins w:id="134" w:author="RICARDO NOGUEIRA DE ALMEIDA" w:date="2017-08-28T18:23:00Z">
        <w:r w:rsidR="001F110A" w:rsidRPr="001F110A">
          <w:rPr>
            <w:rFonts w:ascii="Arial" w:hAnsi="Arial" w:cs="Arial"/>
            <w:color w:val="000000"/>
            <w:sz w:val="20"/>
          </w:rPr>
          <w:t xml:space="preserve">s órgãos do tipo RPPS </w:t>
        </w:r>
      </w:ins>
      <w:ins w:id="135" w:author="RICARDO NOGUEIRA DE ALMEIDA" w:date="2017-11-24T14:25:00Z">
        <w:r>
          <w:rPr>
            <w:rFonts w:ascii="Arial" w:hAnsi="Arial" w:cs="Arial"/>
            <w:color w:val="000000"/>
            <w:sz w:val="20"/>
          </w:rPr>
          <w:t>devem</w:t>
        </w:r>
      </w:ins>
      <w:ins w:id="136" w:author="RICARDO NOGUEIRA DE ALMEIDA" w:date="2017-08-28T18:23:00Z">
        <w:r w:rsidR="001F110A" w:rsidRPr="001F110A">
          <w:rPr>
            <w:rFonts w:ascii="Arial" w:hAnsi="Arial" w:cs="Arial"/>
            <w:color w:val="000000"/>
            <w:sz w:val="20"/>
          </w:rPr>
          <w:t xml:space="preserve"> incluir </w:t>
        </w:r>
      </w:ins>
      <w:ins w:id="137" w:author="RICARDO NOGUEIRA DE ALMEIDA" w:date="2017-11-24T14:27:00Z">
        <w:r w:rsidR="00B54A36">
          <w:rPr>
            <w:rFonts w:ascii="Arial" w:hAnsi="Arial" w:cs="Arial"/>
            <w:color w:val="000000"/>
            <w:sz w:val="20"/>
          </w:rPr>
          <w:t>o</w:t>
        </w:r>
      </w:ins>
      <w:bookmarkStart w:id="138" w:name="_GoBack"/>
      <w:bookmarkEnd w:id="138"/>
      <w:ins w:id="139" w:author="RICARDO NOGUEIRA DE ALMEIDA" w:date="2017-08-28T18:23:00Z">
        <w:r w:rsidR="001F110A" w:rsidRPr="001F110A">
          <w:rPr>
            <w:rFonts w:ascii="Arial" w:hAnsi="Arial" w:cs="Arial"/>
            <w:color w:val="000000"/>
            <w:sz w:val="20"/>
          </w:rPr>
          <w:t xml:space="preserve"> “Demonstrativo de Resultado da Avaliação Atuarial – DRAA” além das notas explicativas ao enviar o módulo DCASP </w:t>
        </w:r>
      </w:ins>
      <w:ins w:id="140" w:author="RICARDO NOGUEIRA DE ALMEIDA" w:date="2017-08-28T18:24:00Z">
        <w:r w:rsidR="001F110A">
          <w:rPr>
            <w:rFonts w:ascii="Arial" w:hAnsi="Arial" w:cs="Arial"/>
            <w:color w:val="000000"/>
            <w:sz w:val="20"/>
          </w:rPr>
          <w:t>–</w:t>
        </w:r>
      </w:ins>
      <w:ins w:id="141" w:author="RICARDO NOGUEIRA DE ALMEIDA" w:date="2017-08-28T18:23:00Z">
        <w:r w:rsidR="001F110A" w:rsidRPr="001F110A">
          <w:rPr>
            <w:rFonts w:ascii="Arial" w:hAnsi="Arial" w:cs="Arial"/>
            <w:color w:val="000000"/>
            <w:sz w:val="20"/>
          </w:rPr>
          <w:t xml:space="preserve"> Isolada</w:t>
        </w:r>
      </w:ins>
      <w:ins w:id="142" w:author="RICARDO NOGUEIRA DE ALMEIDA" w:date="2017-08-28T18:24:00Z">
        <w:r w:rsidR="001F110A">
          <w:rPr>
            <w:rFonts w:ascii="Arial" w:hAnsi="Arial" w:cs="Arial"/>
            <w:color w:val="000000"/>
            <w:sz w:val="20"/>
          </w:rPr>
          <w:t>, obedecendo ao seguinte formato:</w:t>
        </w:r>
      </w:ins>
    </w:p>
    <w:p w14:paraId="4DE4E14C" w14:textId="0C3FFBD9" w:rsidR="001F110A" w:rsidRDefault="001F110A">
      <w:pPr>
        <w:pStyle w:val="PargrafodaLista"/>
        <w:numPr>
          <w:ilvl w:val="0"/>
          <w:numId w:val="43"/>
        </w:numPr>
        <w:jc w:val="both"/>
        <w:rPr>
          <w:ins w:id="143" w:author="RICARDO NOGUEIRA DE ALMEIDA" w:date="2017-08-28T18:26:00Z"/>
          <w:rFonts w:ascii="Arial" w:hAnsi="Arial" w:cs="Arial"/>
          <w:color w:val="000000"/>
          <w:sz w:val="20"/>
        </w:rPr>
        <w:pPrChange w:id="144" w:author="RICARDO NOGUEIRA DE ALMEIDA" w:date="2017-08-28T18:26:00Z">
          <w:pPr>
            <w:ind w:left="567"/>
            <w:jc w:val="both"/>
          </w:pPr>
        </w:pPrChange>
      </w:pPr>
      <w:ins w:id="145" w:author="RICARDO NOGUEIRA DE ALMEIDA" w:date="2017-08-28T18:26:00Z">
        <w:r>
          <w:rPr>
            <w:rFonts w:ascii="Arial" w:hAnsi="Arial" w:cs="Arial"/>
            <w:color w:val="000000"/>
            <w:sz w:val="20"/>
            <w:szCs w:val="20"/>
          </w:rPr>
          <w:t>N</w:t>
        </w:r>
        <w:r w:rsidRPr="005B3C67">
          <w:rPr>
            <w:rFonts w:ascii="Arial" w:hAnsi="Arial" w:cs="Arial"/>
            <w:color w:val="000000"/>
            <w:sz w:val="20"/>
          </w:rPr>
          <w:t>E_201</w:t>
        </w:r>
        <w:r>
          <w:rPr>
            <w:rFonts w:ascii="Arial" w:hAnsi="Arial" w:cs="Arial"/>
            <w:color w:val="000000"/>
            <w:sz w:val="20"/>
          </w:rPr>
          <w:t>7</w:t>
        </w:r>
        <w:r w:rsidRPr="005B3C67">
          <w:rPr>
            <w:rFonts w:ascii="Arial" w:hAnsi="Arial" w:cs="Arial"/>
            <w:color w:val="000000"/>
            <w:sz w:val="20"/>
          </w:rPr>
          <w:t>.PDF</w:t>
        </w:r>
      </w:ins>
    </w:p>
    <w:p w14:paraId="0DAD73E6" w14:textId="5C6BA679" w:rsidR="001F110A" w:rsidRPr="001F110A" w:rsidRDefault="001F110A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/>
          <w:sz w:val="20"/>
          <w:rPrChange w:id="146" w:author="RICARDO NOGUEIRA DE ALMEIDA" w:date="2017-08-28T18:26:00Z">
            <w:rPr/>
          </w:rPrChange>
        </w:rPr>
        <w:pPrChange w:id="147" w:author="RICARDO NOGUEIRA DE ALMEIDA" w:date="2017-08-28T18:26:00Z">
          <w:pPr>
            <w:ind w:left="567"/>
            <w:jc w:val="both"/>
          </w:pPr>
        </w:pPrChange>
      </w:pPr>
      <w:ins w:id="148" w:author="RICARDO NOGUEIRA DE ALMEIDA" w:date="2017-08-28T18:26:00Z">
        <w:r>
          <w:rPr>
            <w:rFonts w:ascii="Arial" w:hAnsi="Arial" w:cs="Arial"/>
            <w:color w:val="000000"/>
            <w:sz w:val="20"/>
          </w:rPr>
          <w:t>DRAA_2017.PDF</w:t>
        </w:r>
      </w:ins>
    </w:p>
    <w:p w14:paraId="09F00C2B" w14:textId="135F7A60" w:rsidR="00C60A0A" w:rsidRPr="00D813A6" w:rsidRDefault="00C60A0A" w:rsidP="00C60A0A">
      <w:pPr>
        <w:ind w:left="567"/>
        <w:jc w:val="both"/>
        <w:rPr>
          <w:rFonts w:ascii="Arial" w:hAnsi="Arial" w:cs="Arial"/>
          <w:color w:val="000000"/>
          <w:sz w:val="20"/>
        </w:rPr>
      </w:pPr>
      <w:r w:rsidRPr="00D813A6">
        <w:rPr>
          <w:rFonts w:ascii="Arial" w:hAnsi="Arial" w:cs="Arial"/>
          <w:color w:val="000000"/>
          <w:sz w:val="20"/>
        </w:rPr>
        <w:t>A identificação do arquivo contendo os documentos anexo</w:t>
      </w:r>
      <w:r w:rsidR="00A20371">
        <w:rPr>
          <w:rFonts w:ascii="Arial" w:hAnsi="Arial" w:cs="Arial"/>
          <w:color w:val="000000"/>
          <w:sz w:val="20"/>
        </w:rPr>
        <w:t>s</w:t>
      </w:r>
      <w:r w:rsidRPr="00D813A6">
        <w:rPr>
          <w:rFonts w:ascii="Arial" w:hAnsi="Arial" w:cs="Arial"/>
          <w:color w:val="000000"/>
          <w:sz w:val="20"/>
        </w:rPr>
        <w:t xml:space="preserve"> deve atender à seguinte nomenclatura:</w:t>
      </w:r>
    </w:p>
    <w:p w14:paraId="40C7858D" w14:textId="1CCB1045" w:rsidR="00C60A0A" w:rsidRPr="00D813A6" w:rsidRDefault="00C60A0A" w:rsidP="00C60A0A">
      <w:pPr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DCASP_DOC_ISOLADO</w:t>
      </w:r>
      <w:r w:rsidRPr="00C60A0A">
        <w:rPr>
          <w:rFonts w:ascii="Arial" w:hAnsi="Arial" w:cs="Arial"/>
          <w:color w:val="000000"/>
          <w:sz w:val="20"/>
        </w:rPr>
        <w:t>_&lt;codigoMunicipio&gt;_&lt;codigoOrgao&gt;_&lt;exercicioReferencia&gt;.zip</w:t>
      </w:r>
    </w:p>
    <w:p w14:paraId="1EA6AD68" w14:textId="594889F5" w:rsidR="00C60A0A" w:rsidRPr="00BF3A3F" w:rsidRDefault="00C60A0A" w:rsidP="00C60A0A">
      <w:pPr>
        <w:ind w:left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DCASP_DOC_CONSOLIDADO</w:t>
      </w:r>
      <w:r w:rsidRPr="00C60A0A">
        <w:rPr>
          <w:rFonts w:ascii="Arial" w:hAnsi="Arial" w:cs="Arial"/>
          <w:color w:val="000000"/>
          <w:sz w:val="20"/>
        </w:rPr>
        <w:t>_&lt;codigoMunicipio&gt;_&lt;codigoOrgao&gt;_&lt;exercicioReferencia&gt;.zip</w:t>
      </w:r>
    </w:p>
    <w:p w14:paraId="0D374466" w14:textId="2659EFA9" w:rsidR="00C60A0A" w:rsidRPr="00C60A0A" w:rsidRDefault="00C60A0A" w:rsidP="00C60A0A">
      <w:pPr>
        <w:ind w:left="567" w:firstLine="432"/>
        <w:jc w:val="both"/>
        <w:rPr>
          <w:rFonts w:ascii="Arial" w:hAnsi="Arial" w:cs="Arial"/>
          <w:color w:val="000000"/>
          <w:sz w:val="20"/>
        </w:rPr>
      </w:pPr>
      <w:r w:rsidRPr="00D813A6">
        <w:rPr>
          <w:rFonts w:ascii="Arial" w:hAnsi="Arial" w:cs="Arial"/>
          <w:color w:val="000000"/>
          <w:sz w:val="20"/>
          <w:szCs w:val="20"/>
        </w:rPr>
        <w:t>Ex</w:t>
      </w:r>
      <w:r w:rsidR="00223994">
        <w:rPr>
          <w:rFonts w:ascii="Arial" w:hAnsi="Arial" w:cs="Arial"/>
          <w:color w:val="000000"/>
          <w:sz w:val="20"/>
          <w:szCs w:val="20"/>
        </w:rPr>
        <w:t>.</w:t>
      </w:r>
      <w:r w:rsidRPr="00D813A6">
        <w:rPr>
          <w:rFonts w:ascii="Arial" w:hAnsi="Arial" w:cs="Arial"/>
          <w:color w:val="000000"/>
          <w:sz w:val="20"/>
          <w:szCs w:val="20"/>
        </w:rPr>
        <w:t xml:space="preserve">: </w:t>
      </w:r>
      <w:r w:rsidRPr="00C60A0A">
        <w:rPr>
          <w:rFonts w:ascii="Arial" w:hAnsi="Arial" w:cs="Arial"/>
          <w:color w:val="000000"/>
          <w:sz w:val="20"/>
        </w:rPr>
        <w:t>DCASP_</w:t>
      </w:r>
      <w:r>
        <w:rPr>
          <w:rFonts w:ascii="Arial" w:hAnsi="Arial" w:cs="Arial"/>
          <w:color w:val="000000"/>
          <w:sz w:val="20"/>
        </w:rPr>
        <w:t>DOC_</w:t>
      </w:r>
      <w:r w:rsidRPr="00C60A0A">
        <w:rPr>
          <w:rFonts w:ascii="Arial" w:hAnsi="Arial" w:cs="Arial"/>
          <w:color w:val="000000"/>
          <w:sz w:val="20"/>
        </w:rPr>
        <w:t>ISOLADO_12345_01_2016.zip</w:t>
      </w:r>
    </w:p>
    <w:p w14:paraId="1C47B63A" w14:textId="4E8D08D3" w:rsidR="00C60A0A" w:rsidRPr="00C60A0A" w:rsidRDefault="00C60A0A" w:rsidP="00C60A0A">
      <w:pPr>
        <w:ind w:left="1276"/>
        <w:jc w:val="both"/>
        <w:rPr>
          <w:rFonts w:ascii="Arial" w:hAnsi="Arial" w:cs="Arial"/>
          <w:color w:val="000000"/>
          <w:sz w:val="20"/>
        </w:rPr>
      </w:pPr>
      <w:r w:rsidRPr="00C60A0A">
        <w:rPr>
          <w:rFonts w:ascii="Arial" w:hAnsi="Arial" w:cs="Arial"/>
          <w:color w:val="000000"/>
          <w:sz w:val="20"/>
        </w:rPr>
        <w:t xml:space="preserve">  DCASP_</w:t>
      </w:r>
      <w:r>
        <w:rPr>
          <w:rFonts w:ascii="Arial" w:hAnsi="Arial" w:cs="Arial"/>
          <w:color w:val="000000"/>
          <w:sz w:val="20"/>
        </w:rPr>
        <w:t>DOC_</w:t>
      </w:r>
      <w:r w:rsidRPr="00C60A0A">
        <w:rPr>
          <w:rFonts w:ascii="Arial" w:hAnsi="Arial" w:cs="Arial"/>
          <w:color w:val="000000"/>
          <w:sz w:val="20"/>
        </w:rPr>
        <w:t>CONSOLIDADO_12345_01_2016.zip</w:t>
      </w:r>
    </w:p>
    <w:p w14:paraId="7D237BDE" w14:textId="77777777" w:rsidR="00D338BE" w:rsidRPr="00445F3F" w:rsidRDefault="00D338BE" w:rsidP="00D338BE">
      <w:pPr>
        <w:pStyle w:val="Ttulo2"/>
        <w:rPr>
          <w:rFonts w:ascii="Arial" w:hAnsi="Arial" w:cs="Arial"/>
          <w:color w:val="000000"/>
        </w:rPr>
      </w:pPr>
      <w:bookmarkStart w:id="149" w:name="_Toc366165108"/>
      <w:bookmarkStart w:id="150" w:name="_Toc367438077"/>
      <w:bookmarkStart w:id="151" w:name="_Toc367874343"/>
      <w:bookmarkStart w:id="152" w:name="_Toc367983161"/>
      <w:bookmarkStart w:id="153" w:name="_Toc367983229"/>
      <w:bookmarkStart w:id="154" w:name="_Toc367983395"/>
      <w:bookmarkStart w:id="155" w:name="_Toc438213374"/>
      <w:bookmarkStart w:id="156" w:name="_Toc497833500"/>
      <w:bookmarkEnd w:id="104"/>
      <w:r>
        <w:rPr>
          <w:rFonts w:ascii="Arial" w:hAnsi="Arial" w:cs="Arial"/>
          <w:color w:val="000000"/>
        </w:rPr>
        <w:t xml:space="preserve">IDE - </w:t>
      </w:r>
      <w:r w:rsidRPr="00445F3F">
        <w:rPr>
          <w:rFonts w:ascii="Arial" w:hAnsi="Arial" w:cs="Arial"/>
          <w:color w:val="000000"/>
        </w:rPr>
        <w:t>Identificação da Remessa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2093"/>
        <w:gridCol w:w="1927"/>
        <w:gridCol w:w="1389"/>
        <w:gridCol w:w="1151"/>
        <w:gridCol w:w="1396"/>
        <w:gridCol w:w="5690"/>
      </w:tblGrid>
      <w:tr w:rsidR="00D338BE" w:rsidRPr="00B63366" w14:paraId="0D88A8EF" w14:textId="77777777" w:rsidTr="009C41F9">
        <w:trPr>
          <w:trHeight w:val="351"/>
        </w:trPr>
        <w:tc>
          <w:tcPr>
            <w:tcW w:w="14311" w:type="dxa"/>
            <w:gridSpan w:val="7"/>
            <w:hideMark/>
          </w:tcPr>
          <w:p w14:paraId="5553DE6C" w14:textId="77777777" w:rsidR="00D338BE" w:rsidRPr="00B63366" w:rsidRDefault="00D338BE" w:rsidP="00C521C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6336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 do Arquivo: IDE</w:t>
            </w:r>
          </w:p>
        </w:tc>
      </w:tr>
      <w:tr w:rsidR="00D338BE" w:rsidRPr="00B63366" w14:paraId="21924BF4" w14:textId="77777777" w:rsidTr="009C41F9">
        <w:trPr>
          <w:trHeight w:val="540"/>
        </w:trPr>
        <w:tc>
          <w:tcPr>
            <w:tcW w:w="665" w:type="dxa"/>
            <w:hideMark/>
          </w:tcPr>
          <w:p w14:paraId="4EC5882E" w14:textId="77777777" w:rsidR="00D338BE" w:rsidRPr="00B63366" w:rsidRDefault="00D338BE" w:rsidP="00C521C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093" w:type="dxa"/>
            <w:hideMark/>
          </w:tcPr>
          <w:p w14:paraId="0B061EC3" w14:textId="77777777" w:rsidR="00D338BE" w:rsidRPr="00B63366" w:rsidRDefault="00D338BE" w:rsidP="00C521C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27" w:type="dxa"/>
            <w:hideMark/>
          </w:tcPr>
          <w:p w14:paraId="04D6CE59" w14:textId="77777777" w:rsidR="00D338BE" w:rsidRPr="00B63366" w:rsidRDefault="00D338BE" w:rsidP="00C521C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389" w:type="dxa"/>
            <w:hideMark/>
          </w:tcPr>
          <w:p w14:paraId="3FB6E5F4" w14:textId="77777777" w:rsidR="00D338BE" w:rsidRPr="00B63366" w:rsidRDefault="00D338BE" w:rsidP="00C521C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51" w:type="dxa"/>
            <w:hideMark/>
          </w:tcPr>
          <w:p w14:paraId="66A08F44" w14:textId="77777777" w:rsidR="00D338BE" w:rsidRPr="00B63366" w:rsidRDefault="00D338BE" w:rsidP="00C521C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96" w:type="dxa"/>
            <w:hideMark/>
          </w:tcPr>
          <w:p w14:paraId="38A50470" w14:textId="77777777" w:rsidR="00D338BE" w:rsidRPr="00B63366" w:rsidRDefault="00D338BE" w:rsidP="00C521C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90" w:type="dxa"/>
            <w:hideMark/>
          </w:tcPr>
          <w:p w14:paraId="2DA80345" w14:textId="77777777" w:rsidR="00D338BE" w:rsidRPr="00B63366" w:rsidRDefault="00D338BE" w:rsidP="00C521C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D338BE" w:rsidRPr="00B63366" w14:paraId="32F9165C" w14:textId="77777777" w:rsidTr="009C41F9">
        <w:trPr>
          <w:trHeight w:val="546"/>
        </w:trPr>
        <w:tc>
          <w:tcPr>
            <w:tcW w:w="665" w:type="dxa"/>
            <w:hideMark/>
          </w:tcPr>
          <w:p w14:paraId="047899F9" w14:textId="77777777" w:rsidR="00D338BE" w:rsidRPr="00B63366" w:rsidRDefault="00D338BE" w:rsidP="00D338BE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3" w:type="dxa"/>
            <w:hideMark/>
          </w:tcPr>
          <w:p w14:paraId="21B7A021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codMunicipio</w:t>
            </w:r>
            <w:proofErr w:type="spellEnd"/>
          </w:p>
        </w:tc>
        <w:tc>
          <w:tcPr>
            <w:tcW w:w="1927" w:type="dxa"/>
            <w:hideMark/>
          </w:tcPr>
          <w:p w14:paraId="1C86CE15" w14:textId="77777777" w:rsidR="00D338BE" w:rsidRPr="00B63366" w:rsidRDefault="00D338BE" w:rsidP="00C521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</w:t>
            </w:r>
          </w:p>
        </w:tc>
        <w:tc>
          <w:tcPr>
            <w:tcW w:w="1389" w:type="dxa"/>
            <w:hideMark/>
          </w:tcPr>
          <w:p w14:paraId="7A9CC907" w14:textId="77777777" w:rsidR="00D338BE" w:rsidRPr="00B63366" w:rsidRDefault="00D338BE" w:rsidP="00C521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</w:t>
            </w:r>
          </w:p>
        </w:tc>
        <w:tc>
          <w:tcPr>
            <w:tcW w:w="1151" w:type="dxa"/>
            <w:hideMark/>
          </w:tcPr>
          <w:p w14:paraId="6BD903BB" w14:textId="77777777" w:rsidR="00D338BE" w:rsidRPr="00B63366" w:rsidRDefault="00D338BE" w:rsidP="00C521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396" w:type="dxa"/>
            <w:hideMark/>
          </w:tcPr>
          <w:p w14:paraId="7F71163D" w14:textId="77777777" w:rsidR="00D338BE" w:rsidRPr="00B63366" w:rsidRDefault="00D338BE" w:rsidP="00C521C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90" w:type="dxa"/>
            <w:hideMark/>
          </w:tcPr>
          <w:p w14:paraId="306F255C" w14:textId="77777777" w:rsidR="00D338BE" w:rsidRPr="00B63366" w:rsidRDefault="00D338BE" w:rsidP="00C521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 – conforme tabela disponibilizada pelo TCEMG no Portal SICOM.</w:t>
            </w:r>
          </w:p>
        </w:tc>
      </w:tr>
      <w:tr w:rsidR="00D338BE" w:rsidRPr="00B63366" w14:paraId="783D2CE6" w14:textId="77777777" w:rsidTr="009C41F9">
        <w:trPr>
          <w:trHeight w:val="575"/>
        </w:trPr>
        <w:tc>
          <w:tcPr>
            <w:tcW w:w="665" w:type="dxa"/>
            <w:hideMark/>
          </w:tcPr>
          <w:p w14:paraId="18DB9C65" w14:textId="77777777" w:rsidR="00D338BE" w:rsidRPr="00B63366" w:rsidRDefault="00D338BE" w:rsidP="00D338BE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3" w:type="dxa"/>
            <w:hideMark/>
          </w:tcPr>
          <w:p w14:paraId="3C0B816B" w14:textId="6B70ADB3" w:rsidR="00D338BE" w:rsidRPr="00B63366" w:rsidRDefault="00111C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Orgao</w:t>
            </w:r>
            <w:proofErr w:type="spellEnd"/>
          </w:p>
        </w:tc>
        <w:tc>
          <w:tcPr>
            <w:tcW w:w="1927" w:type="dxa"/>
            <w:hideMark/>
          </w:tcPr>
          <w:p w14:paraId="2070BE97" w14:textId="7D89625A" w:rsidR="00D338BE" w:rsidRPr="00B63366" w:rsidRDefault="00111C89" w:rsidP="00111C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órgão informado</w:t>
            </w:r>
          </w:p>
        </w:tc>
        <w:tc>
          <w:tcPr>
            <w:tcW w:w="1389" w:type="dxa"/>
            <w:hideMark/>
          </w:tcPr>
          <w:p w14:paraId="204C5CBB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51" w:type="dxa"/>
            <w:hideMark/>
          </w:tcPr>
          <w:p w14:paraId="2C8E3C6A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396" w:type="dxa"/>
            <w:hideMark/>
          </w:tcPr>
          <w:p w14:paraId="67B0771C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90" w:type="dxa"/>
            <w:hideMark/>
          </w:tcPr>
          <w:p w14:paraId="77D66DBF" w14:textId="00F2705A" w:rsidR="00D338BE" w:rsidRPr="00B63366" w:rsidRDefault="00111C89" w:rsidP="00C521C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órgão informado.</w:t>
            </w:r>
          </w:p>
        </w:tc>
      </w:tr>
      <w:tr w:rsidR="00D338BE" w:rsidRPr="00B63366" w14:paraId="2E0D4B16" w14:textId="77777777" w:rsidTr="009C41F9">
        <w:trPr>
          <w:trHeight w:val="575"/>
        </w:trPr>
        <w:tc>
          <w:tcPr>
            <w:tcW w:w="665" w:type="dxa"/>
          </w:tcPr>
          <w:p w14:paraId="5DF05EC7" w14:textId="77777777" w:rsidR="00D338BE" w:rsidRPr="00B63366" w:rsidRDefault="00D338BE" w:rsidP="00D338BE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970CF6F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</w:p>
        </w:tc>
        <w:tc>
          <w:tcPr>
            <w:tcW w:w="1927" w:type="dxa"/>
          </w:tcPr>
          <w:p w14:paraId="27D2B8AE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389" w:type="dxa"/>
          </w:tcPr>
          <w:p w14:paraId="5A03BF81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51" w:type="dxa"/>
          </w:tcPr>
          <w:p w14:paraId="5CD69EF7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396" w:type="dxa"/>
          </w:tcPr>
          <w:p w14:paraId="309D412C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90" w:type="dxa"/>
          </w:tcPr>
          <w:p w14:paraId="1BDA0DDA" w14:textId="77777777" w:rsidR="00D338BE" w:rsidRPr="00B63366" w:rsidRDefault="00D338BE" w:rsidP="00C521C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– conforme cadastrado no Portal SICOM.</w:t>
            </w:r>
          </w:p>
          <w:p w14:paraId="17522802" w14:textId="77777777" w:rsidR="00D338BE" w:rsidRPr="00B63366" w:rsidRDefault="00D338BE" w:rsidP="00C521C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“código”, atribuído pelo responsável pelo cadastro, corresponde ao número que identificará as Unidades Gestoras responsáveis pelas remessas.</w:t>
            </w:r>
          </w:p>
          <w:p w14:paraId="45D596F7" w14:textId="77777777" w:rsidR="00D338BE" w:rsidRPr="00B63366" w:rsidRDefault="00D338BE" w:rsidP="00C521C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contexto do SICOM essas Unidades serão denominadas “Órgãos”. Destaca-se que esses “Órgãos” não se confundem com os órgãos definidos na Lei Orçamentária.</w:t>
            </w:r>
          </w:p>
        </w:tc>
      </w:tr>
      <w:tr w:rsidR="00D338BE" w:rsidRPr="00B63366" w14:paraId="0B974729" w14:textId="77777777" w:rsidTr="009C41F9">
        <w:trPr>
          <w:trHeight w:val="575"/>
        </w:trPr>
        <w:tc>
          <w:tcPr>
            <w:tcW w:w="665" w:type="dxa"/>
          </w:tcPr>
          <w:p w14:paraId="4F065E29" w14:textId="77777777" w:rsidR="00D338BE" w:rsidRPr="00B63366" w:rsidRDefault="00D338BE" w:rsidP="00D338BE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3" w:type="dxa"/>
          </w:tcPr>
          <w:p w14:paraId="42573C90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tipoOrgao</w:t>
            </w:r>
            <w:proofErr w:type="spellEnd"/>
          </w:p>
        </w:tc>
        <w:tc>
          <w:tcPr>
            <w:tcW w:w="1927" w:type="dxa"/>
          </w:tcPr>
          <w:p w14:paraId="27BB28D8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órgão</w:t>
            </w:r>
          </w:p>
        </w:tc>
        <w:tc>
          <w:tcPr>
            <w:tcW w:w="1389" w:type="dxa"/>
          </w:tcPr>
          <w:p w14:paraId="521AB9B7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51" w:type="dxa"/>
          </w:tcPr>
          <w:p w14:paraId="665373C0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396" w:type="dxa"/>
          </w:tcPr>
          <w:p w14:paraId="2A8C7786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90" w:type="dxa"/>
          </w:tcPr>
          <w:p w14:paraId="69D2234C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– Câmara Municipal</w:t>
            </w:r>
          </w:p>
          <w:p w14:paraId="3DA10FB9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02 – Prefeitura Municipal </w:t>
            </w:r>
          </w:p>
          <w:p w14:paraId="66E5025F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03 – Autarquia (exceto RPPS) </w:t>
            </w:r>
          </w:p>
          <w:p w14:paraId="7A98F25D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04 – Fundação </w:t>
            </w:r>
          </w:p>
          <w:p w14:paraId="5896E3A7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– RPPS (Regime Próprio de Previdência Social) </w:t>
            </w:r>
          </w:p>
          <w:p w14:paraId="6973D969" w14:textId="679E8CA1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06 – RPPS – Assistência à Saúde </w:t>
            </w:r>
          </w:p>
          <w:p w14:paraId="1C688FB3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08 – Empresa Pública (apenas as dependentes) </w:t>
            </w:r>
          </w:p>
          <w:p w14:paraId="725D97D9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 – Sociedade de Economia Mista (apenas as dependentes)</w:t>
            </w:r>
          </w:p>
        </w:tc>
      </w:tr>
      <w:tr w:rsidR="00CC0E7D" w:rsidRPr="00B63366" w14:paraId="2F20A330" w14:textId="77777777" w:rsidTr="009C41F9">
        <w:trPr>
          <w:trHeight w:val="575"/>
        </w:trPr>
        <w:tc>
          <w:tcPr>
            <w:tcW w:w="665" w:type="dxa"/>
          </w:tcPr>
          <w:p w14:paraId="181BD250" w14:textId="77777777" w:rsidR="00CC0E7D" w:rsidRPr="00B63366" w:rsidRDefault="00CC0E7D" w:rsidP="00D338BE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E5FF49E" w14:textId="29504074" w:rsidR="00CC0E7D" w:rsidRPr="00B63366" w:rsidRDefault="00816F8F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tipoDemons</w:t>
            </w:r>
            <w:r w:rsidR="007614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tracaoCo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ntabil</w:t>
            </w:r>
            <w:proofErr w:type="spellEnd"/>
          </w:p>
        </w:tc>
        <w:tc>
          <w:tcPr>
            <w:tcW w:w="1927" w:type="dxa"/>
          </w:tcPr>
          <w:p w14:paraId="42383C06" w14:textId="7506F9E7" w:rsidR="00CC0E7D" w:rsidRPr="00B63366" w:rsidRDefault="00816F8F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Tipo de </w:t>
            </w:r>
            <w:r w:rsidR="007614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demonstração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7614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contábil</w:t>
            </w:r>
          </w:p>
        </w:tc>
        <w:tc>
          <w:tcPr>
            <w:tcW w:w="1389" w:type="dxa"/>
          </w:tcPr>
          <w:p w14:paraId="026377F1" w14:textId="004161B4" w:rsidR="00CC0E7D" w:rsidRPr="00B63366" w:rsidRDefault="00816F8F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51" w:type="dxa"/>
          </w:tcPr>
          <w:p w14:paraId="3CFD1026" w14:textId="674DE3F2" w:rsidR="00CC0E7D" w:rsidRPr="00B63366" w:rsidRDefault="00816F8F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396" w:type="dxa"/>
          </w:tcPr>
          <w:p w14:paraId="5361531A" w14:textId="322EA58A" w:rsidR="00CC0E7D" w:rsidRPr="00B63366" w:rsidRDefault="00816F8F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90" w:type="dxa"/>
          </w:tcPr>
          <w:p w14:paraId="73F583CB" w14:textId="5EF901CC" w:rsidR="00CC0E7D" w:rsidRDefault="00816F8F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Tipo de </w:t>
            </w:r>
            <w:r w:rsidR="00AD6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demonstração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D6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contáb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="00AD63A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  <w:p w14:paraId="1C6BC90A" w14:textId="77777777" w:rsidR="00816F8F" w:rsidRDefault="00816F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C287C4F" w14:textId="331C534D" w:rsidR="00816F8F" w:rsidRDefault="00816F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–</w:t>
            </w:r>
            <w:r w:rsidR="003C561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Isolada</w:t>
            </w:r>
          </w:p>
          <w:p w14:paraId="2323D1A4" w14:textId="04C332D7" w:rsidR="00816F8F" w:rsidRDefault="00816F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–</w:t>
            </w:r>
            <w:r w:rsidR="003C561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Consolidada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302E52ED" w14:textId="77777777" w:rsidR="00816F8F" w:rsidRDefault="00816F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7BE005C" w14:textId="4BA570C2" w:rsidR="00816F8F" w:rsidRPr="00D813A6" w:rsidRDefault="00816F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O tipo “2 – Co</w:t>
            </w:r>
            <w:r w:rsidR="003C561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nsolidada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7614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somente deve ser informado se o tipo do órgão for igual a “</w:t>
            </w:r>
            <w:r w:rsidR="007614CE"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 – Prefeitura Municipal</w:t>
            </w:r>
            <w:r w:rsidR="007614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D338BE" w:rsidRPr="00B63366" w14:paraId="12837840" w14:textId="77777777" w:rsidTr="009C41F9">
        <w:trPr>
          <w:trHeight w:val="810"/>
        </w:trPr>
        <w:tc>
          <w:tcPr>
            <w:tcW w:w="665" w:type="dxa"/>
            <w:hideMark/>
          </w:tcPr>
          <w:p w14:paraId="4591B5F4" w14:textId="4835BB90" w:rsidR="00D338BE" w:rsidRPr="00B63366" w:rsidRDefault="00D338BE" w:rsidP="00D338BE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3" w:type="dxa"/>
            <w:hideMark/>
          </w:tcPr>
          <w:p w14:paraId="01FE251D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exercicioReferencia</w:t>
            </w:r>
            <w:proofErr w:type="spellEnd"/>
          </w:p>
        </w:tc>
        <w:tc>
          <w:tcPr>
            <w:tcW w:w="1927" w:type="dxa"/>
            <w:hideMark/>
          </w:tcPr>
          <w:p w14:paraId="0DE28A5A" w14:textId="4AC212C4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</w:t>
            </w:r>
            <w:r w:rsidR="00E4338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4338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Demonstrativos Contábeis</w:t>
            </w:r>
          </w:p>
        </w:tc>
        <w:tc>
          <w:tcPr>
            <w:tcW w:w="1389" w:type="dxa"/>
            <w:hideMark/>
          </w:tcPr>
          <w:p w14:paraId="46E256BE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51" w:type="dxa"/>
            <w:hideMark/>
          </w:tcPr>
          <w:p w14:paraId="7426A2C4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396" w:type="dxa"/>
            <w:hideMark/>
          </w:tcPr>
          <w:p w14:paraId="093F410D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90" w:type="dxa"/>
            <w:hideMark/>
          </w:tcPr>
          <w:p w14:paraId="5AAF4F56" w14:textId="3138B5AD" w:rsidR="00D338BE" w:rsidRPr="00B63366" w:rsidRDefault="00D338BE" w:rsidP="00E4338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</w:t>
            </w:r>
            <w:r w:rsidR="00E4338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4338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Demonstrativos Contábeis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Formatação: “</w:t>
            </w: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aaaa</w:t>
            </w:r>
            <w:proofErr w:type="spellEnd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D338BE" w:rsidRPr="00B63366" w14:paraId="0E26C7C1" w14:textId="77777777" w:rsidTr="009C41F9">
        <w:trPr>
          <w:trHeight w:val="810"/>
        </w:trPr>
        <w:tc>
          <w:tcPr>
            <w:tcW w:w="665" w:type="dxa"/>
            <w:hideMark/>
          </w:tcPr>
          <w:p w14:paraId="1861E6F4" w14:textId="77777777" w:rsidR="00D338BE" w:rsidRPr="00B63366" w:rsidRDefault="00D338BE" w:rsidP="00D338BE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3" w:type="dxa"/>
            <w:hideMark/>
          </w:tcPr>
          <w:p w14:paraId="7EE5EF7C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dataGeracao</w:t>
            </w:r>
            <w:proofErr w:type="spellEnd"/>
          </w:p>
        </w:tc>
        <w:tc>
          <w:tcPr>
            <w:tcW w:w="1927" w:type="dxa"/>
            <w:hideMark/>
          </w:tcPr>
          <w:p w14:paraId="562167E0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geração do arquivo</w:t>
            </w:r>
          </w:p>
        </w:tc>
        <w:tc>
          <w:tcPr>
            <w:tcW w:w="1389" w:type="dxa"/>
            <w:hideMark/>
          </w:tcPr>
          <w:p w14:paraId="5A9AD1B8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51" w:type="dxa"/>
            <w:hideMark/>
          </w:tcPr>
          <w:p w14:paraId="006C556B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396" w:type="dxa"/>
            <w:hideMark/>
          </w:tcPr>
          <w:p w14:paraId="5715879E" w14:textId="77777777" w:rsidR="00D338BE" w:rsidRPr="00B63366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90" w:type="dxa"/>
            <w:hideMark/>
          </w:tcPr>
          <w:p w14:paraId="70009682" w14:textId="77777777" w:rsidR="00D338BE" w:rsidRPr="00B63366" w:rsidRDefault="00D338BE" w:rsidP="00C521C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geração do arquivo. Essa data será criada pelo próprio sistema do jurisdicionado.</w:t>
            </w:r>
          </w:p>
          <w:p w14:paraId="619AE3EC" w14:textId="77777777" w:rsidR="00D338BE" w:rsidRPr="00B63366" w:rsidRDefault="00D338BE" w:rsidP="00C521C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</w:t>
            </w: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D338BE" w:rsidRPr="00B63366" w14:paraId="65D3EA66" w14:textId="77777777" w:rsidTr="009C41F9">
        <w:trPr>
          <w:trHeight w:val="810"/>
        </w:trPr>
        <w:tc>
          <w:tcPr>
            <w:tcW w:w="665" w:type="dxa"/>
          </w:tcPr>
          <w:p w14:paraId="00C9E3A0" w14:textId="77777777" w:rsidR="00D338BE" w:rsidRPr="00B63366" w:rsidRDefault="00D338BE" w:rsidP="00D338BE">
            <w:pPr>
              <w:numPr>
                <w:ilvl w:val="0"/>
                <w:numId w:val="36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3" w:type="dxa"/>
          </w:tcPr>
          <w:p w14:paraId="5C2E208E" w14:textId="77777777" w:rsidR="00D338BE" w:rsidRPr="00BF70EC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</w:t>
            </w:r>
            <w:r w:rsidRPr="002D5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ControleRemessa</w:t>
            </w:r>
            <w:proofErr w:type="spellEnd"/>
          </w:p>
        </w:tc>
        <w:tc>
          <w:tcPr>
            <w:tcW w:w="1927" w:type="dxa"/>
          </w:tcPr>
          <w:p w14:paraId="70A3C099" w14:textId="77777777" w:rsidR="00D338BE" w:rsidRPr="00BF70EC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</w:t>
            </w:r>
          </w:p>
        </w:tc>
        <w:tc>
          <w:tcPr>
            <w:tcW w:w="1389" w:type="dxa"/>
          </w:tcPr>
          <w:p w14:paraId="5520B128" w14:textId="77777777" w:rsidR="00D338BE" w:rsidRPr="00BF70EC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51" w:type="dxa"/>
          </w:tcPr>
          <w:p w14:paraId="623923DF" w14:textId="77777777" w:rsidR="00D338BE" w:rsidRPr="00BF70EC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396" w:type="dxa"/>
          </w:tcPr>
          <w:p w14:paraId="452201C5" w14:textId="77777777" w:rsidR="00D338BE" w:rsidRPr="00BF70EC" w:rsidRDefault="00D338BE" w:rsidP="00C521C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690" w:type="dxa"/>
          </w:tcPr>
          <w:p w14:paraId="44AAC1A7" w14:textId="77777777" w:rsidR="00D338BE" w:rsidRPr="00BF70EC" w:rsidRDefault="00D338BE" w:rsidP="00C521C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remessa. O objetivo deste campo é permitir que o órgão realize um controle da sua remessa encaminhada junto ao TCEMG.</w:t>
            </w:r>
          </w:p>
        </w:tc>
      </w:tr>
    </w:tbl>
    <w:p w14:paraId="0EF0039C" w14:textId="6F4D580C" w:rsidR="001D5CB2" w:rsidRDefault="00721929" w:rsidP="001D5CB2">
      <w:pPr>
        <w:pStyle w:val="Ttulo2"/>
        <w:rPr>
          <w:rFonts w:ascii="Arial" w:hAnsi="Arial" w:cs="Arial"/>
          <w:color w:val="000000"/>
        </w:rPr>
      </w:pPr>
      <w:bookmarkStart w:id="157" w:name="_Toc497833501"/>
      <w:r w:rsidRPr="0040345B">
        <w:rPr>
          <w:rFonts w:ascii="Arial" w:hAnsi="Arial" w:cs="Arial"/>
          <w:color w:val="000000"/>
        </w:rPr>
        <w:t>BO – Balanço Orçamentário</w:t>
      </w:r>
      <w:bookmarkEnd w:id="157"/>
      <w:r w:rsidRPr="0040345B">
        <w:rPr>
          <w:rFonts w:ascii="Arial" w:hAnsi="Arial" w:cs="Arial"/>
          <w:color w:val="000000"/>
        </w:rPr>
        <w:t xml:space="preserve"> </w:t>
      </w: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2003"/>
        <w:gridCol w:w="1984"/>
        <w:gridCol w:w="1418"/>
        <w:gridCol w:w="1134"/>
        <w:gridCol w:w="1417"/>
        <w:gridCol w:w="5669"/>
      </w:tblGrid>
      <w:tr w:rsidR="00C36ACE" w:rsidRPr="0040345B" w14:paraId="2A01802B" w14:textId="77777777" w:rsidTr="009C41F9">
        <w:trPr>
          <w:trHeight w:val="300"/>
        </w:trPr>
        <w:tc>
          <w:tcPr>
            <w:tcW w:w="14311" w:type="dxa"/>
            <w:gridSpan w:val="7"/>
            <w:noWrap/>
          </w:tcPr>
          <w:p w14:paraId="7996D1F4" w14:textId="169EB549" w:rsidR="00C36ACE" w:rsidRPr="009C41F9" w:rsidRDefault="00C36ACE" w:rsidP="009C41F9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9C41F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 do arquivo: BO</w:t>
            </w:r>
          </w:p>
        </w:tc>
      </w:tr>
      <w:tr w:rsidR="00037DFD" w:rsidRPr="0040345B" w14:paraId="3C44AE57" w14:textId="77777777" w:rsidTr="009C41F9">
        <w:trPr>
          <w:trHeight w:val="300"/>
        </w:trPr>
        <w:tc>
          <w:tcPr>
            <w:tcW w:w="14311" w:type="dxa"/>
            <w:gridSpan w:val="7"/>
            <w:noWrap/>
          </w:tcPr>
          <w:p w14:paraId="52485729" w14:textId="265C6B41" w:rsidR="00037DFD" w:rsidRPr="0040345B" w:rsidRDefault="005720B3" w:rsidP="005720B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  <w:r w:rsidR="00037DFD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F973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Quadro</w:t>
            </w:r>
            <w:r w:rsidR="00AD5D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B4254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Receita Orçamentária </w:t>
            </w:r>
          </w:p>
        </w:tc>
      </w:tr>
      <w:tr w:rsidR="00037DFD" w:rsidRPr="0040345B" w14:paraId="2218CD6B" w14:textId="77777777" w:rsidTr="009C41F9">
        <w:trPr>
          <w:trHeight w:val="300"/>
        </w:trPr>
        <w:tc>
          <w:tcPr>
            <w:tcW w:w="14311" w:type="dxa"/>
            <w:gridSpan w:val="7"/>
            <w:noWrap/>
          </w:tcPr>
          <w:p w14:paraId="31E10F68" w14:textId="0ACC12B3" w:rsidR="00037DFD" w:rsidRPr="0040345B" w:rsidRDefault="00037DFD" w:rsidP="003617A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="00E94F74"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="00E94F74"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E94F74"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faseReceitaOrcamentaria</w:t>
            </w:r>
            <w:proofErr w:type="spellEnd"/>
          </w:p>
        </w:tc>
      </w:tr>
      <w:tr w:rsidR="00037DFD" w:rsidRPr="0040345B" w14:paraId="7A7C69A2" w14:textId="77777777" w:rsidTr="009C41F9">
        <w:trPr>
          <w:trHeight w:val="300"/>
        </w:trPr>
        <w:tc>
          <w:tcPr>
            <w:tcW w:w="686" w:type="dxa"/>
            <w:hideMark/>
          </w:tcPr>
          <w:p w14:paraId="2C8D4409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003" w:type="dxa"/>
            <w:hideMark/>
          </w:tcPr>
          <w:p w14:paraId="4277CFA8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09663754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1653615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2D88FAF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190CEE10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2015AC36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40345B" w14:paraId="4F329BAC" w14:textId="77777777" w:rsidTr="009C41F9">
        <w:trPr>
          <w:trHeight w:val="300"/>
        </w:trPr>
        <w:tc>
          <w:tcPr>
            <w:tcW w:w="686" w:type="dxa"/>
          </w:tcPr>
          <w:p w14:paraId="11ED59C6" w14:textId="77777777" w:rsidR="00037DFD" w:rsidRPr="0040345B" w:rsidRDefault="00037DFD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5999C663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7B5CAC69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2D4F404A" w14:textId="57727A72" w:rsidR="00037DFD" w:rsidRPr="0040345B" w:rsidRDefault="0079713A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037DFD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462325F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6333808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5F97CBA" w14:textId="3251E4A4" w:rsidR="00037DFD" w:rsidRPr="0040345B" w:rsidRDefault="005720B3" w:rsidP="005720B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B9729A" w:rsidRPr="00F9253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F973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Quadro</w:t>
            </w:r>
            <w:r w:rsidR="00C04E2F" w:rsidRPr="00C04E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Receita </w:t>
            </w:r>
            <w:r w:rsidR="00C04E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Orçamentária</w:t>
            </w:r>
          </w:p>
        </w:tc>
      </w:tr>
      <w:tr w:rsidR="00037DFD" w:rsidRPr="0040345B" w14:paraId="59A97F58" w14:textId="77777777" w:rsidTr="009C41F9">
        <w:trPr>
          <w:trHeight w:val="300"/>
        </w:trPr>
        <w:tc>
          <w:tcPr>
            <w:tcW w:w="686" w:type="dxa"/>
          </w:tcPr>
          <w:p w14:paraId="638B06D9" w14:textId="77777777" w:rsidR="00037DFD" w:rsidRPr="0040345B" w:rsidRDefault="00037DFD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6792AC37" w14:textId="274169C1" w:rsidR="00037DFD" w:rsidRPr="0040345B" w:rsidRDefault="00E94F74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faseReceitaOrcamentaria</w:t>
            </w:r>
            <w:proofErr w:type="spellEnd"/>
          </w:p>
        </w:tc>
        <w:tc>
          <w:tcPr>
            <w:tcW w:w="1984" w:type="dxa"/>
          </w:tcPr>
          <w:p w14:paraId="00E59DB7" w14:textId="5DA42077" w:rsidR="00037DFD" w:rsidRPr="0040345B" w:rsidRDefault="000B4254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Fases da receita orçamentária</w:t>
            </w:r>
          </w:p>
        </w:tc>
        <w:tc>
          <w:tcPr>
            <w:tcW w:w="1418" w:type="dxa"/>
          </w:tcPr>
          <w:p w14:paraId="03E01FE5" w14:textId="7C7E5583" w:rsidR="00037DFD" w:rsidRPr="0040345B" w:rsidRDefault="000B4254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48344053" w14:textId="15A36C17" w:rsidR="00037DFD" w:rsidRPr="0040345B" w:rsidRDefault="000B4254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79494F7" w14:textId="51EABD78" w:rsidR="00037DFD" w:rsidRPr="0040345B" w:rsidRDefault="00E94F74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3243535" w14:textId="4C07559A" w:rsidR="003714D8" w:rsidRPr="0040345B" w:rsidRDefault="000B4254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Fases </w:t>
            </w:r>
            <w:r w:rsidR="003A3940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Receita Orçamentária</w:t>
            </w:r>
            <w:r w:rsidR="002D707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  <w:p w14:paraId="1D567402" w14:textId="77777777" w:rsidR="00E5108D" w:rsidRPr="0040345B" w:rsidRDefault="00E5108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– Previsão Inicial</w:t>
            </w:r>
          </w:p>
          <w:p w14:paraId="03BAFFF3" w14:textId="55C174FD" w:rsidR="00E5108D" w:rsidRPr="0040345B" w:rsidRDefault="00A81798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– Previsão A</w:t>
            </w:r>
            <w:r w:rsidR="00E5108D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tualizada</w:t>
            </w:r>
          </w:p>
          <w:p w14:paraId="023F83A2" w14:textId="757A77E9" w:rsidR="00E5108D" w:rsidRPr="0040345B" w:rsidRDefault="00E5108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 – Receitas Realizadas</w:t>
            </w:r>
          </w:p>
        </w:tc>
      </w:tr>
      <w:tr w:rsidR="0059037C" w:rsidRPr="0040345B" w14:paraId="5BE51D8B" w14:textId="77777777" w:rsidTr="009C41F9">
        <w:trPr>
          <w:trHeight w:val="300"/>
        </w:trPr>
        <w:tc>
          <w:tcPr>
            <w:tcW w:w="686" w:type="dxa"/>
          </w:tcPr>
          <w:p w14:paraId="4B8F6571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57337AA3" w14:textId="2CD0D86B" w:rsidR="0059037C" w:rsidRPr="0035763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vlRecTributaria</w:t>
            </w:r>
            <w:proofErr w:type="spellEnd"/>
          </w:p>
        </w:tc>
        <w:tc>
          <w:tcPr>
            <w:tcW w:w="1984" w:type="dxa"/>
          </w:tcPr>
          <w:p w14:paraId="6CF4B034" w14:textId="30013FCA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receita t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ributária</w:t>
            </w:r>
          </w:p>
        </w:tc>
        <w:tc>
          <w:tcPr>
            <w:tcW w:w="1418" w:type="dxa"/>
          </w:tcPr>
          <w:p w14:paraId="0218B7CD" w14:textId="7CCCCCB7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94FDF29" w14:textId="54CDF8C0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830D766" w14:textId="269CA470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4C45B08" w14:textId="1B7DE7C5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receita t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ributária</w:t>
            </w:r>
          </w:p>
        </w:tc>
      </w:tr>
      <w:tr w:rsidR="0059037C" w:rsidRPr="0040345B" w14:paraId="790F3F16" w14:textId="77777777" w:rsidTr="009C41F9">
        <w:trPr>
          <w:trHeight w:val="300"/>
        </w:trPr>
        <w:tc>
          <w:tcPr>
            <w:tcW w:w="686" w:type="dxa"/>
          </w:tcPr>
          <w:p w14:paraId="7D4CEF74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0B8B4275" w14:textId="2C7522B6" w:rsidR="0059037C" w:rsidRPr="0035763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vlRecContribuicoes</w:t>
            </w:r>
            <w:proofErr w:type="spellEnd"/>
          </w:p>
        </w:tc>
        <w:tc>
          <w:tcPr>
            <w:tcW w:w="1984" w:type="dxa"/>
          </w:tcPr>
          <w:p w14:paraId="78814C28" w14:textId="21B1466F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receita de c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ontribuições</w:t>
            </w:r>
          </w:p>
        </w:tc>
        <w:tc>
          <w:tcPr>
            <w:tcW w:w="1418" w:type="dxa"/>
          </w:tcPr>
          <w:p w14:paraId="13538994" w14:textId="5E32DBEE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6D1ADBD" w14:textId="602C1A31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502DD44" w14:textId="09A44D81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9EF369F" w14:textId="4831217F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receita de c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ontribuições</w:t>
            </w:r>
          </w:p>
        </w:tc>
      </w:tr>
      <w:tr w:rsidR="0059037C" w:rsidRPr="0040345B" w14:paraId="37880CD3" w14:textId="77777777" w:rsidTr="009C41F9">
        <w:trPr>
          <w:trHeight w:val="300"/>
        </w:trPr>
        <w:tc>
          <w:tcPr>
            <w:tcW w:w="686" w:type="dxa"/>
          </w:tcPr>
          <w:p w14:paraId="5970D5E7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58CAE51E" w14:textId="2E7D891D" w:rsidR="0059037C" w:rsidRPr="0035763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vlRecPatrimonial</w:t>
            </w:r>
            <w:proofErr w:type="spellEnd"/>
          </w:p>
        </w:tc>
        <w:tc>
          <w:tcPr>
            <w:tcW w:w="1984" w:type="dxa"/>
          </w:tcPr>
          <w:p w14:paraId="7AC4A6CE" w14:textId="23FF0AC0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receita p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atrimonial</w:t>
            </w:r>
          </w:p>
        </w:tc>
        <w:tc>
          <w:tcPr>
            <w:tcW w:w="1418" w:type="dxa"/>
          </w:tcPr>
          <w:p w14:paraId="65403727" w14:textId="746C6AAE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B90B8FE" w14:textId="7E4588F9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A15E2B5" w14:textId="01C09E82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4A70C1A" w14:textId="1FDED011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receita p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atrimonial</w:t>
            </w:r>
          </w:p>
        </w:tc>
      </w:tr>
      <w:tr w:rsidR="0059037C" w:rsidRPr="0040345B" w14:paraId="1FA36CED" w14:textId="77777777" w:rsidTr="009C41F9">
        <w:trPr>
          <w:trHeight w:val="300"/>
        </w:trPr>
        <w:tc>
          <w:tcPr>
            <w:tcW w:w="686" w:type="dxa"/>
          </w:tcPr>
          <w:p w14:paraId="2D38F3D5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7CEEF2D0" w14:textId="2B9ED2A1" w:rsidR="0059037C" w:rsidRPr="0035763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vlRecAgropecuaria</w:t>
            </w:r>
            <w:proofErr w:type="spellEnd"/>
          </w:p>
        </w:tc>
        <w:tc>
          <w:tcPr>
            <w:tcW w:w="1984" w:type="dxa"/>
          </w:tcPr>
          <w:p w14:paraId="75E61DDB" w14:textId="085D195E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receita a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gropecuária</w:t>
            </w:r>
          </w:p>
        </w:tc>
        <w:tc>
          <w:tcPr>
            <w:tcW w:w="1418" w:type="dxa"/>
          </w:tcPr>
          <w:p w14:paraId="181443FC" w14:textId="0B972BEF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C80E3E6" w14:textId="417D3522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7B3E816" w14:textId="23F18844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BDB85A9" w14:textId="41E0E83A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receita a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gropecuária</w:t>
            </w:r>
          </w:p>
        </w:tc>
      </w:tr>
      <w:tr w:rsidR="0059037C" w:rsidRPr="0040345B" w14:paraId="32A33B10" w14:textId="77777777" w:rsidTr="009C41F9">
        <w:trPr>
          <w:trHeight w:val="300"/>
        </w:trPr>
        <w:tc>
          <w:tcPr>
            <w:tcW w:w="686" w:type="dxa"/>
          </w:tcPr>
          <w:p w14:paraId="18E1EEB1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2E8EC655" w14:textId="54447552" w:rsidR="0059037C" w:rsidRPr="0035763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vlRecIndustrial</w:t>
            </w:r>
            <w:proofErr w:type="spellEnd"/>
          </w:p>
        </w:tc>
        <w:tc>
          <w:tcPr>
            <w:tcW w:w="1984" w:type="dxa"/>
          </w:tcPr>
          <w:p w14:paraId="365B700A" w14:textId="35805549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eceita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ndustrial</w:t>
            </w:r>
          </w:p>
        </w:tc>
        <w:tc>
          <w:tcPr>
            <w:tcW w:w="1418" w:type="dxa"/>
          </w:tcPr>
          <w:p w14:paraId="6CE5FC35" w14:textId="5562F4FD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E096F85" w14:textId="505D608E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B081B4E" w14:textId="329C0D1F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10C5EF1" w14:textId="6C39E0EB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eceita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ndustrial</w:t>
            </w:r>
          </w:p>
        </w:tc>
      </w:tr>
      <w:tr w:rsidR="0059037C" w:rsidRPr="0040345B" w14:paraId="067A61C9" w14:textId="77777777" w:rsidTr="009C41F9">
        <w:trPr>
          <w:trHeight w:val="300"/>
        </w:trPr>
        <w:tc>
          <w:tcPr>
            <w:tcW w:w="686" w:type="dxa"/>
          </w:tcPr>
          <w:p w14:paraId="37D2E553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30B4767F" w14:textId="5B4020A2" w:rsidR="0059037C" w:rsidRPr="0035763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vlRecServicos</w:t>
            </w:r>
            <w:proofErr w:type="spellEnd"/>
          </w:p>
        </w:tc>
        <w:tc>
          <w:tcPr>
            <w:tcW w:w="1984" w:type="dxa"/>
          </w:tcPr>
          <w:p w14:paraId="1632BBB5" w14:textId="11699649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eceita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erviços</w:t>
            </w:r>
          </w:p>
        </w:tc>
        <w:tc>
          <w:tcPr>
            <w:tcW w:w="1418" w:type="dxa"/>
          </w:tcPr>
          <w:p w14:paraId="3357D2DD" w14:textId="773FB773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B414665" w14:textId="626DB9AD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2366FED" w14:textId="0C3F4AE3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D70ABC5" w14:textId="03768E23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eceita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erviços</w:t>
            </w:r>
          </w:p>
        </w:tc>
      </w:tr>
      <w:tr w:rsidR="0059037C" w:rsidRPr="0040345B" w14:paraId="54AA71CB" w14:textId="77777777" w:rsidTr="009C41F9">
        <w:trPr>
          <w:trHeight w:val="300"/>
        </w:trPr>
        <w:tc>
          <w:tcPr>
            <w:tcW w:w="686" w:type="dxa"/>
          </w:tcPr>
          <w:p w14:paraId="0ECED59A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2FE538F2" w14:textId="2CBF4AC6" w:rsidR="0059037C" w:rsidRPr="0035763B" w:rsidRDefault="005C7B07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59037C"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TransfCorrentes</w:t>
            </w:r>
            <w:proofErr w:type="spellEnd"/>
          </w:p>
        </w:tc>
        <w:tc>
          <w:tcPr>
            <w:tcW w:w="1984" w:type="dxa"/>
          </w:tcPr>
          <w:p w14:paraId="07C65C65" w14:textId="6E30D78C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orrentes</w:t>
            </w:r>
          </w:p>
        </w:tc>
        <w:tc>
          <w:tcPr>
            <w:tcW w:w="1418" w:type="dxa"/>
          </w:tcPr>
          <w:p w14:paraId="5FD33A8F" w14:textId="101807D2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57A7A6B" w14:textId="04F0AC5B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6B743C6" w14:textId="4135BA42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FAFC1CB" w14:textId="76378471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orrentes</w:t>
            </w:r>
          </w:p>
        </w:tc>
      </w:tr>
      <w:tr w:rsidR="0059037C" w:rsidRPr="0040345B" w14:paraId="0A26145E" w14:textId="77777777" w:rsidTr="009C41F9">
        <w:trPr>
          <w:trHeight w:val="300"/>
        </w:trPr>
        <w:tc>
          <w:tcPr>
            <w:tcW w:w="686" w:type="dxa"/>
          </w:tcPr>
          <w:p w14:paraId="32F90ED1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17BA479D" w14:textId="2B644DC4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vlOutrasRecCorrentes</w:t>
            </w:r>
            <w:proofErr w:type="spellEnd"/>
          </w:p>
        </w:tc>
        <w:tc>
          <w:tcPr>
            <w:tcW w:w="1984" w:type="dxa"/>
          </w:tcPr>
          <w:p w14:paraId="605A03C9" w14:textId="470C67EA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utras </w:t>
            </w:r>
            <w:r>
              <w:rPr>
                <w:rFonts w:ascii="Arial" w:hAnsi="Arial" w:cs="Arial"/>
                <w:sz w:val="20"/>
                <w:szCs w:val="20"/>
              </w:rPr>
              <w:t>receitas c</w:t>
            </w:r>
            <w:r w:rsidRPr="00747A16">
              <w:rPr>
                <w:rFonts w:ascii="Arial" w:hAnsi="Arial" w:cs="Arial"/>
                <w:sz w:val="20"/>
                <w:szCs w:val="20"/>
              </w:rPr>
              <w:t>orrentes</w:t>
            </w:r>
          </w:p>
        </w:tc>
        <w:tc>
          <w:tcPr>
            <w:tcW w:w="1418" w:type="dxa"/>
          </w:tcPr>
          <w:p w14:paraId="7850273C" w14:textId="5C42D0A9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5FE143F" w14:textId="0A4BD36A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F5B7AA4" w14:textId="19FA5231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37CE9E7" w14:textId="4AE0D7F0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utras </w:t>
            </w:r>
            <w:r>
              <w:rPr>
                <w:rFonts w:ascii="Arial" w:hAnsi="Arial" w:cs="Arial"/>
                <w:sz w:val="20"/>
                <w:szCs w:val="20"/>
              </w:rPr>
              <w:t>receitas c</w:t>
            </w:r>
            <w:r w:rsidRPr="00747A16">
              <w:rPr>
                <w:rFonts w:ascii="Arial" w:hAnsi="Arial" w:cs="Arial"/>
                <w:sz w:val="20"/>
                <w:szCs w:val="20"/>
              </w:rPr>
              <w:t>orrentes</w:t>
            </w:r>
          </w:p>
        </w:tc>
      </w:tr>
      <w:tr w:rsidR="0059037C" w:rsidRPr="0040345B" w14:paraId="2BED79F4" w14:textId="77777777" w:rsidTr="009C41F9">
        <w:trPr>
          <w:trHeight w:val="300"/>
        </w:trPr>
        <w:tc>
          <w:tcPr>
            <w:tcW w:w="686" w:type="dxa"/>
          </w:tcPr>
          <w:p w14:paraId="33AAE2AC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3DC6C1E4" w14:textId="6D8AC91A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vlOperacoesCredito</w:t>
            </w:r>
            <w:proofErr w:type="spellEnd"/>
          </w:p>
        </w:tc>
        <w:tc>
          <w:tcPr>
            <w:tcW w:w="1984" w:type="dxa"/>
          </w:tcPr>
          <w:p w14:paraId="0D0926C4" w14:textId="09469ECE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o</w:t>
            </w:r>
            <w:r>
              <w:rPr>
                <w:rFonts w:ascii="Arial" w:hAnsi="Arial" w:cs="Arial"/>
                <w:sz w:val="20"/>
                <w:szCs w:val="20"/>
              </w:rPr>
              <w:t>perações de c</w:t>
            </w:r>
            <w:r w:rsidRPr="00747A16">
              <w:rPr>
                <w:rFonts w:ascii="Arial" w:hAnsi="Arial" w:cs="Arial"/>
                <w:sz w:val="20"/>
                <w:szCs w:val="20"/>
              </w:rPr>
              <w:t>rédito</w:t>
            </w:r>
          </w:p>
        </w:tc>
        <w:tc>
          <w:tcPr>
            <w:tcW w:w="1418" w:type="dxa"/>
          </w:tcPr>
          <w:p w14:paraId="3320E600" w14:textId="4E2F89CA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0245BB4" w14:textId="10C5F5E8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DDEC9BA" w14:textId="157791DC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6EDCD65" w14:textId="2EC8F9D1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o</w:t>
            </w:r>
            <w:r>
              <w:rPr>
                <w:rFonts w:ascii="Arial" w:hAnsi="Arial" w:cs="Arial"/>
                <w:sz w:val="20"/>
                <w:szCs w:val="20"/>
              </w:rPr>
              <w:t>perações de c</w:t>
            </w:r>
            <w:r w:rsidRPr="00747A16">
              <w:rPr>
                <w:rFonts w:ascii="Arial" w:hAnsi="Arial" w:cs="Arial"/>
                <w:sz w:val="20"/>
                <w:szCs w:val="20"/>
              </w:rPr>
              <w:t>rédito</w:t>
            </w:r>
          </w:p>
        </w:tc>
      </w:tr>
      <w:tr w:rsidR="0059037C" w:rsidRPr="0040345B" w14:paraId="11C1D4C2" w14:textId="77777777" w:rsidTr="009C41F9">
        <w:trPr>
          <w:trHeight w:val="300"/>
        </w:trPr>
        <w:tc>
          <w:tcPr>
            <w:tcW w:w="686" w:type="dxa"/>
          </w:tcPr>
          <w:p w14:paraId="06EBD466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20400028" w14:textId="6216AEE0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vlAlienacaoBens</w:t>
            </w:r>
            <w:proofErr w:type="spellEnd"/>
          </w:p>
        </w:tc>
        <w:tc>
          <w:tcPr>
            <w:tcW w:w="1984" w:type="dxa"/>
          </w:tcPr>
          <w:p w14:paraId="5252D3B9" w14:textId="1D9BE26C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lienação de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747A16">
              <w:rPr>
                <w:rFonts w:ascii="Arial" w:hAnsi="Arial" w:cs="Arial"/>
                <w:sz w:val="20"/>
                <w:szCs w:val="20"/>
              </w:rPr>
              <w:t>ens</w:t>
            </w:r>
          </w:p>
        </w:tc>
        <w:tc>
          <w:tcPr>
            <w:tcW w:w="1418" w:type="dxa"/>
          </w:tcPr>
          <w:p w14:paraId="4E914E34" w14:textId="15AC2892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771ED3E" w14:textId="089D1B52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8A740E3" w14:textId="0E2DC7B3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3710461" w14:textId="6F24826B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lienação de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747A16">
              <w:rPr>
                <w:rFonts w:ascii="Arial" w:hAnsi="Arial" w:cs="Arial"/>
                <w:sz w:val="20"/>
                <w:szCs w:val="20"/>
              </w:rPr>
              <w:t>ens</w:t>
            </w:r>
          </w:p>
        </w:tc>
      </w:tr>
      <w:tr w:rsidR="0059037C" w:rsidRPr="0040345B" w14:paraId="1357C685" w14:textId="77777777" w:rsidTr="009C41F9">
        <w:trPr>
          <w:trHeight w:val="300"/>
        </w:trPr>
        <w:tc>
          <w:tcPr>
            <w:tcW w:w="686" w:type="dxa"/>
          </w:tcPr>
          <w:p w14:paraId="4286F5F4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4E966329" w14:textId="781D813A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vlAmortizacaoEmprestimo</w:t>
            </w:r>
            <w:proofErr w:type="spellEnd"/>
          </w:p>
        </w:tc>
        <w:tc>
          <w:tcPr>
            <w:tcW w:w="1984" w:type="dxa"/>
          </w:tcPr>
          <w:p w14:paraId="7A670DB5" w14:textId="0F822B61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mortização de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747A16">
              <w:rPr>
                <w:rFonts w:ascii="Arial" w:hAnsi="Arial" w:cs="Arial"/>
                <w:sz w:val="20"/>
                <w:szCs w:val="20"/>
              </w:rPr>
              <w:t>mpréstimos</w:t>
            </w:r>
          </w:p>
        </w:tc>
        <w:tc>
          <w:tcPr>
            <w:tcW w:w="1418" w:type="dxa"/>
          </w:tcPr>
          <w:p w14:paraId="5E85D595" w14:textId="3B8CE6EF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F5FA6A5" w14:textId="27843C90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388E8E7" w14:textId="17141CB5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65B9B0B" w14:textId="66AC2540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mortização de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747A16">
              <w:rPr>
                <w:rFonts w:ascii="Arial" w:hAnsi="Arial" w:cs="Arial"/>
                <w:sz w:val="20"/>
                <w:szCs w:val="20"/>
              </w:rPr>
              <w:t>mpréstimos</w:t>
            </w:r>
          </w:p>
        </w:tc>
      </w:tr>
      <w:tr w:rsidR="0059037C" w:rsidRPr="0040345B" w14:paraId="6569EAB0" w14:textId="77777777" w:rsidTr="009C41F9">
        <w:trPr>
          <w:trHeight w:val="300"/>
        </w:trPr>
        <w:tc>
          <w:tcPr>
            <w:tcW w:w="686" w:type="dxa"/>
          </w:tcPr>
          <w:p w14:paraId="75187258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45E78A10" w14:textId="7FC2CF51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vlTransfCapital</w:t>
            </w:r>
            <w:proofErr w:type="spellEnd"/>
          </w:p>
        </w:tc>
        <w:tc>
          <w:tcPr>
            <w:tcW w:w="1984" w:type="dxa"/>
          </w:tcPr>
          <w:p w14:paraId="5EA85776" w14:textId="00377DB6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t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ransferência de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47A16">
              <w:rPr>
                <w:rFonts w:ascii="Arial" w:hAnsi="Arial" w:cs="Arial"/>
                <w:sz w:val="20"/>
                <w:szCs w:val="20"/>
              </w:rPr>
              <w:t>apital</w:t>
            </w:r>
          </w:p>
        </w:tc>
        <w:tc>
          <w:tcPr>
            <w:tcW w:w="1418" w:type="dxa"/>
          </w:tcPr>
          <w:p w14:paraId="7B3026ED" w14:textId="3FA57177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15242DE" w14:textId="48FEB6AD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BDC005C" w14:textId="6EB2D985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206AEBA" w14:textId="751DF51E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t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ransferência de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47A16">
              <w:rPr>
                <w:rFonts w:ascii="Arial" w:hAnsi="Arial" w:cs="Arial"/>
                <w:sz w:val="20"/>
                <w:szCs w:val="20"/>
              </w:rPr>
              <w:t>apital</w:t>
            </w:r>
          </w:p>
        </w:tc>
      </w:tr>
      <w:tr w:rsidR="0059037C" w:rsidRPr="0040345B" w14:paraId="4310BA50" w14:textId="77777777" w:rsidTr="009C41F9">
        <w:trPr>
          <w:trHeight w:val="300"/>
        </w:trPr>
        <w:tc>
          <w:tcPr>
            <w:tcW w:w="686" w:type="dxa"/>
          </w:tcPr>
          <w:p w14:paraId="62A5551C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7BBEEFA1" w14:textId="410A8B2D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vlOutrasRecCapital</w:t>
            </w:r>
            <w:proofErr w:type="spellEnd"/>
          </w:p>
        </w:tc>
        <w:tc>
          <w:tcPr>
            <w:tcW w:w="1984" w:type="dxa"/>
          </w:tcPr>
          <w:p w14:paraId="66FBF93C" w14:textId="729EBEA9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>
              <w:rPr>
                <w:rFonts w:ascii="Arial" w:hAnsi="Arial" w:cs="Arial"/>
                <w:sz w:val="20"/>
                <w:szCs w:val="20"/>
              </w:rPr>
              <w:t>utras r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eceitas de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47A16">
              <w:rPr>
                <w:rFonts w:ascii="Arial" w:hAnsi="Arial" w:cs="Arial"/>
                <w:sz w:val="20"/>
                <w:szCs w:val="20"/>
              </w:rPr>
              <w:t>apital</w:t>
            </w:r>
          </w:p>
        </w:tc>
        <w:tc>
          <w:tcPr>
            <w:tcW w:w="1418" w:type="dxa"/>
          </w:tcPr>
          <w:p w14:paraId="6B95557A" w14:textId="3374696E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AFD0BA0" w14:textId="13FD64B3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8B3DEF4" w14:textId="7B0CE24B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77D0AB5" w14:textId="19517D2E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>
              <w:rPr>
                <w:rFonts w:ascii="Arial" w:hAnsi="Arial" w:cs="Arial"/>
                <w:sz w:val="20"/>
                <w:szCs w:val="20"/>
              </w:rPr>
              <w:t>utras r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eceitas de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47A16">
              <w:rPr>
                <w:rFonts w:ascii="Arial" w:hAnsi="Arial" w:cs="Arial"/>
                <w:sz w:val="20"/>
                <w:szCs w:val="20"/>
              </w:rPr>
              <w:t>apital</w:t>
            </w:r>
          </w:p>
        </w:tc>
      </w:tr>
      <w:tr w:rsidR="0059037C" w:rsidRPr="0040345B" w14:paraId="613FD44A" w14:textId="78E04802" w:rsidTr="009C41F9">
        <w:trPr>
          <w:trHeight w:val="300"/>
        </w:trPr>
        <w:tc>
          <w:tcPr>
            <w:tcW w:w="686" w:type="dxa"/>
          </w:tcPr>
          <w:p w14:paraId="35D1E84E" w14:textId="2AD068BC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50C9CD27" w14:textId="57FCF1BB" w:rsidR="0059037C" w:rsidRPr="00747A16" w:rsidRDefault="0059037C" w:rsidP="005903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7A16">
              <w:rPr>
                <w:rFonts w:ascii="Arial" w:hAnsi="Arial" w:cs="Arial"/>
                <w:sz w:val="20"/>
                <w:szCs w:val="20"/>
              </w:rPr>
              <w:t>vlRecurArrecaExercic</w:t>
            </w:r>
            <w:r w:rsidR="00916E35">
              <w:rPr>
                <w:rFonts w:ascii="Arial" w:hAnsi="Arial" w:cs="Arial"/>
                <w:sz w:val="20"/>
                <w:szCs w:val="20"/>
              </w:rPr>
              <w:t>i</w:t>
            </w:r>
            <w:r w:rsidRPr="00747A16">
              <w:rPr>
                <w:rFonts w:ascii="Arial" w:hAnsi="Arial" w:cs="Arial"/>
                <w:sz w:val="20"/>
                <w:szCs w:val="20"/>
              </w:rPr>
              <w:t>oAnterior</w:t>
            </w:r>
            <w:proofErr w:type="spellEnd"/>
          </w:p>
        </w:tc>
        <w:tc>
          <w:tcPr>
            <w:tcW w:w="1984" w:type="dxa"/>
          </w:tcPr>
          <w:p w14:paraId="68D042AF" w14:textId="140704B0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dos </w:t>
            </w:r>
            <w:r>
              <w:rPr>
                <w:rFonts w:ascii="Arial" w:hAnsi="Arial" w:cs="Arial"/>
                <w:sz w:val="20"/>
                <w:szCs w:val="20"/>
              </w:rPr>
              <w:t>recursos a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rrecadados em </w:t>
            </w:r>
            <w:r>
              <w:rPr>
                <w:rFonts w:ascii="Arial" w:hAnsi="Arial" w:cs="Arial"/>
                <w:sz w:val="20"/>
                <w:szCs w:val="20"/>
              </w:rPr>
              <w:t>exercícios a</w:t>
            </w:r>
            <w:r w:rsidRPr="00747A16">
              <w:rPr>
                <w:rFonts w:ascii="Arial" w:hAnsi="Arial" w:cs="Arial"/>
                <w:sz w:val="20"/>
                <w:szCs w:val="20"/>
              </w:rPr>
              <w:t>nteriores</w:t>
            </w:r>
          </w:p>
        </w:tc>
        <w:tc>
          <w:tcPr>
            <w:tcW w:w="1418" w:type="dxa"/>
          </w:tcPr>
          <w:p w14:paraId="189B1489" w14:textId="28857FF5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06F80E6" w14:textId="7605CF73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0B0A2B7" w14:textId="586098C6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D55C49C" w14:textId="3A92FBEC" w:rsidR="0059037C" w:rsidRDefault="0059037C" w:rsidP="005903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dos </w:t>
            </w:r>
            <w:r>
              <w:rPr>
                <w:rFonts w:ascii="Arial" w:hAnsi="Arial" w:cs="Arial"/>
                <w:sz w:val="20"/>
                <w:szCs w:val="20"/>
              </w:rPr>
              <w:t>recursos a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rrecadados em </w:t>
            </w:r>
            <w:r>
              <w:rPr>
                <w:rFonts w:ascii="Arial" w:hAnsi="Arial" w:cs="Arial"/>
                <w:sz w:val="20"/>
                <w:szCs w:val="20"/>
              </w:rPr>
              <w:t>exercícios a</w:t>
            </w:r>
            <w:r w:rsidRPr="00747A16">
              <w:rPr>
                <w:rFonts w:ascii="Arial" w:hAnsi="Arial" w:cs="Arial"/>
                <w:sz w:val="20"/>
                <w:szCs w:val="20"/>
              </w:rPr>
              <w:t>nteriores</w:t>
            </w:r>
          </w:p>
          <w:p w14:paraId="0E6474A9" w14:textId="33D76634" w:rsidR="00B624E4" w:rsidRDefault="00B624E4" w:rsidP="0059037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B70599" w14:textId="69789EB9" w:rsidR="00484983" w:rsidRDefault="00484983" w:rsidP="00B624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5F11EF" w14:textId="47253147" w:rsidR="00B624E4" w:rsidRPr="0040345B" w:rsidRDefault="009740AF" w:rsidP="00916E3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OBS.: </w:t>
            </w:r>
            <w:r w:rsidR="00B624E4">
              <w:rPr>
                <w:rFonts w:ascii="Arial" w:hAnsi="Arial" w:cs="Arial"/>
                <w:sz w:val="20"/>
                <w:szCs w:val="20"/>
              </w:rPr>
              <w:t>Quando a fase da receita orçamentária for igual a “</w:t>
            </w:r>
            <w:r w:rsidR="00B624E4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 – Receitas Realizadas</w:t>
            </w:r>
            <w:r w:rsidR="00B624E4">
              <w:rPr>
                <w:rFonts w:ascii="Arial" w:hAnsi="Arial" w:cs="Arial"/>
                <w:sz w:val="20"/>
                <w:szCs w:val="20"/>
              </w:rPr>
              <w:t>”</w:t>
            </w:r>
            <w:r w:rsidR="00916E35">
              <w:rPr>
                <w:rFonts w:ascii="Arial" w:hAnsi="Arial" w:cs="Arial"/>
                <w:sz w:val="20"/>
                <w:szCs w:val="20"/>
              </w:rPr>
              <w:t>,</w:t>
            </w:r>
            <w:r w:rsidR="00B624E4">
              <w:rPr>
                <w:rFonts w:ascii="Arial" w:hAnsi="Arial" w:cs="Arial"/>
                <w:sz w:val="20"/>
                <w:szCs w:val="20"/>
              </w:rPr>
              <w:t xml:space="preserve"> informar zero.</w:t>
            </w:r>
          </w:p>
        </w:tc>
      </w:tr>
      <w:tr w:rsidR="0059037C" w:rsidRPr="0040345B" w14:paraId="621AFE60" w14:textId="77777777" w:rsidTr="009C41F9">
        <w:trPr>
          <w:trHeight w:val="300"/>
        </w:trPr>
        <w:tc>
          <w:tcPr>
            <w:tcW w:w="686" w:type="dxa"/>
          </w:tcPr>
          <w:p w14:paraId="5BB057DA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17272296" w14:textId="43B37984" w:rsidR="0059037C" w:rsidRPr="00747A16" w:rsidRDefault="0059037C" w:rsidP="005903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7A16">
              <w:rPr>
                <w:rFonts w:ascii="Arial" w:hAnsi="Arial" w:cs="Arial"/>
                <w:sz w:val="20"/>
                <w:szCs w:val="20"/>
              </w:rPr>
              <w:t>vlOperaCreditoRefinaInternasMobiliaria</w:t>
            </w:r>
            <w:proofErr w:type="spellEnd"/>
          </w:p>
        </w:tc>
        <w:tc>
          <w:tcPr>
            <w:tcW w:w="1984" w:type="dxa"/>
          </w:tcPr>
          <w:p w14:paraId="5366868B" w14:textId="01A16C81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das </w:t>
            </w:r>
            <w:r>
              <w:rPr>
                <w:rFonts w:ascii="Arial" w:hAnsi="Arial" w:cs="Arial"/>
                <w:sz w:val="20"/>
                <w:szCs w:val="20"/>
              </w:rPr>
              <w:t>operações de c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rédito / </w:t>
            </w:r>
            <w:r w:rsidRPr="00747A16">
              <w:rPr>
                <w:rFonts w:ascii="Arial" w:hAnsi="Arial" w:cs="Arial"/>
                <w:sz w:val="20"/>
                <w:szCs w:val="20"/>
              </w:rPr>
              <w:lastRenderedPageBreak/>
              <w:t>Refinanciamento / Internas / Mobiliária</w:t>
            </w:r>
          </w:p>
        </w:tc>
        <w:tc>
          <w:tcPr>
            <w:tcW w:w="1418" w:type="dxa"/>
          </w:tcPr>
          <w:p w14:paraId="1F44693A" w14:textId="66742FE6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1E858AAC" w14:textId="125E7E79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425AF98" w14:textId="4E269B5B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4CE1C28" w14:textId="2B11318E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das </w:t>
            </w:r>
            <w:r>
              <w:rPr>
                <w:rFonts w:ascii="Arial" w:hAnsi="Arial" w:cs="Arial"/>
                <w:sz w:val="20"/>
                <w:szCs w:val="20"/>
              </w:rPr>
              <w:t>operações de c</w:t>
            </w:r>
            <w:r w:rsidRPr="00747A16">
              <w:rPr>
                <w:rFonts w:ascii="Arial" w:hAnsi="Arial" w:cs="Arial"/>
                <w:sz w:val="20"/>
                <w:szCs w:val="20"/>
              </w:rPr>
              <w:t>rédito / Refinanciamento / Internas / Mobiliária</w:t>
            </w:r>
          </w:p>
        </w:tc>
      </w:tr>
      <w:tr w:rsidR="0059037C" w:rsidRPr="0040345B" w14:paraId="557AD523" w14:textId="77777777" w:rsidTr="009C41F9">
        <w:trPr>
          <w:trHeight w:val="300"/>
        </w:trPr>
        <w:tc>
          <w:tcPr>
            <w:tcW w:w="686" w:type="dxa"/>
          </w:tcPr>
          <w:p w14:paraId="0125965F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1A06763B" w14:textId="4F242529" w:rsidR="0059037C" w:rsidRPr="00747A16" w:rsidRDefault="0059037C" w:rsidP="005903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7A16">
              <w:rPr>
                <w:rFonts w:ascii="Arial" w:hAnsi="Arial" w:cs="Arial"/>
                <w:sz w:val="20"/>
                <w:szCs w:val="20"/>
              </w:rPr>
              <w:t>vlOperaCreditoRefinaInternasContratual</w:t>
            </w:r>
            <w:proofErr w:type="spellEnd"/>
          </w:p>
        </w:tc>
        <w:tc>
          <w:tcPr>
            <w:tcW w:w="1984" w:type="dxa"/>
          </w:tcPr>
          <w:p w14:paraId="04F2865C" w14:textId="35E76FC4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das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perações de </w:t>
            </w:r>
            <w:r>
              <w:rPr>
                <w:rFonts w:ascii="Arial" w:hAnsi="Arial" w:cs="Arial"/>
                <w:sz w:val="20"/>
                <w:szCs w:val="20"/>
              </w:rPr>
              <w:t>crédito / R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efinanciamento / </w:t>
            </w:r>
            <w:r>
              <w:rPr>
                <w:rFonts w:ascii="Arial" w:hAnsi="Arial" w:cs="Arial"/>
                <w:sz w:val="20"/>
                <w:szCs w:val="20"/>
              </w:rPr>
              <w:t>Internas / C</w:t>
            </w:r>
            <w:r w:rsidRPr="00747A16">
              <w:rPr>
                <w:rFonts w:ascii="Arial" w:hAnsi="Arial" w:cs="Arial"/>
                <w:sz w:val="20"/>
                <w:szCs w:val="20"/>
              </w:rPr>
              <w:t>ontratual</w:t>
            </w:r>
          </w:p>
        </w:tc>
        <w:tc>
          <w:tcPr>
            <w:tcW w:w="1418" w:type="dxa"/>
          </w:tcPr>
          <w:p w14:paraId="67193CFE" w14:textId="67702022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E45BBFE" w14:textId="538DAC91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449EE04" w14:textId="7D2205F2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33CFB21" w14:textId="4DA6D433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das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perações de </w:t>
            </w:r>
            <w:r>
              <w:rPr>
                <w:rFonts w:ascii="Arial" w:hAnsi="Arial" w:cs="Arial"/>
                <w:sz w:val="20"/>
                <w:szCs w:val="20"/>
              </w:rPr>
              <w:t>crédito / R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efinanciamento / </w:t>
            </w:r>
            <w:r>
              <w:rPr>
                <w:rFonts w:ascii="Arial" w:hAnsi="Arial" w:cs="Arial"/>
                <w:sz w:val="20"/>
                <w:szCs w:val="20"/>
              </w:rPr>
              <w:t>Internas / C</w:t>
            </w:r>
            <w:r w:rsidRPr="00747A16">
              <w:rPr>
                <w:rFonts w:ascii="Arial" w:hAnsi="Arial" w:cs="Arial"/>
                <w:sz w:val="20"/>
                <w:szCs w:val="20"/>
              </w:rPr>
              <w:t>ontratual</w:t>
            </w:r>
          </w:p>
        </w:tc>
      </w:tr>
      <w:tr w:rsidR="0059037C" w:rsidRPr="0040345B" w14:paraId="6E9C3900" w14:textId="77777777" w:rsidTr="009C41F9">
        <w:trPr>
          <w:trHeight w:val="300"/>
        </w:trPr>
        <w:tc>
          <w:tcPr>
            <w:tcW w:w="686" w:type="dxa"/>
          </w:tcPr>
          <w:p w14:paraId="47005370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728DDAE8" w14:textId="62E99E51" w:rsidR="0059037C" w:rsidRPr="00747A16" w:rsidRDefault="0059037C" w:rsidP="005903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7A16">
              <w:rPr>
                <w:rFonts w:ascii="Arial" w:hAnsi="Arial" w:cs="Arial"/>
                <w:sz w:val="20"/>
                <w:szCs w:val="20"/>
              </w:rPr>
              <w:t>vlOperaCreditoRefinaExternasMobiliaria</w:t>
            </w:r>
            <w:proofErr w:type="spellEnd"/>
          </w:p>
        </w:tc>
        <w:tc>
          <w:tcPr>
            <w:tcW w:w="1984" w:type="dxa"/>
          </w:tcPr>
          <w:p w14:paraId="4713F3B6" w14:textId="630D6C83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das </w:t>
            </w:r>
            <w:r>
              <w:rPr>
                <w:rFonts w:ascii="Arial" w:hAnsi="Arial" w:cs="Arial"/>
                <w:sz w:val="20"/>
                <w:szCs w:val="20"/>
              </w:rPr>
              <w:t>operações de c</w:t>
            </w:r>
            <w:r w:rsidRPr="00747A16">
              <w:rPr>
                <w:rFonts w:ascii="Arial" w:hAnsi="Arial" w:cs="Arial"/>
                <w:sz w:val="20"/>
                <w:szCs w:val="20"/>
              </w:rPr>
              <w:t>rédito / Refinanciamento / Externas / Mobiliária</w:t>
            </w:r>
          </w:p>
        </w:tc>
        <w:tc>
          <w:tcPr>
            <w:tcW w:w="1418" w:type="dxa"/>
          </w:tcPr>
          <w:p w14:paraId="637969A7" w14:textId="6578A601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3D71205" w14:textId="60856175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CDB284D" w14:textId="77F8B153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EA5EDAF" w14:textId="14278A89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das </w:t>
            </w:r>
            <w:r>
              <w:rPr>
                <w:rFonts w:ascii="Arial" w:hAnsi="Arial" w:cs="Arial"/>
                <w:sz w:val="20"/>
                <w:szCs w:val="20"/>
              </w:rPr>
              <w:t>operações de c</w:t>
            </w:r>
            <w:r w:rsidRPr="00747A16">
              <w:rPr>
                <w:rFonts w:ascii="Arial" w:hAnsi="Arial" w:cs="Arial"/>
                <w:sz w:val="20"/>
                <w:szCs w:val="20"/>
              </w:rPr>
              <w:t>rédito / Refinanciamento / Externas / Mobiliária</w:t>
            </w:r>
          </w:p>
        </w:tc>
      </w:tr>
      <w:tr w:rsidR="0059037C" w:rsidRPr="0040345B" w14:paraId="25402637" w14:textId="77777777" w:rsidTr="009C41F9">
        <w:trPr>
          <w:trHeight w:val="300"/>
        </w:trPr>
        <w:tc>
          <w:tcPr>
            <w:tcW w:w="686" w:type="dxa"/>
          </w:tcPr>
          <w:p w14:paraId="1617A11D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238C8591" w14:textId="3121B2F7" w:rsidR="0059037C" w:rsidRPr="00747A16" w:rsidRDefault="0059037C" w:rsidP="005903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7A16">
              <w:rPr>
                <w:rFonts w:ascii="Arial" w:hAnsi="Arial" w:cs="Arial"/>
                <w:sz w:val="20"/>
                <w:szCs w:val="20"/>
              </w:rPr>
              <w:t>vlOperaCreditoRefinaExternasContratual</w:t>
            </w:r>
            <w:proofErr w:type="spellEnd"/>
          </w:p>
        </w:tc>
        <w:tc>
          <w:tcPr>
            <w:tcW w:w="1984" w:type="dxa"/>
          </w:tcPr>
          <w:p w14:paraId="60ECCFB6" w14:textId="73AAEFAF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das </w:t>
            </w:r>
            <w:r>
              <w:rPr>
                <w:rFonts w:ascii="Arial" w:hAnsi="Arial" w:cs="Arial"/>
                <w:sz w:val="20"/>
                <w:szCs w:val="20"/>
              </w:rPr>
              <w:t>operações de c</w:t>
            </w:r>
            <w:r w:rsidRPr="00747A16">
              <w:rPr>
                <w:rFonts w:ascii="Arial" w:hAnsi="Arial" w:cs="Arial"/>
                <w:sz w:val="20"/>
                <w:szCs w:val="20"/>
              </w:rPr>
              <w:t>rédito / Refinanciamento / Externas / Contratual</w:t>
            </w:r>
          </w:p>
        </w:tc>
        <w:tc>
          <w:tcPr>
            <w:tcW w:w="1418" w:type="dxa"/>
          </w:tcPr>
          <w:p w14:paraId="77E95041" w14:textId="1258E6E1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CB8D755" w14:textId="779E08B9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A29AC52" w14:textId="04C189E3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BC4BAD3" w14:textId="4BFA73B9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das </w:t>
            </w:r>
            <w:r>
              <w:rPr>
                <w:rFonts w:ascii="Arial" w:hAnsi="Arial" w:cs="Arial"/>
                <w:sz w:val="20"/>
                <w:szCs w:val="20"/>
              </w:rPr>
              <w:t>operações de c</w:t>
            </w:r>
            <w:r w:rsidRPr="00747A16">
              <w:rPr>
                <w:rFonts w:ascii="Arial" w:hAnsi="Arial" w:cs="Arial"/>
                <w:sz w:val="20"/>
                <w:szCs w:val="20"/>
              </w:rPr>
              <w:t>rédito / Refinanciamento / Externas / Contratual</w:t>
            </w:r>
          </w:p>
        </w:tc>
      </w:tr>
      <w:tr w:rsidR="0059037C" w:rsidRPr="0040345B" w14:paraId="45011104" w14:textId="77777777" w:rsidTr="009C41F9">
        <w:trPr>
          <w:trHeight w:val="300"/>
        </w:trPr>
        <w:tc>
          <w:tcPr>
            <w:tcW w:w="686" w:type="dxa"/>
          </w:tcPr>
          <w:p w14:paraId="589D159E" w14:textId="77777777" w:rsidR="0059037C" w:rsidRPr="0040345B" w:rsidRDefault="0059037C" w:rsidP="00072AA8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1D532D7C" w14:textId="293BDCC1" w:rsidR="0059037C" w:rsidRPr="00747A16" w:rsidRDefault="0059037C" w:rsidP="005903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7A16">
              <w:rPr>
                <w:rFonts w:ascii="Arial" w:hAnsi="Arial" w:cs="Arial"/>
                <w:sz w:val="20"/>
                <w:szCs w:val="20"/>
              </w:rPr>
              <w:t>vlDeficit</w:t>
            </w:r>
            <w:proofErr w:type="spellEnd"/>
          </w:p>
        </w:tc>
        <w:tc>
          <w:tcPr>
            <w:tcW w:w="1984" w:type="dxa"/>
          </w:tcPr>
          <w:p w14:paraId="1B04B4C8" w14:textId="5D901E64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d</w:t>
            </w:r>
            <w:r w:rsidRPr="00747A16">
              <w:rPr>
                <w:rFonts w:ascii="Arial" w:hAnsi="Arial" w:cs="Arial"/>
                <w:sz w:val="20"/>
                <w:szCs w:val="20"/>
              </w:rPr>
              <w:t>éficit</w:t>
            </w:r>
          </w:p>
        </w:tc>
        <w:tc>
          <w:tcPr>
            <w:tcW w:w="1418" w:type="dxa"/>
          </w:tcPr>
          <w:p w14:paraId="1E98221E" w14:textId="3E02CB85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D619AFC" w14:textId="0C4674E0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4839754" w14:textId="05FE7AC3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336BED8" w14:textId="5A5AD2FD" w:rsidR="00072AA8" w:rsidRDefault="00072AA8" w:rsidP="00072AA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d</w:t>
            </w:r>
            <w:r w:rsidRPr="00747A16">
              <w:rPr>
                <w:rFonts w:ascii="Arial" w:hAnsi="Arial" w:cs="Arial"/>
                <w:sz w:val="20"/>
                <w:szCs w:val="20"/>
              </w:rPr>
              <w:t>éficit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514CEE" w14:textId="0FF794FA" w:rsidR="0059037C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77C03" w:rsidRPr="0040345B" w14:paraId="2D61C018" w14:textId="77777777" w:rsidTr="009C41F9">
        <w:trPr>
          <w:trHeight w:val="300"/>
        </w:trPr>
        <w:tc>
          <w:tcPr>
            <w:tcW w:w="686" w:type="dxa"/>
          </w:tcPr>
          <w:p w14:paraId="2C2FA008" w14:textId="77777777" w:rsidR="00977C03" w:rsidRPr="0040345B" w:rsidRDefault="00977C03" w:rsidP="00977C03">
            <w:pPr>
              <w:numPr>
                <w:ilvl w:val="0"/>
                <w:numId w:val="3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03" w:type="dxa"/>
          </w:tcPr>
          <w:p w14:paraId="3A1B1239" w14:textId="3EC7B939" w:rsidR="00977C03" w:rsidRPr="00747A16" w:rsidRDefault="00977C03" w:rsidP="00916E3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TotalQuadro</w:t>
            </w:r>
            <w:r w:rsidR="00916E3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Receita</w:t>
            </w:r>
            <w:proofErr w:type="spellEnd"/>
          </w:p>
        </w:tc>
        <w:tc>
          <w:tcPr>
            <w:tcW w:w="1984" w:type="dxa"/>
          </w:tcPr>
          <w:p w14:paraId="3B96DAD7" w14:textId="69DE5410" w:rsidR="00977C03" w:rsidRDefault="00977C03" w:rsidP="00977C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 quadro receita orçamentária</w:t>
            </w:r>
          </w:p>
        </w:tc>
        <w:tc>
          <w:tcPr>
            <w:tcW w:w="1418" w:type="dxa"/>
          </w:tcPr>
          <w:p w14:paraId="2556448C" w14:textId="114BEBD1" w:rsidR="00977C03" w:rsidRPr="0040345B" w:rsidRDefault="00977C03" w:rsidP="00977C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9906B8C" w14:textId="28A26A06" w:rsidR="00977C03" w:rsidRPr="0040345B" w:rsidRDefault="00977C03" w:rsidP="00977C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47ADF02" w14:textId="79CA2B63" w:rsidR="00977C03" w:rsidRPr="0040345B" w:rsidRDefault="00977C03" w:rsidP="00977C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8CA2106" w14:textId="3EF1642F" w:rsidR="00977C03" w:rsidRDefault="00977C03" w:rsidP="00916E3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 quadro receita </w:t>
            </w:r>
            <w:r w:rsidRPr="00F9253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orçamentári</w:t>
            </w:r>
            <w:r w:rsidR="00916E3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</w:tr>
    </w:tbl>
    <w:p w14:paraId="356BD174" w14:textId="77777777" w:rsidR="00AD5DCC" w:rsidRDefault="00AD5DCC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1995"/>
        <w:gridCol w:w="1984"/>
        <w:gridCol w:w="1418"/>
        <w:gridCol w:w="1134"/>
        <w:gridCol w:w="1417"/>
        <w:gridCol w:w="5669"/>
      </w:tblGrid>
      <w:tr w:rsidR="005B2CDC" w:rsidRPr="0040345B" w14:paraId="320A10FC" w14:textId="77777777" w:rsidTr="008B509B">
        <w:trPr>
          <w:trHeight w:val="300"/>
        </w:trPr>
        <w:tc>
          <w:tcPr>
            <w:tcW w:w="14311" w:type="dxa"/>
            <w:gridSpan w:val="7"/>
          </w:tcPr>
          <w:p w14:paraId="6C632186" w14:textId="31574F04" w:rsidR="005B2CDC" w:rsidRDefault="005B2CD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Saldos de Exercícios Anteriores </w:t>
            </w:r>
            <w:r w:rsidRPr="005B2CD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(Utilizados Para Créditos Adicionais)</w:t>
            </w:r>
          </w:p>
        </w:tc>
      </w:tr>
      <w:tr w:rsidR="005B2CDC" w:rsidRPr="0040345B" w14:paraId="21BD9AE9" w14:textId="77777777" w:rsidTr="008B509B">
        <w:trPr>
          <w:trHeight w:val="300"/>
        </w:trPr>
        <w:tc>
          <w:tcPr>
            <w:tcW w:w="14311" w:type="dxa"/>
            <w:gridSpan w:val="7"/>
          </w:tcPr>
          <w:p w14:paraId="29A10806" w14:textId="02532339" w:rsidR="005B2CDC" w:rsidRDefault="005B2CDC" w:rsidP="005B2CD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faseReceitaOrcamentaria</w:t>
            </w:r>
            <w:proofErr w:type="spellEnd"/>
          </w:p>
        </w:tc>
      </w:tr>
      <w:tr w:rsidR="00A81798" w:rsidRPr="0040345B" w14:paraId="3BA69F54" w14:textId="77777777" w:rsidTr="008B509B">
        <w:trPr>
          <w:trHeight w:val="300"/>
        </w:trPr>
        <w:tc>
          <w:tcPr>
            <w:tcW w:w="694" w:type="dxa"/>
          </w:tcPr>
          <w:p w14:paraId="34754516" w14:textId="3BE21D86" w:rsidR="00A81798" w:rsidRPr="0040345B" w:rsidRDefault="00A81798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Seq.</w:t>
            </w:r>
          </w:p>
        </w:tc>
        <w:tc>
          <w:tcPr>
            <w:tcW w:w="1995" w:type="dxa"/>
          </w:tcPr>
          <w:p w14:paraId="11E81DCF" w14:textId="6C936070" w:rsidR="00A81798" w:rsidRPr="0040345B" w:rsidRDefault="00A81798" w:rsidP="00A8179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10CC4640" w14:textId="6CE7A2D1" w:rsidR="00A81798" w:rsidRPr="0040345B" w:rsidRDefault="00A81798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07AFB3A2" w14:textId="0D5E2F21" w:rsidR="00A81798" w:rsidRPr="00247B69" w:rsidRDefault="00A81798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7A8B1208" w14:textId="7142BA8F" w:rsidR="00A81798" w:rsidRPr="0040345B" w:rsidRDefault="00A81798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443FC859" w14:textId="27FBFB48" w:rsidR="00A81798" w:rsidRPr="0040345B" w:rsidRDefault="00A81798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5DF5D985" w14:textId="08E3D266" w:rsidR="00A81798" w:rsidRPr="00C521C0" w:rsidRDefault="00A81798" w:rsidP="00A8179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B2CDC" w:rsidRPr="0040345B" w14:paraId="312848DC" w14:textId="77777777" w:rsidTr="008B509B">
        <w:trPr>
          <w:trHeight w:val="300"/>
        </w:trPr>
        <w:tc>
          <w:tcPr>
            <w:tcW w:w="694" w:type="dxa"/>
          </w:tcPr>
          <w:p w14:paraId="3A4981B0" w14:textId="77777777" w:rsidR="005B2CDC" w:rsidRPr="0040345B" w:rsidRDefault="005B2CDC" w:rsidP="005B2CDC">
            <w:pPr>
              <w:numPr>
                <w:ilvl w:val="0"/>
                <w:numId w:val="3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5" w:type="dxa"/>
          </w:tcPr>
          <w:p w14:paraId="3101186D" w14:textId="018BAB94" w:rsidR="005B2CDC" w:rsidRPr="00747A16" w:rsidRDefault="005B2CDC" w:rsidP="005B2CD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1212DF1F" w14:textId="66420961" w:rsidR="005B2CDC" w:rsidRDefault="005B2CDC" w:rsidP="005B2C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790673B6" w14:textId="5DD05675" w:rsidR="005B2CDC" w:rsidRPr="0040345B" w:rsidRDefault="0079713A" w:rsidP="005B2C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5B2CDC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079209F4" w14:textId="4BA505AE" w:rsidR="005B2CDC" w:rsidRPr="0040345B" w:rsidRDefault="005B2CDC" w:rsidP="005B2C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8947A6F" w14:textId="14D7B1C4" w:rsidR="005B2CDC" w:rsidRPr="0040345B" w:rsidRDefault="005B2CDC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329AEEB" w14:textId="39B01B1C" w:rsidR="005B2CDC" w:rsidRDefault="00C521C0" w:rsidP="005B2CD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21C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 – Saldos de Exercícios Anteriores</w:t>
            </w:r>
          </w:p>
        </w:tc>
      </w:tr>
      <w:tr w:rsidR="005B2CDC" w:rsidRPr="0040345B" w14:paraId="701299BA" w14:textId="77777777" w:rsidTr="008B509B">
        <w:trPr>
          <w:trHeight w:val="300"/>
        </w:trPr>
        <w:tc>
          <w:tcPr>
            <w:tcW w:w="694" w:type="dxa"/>
          </w:tcPr>
          <w:p w14:paraId="09CE10C4" w14:textId="77777777" w:rsidR="005B2CDC" w:rsidRPr="0040345B" w:rsidRDefault="005B2CDC" w:rsidP="005B2CDC">
            <w:pPr>
              <w:numPr>
                <w:ilvl w:val="0"/>
                <w:numId w:val="3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5" w:type="dxa"/>
          </w:tcPr>
          <w:p w14:paraId="4165E9CC" w14:textId="621F8803" w:rsidR="005B2CDC" w:rsidRPr="00747A16" w:rsidRDefault="005B2CDC" w:rsidP="005B2CD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faseReceitaOrcamentaria</w:t>
            </w:r>
            <w:proofErr w:type="spellEnd"/>
          </w:p>
        </w:tc>
        <w:tc>
          <w:tcPr>
            <w:tcW w:w="1984" w:type="dxa"/>
          </w:tcPr>
          <w:p w14:paraId="7DC71298" w14:textId="6EB1B899" w:rsidR="005B2CDC" w:rsidRDefault="005B2CDC" w:rsidP="005B2C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Fases da receita orçamentária</w:t>
            </w:r>
          </w:p>
        </w:tc>
        <w:tc>
          <w:tcPr>
            <w:tcW w:w="1418" w:type="dxa"/>
          </w:tcPr>
          <w:p w14:paraId="5921491A" w14:textId="3303B9CC" w:rsidR="005B2CDC" w:rsidRPr="0040345B" w:rsidRDefault="005B2CDC" w:rsidP="005B2C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CFE5C42" w14:textId="30FB9676" w:rsidR="005B2CDC" w:rsidRPr="0040345B" w:rsidRDefault="005B2CDC" w:rsidP="005B2CD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5264CCE" w14:textId="3EC7EE0E" w:rsidR="005B2CDC" w:rsidRPr="0040345B" w:rsidRDefault="005B2CDC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70469FA" w14:textId="77777777" w:rsidR="005B2CDC" w:rsidRDefault="005B2CDC" w:rsidP="005B2CD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Fases da Receita Orçamentária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  <w:p w14:paraId="1B6EB26D" w14:textId="77777777" w:rsidR="005B2CDC" w:rsidRPr="0040345B" w:rsidRDefault="005B2CDC" w:rsidP="005B2CD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– Previsão atualizada</w:t>
            </w:r>
          </w:p>
          <w:p w14:paraId="595D6C5A" w14:textId="60B62694" w:rsidR="005B2CDC" w:rsidRDefault="00C521C0" w:rsidP="005B2CD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 – Receitas r</w:t>
            </w:r>
            <w:r w:rsidR="005B2CDC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ealizadas</w:t>
            </w:r>
          </w:p>
        </w:tc>
      </w:tr>
      <w:tr w:rsidR="0059037C" w:rsidRPr="0040345B" w14:paraId="579F5543" w14:textId="77777777" w:rsidTr="008B509B">
        <w:trPr>
          <w:trHeight w:val="300"/>
        </w:trPr>
        <w:tc>
          <w:tcPr>
            <w:tcW w:w="694" w:type="dxa"/>
          </w:tcPr>
          <w:p w14:paraId="712EEB77" w14:textId="0800588E" w:rsidR="0059037C" w:rsidRPr="0040345B" w:rsidRDefault="0059037C" w:rsidP="00072AA8">
            <w:pPr>
              <w:numPr>
                <w:ilvl w:val="0"/>
                <w:numId w:val="3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5" w:type="dxa"/>
          </w:tcPr>
          <w:p w14:paraId="300C1F3B" w14:textId="4D9D29A1" w:rsidR="0059037C" w:rsidRPr="00747A16" w:rsidRDefault="0059037C" w:rsidP="005903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7A16">
              <w:rPr>
                <w:rFonts w:ascii="Arial" w:hAnsi="Arial" w:cs="Arial"/>
                <w:sz w:val="20"/>
                <w:szCs w:val="20"/>
              </w:rPr>
              <w:t>vlSaldoExercic</w:t>
            </w:r>
            <w:r w:rsidR="00916E35">
              <w:rPr>
                <w:rFonts w:ascii="Arial" w:hAnsi="Arial" w:cs="Arial"/>
                <w:sz w:val="20"/>
                <w:szCs w:val="20"/>
              </w:rPr>
              <w:t>i</w:t>
            </w:r>
            <w:r w:rsidRPr="00747A16">
              <w:rPr>
                <w:rFonts w:ascii="Arial" w:hAnsi="Arial" w:cs="Arial"/>
                <w:sz w:val="20"/>
                <w:szCs w:val="20"/>
              </w:rPr>
              <w:t>oAnteriorSuperavitFinan</w:t>
            </w:r>
            <w:proofErr w:type="spellEnd"/>
          </w:p>
        </w:tc>
        <w:tc>
          <w:tcPr>
            <w:tcW w:w="1984" w:type="dxa"/>
          </w:tcPr>
          <w:p w14:paraId="5C16DC98" w14:textId="04F21543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dos </w:t>
            </w:r>
            <w:r>
              <w:rPr>
                <w:rFonts w:ascii="Arial" w:hAnsi="Arial" w:cs="Arial"/>
                <w:sz w:val="20"/>
                <w:szCs w:val="20"/>
              </w:rPr>
              <w:t>saldos de e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xercícios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47A16">
              <w:rPr>
                <w:rFonts w:ascii="Arial" w:hAnsi="Arial" w:cs="Arial"/>
                <w:sz w:val="20"/>
                <w:szCs w:val="20"/>
              </w:rPr>
              <w:t>nteriores / Superávit Financeiro</w:t>
            </w:r>
          </w:p>
        </w:tc>
        <w:tc>
          <w:tcPr>
            <w:tcW w:w="1418" w:type="dxa"/>
          </w:tcPr>
          <w:p w14:paraId="74199BF7" w14:textId="4E60ADE8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5815063" w14:textId="6DFC7851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CF5B0F8" w14:textId="09A0AFDE" w:rsidR="0059037C" w:rsidRPr="0040345B" w:rsidRDefault="0059037C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892ED1E" w14:textId="5E532B72" w:rsidR="00963EF6" w:rsidRPr="0040345B" w:rsidRDefault="0059037C" w:rsidP="00916E3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dos </w:t>
            </w:r>
            <w:r>
              <w:rPr>
                <w:rFonts w:ascii="Arial" w:hAnsi="Arial" w:cs="Arial"/>
                <w:sz w:val="20"/>
                <w:szCs w:val="20"/>
              </w:rPr>
              <w:t>saldos de e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xercícios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47A16">
              <w:rPr>
                <w:rFonts w:ascii="Arial" w:hAnsi="Arial" w:cs="Arial"/>
                <w:sz w:val="20"/>
                <w:szCs w:val="20"/>
              </w:rPr>
              <w:t>nteriores / Superávit Financeiro</w:t>
            </w:r>
            <w:r w:rsidR="00916E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6E35" w:rsidRPr="00916E35">
              <w:rPr>
                <w:rFonts w:ascii="Arial" w:hAnsi="Arial" w:cs="Arial"/>
                <w:sz w:val="20"/>
                <w:szCs w:val="20"/>
              </w:rPr>
              <w:t>(</w:t>
            </w:r>
            <w:r w:rsidR="00916E35">
              <w:rPr>
                <w:rFonts w:ascii="Arial" w:hAnsi="Arial" w:cs="Arial"/>
                <w:sz w:val="20"/>
                <w:szCs w:val="20"/>
              </w:rPr>
              <w:t>U</w:t>
            </w:r>
            <w:r w:rsidR="00916E35" w:rsidRPr="00916E35">
              <w:rPr>
                <w:rFonts w:ascii="Arial" w:hAnsi="Arial" w:cs="Arial"/>
                <w:sz w:val="20"/>
                <w:szCs w:val="20"/>
              </w:rPr>
              <w:t>tilizado para abertura de créditos adicionais</w:t>
            </w:r>
            <w:r w:rsidR="00916E35">
              <w:rPr>
                <w:rFonts w:ascii="Arial" w:hAnsi="Arial" w:cs="Arial"/>
                <w:sz w:val="20"/>
                <w:szCs w:val="20"/>
              </w:rPr>
              <w:t>.</w:t>
            </w:r>
            <w:r w:rsidR="00916E35" w:rsidRPr="00916E3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9037C" w:rsidRPr="0040345B" w14:paraId="17B7907B" w14:textId="77777777" w:rsidTr="008B509B">
        <w:trPr>
          <w:trHeight w:val="300"/>
        </w:trPr>
        <w:tc>
          <w:tcPr>
            <w:tcW w:w="694" w:type="dxa"/>
          </w:tcPr>
          <w:p w14:paraId="5518A91D" w14:textId="77777777" w:rsidR="0059037C" w:rsidRPr="0040345B" w:rsidRDefault="0059037C" w:rsidP="00072AA8">
            <w:pPr>
              <w:numPr>
                <w:ilvl w:val="0"/>
                <w:numId w:val="3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5" w:type="dxa"/>
          </w:tcPr>
          <w:p w14:paraId="2E1C9162" w14:textId="6D005DE4" w:rsidR="0059037C" w:rsidRPr="00747A16" w:rsidRDefault="0059037C" w:rsidP="0059037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47A16">
              <w:rPr>
                <w:rFonts w:ascii="Arial" w:hAnsi="Arial" w:cs="Arial"/>
                <w:sz w:val="20"/>
                <w:szCs w:val="20"/>
              </w:rPr>
              <w:t>vlSaldoExercic</w:t>
            </w:r>
            <w:r w:rsidR="00916E35">
              <w:rPr>
                <w:rFonts w:ascii="Arial" w:hAnsi="Arial" w:cs="Arial"/>
                <w:sz w:val="20"/>
                <w:szCs w:val="20"/>
              </w:rPr>
              <w:t>i</w:t>
            </w:r>
            <w:r w:rsidRPr="00747A16">
              <w:rPr>
                <w:rFonts w:ascii="Arial" w:hAnsi="Arial" w:cs="Arial"/>
                <w:sz w:val="20"/>
                <w:szCs w:val="20"/>
              </w:rPr>
              <w:t>oAnteriorReaberturaCreditoAdicio</w:t>
            </w:r>
            <w:proofErr w:type="spellEnd"/>
          </w:p>
        </w:tc>
        <w:tc>
          <w:tcPr>
            <w:tcW w:w="1984" w:type="dxa"/>
          </w:tcPr>
          <w:p w14:paraId="190219E5" w14:textId="73E2362D" w:rsidR="0059037C" w:rsidRPr="00747A16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s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aldos de </w:t>
            </w:r>
            <w:r>
              <w:rPr>
                <w:rFonts w:ascii="Arial" w:hAnsi="Arial" w:cs="Arial"/>
                <w:sz w:val="20"/>
                <w:szCs w:val="20"/>
              </w:rPr>
              <w:t>exercícios a</w:t>
            </w:r>
            <w:r w:rsidRPr="00747A16">
              <w:rPr>
                <w:rFonts w:ascii="Arial" w:hAnsi="Arial" w:cs="Arial"/>
                <w:sz w:val="20"/>
                <w:szCs w:val="20"/>
              </w:rPr>
              <w:t>nteriores / Reabertura de créditos adicionais</w:t>
            </w:r>
          </w:p>
        </w:tc>
        <w:tc>
          <w:tcPr>
            <w:tcW w:w="1418" w:type="dxa"/>
          </w:tcPr>
          <w:p w14:paraId="00A83000" w14:textId="10838A32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F462041" w14:textId="215951D8" w:rsidR="0059037C" w:rsidRPr="0040345B" w:rsidRDefault="0059037C" w:rsidP="0059037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050368E" w14:textId="7AA58F5A" w:rsidR="0059037C" w:rsidRPr="0040345B" w:rsidRDefault="0059037C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049BBD4" w14:textId="06BBB443" w:rsidR="00963EF6" w:rsidRPr="0040345B" w:rsidRDefault="0059037C" w:rsidP="0059037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s</w:t>
            </w:r>
            <w:r w:rsidRPr="00747A16">
              <w:rPr>
                <w:rFonts w:ascii="Arial" w:hAnsi="Arial" w:cs="Arial"/>
                <w:sz w:val="20"/>
                <w:szCs w:val="20"/>
              </w:rPr>
              <w:t xml:space="preserve">aldos de </w:t>
            </w:r>
            <w:r>
              <w:rPr>
                <w:rFonts w:ascii="Arial" w:hAnsi="Arial" w:cs="Arial"/>
                <w:sz w:val="20"/>
                <w:szCs w:val="20"/>
              </w:rPr>
              <w:t>exercícios a</w:t>
            </w:r>
            <w:r w:rsidRPr="00747A16">
              <w:rPr>
                <w:rFonts w:ascii="Arial" w:hAnsi="Arial" w:cs="Arial"/>
                <w:sz w:val="20"/>
                <w:szCs w:val="20"/>
              </w:rPr>
              <w:t>nteriores / Reabertura de créditos adicionais</w:t>
            </w:r>
          </w:p>
        </w:tc>
      </w:tr>
      <w:tr w:rsidR="00BC2E42" w:rsidRPr="0040345B" w14:paraId="307C53D4" w14:textId="77777777" w:rsidTr="008B509B">
        <w:trPr>
          <w:trHeight w:val="300"/>
        </w:trPr>
        <w:tc>
          <w:tcPr>
            <w:tcW w:w="694" w:type="dxa"/>
          </w:tcPr>
          <w:p w14:paraId="6CFB963B" w14:textId="77777777" w:rsidR="00BC2E42" w:rsidRPr="0040345B" w:rsidRDefault="00BC2E42" w:rsidP="00BC2E42">
            <w:pPr>
              <w:numPr>
                <w:ilvl w:val="0"/>
                <w:numId w:val="3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5" w:type="dxa"/>
          </w:tcPr>
          <w:p w14:paraId="0ABF35F2" w14:textId="6E097E6E" w:rsidR="00BC2E42" w:rsidRPr="00747A16" w:rsidRDefault="00BC2E42" w:rsidP="00BC2E4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vlTotalSaldo</w:t>
            </w:r>
            <w:r w:rsidRPr="00BC2E42">
              <w:rPr>
                <w:rFonts w:ascii="Arial" w:hAnsi="Arial" w:cs="Arial"/>
                <w:sz w:val="20"/>
                <w:szCs w:val="20"/>
              </w:rPr>
              <w:t>Exerc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BC2E42">
              <w:rPr>
                <w:rFonts w:ascii="Arial" w:hAnsi="Arial" w:cs="Arial"/>
                <w:sz w:val="20"/>
                <w:szCs w:val="20"/>
              </w:rPr>
              <w:t>cio</w:t>
            </w:r>
            <w:r>
              <w:rPr>
                <w:rFonts w:ascii="Arial" w:hAnsi="Arial" w:cs="Arial"/>
                <w:sz w:val="20"/>
                <w:szCs w:val="20"/>
              </w:rPr>
              <w:t>sAnteriores</w:t>
            </w:r>
            <w:proofErr w:type="spellEnd"/>
          </w:p>
        </w:tc>
        <w:tc>
          <w:tcPr>
            <w:tcW w:w="1984" w:type="dxa"/>
          </w:tcPr>
          <w:p w14:paraId="64853697" w14:textId="35C3394B" w:rsidR="00BC2E42" w:rsidRDefault="00BC2E42" w:rsidP="00BC2E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 </w:t>
            </w:r>
            <w:r w:rsidRPr="00BC2E4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saldo de exercícios anteriores</w:t>
            </w:r>
          </w:p>
        </w:tc>
        <w:tc>
          <w:tcPr>
            <w:tcW w:w="1418" w:type="dxa"/>
          </w:tcPr>
          <w:p w14:paraId="658C291A" w14:textId="1021B85E" w:rsidR="00BC2E42" w:rsidRPr="0040345B" w:rsidRDefault="00BC2E42" w:rsidP="00BC2E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D11BA03" w14:textId="78AA99D4" w:rsidR="00BC2E42" w:rsidRPr="0040345B" w:rsidRDefault="00BC2E42" w:rsidP="00BC2E4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C19F0B0" w14:textId="43DC563F" w:rsidR="00BC2E42" w:rsidRPr="0040345B" w:rsidRDefault="00BC2E4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A33637B" w14:textId="2AE3CE1F" w:rsidR="00BC2E42" w:rsidRDefault="00BC2E42" w:rsidP="00BC2E4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 </w:t>
            </w:r>
            <w:r w:rsidRPr="00BC2E4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saldo de exercícios anteriores</w:t>
            </w:r>
          </w:p>
        </w:tc>
      </w:tr>
    </w:tbl>
    <w:p w14:paraId="52DD1675" w14:textId="77777777" w:rsidR="00721929" w:rsidRDefault="00721929" w:rsidP="001D5CB2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996"/>
        <w:gridCol w:w="1984"/>
        <w:gridCol w:w="1418"/>
        <w:gridCol w:w="1134"/>
        <w:gridCol w:w="1417"/>
        <w:gridCol w:w="5669"/>
      </w:tblGrid>
      <w:tr w:rsidR="00B00482" w:rsidRPr="0040345B" w14:paraId="332649E4" w14:textId="77777777" w:rsidTr="008B509B">
        <w:trPr>
          <w:trHeight w:val="300"/>
        </w:trPr>
        <w:tc>
          <w:tcPr>
            <w:tcW w:w="14311" w:type="dxa"/>
            <w:gridSpan w:val="7"/>
            <w:noWrap/>
          </w:tcPr>
          <w:p w14:paraId="47F59372" w14:textId="0D4E613B" w:rsidR="00B00482" w:rsidRPr="0040345B" w:rsidRDefault="00C521C0" w:rsidP="005720B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  <w:r w:rsidR="005720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="00B00482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 w:rsidR="005720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F973A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Quadro</w:t>
            </w:r>
            <w:r w:rsidR="00F973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00482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Despesa Orçamentária</w:t>
            </w:r>
          </w:p>
        </w:tc>
      </w:tr>
      <w:tr w:rsidR="00B00482" w:rsidRPr="0040345B" w14:paraId="58B902F3" w14:textId="77777777" w:rsidTr="008B509B">
        <w:trPr>
          <w:trHeight w:val="300"/>
        </w:trPr>
        <w:tc>
          <w:tcPr>
            <w:tcW w:w="14311" w:type="dxa"/>
            <w:gridSpan w:val="7"/>
            <w:noWrap/>
          </w:tcPr>
          <w:p w14:paraId="5EED829F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faseDespesaOrcamentaria</w:t>
            </w:r>
            <w:proofErr w:type="spellEnd"/>
          </w:p>
        </w:tc>
      </w:tr>
      <w:tr w:rsidR="00B00482" w:rsidRPr="0040345B" w14:paraId="24BC007C" w14:textId="77777777" w:rsidTr="008B509B">
        <w:trPr>
          <w:trHeight w:val="300"/>
        </w:trPr>
        <w:tc>
          <w:tcPr>
            <w:tcW w:w="693" w:type="dxa"/>
            <w:hideMark/>
          </w:tcPr>
          <w:p w14:paraId="4CB3016A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96" w:type="dxa"/>
            <w:hideMark/>
          </w:tcPr>
          <w:p w14:paraId="0A4A10E2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56766B9E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180B6B1C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0918DB6E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19A6BEAA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2CED3FF9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B00482" w:rsidRPr="0040345B" w14:paraId="40EB8189" w14:textId="77777777" w:rsidTr="008B509B">
        <w:trPr>
          <w:trHeight w:val="300"/>
        </w:trPr>
        <w:tc>
          <w:tcPr>
            <w:tcW w:w="693" w:type="dxa"/>
          </w:tcPr>
          <w:p w14:paraId="5B6B6465" w14:textId="77777777" w:rsidR="00B00482" w:rsidRPr="0040345B" w:rsidRDefault="00B0048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41F75E3E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49E74B69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944E1A5" w14:textId="1C91A7B0" w:rsidR="00B00482" w:rsidRPr="0040345B" w:rsidRDefault="0079713A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B00482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291635C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E9DBA41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3FF36F1" w14:textId="2F8AA4A0" w:rsidR="00B00482" w:rsidRPr="0040345B" w:rsidRDefault="00EF4FBE" w:rsidP="005720B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="005720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B00482" w:rsidRPr="0035763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</w:t>
            </w:r>
            <w:r w:rsidR="005720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F973A0" w:rsidRPr="00F973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Quadro</w:t>
            </w:r>
            <w:r w:rsidR="00F973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00482" w:rsidRPr="0035763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Despesa Orçamentária</w:t>
            </w:r>
          </w:p>
        </w:tc>
      </w:tr>
      <w:tr w:rsidR="00B00482" w:rsidRPr="0040345B" w14:paraId="10064640" w14:textId="77777777" w:rsidTr="008B509B">
        <w:trPr>
          <w:trHeight w:val="300"/>
        </w:trPr>
        <w:tc>
          <w:tcPr>
            <w:tcW w:w="693" w:type="dxa"/>
          </w:tcPr>
          <w:p w14:paraId="25D53146" w14:textId="77777777" w:rsidR="00B00482" w:rsidRPr="0040345B" w:rsidRDefault="00B0048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7ED00F5C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faseDespesaOrcamentaria</w:t>
            </w:r>
            <w:proofErr w:type="spellEnd"/>
          </w:p>
        </w:tc>
        <w:tc>
          <w:tcPr>
            <w:tcW w:w="1984" w:type="dxa"/>
          </w:tcPr>
          <w:p w14:paraId="0EEA40D3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Fases da despesa orçamentária</w:t>
            </w:r>
          </w:p>
        </w:tc>
        <w:tc>
          <w:tcPr>
            <w:tcW w:w="1418" w:type="dxa"/>
          </w:tcPr>
          <w:p w14:paraId="4BC590A1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754A503E" w14:textId="77777777" w:rsidR="00B00482" w:rsidRPr="0040345B" w:rsidRDefault="00B00482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EF55FF9" w14:textId="45EA2C16" w:rsidR="00B00482" w:rsidRPr="0040345B" w:rsidRDefault="00916E35" w:rsidP="00916E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66F9A43" w14:textId="77777777" w:rsidR="00B00482" w:rsidRPr="0040345B" w:rsidRDefault="00B00482" w:rsidP="003C320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Fases da despesa orçamentária:</w:t>
            </w:r>
          </w:p>
          <w:p w14:paraId="627DEF21" w14:textId="77777777" w:rsidR="00B00482" w:rsidRPr="0040345B" w:rsidRDefault="00B00482" w:rsidP="003C320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44BA952" w14:textId="77777777" w:rsidR="00B00482" w:rsidRPr="0040345B" w:rsidRDefault="00B00482" w:rsidP="003C320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– Dotação Inicial </w:t>
            </w:r>
          </w:p>
          <w:p w14:paraId="35AB6A95" w14:textId="77777777" w:rsidR="00B00482" w:rsidRPr="0040345B" w:rsidRDefault="00B00482" w:rsidP="003C320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2 – Dotação Atualizada</w:t>
            </w:r>
          </w:p>
          <w:p w14:paraId="0C24AE06" w14:textId="77777777" w:rsidR="00B00482" w:rsidRPr="0040345B" w:rsidRDefault="00B00482" w:rsidP="003C320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 – Despesa Empenhada</w:t>
            </w:r>
          </w:p>
          <w:p w14:paraId="7634D220" w14:textId="77777777" w:rsidR="00B00482" w:rsidRPr="0040345B" w:rsidRDefault="00B00482" w:rsidP="003C320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 – Despesa Liquidada</w:t>
            </w:r>
            <w:r w:rsidRPr="0040345B">
              <w:rPr>
                <w:rFonts w:ascii="Arial" w:hAnsi="Arial" w:cs="Arial"/>
                <w:lang w:eastAsia="pt-BR"/>
              </w:rPr>
              <w:t xml:space="preserve"> </w:t>
            </w:r>
          </w:p>
          <w:p w14:paraId="636E0D6F" w14:textId="77777777" w:rsidR="00B00482" w:rsidRPr="0040345B" w:rsidRDefault="00B00482" w:rsidP="003C320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 – Despesa Paga</w:t>
            </w:r>
          </w:p>
        </w:tc>
      </w:tr>
      <w:tr w:rsidR="00793892" w:rsidRPr="0040345B" w14:paraId="03244DBF" w14:textId="77777777" w:rsidTr="008B509B">
        <w:trPr>
          <w:trHeight w:val="300"/>
        </w:trPr>
        <w:tc>
          <w:tcPr>
            <w:tcW w:w="693" w:type="dxa"/>
          </w:tcPr>
          <w:p w14:paraId="5BC1C071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33009BEC" w14:textId="47819957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vlPessoalEncarSociais</w:t>
            </w:r>
            <w:proofErr w:type="spellEnd"/>
          </w:p>
        </w:tc>
        <w:tc>
          <w:tcPr>
            <w:tcW w:w="1984" w:type="dxa"/>
          </w:tcPr>
          <w:p w14:paraId="396A83A7" w14:textId="55DFD1D8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despesa com pessoal e 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ncargos sociais</w:t>
            </w:r>
          </w:p>
        </w:tc>
        <w:tc>
          <w:tcPr>
            <w:tcW w:w="1418" w:type="dxa"/>
          </w:tcPr>
          <w:p w14:paraId="46496C1E" w14:textId="5B089654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9C59B8F" w14:textId="759EEBAA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CED7C8F" w14:textId="2EA6BB4A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DD08252" w14:textId="4B8032F7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despesa com pessoal e 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ncargos sociais</w:t>
            </w:r>
          </w:p>
        </w:tc>
      </w:tr>
      <w:tr w:rsidR="00793892" w:rsidRPr="0040345B" w14:paraId="36DCD7B5" w14:textId="77777777" w:rsidTr="008B509B">
        <w:trPr>
          <w:trHeight w:val="300"/>
        </w:trPr>
        <w:tc>
          <w:tcPr>
            <w:tcW w:w="693" w:type="dxa"/>
          </w:tcPr>
          <w:p w14:paraId="22C75694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54513C77" w14:textId="216913DB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vlJurosEncarDividas</w:t>
            </w:r>
            <w:proofErr w:type="spellEnd"/>
          </w:p>
        </w:tc>
        <w:tc>
          <w:tcPr>
            <w:tcW w:w="1984" w:type="dxa"/>
          </w:tcPr>
          <w:p w14:paraId="4B8983C3" w14:textId="0D213D30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j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e encargos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  <w:tc>
          <w:tcPr>
            <w:tcW w:w="1418" w:type="dxa"/>
          </w:tcPr>
          <w:p w14:paraId="7590A435" w14:textId="49D2E610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8F87353" w14:textId="796B1A72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E6D0A8B" w14:textId="39542BE7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83A7D11" w14:textId="10300B9E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j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e encargos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</w:tr>
      <w:tr w:rsidR="00793892" w:rsidRPr="0040345B" w14:paraId="3C10767D" w14:textId="77777777" w:rsidTr="008B509B">
        <w:trPr>
          <w:trHeight w:val="300"/>
        </w:trPr>
        <w:tc>
          <w:tcPr>
            <w:tcW w:w="693" w:type="dxa"/>
          </w:tcPr>
          <w:p w14:paraId="514C0F1F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6DED0654" w14:textId="4F351F5F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vlOutrasDespCorrentes</w:t>
            </w:r>
            <w:proofErr w:type="spellEnd"/>
          </w:p>
        </w:tc>
        <w:tc>
          <w:tcPr>
            <w:tcW w:w="1984" w:type="dxa"/>
          </w:tcPr>
          <w:p w14:paraId="3918BE33" w14:textId="78D9EAD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espesas correntes</w:t>
            </w:r>
          </w:p>
        </w:tc>
        <w:tc>
          <w:tcPr>
            <w:tcW w:w="1418" w:type="dxa"/>
          </w:tcPr>
          <w:p w14:paraId="054583C5" w14:textId="1D034960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6DCDCDB" w14:textId="283DD45F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211918D" w14:textId="62E5E4A2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709BFD1" w14:textId="1E3A76BB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espesas correntes</w:t>
            </w:r>
          </w:p>
        </w:tc>
      </w:tr>
      <w:tr w:rsidR="00793892" w:rsidRPr="0040345B" w14:paraId="357B1732" w14:textId="77777777" w:rsidTr="008B509B">
        <w:trPr>
          <w:trHeight w:val="300"/>
        </w:trPr>
        <w:tc>
          <w:tcPr>
            <w:tcW w:w="693" w:type="dxa"/>
          </w:tcPr>
          <w:p w14:paraId="5E9E70C6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7F595430" w14:textId="5402F5FF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vlInvestimentos</w:t>
            </w:r>
            <w:proofErr w:type="spellEnd"/>
          </w:p>
        </w:tc>
        <w:tc>
          <w:tcPr>
            <w:tcW w:w="1984" w:type="dxa"/>
          </w:tcPr>
          <w:p w14:paraId="20FFA3BC" w14:textId="0494AE43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nvestimentos </w:t>
            </w:r>
          </w:p>
        </w:tc>
        <w:tc>
          <w:tcPr>
            <w:tcW w:w="1418" w:type="dxa"/>
          </w:tcPr>
          <w:p w14:paraId="0A39252A" w14:textId="75E144FF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D5362C5" w14:textId="2C3AB5C1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3010758" w14:textId="492FB1FE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9838466" w14:textId="43E99E9A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nvestimentos </w:t>
            </w:r>
          </w:p>
        </w:tc>
      </w:tr>
      <w:tr w:rsidR="00793892" w:rsidRPr="0040345B" w14:paraId="7DD5F9A2" w14:textId="77777777" w:rsidTr="008B509B">
        <w:trPr>
          <w:trHeight w:val="300"/>
        </w:trPr>
        <w:tc>
          <w:tcPr>
            <w:tcW w:w="693" w:type="dxa"/>
          </w:tcPr>
          <w:p w14:paraId="4E35A058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7A553F3C" w14:textId="0205A6B9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vlInverFinanceira</w:t>
            </w:r>
            <w:proofErr w:type="spellEnd"/>
          </w:p>
        </w:tc>
        <w:tc>
          <w:tcPr>
            <w:tcW w:w="1984" w:type="dxa"/>
          </w:tcPr>
          <w:p w14:paraId="3367D6E3" w14:textId="5643793C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nversões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inanceiras</w:t>
            </w:r>
          </w:p>
        </w:tc>
        <w:tc>
          <w:tcPr>
            <w:tcW w:w="1418" w:type="dxa"/>
          </w:tcPr>
          <w:p w14:paraId="31AB8022" w14:textId="73AEB81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B5F5EA3" w14:textId="0A1FB425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4BE553A" w14:textId="4CDB4265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4D86CE3" w14:textId="74765C66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nversões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inanceiras</w:t>
            </w:r>
          </w:p>
        </w:tc>
      </w:tr>
      <w:tr w:rsidR="00793892" w:rsidRPr="0040345B" w14:paraId="46F61FCE" w14:textId="77777777" w:rsidTr="008B509B">
        <w:trPr>
          <w:trHeight w:val="300"/>
        </w:trPr>
        <w:tc>
          <w:tcPr>
            <w:tcW w:w="693" w:type="dxa"/>
          </w:tcPr>
          <w:p w14:paraId="14D6AC66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0AA071F1" w14:textId="758ED92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vlAmortizaDivida</w:t>
            </w:r>
            <w:proofErr w:type="spellEnd"/>
          </w:p>
        </w:tc>
        <w:tc>
          <w:tcPr>
            <w:tcW w:w="1984" w:type="dxa"/>
          </w:tcPr>
          <w:p w14:paraId="483FD675" w14:textId="77697B1B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  <w:tc>
          <w:tcPr>
            <w:tcW w:w="1418" w:type="dxa"/>
          </w:tcPr>
          <w:p w14:paraId="54133147" w14:textId="7B5E7C49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F564469" w14:textId="22FF7957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B8B6542" w14:textId="23909F3C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DB86B39" w14:textId="7BC3A8D1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</w:tr>
      <w:tr w:rsidR="00793892" w:rsidRPr="0040345B" w14:paraId="77F08842" w14:textId="77777777" w:rsidTr="008B509B">
        <w:trPr>
          <w:trHeight w:val="300"/>
        </w:trPr>
        <w:tc>
          <w:tcPr>
            <w:tcW w:w="693" w:type="dxa"/>
          </w:tcPr>
          <w:p w14:paraId="6B2F0138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34F47C9E" w14:textId="5E599741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vlReservaContingencia</w:t>
            </w:r>
            <w:proofErr w:type="spellEnd"/>
          </w:p>
        </w:tc>
        <w:tc>
          <w:tcPr>
            <w:tcW w:w="1984" w:type="dxa"/>
          </w:tcPr>
          <w:p w14:paraId="225D7CFC" w14:textId="46B36C83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eserva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ontingência</w:t>
            </w:r>
          </w:p>
        </w:tc>
        <w:tc>
          <w:tcPr>
            <w:tcW w:w="1418" w:type="dxa"/>
          </w:tcPr>
          <w:p w14:paraId="7790A33D" w14:textId="6BF79ABE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D3573F" w14:textId="197B5EB7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0C6B793" w14:textId="2908927E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B1B02B0" w14:textId="77777777" w:rsidR="0079389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eserva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ontingência</w:t>
            </w:r>
            <w:r w:rsidR="003700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1F9DA157" w14:textId="77777777" w:rsidR="0037005C" w:rsidRDefault="0037005C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27D31E8" w14:textId="36E7E685" w:rsidR="0037005C" w:rsidRPr="0040345B" w:rsidRDefault="0037005C" w:rsidP="0037005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Para as fases “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 – Despesa Empenhada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”, “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 – Despesa Liquidada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e “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 – Despesa Paga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”, informar zero.</w:t>
            </w:r>
          </w:p>
        </w:tc>
      </w:tr>
      <w:tr w:rsidR="00793892" w:rsidRPr="0040345B" w14:paraId="56996241" w14:textId="77777777" w:rsidTr="008B509B">
        <w:trPr>
          <w:trHeight w:val="300"/>
        </w:trPr>
        <w:tc>
          <w:tcPr>
            <w:tcW w:w="693" w:type="dxa"/>
          </w:tcPr>
          <w:p w14:paraId="61A84A27" w14:textId="1642E6D1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1031B5E1" w14:textId="6C56B015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vlReservaRPPS</w:t>
            </w:r>
            <w:proofErr w:type="spellEnd"/>
          </w:p>
        </w:tc>
        <w:tc>
          <w:tcPr>
            <w:tcW w:w="1984" w:type="dxa"/>
          </w:tcPr>
          <w:p w14:paraId="5E1B27F1" w14:textId="621ADF57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eserva do RPPS</w:t>
            </w:r>
          </w:p>
        </w:tc>
        <w:tc>
          <w:tcPr>
            <w:tcW w:w="1418" w:type="dxa"/>
          </w:tcPr>
          <w:p w14:paraId="52D83306" w14:textId="4EAEE786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B2A4B4A" w14:textId="19AE5BF9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097351E" w14:textId="356B7840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1047A66" w14:textId="77777777" w:rsidR="0079389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r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eserva do RPPS</w:t>
            </w:r>
          </w:p>
          <w:p w14:paraId="13D858CC" w14:textId="77777777" w:rsidR="0037005C" w:rsidRDefault="0037005C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3DD9492" w14:textId="6DD3575C" w:rsidR="0037005C" w:rsidRPr="0040345B" w:rsidRDefault="0037005C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Para as fases “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 – Despesa Empenhada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”, “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 – Despesa Liquidada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e “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 – Despesa Paga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”, informar zero.</w:t>
            </w:r>
          </w:p>
        </w:tc>
      </w:tr>
      <w:tr w:rsidR="00793892" w:rsidRPr="0040345B" w14:paraId="683B8128" w14:textId="77777777" w:rsidTr="008B509B">
        <w:trPr>
          <w:trHeight w:val="300"/>
        </w:trPr>
        <w:tc>
          <w:tcPr>
            <w:tcW w:w="693" w:type="dxa"/>
          </w:tcPr>
          <w:p w14:paraId="555B40D0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28D2464D" w14:textId="670E8F28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vlAmortizaDividaInterMobiliaria</w:t>
            </w:r>
            <w:proofErr w:type="spellEnd"/>
          </w:p>
        </w:tc>
        <w:tc>
          <w:tcPr>
            <w:tcW w:w="1984" w:type="dxa"/>
          </w:tcPr>
          <w:p w14:paraId="25DFD08A" w14:textId="6CF9093E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 amortização 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ívida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nterna/</w:t>
            </w:r>
            <w:r w:rsidRPr="0040345B">
              <w:rPr>
                <w:rFonts w:ascii="Arial" w:hAnsi="Arial" w:cs="Arial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Dívida Mobiliária</w:t>
            </w:r>
          </w:p>
        </w:tc>
        <w:tc>
          <w:tcPr>
            <w:tcW w:w="1418" w:type="dxa"/>
          </w:tcPr>
          <w:p w14:paraId="16500C70" w14:textId="7230CDE4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17F9D10C" w14:textId="1C345023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5D58137" w14:textId="1339CED7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ACAFC3D" w14:textId="6ECE9DF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ívida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nterna/</w:t>
            </w:r>
            <w:r w:rsidRPr="0040345B">
              <w:rPr>
                <w:rFonts w:ascii="Arial" w:hAnsi="Arial" w:cs="Arial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Dívida Mobiliária</w:t>
            </w:r>
          </w:p>
        </w:tc>
      </w:tr>
      <w:tr w:rsidR="00793892" w:rsidRPr="0040345B" w14:paraId="771AB948" w14:textId="77777777" w:rsidTr="008B509B">
        <w:trPr>
          <w:trHeight w:val="300"/>
        </w:trPr>
        <w:tc>
          <w:tcPr>
            <w:tcW w:w="693" w:type="dxa"/>
          </w:tcPr>
          <w:p w14:paraId="4DD6C2EF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430117C7" w14:textId="28E4755A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vlAmortizaOutrasDividasInternas</w:t>
            </w:r>
            <w:proofErr w:type="spellEnd"/>
          </w:p>
        </w:tc>
        <w:tc>
          <w:tcPr>
            <w:tcW w:w="1984" w:type="dxa"/>
          </w:tcPr>
          <w:p w14:paraId="1BF9F5AD" w14:textId="4EAF83B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ívida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nterna/</w:t>
            </w:r>
            <w:r w:rsidRPr="0040345B">
              <w:rPr>
                <w:rFonts w:ascii="Arial" w:hAnsi="Arial" w:cs="Arial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Outras Dívidas</w:t>
            </w:r>
          </w:p>
        </w:tc>
        <w:tc>
          <w:tcPr>
            <w:tcW w:w="1418" w:type="dxa"/>
          </w:tcPr>
          <w:p w14:paraId="5F52B328" w14:textId="59F136E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AFE00C" w14:textId="67C88DE5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032F005" w14:textId="3B72D4F5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D2ECA7C" w14:textId="078FEA6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ívida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nterna/</w:t>
            </w:r>
            <w:r w:rsidRPr="0040345B">
              <w:rPr>
                <w:rFonts w:ascii="Arial" w:hAnsi="Arial" w:cs="Arial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Outras Dívidas</w:t>
            </w:r>
          </w:p>
        </w:tc>
      </w:tr>
      <w:tr w:rsidR="00793892" w:rsidRPr="0040345B" w14:paraId="12D8A907" w14:textId="77777777" w:rsidTr="008B509B">
        <w:trPr>
          <w:trHeight w:val="300"/>
        </w:trPr>
        <w:tc>
          <w:tcPr>
            <w:tcW w:w="693" w:type="dxa"/>
          </w:tcPr>
          <w:p w14:paraId="5742EEE0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3DD2DA9F" w14:textId="01F806AE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vlAmortizaDividaExterMobiliaria</w:t>
            </w:r>
            <w:proofErr w:type="spellEnd"/>
          </w:p>
        </w:tc>
        <w:tc>
          <w:tcPr>
            <w:tcW w:w="1984" w:type="dxa"/>
          </w:tcPr>
          <w:p w14:paraId="5D19D808" w14:textId="2EA9AFB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ívida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xterna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Pr="0040345B">
              <w:rPr>
                <w:rFonts w:ascii="Arial" w:hAnsi="Arial" w:cs="Arial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Dívida Mobiliária</w:t>
            </w:r>
          </w:p>
        </w:tc>
        <w:tc>
          <w:tcPr>
            <w:tcW w:w="1418" w:type="dxa"/>
          </w:tcPr>
          <w:p w14:paraId="438195AE" w14:textId="5CF4BF8F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D5807D4" w14:textId="3ECB3139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5314522" w14:textId="7DE5DFFE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E35D929" w14:textId="37210049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ívida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xterna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Pr="0040345B">
              <w:rPr>
                <w:rFonts w:ascii="Arial" w:hAnsi="Arial" w:cs="Arial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Dívida Mobiliária</w:t>
            </w:r>
          </w:p>
        </w:tc>
      </w:tr>
      <w:tr w:rsidR="00793892" w:rsidRPr="0040345B" w14:paraId="5C95C4D7" w14:textId="77777777" w:rsidTr="008B509B">
        <w:trPr>
          <w:trHeight w:val="300"/>
        </w:trPr>
        <w:tc>
          <w:tcPr>
            <w:tcW w:w="693" w:type="dxa"/>
          </w:tcPr>
          <w:p w14:paraId="1CD92EB0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52E0D1CE" w14:textId="0F800AE5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vlAmortizaOutrasDividasExternas</w:t>
            </w:r>
            <w:proofErr w:type="spellEnd"/>
          </w:p>
        </w:tc>
        <w:tc>
          <w:tcPr>
            <w:tcW w:w="1984" w:type="dxa"/>
          </w:tcPr>
          <w:p w14:paraId="15DDAAB3" w14:textId="18B1EA19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ívida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xterna/</w:t>
            </w:r>
            <w:r w:rsidRPr="0040345B">
              <w:rPr>
                <w:rFonts w:ascii="Arial" w:hAnsi="Arial" w:cs="Arial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Outras Dívidas</w:t>
            </w:r>
          </w:p>
        </w:tc>
        <w:tc>
          <w:tcPr>
            <w:tcW w:w="1418" w:type="dxa"/>
          </w:tcPr>
          <w:p w14:paraId="73EA46DA" w14:textId="2C70E57E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DAD1160" w14:textId="41A6E84B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3809D90" w14:textId="60A3594A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82989BC" w14:textId="0814BC33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ívida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xterna/</w:t>
            </w:r>
            <w:r w:rsidRPr="0040345B">
              <w:rPr>
                <w:rFonts w:ascii="Arial" w:hAnsi="Arial" w:cs="Arial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Outras Dívidas</w:t>
            </w:r>
          </w:p>
        </w:tc>
      </w:tr>
      <w:tr w:rsidR="00793892" w:rsidRPr="0040345B" w14:paraId="31BAE967" w14:textId="77777777" w:rsidTr="008B509B">
        <w:trPr>
          <w:trHeight w:val="300"/>
        </w:trPr>
        <w:tc>
          <w:tcPr>
            <w:tcW w:w="693" w:type="dxa"/>
          </w:tcPr>
          <w:p w14:paraId="78AD5A3F" w14:textId="77777777" w:rsidR="00793892" w:rsidRPr="0040345B" w:rsidRDefault="00793892" w:rsidP="000D78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2D6C238A" w14:textId="09A20E96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vlSuperavit</w:t>
            </w:r>
            <w:proofErr w:type="spellEnd"/>
          </w:p>
        </w:tc>
        <w:tc>
          <w:tcPr>
            <w:tcW w:w="1984" w:type="dxa"/>
          </w:tcPr>
          <w:p w14:paraId="289C3A54" w14:textId="5379268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s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uperávit</w:t>
            </w:r>
          </w:p>
        </w:tc>
        <w:tc>
          <w:tcPr>
            <w:tcW w:w="1418" w:type="dxa"/>
          </w:tcPr>
          <w:p w14:paraId="0C767027" w14:textId="31173C0C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6B92E28" w14:textId="0E7BAF68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92C91E4" w14:textId="68A4F496" w:rsidR="00793892" w:rsidRPr="0040345B" w:rsidRDefault="00793892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45F3EF8" w14:textId="77777777" w:rsidR="0079389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s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uperávit</w:t>
            </w:r>
          </w:p>
          <w:p w14:paraId="55612990" w14:textId="77777777" w:rsidR="00B23B6D" w:rsidRDefault="00B23B6D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B846FDA" w14:textId="5A8F0D9E" w:rsidR="00B23B6D" w:rsidRPr="0040345B" w:rsidRDefault="00B23B6D" w:rsidP="00B23B6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Quando a fase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despesa o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rçamentária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 igual a</w:t>
            </w:r>
          </w:p>
          <w:p w14:paraId="3DE5BE1B" w14:textId="4FD318DD" w:rsidR="00B23B6D" w:rsidRPr="0040345B" w:rsidRDefault="00B23B6D" w:rsidP="00B23B6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“1 – Dotação Inicial”, “2 – Dotação Atualizada”, “4 – Despesa Liquidada” ou “5 – Despesa Paga”, informar zero.</w:t>
            </w:r>
          </w:p>
        </w:tc>
      </w:tr>
      <w:tr w:rsidR="005720B3" w:rsidRPr="0040345B" w14:paraId="3A2BA9B7" w14:textId="77777777" w:rsidTr="008B509B">
        <w:trPr>
          <w:trHeight w:val="300"/>
        </w:trPr>
        <w:tc>
          <w:tcPr>
            <w:tcW w:w="693" w:type="dxa"/>
          </w:tcPr>
          <w:p w14:paraId="06D6D739" w14:textId="77777777" w:rsidR="005720B3" w:rsidRPr="0040345B" w:rsidRDefault="005720B3" w:rsidP="005720B3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96" w:type="dxa"/>
          </w:tcPr>
          <w:p w14:paraId="7B0B574E" w14:textId="6667D500" w:rsidR="005720B3" w:rsidRDefault="005720B3" w:rsidP="005720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TotalQuadroDespesa</w:t>
            </w:r>
            <w:proofErr w:type="spellEnd"/>
          </w:p>
        </w:tc>
        <w:tc>
          <w:tcPr>
            <w:tcW w:w="1984" w:type="dxa"/>
          </w:tcPr>
          <w:p w14:paraId="7D2154FA" w14:textId="38635DD5" w:rsidR="005720B3" w:rsidRDefault="005720B3" w:rsidP="005720B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 q</w:t>
            </w:r>
            <w:r w:rsidRPr="00F973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uadro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despesa orçamentária</w:t>
            </w:r>
          </w:p>
        </w:tc>
        <w:tc>
          <w:tcPr>
            <w:tcW w:w="1418" w:type="dxa"/>
          </w:tcPr>
          <w:p w14:paraId="02C5EE97" w14:textId="57137F62" w:rsidR="005720B3" w:rsidRPr="0040345B" w:rsidRDefault="005720B3" w:rsidP="005720B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E5EBC64" w14:textId="220AA5A0" w:rsidR="005720B3" w:rsidRPr="0040345B" w:rsidRDefault="005720B3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36E489C" w14:textId="0D80A87F" w:rsidR="005720B3" w:rsidRPr="0040345B" w:rsidRDefault="005720B3" w:rsidP="00A8179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8E45208" w14:textId="1BCCBA8C" w:rsidR="005720B3" w:rsidRDefault="005720B3" w:rsidP="005720B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 q</w:t>
            </w:r>
            <w:r w:rsidRPr="00F973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uadro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despesa orçamentária</w:t>
            </w:r>
          </w:p>
        </w:tc>
      </w:tr>
    </w:tbl>
    <w:p w14:paraId="41E3C178" w14:textId="77777777" w:rsidR="00963EF6" w:rsidRPr="0040345B" w:rsidRDefault="00963EF6" w:rsidP="003B4449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3B4449" w:rsidRPr="0040345B" w14:paraId="24B92837" w14:textId="77777777" w:rsidTr="004E4F39">
        <w:trPr>
          <w:trHeight w:val="300"/>
        </w:trPr>
        <w:tc>
          <w:tcPr>
            <w:tcW w:w="14311" w:type="dxa"/>
            <w:gridSpan w:val="7"/>
            <w:noWrap/>
          </w:tcPr>
          <w:p w14:paraId="2CFA9880" w14:textId="47A07C53" w:rsidR="003B4449" w:rsidRPr="0040345B" w:rsidRDefault="00F973A0" w:rsidP="009654B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  <w:r w:rsidR="000C6C28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0 </w:t>
            </w:r>
            <w:r w:rsidR="003B4449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– Quadro da Execução de </w:t>
            </w:r>
            <w:r w:rsidR="009654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</w:t>
            </w:r>
            <w:r w:rsidR="009654B0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estos </w:t>
            </w:r>
            <w:r w:rsidR="003B4449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 Pagar Não Processados</w:t>
            </w:r>
          </w:p>
        </w:tc>
      </w:tr>
      <w:tr w:rsidR="003B4449" w:rsidRPr="0040345B" w14:paraId="729293AF" w14:textId="77777777" w:rsidTr="004E4F39">
        <w:trPr>
          <w:trHeight w:val="300"/>
        </w:trPr>
        <w:tc>
          <w:tcPr>
            <w:tcW w:w="14311" w:type="dxa"/>
            <w:gridSpan w:val="7"/>
            <w:noWrap/>
          </w:tcPr>
          <w:p w14:paraId="6E489BEC" w14:textId="3EA5A55F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758B0"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faseRestosPagarNaoProc</w:t>
            </w:r>
            <w:proofErr w:type="spellEnd"/>
          </w:p>
        </w:tc>
      </w:tr>
      <w:tr w:rsidR="003B4449" w:rsidRPr="0040345B" w14:paraId="29D2ECB3" w14:textId="77777777" w:rsidTr="00AB0F7F">
        <w:trPr>
          <w:trHeight w:val="300"/>
        </w:trPr>
        <w:tc>
          <w:tcPr>
            <w:tcW w:w="703" w:type="dxa"/>
            <w:hideMark/>
          </w:tcPr>
          <w:p w14:paraId="7C389097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  <w:hideMark/>
          </w:tcPr>
          <w:p w14:paraId="210FDFFA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79103BAE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ECE7572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17CA4B4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5C764D5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3D74183F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3B4449" w:rsidRPr="0040345B" w14:paraId="514B1172" w14:textId="77777777" w:rsidTr="00AB0F7F">
        <w:trPr>
          <w:trHeight w:val="300"/>
        </w:trPr>
        <w:tc>
          <w:tcPr>
            <w:tcW w:w="703" w:type="dxa"/>
          </w:tcPr>
          <w:p w14:paraId="1BCF5144" w14:textId="77777777" w:rsidR="003B4449" w:rsidRPr="0040345B" w:rsidRDefault="003B4449" w:rsidP="000D78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B6D670E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2F177D9F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33B0837" w14:textId="1ADAD4F8" w:rsidR="003B4449" w:rsidRPr="0040345B" w:rsidRDefault="0079713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3B4449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AB6FC72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8FF92C8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FAED5C0" w14:textId="35BFEEE5" w:rsidR="003B4449" w:rsidRPr="0040345B" w:rsidRDefault="00F973A0" w:rsidP="009829F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="00B5781C" w:rsidRPr="0035763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 </w:t>
            </w:r>
            <w:r w:rsidR="0035763B"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Quadro da Execução de R</w:t>
            </w:r>
            <w:r w:rsidR="003B4449" w:rsidRPr="0035763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estos a Pagar Não Processados</w:t>
            </w:r>
          </w:p>
        </w:tc>
      </w:tr>
      <w:tr w:rsidR="00456DBF" w:rsidRPr="0040345B" w14:paraId="51A770BF" w14:textId="77777777" w:rsidTr="00AB0F7F">
        <w:trPr>
          <w:trHeight w:val="300"/>
        </w:trPr>
        <w:tc>
          <w:tcPr>
            <w:tcW w:w="703" w:type="dxa"/>
          </w:tcPr>
          <w:p w14:paraId="47E9356E" w14:textId="77777777" w:rsidR="00456DBF" w:rsidRPr="0040345B" w:rsidRDefault="00456DBF" w:rsidP="000D78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58B38FD5" w14:textId="26812AE8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faseRestosPagarNaoProc</w:t>
            </w:r>
            <w:proofErr w:type="spellEnd"/>
          </w:p>
        </w:tc>
        <w:tc>
          <w:tcPr>
            <w:tcW w:w="1984" w:type="dxa"/>
          </w:tcPr>
          <w:p w14:paraId="7BA1B42B" w14:textId="3BE5A39B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Fases 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execução dos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estos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agar não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rocessados</w:t>
            </w:r>
          </w:p>
        </w:tc>
        <w:tc>
          <w:tcPr>
            <w:tcW w:w="1418" w:type="dxa"/>
          </w:tcPr>
          <w:p w14:paraId="0589D501" w14:textId="641FB4EF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3BD32C0" w14:textId="2F6D2D89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C50A9BE" w14:textId="0A78AC27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D8CCE7E" w14:textId="693C5EA2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Fases de execução dos Restos a Pagar não Processados</w:t>
            </w:r>
            <w:r w:rsidR="002D707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  <w:p w14:paraId="3DDA83E7" w14:textId="77777777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302FD61" w14:textId="77777777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– Inscritos em Exercícios Anteriores</w:t>
            </w:r>
          </w:p>
          <w:p w14:paraId="24BF1827" w14:textId="77777777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– Inscritos em 31 de dezembro do Exercício Anterior</w:t>
            </w:r>
          </w:p>
          <w:p w14:paraId="520E6690" w14:textId="77777777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 – Liquidados</w:t>
            </w:r>
          </w:p>
          <w:p w14:paraId="0D817D5B" w14:textId="378D5B05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4 </w:t>
            </w:r>
            <w:r w:rsidR="00F973A0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="00F973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Pagos</w:t>
            </w:r>
            <w:r w:rsidRPr="0040345B">
              <w:rPr>
                <w:rFonts w:ascii="Arial" w:hAnsi="Arial" w:cs="Arial"/>
                <w:lang w:eastAsia="pt-BR"/>
              </w:rPr>
              <w:t xml:space="preserve"> </w:t>
            </w:r>
          </w:p>
          <w:p w14:paraId="3BB2B3C5" w14:textId="6F33C004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 </w:t>
            </w:r>
            <w:r w:rsidR="00F973A0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Cancelados</w:t>
            </w:r>
          </w:p>
        </w:tc>
      </w:tr>
      <w:tr w:rsidR="00793892" w:rsidRPr="0040345B" w14:paraId="5AF8ABCD" w14:textId="77777777" w:rsidTr="00AB0F7F">
        <w:trPr>
          <w:trHeight w:val="300"/>
        </w:trPr>
        <w:tc>
          <w:tcPr>
            <w:tcW w:w="703" w:type="dxa"/>
          </w:tcPr>
          <w:p w14:paraId="1F9D239C" w14:textId="77777777" w:rsidR="00793892" w:rsidRPr="0040345B" w:rsidRDefault="00793892" w:rsidP="000D78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6A6BD170" w14:textId="0DD81C20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vlRSPNaoProcesPessoalEncarSociais</w:t>
            </w:r>
            <w:proofErr w:type="spellEnd"/>
            <w:r w:rsidRPr="0040345B" w:rsidDel="009654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84" w:type="dxa"/>
          </w:tcPr>
          <w:p w14:paraId="454EB79D" w14:textId="012EB581" w:rsidR="00793892" w:rsidRPr="0040345B" w:rsidRDefault="00793892" w:rsidP="00B23B6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</w:t>
            </w:r>
            <w:r w:rsid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despesa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pessoal e 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ncargos sociais</w:t>
            </w:r>
          </w:p>
        </w:tc>
        <w:tc>
          <w:tcPr>
            <w:tcW w:w="1418" w:type="dxa"/>
          </w:tcPr>
          <w:p w14:paraId="77E6DA86" w14:textId="00D0BF9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E5A345F" w14:textId="6351FAE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5981DB8" w14:textId="5B12AECE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7B8E367" w14:textId="2CF76C3C" w:rsidR="00793892" w:rsidRPr="0040345B" w:rsidRDefault="00793892" w:rsidP="00B23B6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 w:rsid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despesa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pessoal e 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ncargos sociais</w:t>
            </w:r>
          </w:p>
        </w:tc>
      </w:tr>
      <w:tr w:rsidR="00793892" w:rsidRPr="0040345B" w14:paraId="6732AF45" w14:textId="77777777" w:rsidTr="00AB0F7F">
        <w:trPr>
          <w:trHeight w:val="300"/>
        </w:trPr>
        <w:tc>
          <w:tcPr>
            <w:tcW w:w="703" w:type="dxa"/>
          </w:tcPr>
          <w:p w14:paraId="10E3B8F5" w14:textId="77777777" w:rsidR="00793892" w:rsidRPr="0040345B" w:rsidRDefault="00793892" w:rsidP="000D78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B3B4E8C" w14:textId="2E020E40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vlRSPNaoProcesJurosEncarDividas</w:t>
            </w:r>
            <w:proofErr w:type="spellEnd"/>
          </w:p>
        </w:tc>
        <w:tc>
          <w:tcPr>
            <w:tcW w:w="1984" w:type="dxa"/>
          </w:tcPr>
          <w:p w14:paraId="7D410588" w14:textId="7A24D84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j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e encargos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  <w:tc>
          <w:tcPr>
            <w:tcW w:w="1418" w:type="dxa"/>
          </w:tcPr>
          <w:p w14:paraId="427E26D8" w14:textId="1814168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CA510CB" w14:textId="55B0A27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3824443" w14:textId="74567BC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781BCBF" w14:textId="1CD8E1FD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j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e encargos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</w:tr>
      <w:tr w:rsidR="00793892" w:rsidRPr="0040345B" w14:paraId="4E7F2507" w14:textId="77777777" w:rsidTr="00AB0F7F">
        <w:trPr>
          <w:trHeight w:val="300"/>
        </w:trPr>
        <w:tc>
          <w:tcPr>
            <w:tcW w:w="703" w:type="dxa"/>
          </w:tcPr>
          <w:p w14:paraId="1E7AD9A3" w14:textId="77777777" w:rsidR="00793892" w:rsidRPr="0040345B" w:rsidRDefault="00793892" w:rsidP="000D78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69FC0772" w14:textId="5D6069FB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vlRSPNaoProcesOutrasDespCorrentes</w:t>
            </w:r>
            <w:proofErr w:type="spellEnd"/>
          </w:p>
        </w:tc>
        <w:tc>
          <w:tcPr>
            <w:tcW w:w="1984" w:type="dxa"/>
          </w:tcPr>
          <w:p w14:paraId="04B69A54" w14:textId="2D0C4E5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espesas correntes</w:t>
            </w:r>
          </w:p>
        </w:tc>
        <w:tc>
          <w:tcPr>
            <w:tcW w:w="1418" w:type="dxa"/>
          </w:tcPr>
          <w:p w14:paraId="6C4B29EE" w14:textId="2E8339F1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A94901E" w14:textId="7B529994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0697DBA" w14:textId="2ADACA76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A093690" w14:textId="476273F0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espesas correntes</w:t>
            </w:r>
          </w:p>
        </w:tc>
      </w:tr>
      <w:tr w:rsidR="00793892" w:rsidRPr="0040345B" w14:paraId="65178891" w14:textId="77777777" w:rsidTr="00AB0F7F">
        <w:trPr>
          <w:trHeight w:val="300"/>
        </w:trPr>
        <w:tc>
          <w:tcPr>
            <w:tcW w:w="703" w:type="dxa"/>
          </w:tcPr>
          <w:p w14:paraId="7EBC5AFA" w14:textId="77777777" w:rsidR="00793892" w:rsidRPr="0040345B" w:rsidRDefault="00793892" w:rsidP="000D78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1AFB1612" w14:textId="53DC0EF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vlRSPNaoProcesInvestimentos</w:t>
            </w:r>
            <w:proofErr w:type="spellEnd"/>
          </w:p>
        </w:tc>
        <w:tc>
          <w:tcPr>
            <w:tcW w:w="1984" w:type="dxa"/>
          </w:tcPr>
          <w:p w14:paraId="2D8A5DB9" w14:textId="13F50EC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nvestimentos </w:t>
            </w:r>
          </w:p>
        </w:tc>
        <w:tc>
          <w:tcPr>
            <w:tcW w:w="1418" w:type="dxa"/>
          </w:tcPr>
          <w:p w14:paraId="303A49FD" w14:textId="6014F687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7354933" w14:textId="1F42889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245FEA5" w14:textId="567FB44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246E6F8" w14:textId="27068D8A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nvestimentos </w:t>
            </w:r>
          </w:p>
        </w:tc>
      </w:tr>
      <w:tr w:rsidR="00793892" w:rsidRPr="0040345B" w14:paraId="2CB9FF01" w14:textId="77777777" w:rsidTr="00AB0F7F">
        <w:trPr>
          <w:trHeight w:val="300"/>
        </w:trPr>
        <w:tc>
          <w:tcPr>
            <w:tcW w:w="703" w:type="dxa"/>
          </w:tcPr>
          <w:p w14:paraId="52DEFFA9" w14:textId="77777777" w:rsidR="00793892" w:rsidRPr="0040345B" w:rsidRDefault="00793892" w:rsidP="000D78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5002E031" w14:textId="17F91AA7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vlRSPNaoProcesInverFinanceira</w:t>
            </w:r>
            <w:proofErr w:type="spellEnd"/>
          </w:p>
        </w:tc>
        <w:tc>
          <w:tcPr>
            <w:tcW w:w="1984" w:type="dxa"/>
          </w:tcPr>
          <w:p w14:paraId="195FA3ED" w14:textId="7485D9B9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nversões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inanceiras</w:t>
            </w:r>
          </w:p>
        </w:tc>
        <w:tc>
          <w:tcPr>
            <w:tcW w:w="1418" w:type="dxa"/>
          </w:tcPr>
          <w:p w14:paraId="052072B3" w14:textId="60F2E4D1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8DCE7F6" w14:textId="6141005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DBBA547" w14:textId="15B7D2D8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2C077A1" w14:textId="4170A852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nversões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inanceiras</w:t>
            </w:r>
          </w:p>
        </w:tc>
      </w:tr>
      <w:tr w:rsidR="00793892" w:rsidRPr="0040345B" w14:paraId="458B1527" w14:textId="77777777" w:rsidTr="00AB0F7F">
        <w:trPr>
          <w:trHeight w:val="300"/>
        </w:trPr>
        <w:tc>
          <w:tcPr>
            <w:tcW w:w="703" w:type="dxa"/>
          </w:tcPr>
          <w:p w14:paraId="7678A6F3" w14:textId="77777777" w:rsidR="00793892" w:rsidRPr="0040345B" w:rsidRDefault="00793892" w:rsidP="000D78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DA9A41A" w14:textId="7149C7BC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vlRSPNaoProcesAmortizaDivida</w:t>
            </w:r>
            <w:proofErr w:type="spellEnd"/>
          </w:p>
        </w:tc>
        <w:tc>
          <w:tcPr>
            <w:tcW w:w="1984" w:type="dxa"/>
          </w:tcPr>
          <w:p w14:paraId="40093B9B" w14:textId="4902A5C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  <w:tc>
          <w:tcPr>
            <w:tcW w:w="1418" w:type="dxa"/>
          </w:tcPr>
          <w:p w14:paraId="3D40920F" w14:textId="1D31DC0E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13020BD" w14:textId="1CD3B4AB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E64E3F3" w14:textId="00C6C4B7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F89D3B1" w14:textId="19F62CAE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</w:tr>
      <w:tr w:rsidR="004E4F39" w:rsidRPr="0040345B" w14:paraId="7DE1ADCD" w14:textId="77777777" w:rsidTr="00AB0F7F">
        <w:trPr>
          <w:trHeight w:val="300"/>
        </w:trPr>
        <w:tc>
          <w:tcPr>
            <w:tcW w:w="703" w:type="dxa"/>
          </w:tcPr>
          <w:p w14:paraId="0DB322D4" w14:textId="77777777" w:rsidR="004E4F39" w:rsidRPr="0040345B" w:rsidRDefault="004E4F39" w:rsidP="004E4F3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2C4BC65B" w14:textId="0B701A74" w:rsidR="004E4F39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TotalExecuRSPNaoProcessado</w:t>
            </w:r>
            <w:proofErr w:type="spellEnd"/>
          </w:p>
        </w:tc>
        <w:tc>
          <w:tcPr>
            <w:tcW w:w="1984" w:type="dxa"/>
          </w:tcPr>
          <w:p w14:paraId="72055265" w14:textId="3AED3DAF" w:rsidR="004E4F39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</w:t>
            </w:r>
            <w:r w:rsid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quadro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E4F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execução de restos a pagar não processados</w:t>
            </w:r>
          </w:p>
        </w:tc>
        <w:tc>
          <w:tcPr>
            <w:tcW w:w="1418" w:type="dxa"/>
          </w:tcPr>
          <w:p w14:paraId="5136D584" w14:textId="213E4ADF" w:rsidR="004E4F39" w:rsidRPr="0040345B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FAA074A" w14:textId="6DCB1F21" w:rsidR="004E4F39" w:rsidRPr="0040345B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8E66FA8" w14:textId="24763831" w:rsidR="004E4F39" w:rsidRPr="0040345B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B566EB3" w14:textId="2B0005DA" w:rsidR="004E4F39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</w:t>
            </w:r>
            <w:r w:rsid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quadro </w:t>
            </w:r>
            <w:r w:rsidRPr="004E4F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execução de restos a pagar não processados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2CFF064D" w14:textId="312B1A75" w:rsidR="003B4449" w:rsidRPr="0040345B" w:rsidRDefault="003B4449" w:rsidP="001D5CB2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1418"/>
        <w:gridCol w:w="1134"/>
        <w:gridCol w:w="1417"/>
        <w:gridCol w:w="5669"/>
      </w:tblGrid>
      <w:tr w:rsidR="003B4449" w:rsidRPr="0040345B" w14:paraId="47272A2F" w14:textId="77777777" w:rsidTr="004E4F39">
        <w:trPr>
          <w:trHeight w:val="367"/>
        </w:trPr>
        <w:tc>
          <w:tcPr>
            <w:tcW w:w="14311" w:type="dxa"/>
            <w:gridSpan w:val="7"/>
            <w:noWrap/>
          </w:tcPr>
          <w:p w14:paraId="2B1B08A3" w14:textId="7C752E1A" w:rsidR="003B4449" w:rsidRPr="0040345B" w:rsidRDefault="00F973A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5</w:t>
            </w:r>
            <w:r w:rsidR="00C634E6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0 </w:t>
            </w:r>
            <w:r w:rsidR="00793892" w:rsidRPr="0079389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 w:rsidR="003B4449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Quadro da Execução de Restos a Pagar Processados</w:t>
            </w:r>
            <w:r w:rsidR="00B5781C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não Processados Liquidado</w:t>
            </w:r>
            <w:r w:rsidR="00974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3B4449" w:rsidRPr="0040345B" w14:paraId="02E6F1FA" w14:textId="77777777" w:rsidTr="004E4F39">
        <w:trPr>
          <w:trHeight w:val="300"/>
        </w:trPr>
        <w:tc>
          <w:tcPr>
            <w:tcW w:w="14311" w:type="dxa"/>
            <w:gridSpan w:val="7"/>
            <w:noWrap/>
          </w:tcPr>
          <w:p w14:paraId="448A262A" w14:textId="59C43889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C634E6"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faseRestosPagarProcNaoLiquidados</w:t>
            </w:r>
            <w:proofErr w:type="spellEnd"/>
          </w:p>
        </w:tc>
      </w:tr>
      <w:tr w:rsidR="003B4449" w:rsidRPr="0040345B" w14:paraId="56AEC75D" w14:textId="77777777" w:rsidTr="00AB0F7F">
        <w:trPr>
          <w:trHeight w:val="300"/>
        </w:trPr>
        <w:tc>
          <w:tcPr>
            <w:tcW w:w="704" w:type="dxa"/>
            <w:hideMark/>
          </w:tcPr>
          <w:p w14:paraId="70DDB9B1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5" w:type="dxa"/>
            <w:hideMark/>
          </w:tcPr>
          <w:p w14:paraId="0529AC26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2ABDE720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52588EBD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2A68D9E1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137B51D3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7CFED142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3B4449" w:rsidRPr="0040345B" w14:paraId="4FDCB27C" w14:textId="77777777" w:rsidTr="00AB0F7F">
        <w:trPr>
          <w:trHeight w:val="300"/>
        </w:trPr>
        <w:tc>
          <w:tcPr>
            <w:tcW w:w="704" w:type="dxa"/>
          </w:tcPr>
          <w:p w14:paraId="0A231454" w14:textId="77777777" w:rsidR="003B4449" w:rsidRPr="0040345B" w:rsidRDefault="003B4449" w:rsidP="000D78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ECF9050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7BE036EF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63A861FD" w14:textId="66027B76" w:rsidR="003B4449" w:rsidRPr="0040345B" w:rsidRDefault="00630ED3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3B4449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4DC407CB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46BCB43" w14:textId="77777777" w:rsidR="003B4449" w:rsidRPr="0040345B" w:rsidRDefault="003B4449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661C558" w14:textId="37560BF5" w:rsidR="003B4449" w:rsidRPr="0040345B" w:rsidRDefault="00F973A0" w:rsidP="009829F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 w:rsidR="0039579B"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 </w:t>
            </w:r>
            <w:r w:rsidR="0035763B"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="003B4449"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Quadro da Execução de Restos a Pagar Processados</w:t>
            </w:r>
            <w:r w:rsidR="0039579B"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não Processados Liquidado</w:t>
            </w:r>
            <w:r w:rsidR="009740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456DBF" w:rsidRPr="0040345B" w14:paraId="6D492DFF" w14:textId="77777777" w:rsidTr="00AB0F7F">
        <w:trPr>
          <w:trHeight w:val="300"/>
        </w:trPr>
        <w:tc>
          <w:tcPr>
            <w:tcW w:w="704" w:type="dxa"/>
          </w:tcPr>
          <w:p w14:paraId="60B82001" w14:textId="77777777" w:rsidR="00456DBF" w:rsidRPr="0040345B" w:rsidRDefault="00456DBF" w:rsidP="000D78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2B0A1DB" w14:textId="73C24048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faseRestosPagarProcNaoLiquidados</w:t>
            </w:r>
            <w:proofErr w:type="spellEnd"/>
          </w:p>
        </w:tc>
        <w:tc>
          <w:tcPr>
            <w:tcW w:w="1984" w:type="dxa"/>
          </w:tcPr>
          <w:p w14:paraId="1D3DF9B8" w14:textId="0BD84C0B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Fases da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execução dos Restos a Pagar Processados e não Processados Liquidado</w:t>
            </w:r>
            <w:r w:rsidR="009740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1418" w:type="dxa"/>
          </w:tcPr>
          <w:p w14:paraId="6DA1D34B" w14:textId="151AD6A3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7433E113" w14:textId="41A8E36A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54E876C" w14:textId="07292CD5" w:rsidR="00456DBF" w:rsidRPr="0040345B" w:rsidRDefault="00456DBF" w:rsidP="00456DB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0ADF4E8" w14:textId="10FE6E40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Fases dos Restos a Pagar Processados </w:t>
            </w: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não Processados Liquidado</w:t>
            </w:r>
            <w:r w:rsidR="009740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2D707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  <w:p w14:paraId="1C992460" w14:textId="77777777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A154447" w14:textId="77777777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– Inscritos em Exercícios Anteriores</w:t>
            </w:r>
          </w:p>
          <w:p w14:paraId="5CE9239E" w14:textId="77777777" w:rsidR="00456DBF" w:rsidRPr="0040345B" w:rsidRDefault="00456DB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– Inscritos em 31 de dezembro do Exercício Anterior</w:t>
            </w:r>
          </w:p>
          <w:p w14:paraId="77085DB4" w14:textId="7A67D1BB" w:rsidR="00456DBF" w:rsidRPr="0040345B" w:rsidRDefault="009740AF" w:rsidP="00456DB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="00456DBF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Pagos</w:t>
            </w:r>
          </w:p>
          <w:p w14:paraId="16FFC585" w14:textId="2077C2AF" w:rsidR="00456DBF" w:rsidRPr="0040345B" w:rsidRDefault="009740AF" w:rsidP="00E10C2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 w:rsidR="00456DBF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="00456DBF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Cancelados</w:t>
            </w:r>
          </w:p>
        </w:tc>
      </w:tr>
      <w:tr w:rsidR="00793892" w:rsidRPr="00456DBF" w14:paraId="15B3BA15" w14:textId="77777777" w:rsidTr="00AB0F7F">
        <w:trPr>
          <w:trHeight w:val="300"/>
        </w:trPr>
        <w:tc>
          <w:tcPr>
            <w:tcW w:w="704" w:type="dxa"/>
          </w:tcPr>
          <w:p w14:paraId="2B766FB2" w14:textId="77777777" w:rsidR="00793892" w:rsidRPr="00456DBF" w:rsidRDefault="00793892" w:rsidP="000D78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9A7D468" w14:textId="3104507A" w:rsidR="00793892" w:rsidRPr="00456DBF" w:rsidRDefault="00B23B6D" w:rsidP="007938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</w:t>
            </w:r>
            <w:r w:rsidR="0079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PProcesLiqPessoalEncarSociais</w:t>
            </w:r>
            <w:proofErr w:type="spellEnd"/>
            <w:r w:rsidR="00793892" w:rsidRPr="0040345B" w:rsidDel="009654B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84" w:type="dxa"/>
          </w:tcPr>
          <w:p w14:paraId="368C8455" w14:textId="6D23C01F" w:rsidR="00793892" w:rsidRPr="00456DBF" w:rsidRDefault="00793892" w:rsidP="00B23B6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 w:rsid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despesa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pessoal e e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ncargos sociais</w:t>
            </w:r>
          </w:p>
        </w:tc>
        <w:tc>
          <w:tcPr>
            <w:tcW w:w="1418" w:type="dxa"/>
          </w:tcPr>
          <w:p w14:paraId="47BD6FBE" w14:textId="69AE9488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974B513" w14:textId="69852143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D5366B5" w14:textId="3359EAD9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397E833" w14:textId="17915B02" w:rsidR="00793892" w:rsidRPr="00456DBF" w:rsidRDefault="00B23B6D" w:rsidP="00B23B6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 despesa </w:t>
            </w:r>
            <w:r w:rsidR="0079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 pessoal e e</w:t>
            </w:r>
            <w:r w:rsidR="00793892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ncargos sociais</w:t>
            </w:r>
          </w:p>
        </w:tc>
      </w:tr>
      <w:tr w:rsidR="00793892" w:rsidRPr="00456DBF" w14:paraId="357409B5" w14:textId="77777777" w:rsidTr="00AB0F7F">
        <w:trPr>
          <w:trHeight w:val="300"/>
        </w:trPr>
        <w:tc>
          <w:tcPr>
            <w:tcW w:w="704" w:type="dxa"/>
          </w:tcPr>
          <w:p w14:paraId="2AF66B08" w14:textId="77777777" w:rsidR="00793892" w:rsidRPr="00456DBF" w:rsidRDefault="00793892" w:rsidP="000D78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A74DC9C" w14:textId="7891D2C5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vlRSPProcesLiqJurosEncarDividas</w:t>
            </w:r>
            <w:proofErr w:type="spellEnd"/>
          </w:p>
        </w:tc>
        <w:tc>
          <w:tcPr>
            <w:tcW w:w="1984" w:type="dxa"/>
          </w:tcPr>
          <w:p w14:paraId="00402A30" w14:textId="10B80B29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j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e encargos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  <w:tc>
          <w:tcPr>
            <w:tcW w:w="1418" w:type="dxa"/>
          </w:tcPr>
          <w:p w14:paraId="389F1AED" w14:textId="7B72ABE2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AD8C55F" w14:textId="7938FBA7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918BC7A" w14:textId="1A1B2DEE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50394E6" w14:textId="2D057DF8" w:rsidR="00793892" w:rsidRPr="00456DBF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j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e encargos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</w:tr>
      <w:tr w:rsidR="00793892" w:rsidRPr="00456DBF" w14:paraId="53E6B8AF" w14:textId="77777777" w:rsidTr="00AB0F7F">
        <w:trPr>
          <w:trHeight w:val="300"/>
        </w:trPr>
        <w:tc>
          <w:tcPr>
            <w:tcW w:w="704" w:type="dxa"/>
          </w:tcPr>
          <w:p w14:paraId="3FA5298A" w14:textId="77777777" w:rsidR="00793892" w:rsidRPr="00456DBF" w:rsidRDefault="00793892" w:rsidP="000D78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E37633B" w14:textId="5866BA9C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vlRSPProcesLiqOutrasDespCorrentes</w:t>
            </w:r>
            <w:proofErr w:type="spellEnd"/>
          </w:p>
        </w:tc>
        <w:tc>
          <w:tcPr>
            <w:tcW w:w="1984" w:type="dxa"/>
          </w:tcPr>
          <w:p w14:paraId="6DE6AEF0" w14:textId="7F90CE00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espesas correntes</w:t>
            </w:r>
          </w:p>
        </w:tc>
        <w:tc>
          <w:tcPr>
            <w:tcW w:w="1418" w:type="dxa"/>
          </w:tcPr>
          <w:p w14:paraId="45D22B97" w14:textId="4F33836C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ADF2A2E" w14:textId="0645B55B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E61F6E2" w14:textId="3B4B25D9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F492394" w14:textId="46BE6969" w:rsidR="00793892" w:rsidRPr="00456DBF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espesas correntes</w:t>
            </w:r>
          </w:p>
        </w:tc>
      </w:tr>
      <w:tr w:rsidR="00793892" w:rsidRPr="00456DBF" w14:paraId="673381E0" w14:textId="77777777" w:rsidTr="00AB0F7F">
        <w:trPr>
          <w:trHeight w:val="300"/>
        </w:trPr>
        <w:tc>
          <w:tcPr>
            <w:tcW w:w="704" w:type="dxa"/>
          </w:tcPr>
          <w:p w14:paraId="5547FC32" w14:textId="77777777" w:rsidR="00793892" w:rsidRPr="00456DBF" w:rsidRDefault="00793892" w:rsidP="000D78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5A2F636" w14:textId="2B71B1BE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vlRSPProcesLiqInvestimentos</w:t>
            </w:r>
            <w:proofErr w:type="spellEnd"/>
          </w:p>
        </w:tc>
        <w:tc>
          <w:tcPr>
            <w:tcW w:w="1984" w:type="dxa"/>
          </w:tcPr>
          <w:p w14:paraId="17CC4C9D" w14:textId="713BD959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nvestimentos </w:t>
            </w:r>
          </w:p>
        </w:tc>
        <w:tc>
          <w:tcPr>
            <w:tcW w:w="1418" w:type="dxa"/>
          </w:tcPr>
          <w:p w14:paraId="13A3D218" w14:textId="56EA2D8E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EBF98E5" w14:textId="70E29000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759492E" w14:textId="3EBB5406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7594832" w14:textId="11DEC494" w:rsidR="00793892" w:rsidRPr="00456DBF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nvestimentos </w:t>
            </w:r>
          </w:p>
        </w:tc>
      </w:tr>
      <w:tr w:rsidR="00793892" w:rsidRPr="00456DBF" w14:paraId="49DA8E00" w14:textId="77777777" w:rsidTr="00AB0F7F">
        <w:trPr>
          <w:trHeight w:val="300"/>
        </w:trPr>
        <w:tc>
          <w:tcPr>
            <w:tcW w:w="704" w:type="dxa"/>
          </w:tcPr>
          <w:p w14:paraId="3E0A54CD" w14:textId="77777777" w:rsidR="00793892" w:rsidRPr="00456DBF" w:rsidRDefault="00793892" w:rsidP="000D78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D6421ED" w14:textId="1B5BA7A8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vlRSPProcesLiqInverFinanceira</w:t>
            </w:r>
            <w:proofErr w:type="spellEnd"/>
          </w:p>
        </w:tc>
        <w:tc>
          <w:tcPr>
            <w:tcW w:w="1984" w:type="dxa"/>
          </w:tcPr>
          <w:p w14:paraId="757658B0" w14:textId="200E1535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nversões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inanceiras</w:t>
            </w:r>
          </w:p>
        </w:tc>
        <w:tc>
          <w:tcPr>
            <w:tcW w:w="1418" w:type="dxa"/>
          </w:tcPr>
          <w:p w14:paraId="58353EBD" w14:textId="33F5C1DE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DB4BA98" w14:textId="761B3ABC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9671C34" w14:textId="0DA93D61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3B1DF91" w14:textId="2A2816AB" w:rsidR="00793892" w:rsidRPr="00456DBF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i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nversões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inanceiras</w:t>
            </w:r>
          </w:p>
        </w:tc>
      </w:tr>
      <w:tr w:rsidR="00793892" w:rsidRPr="00456DBF" w14:paraId="63296E1D" w14:textId="77777777" w:rsidTr="00AB0F7F">
        <w:trPr>
          <w:trHeight w:val="300"/>
        </w:trPr>
        <w:tc>
          <w:tcPr>
            <w:tcW w:w="704" w:type="dxa"/>
          </w:tcPr>
          <w:p w14:paraId="6086650C" w14:textId="77777777" w:rsidR="00793892" w:rsidRPr="00456DBF" w:rsidRDefault="00793892" w:rsidP="000D78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EDF6F67" w14:textId="6244212B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vlRSPProcesLiqAmortizaDivida</w:t>
            </w:r>
            <w:proofErr w:type="spellEnd"/>
          </w:p>
        </w:tc>
        <w:tc>
          <w:tcPr>
            <w:tcW w:w="1984" w:type="dxa"/>
          </w:tcPr>
          <w:p w14:paraId="7CC1876C" w14:textId="57505F0E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  <w:tc>
          <w:tcPr>
            <w:tcW w:w="1418" w:type="dxa"/>
          </w:tcPr>
          <w:p w14:paraId="2775459A" w14:textId="2E3AEB04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8FBF917" w14:textId="2556C110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58FC085" w14:textId="0C3936AB" w:rsidR="00793892" w:rsidRPr="00456DBF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6D98E01" w14:textId="5EFA5ABD" w:rsidR="00793892" w:rsidRPr="00456DBF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amortização da d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ívida</w:t>
            </w:r>
          </w:p>
        </w:tc>
      </w:tr>
      <w:tr w:rsidR="004E4F39" w:rsidRPr="00456DBF" w14:paraId="49ECF464" w14:textId="77777777" w:rsidTr="00AB0F7F">
        <w:trPr>
          <w:trHeight w:val="300"/>
        </w:trPr>
        <w:tc>
          <w:tcPr>
            <w:tcW w:w="704" w:type="dxa"/>
          </w:tcPr>
          <w:p w14:paraId="4C8967A3" w14:textId="77777777" w:rsidR="004E4F39" w:rsidRPr="00456DBF" w:rsidRDefault="004E4F39" w:rsidP="004E4F3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E59C5D6" w14:textId="4A8A66FC" w:rsidR="004E4F39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TotalExecuRSPProceNaoProceLiquidado</w:t>
            </w:r>
            <w:proofErr w:type="spellEnd"/>
          </w:p>
        </w:tc>
        <w:tc>
          <w:tcPr>
            <w:tcW w:w="1984" w:type="dxa"/>
          </w:tcPr>
          <w:p w14:paraId="6507729D" w14:textId="3E5D25AE" w:rsidR="004E4F39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</w:t>
            </w:r>
            <w:r w:rsid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quadro </w:t>
            </w:r>
            <w:r w:rsidRPr="004E4F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execução de restos a pagar processados e não processados liquidados</w:t>
            </w:r>
          </w:p>
        </w:tc>
        <w:tc>
          <w:tcPr>
            <w:tcW w:w="1418" w:type="dxa"/>
          </w:tcPr>
          <w:p w14:paraId="69C4E300" w14:textId="085FCA51" w:rsidR="004E4F39" w:rsidRPr="00456DBF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1455B67" w14:textId="5DE14051" w:rsidR="004E4F39" w:rsidRPr="00456DBF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CD0678B" w14:textId="256D5ACA" w:rsidR="004E4F39" w:rsidRPr="00456DBF" w:rsidRDefault="004E4F39" w:rsidP="004E4F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2211345" w14:textId="167B68C4" w:rsidR="004E4F39" w:rsidRDefault="004E4F39" w:rsidP="004E4F3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</w:t>
            </w:r>
            <w:r w:rsid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quadro </w:t>
            </w:r>
            <w:r w:rsidRPr="004E4F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execução de restos a pagar processados e não processados liquidados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7FBB8F02" w14:textId="624F5D34" w:rsidR="00CE0193" w:rsidRDefault="00CE0193" w:rsidP="001D5CB2">
      <w:pPr>
        <w:rPr>
          <w:rFonts w:ascii="Arial" w:hAnsi="Arial" w:cs="Arial"/>
          <w:b/>
        </w:rPr>
      </w:pPr>
    </w:p>
    <w:p w14:paraId="72B73F3B" w14:textId="0D2C613F" w:rsidR="003B4449" w:rsidRDefault="00E44120" w:rsidP="002B155E">
      <w:pPr>
        <w:pStyle w:val="Ttulo2"/>
        <w:rPr>
          <w:rFonts w:ascii="Arial" w:hAnsi="Arial" w:cs="Arial"/>
        </w:rPr>
      </w:pPr>
      <w:bookmarkStart w:id="158" w:name="_Toc497833502"/>
      <w:r w:rsidRPr="002B155E">
        <w:rPr>
          <w:rFonts w:ascii="Arial" w:hAnsi="Arial" w:cs="Arial"/>
        </w:rPr>
        <w:t xml:space="preserve">BF – Balanço </w:t>
      </w:r>
      <w:r w:rsidRPr="0040345B">
        <w:rPr>
          <w:rFonts w:ascii="Arial" w:hAnsi="Arial" w:cs="Arial"/>
        </w:rPr>
        <w:t>Financeiro</w:t>
      </w:r>
      <w:bookmarkEnd w:id="158"/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1418"/>
        <w:gridCol w:w="1134"/>
        <w:gridCol w:w="1417"/>
        <w:gridCol w:w="5669"/>
      </w:tblGrid>
      <w:tr w:rsidR="00952BDF" w:rsidRPr="0040345B" w14:paraId="7F10ADD9" w14:textId="77777777" w:rsidTr="00640CC8">
        <w:trPr>
          <w:trHeight w:val="300"/>
        </w:trPr>
        <w:tc>
          <w:tcPr>
            <w:tcW w:w="14311" w:type="dxa"/>
            <w:gridSpan w:val="7"/>
            <w:noWrap/>
          </w:tcPr>
          <w:p w14:paraId="039B7CD5" w14:textId="2DCAC448" w:rsidR="00952BDF" w:rsidRPr="0040345B" w:rsidRDefault="00952BD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 BF</w:t>
            </w:r>
          </w:p>
        </w:tc>
      </w:tr>
      <w:tr w:rsidR="00037DFD" w:rsidRPr="0040345B" w14:paraId="7CD71970" w14:textId="77777777" w:rsidTr="00640CC8">
        <w:trPr>
          <w:trHeight w:val="300"/>
        </w:trPr>
        <w:tc>
          <w:tcPr>
            <w:tcW w:w="14311" w:type="dxa"/>
            <w:gridSpan w:val="7"/>
            <w:noWrap/>
          </w:tcPr>
          <w:p w14:paraId="748A687A" w14:textId="540076FC" w:rsidR="00037DFD" w:rsidRPr="0040345B" w:rsidRDefault="00E4412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10 </w:t>
            </w:r>
            <w:r w:rsidR="00037DFD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 w:rsidR="002B15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4C3555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Ingressos</w:t>
            </w:r>
          </w:p>
        </w:tc>
      </w:tr>
      <w:tr w:rsidR="00037DFD" w:rsidRPr="0040345B" w14:paraId="569E6CE4" w14:textId="77777777" w:rsidTr="00640CC8">
        <w:trPr>
          <w:trHeight w:val="300"/>
        </w:trPr>
        <w:tc>
          <w:tcPr>
            <w:tcW w:w="14311" w:type="dxa"/>
            <w:gridSpan w:val="7"/>
            <w:noWrap/>
          </w:tcPr>
          <w:p w14:paraId="62F7C71C" w14:textId="28620390" w:rsidR="00037DFD" w:rsidRPr="0040345B" w:rsidRDefault="00037DF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159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</w:delText>
              </w:r>
              <w:r w:rsidR="001A3260"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R="004C6EF7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</w:delText>
              </w:r>
              <w:r w:rsidR="004C6EF7"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xerc</w:delText>
              </w:r>
              <w:r w:rsidR="004C6EF7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i</w:delText>
              </w:r>
              <w:r w:rsidR="004C6EF7"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cio</w:delText>
              </w:r>
            </w:del>
          </w:p>
        </w:tc>
      </w:tr>
      <w:tr w:rsidR="00037DFD" w:rsidRPr="0040345B" w14:paraId="60A7114C" w14:textId="77777777" w:rsidTr="00F40FB4">
        <w:trPr>
          <w:trHeight w:val="300"/>
        </w:trPr>
        <w:tc>
          <w:tcPr>
            <w:tcW w:w="704" w:type="dxa"/>
            <w:hideMark/>
          </w:tcPr>
          <w:p w14:paraId="16C43A00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5" w:type="dxa"/>
            <w:hideMark/>
          </w:tcPr>
          <w:p w14:paraId="00F1DD4F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59C3C1DE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45F134E5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18712ED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5EDF0DA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543DC478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40345B" w14:paraId="645F735F" w14:textId="77777777" w:rsidTr="00F40FB4">
        <w:trPr>
          <w:trHeight w:val="300"/>
        </w:trPr>
        <w:tc>
          <w:tcPr>
            <w:tcW w:w="704" w:type="dxa"/>
          </w:tcPr>
          <w:p w14:paraId="044F8B6C" w14:textId="77777777" w:rsidR="00037DFD" w:rsidRPr="0040345B" w:rsidRDefault="00037DFD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AA4568B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0D990810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2D70123" w14:textId="5828F340" w:rsidR="00037DFD" w:rsidRPr="0040345B" w:rsidRDefault="0079713A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037DFD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4D5385D0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8415E32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EC771A4" w14:textId="60BD2F3C" w:rsidR="00037DFD" w:rsidRPr="002B155E" w:rsidRDefault="004C35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155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10 </w:t>
            </w:r>
            <w:r w:rsidR="00B9729A" w:rsidRPr="002B155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– </w:t>
            </w:r>
            <w:r w:rsidRPr="002B155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Ingressos</w:t>
            </w:r>
          </w:p>
        </w:tc>
      </w:tr>
      <w:tr w:rsidR="00F57D59" w:rsidRPr="0040345B" w:rsidDel="00E92FEF" w14:paraId="2F77A8B9" w14:textId="0460EB50" w:rsidTr="00F40FB4">
        <w:trPr>
          <w:trHeight w:val="300"/>
          <w:del w:id="160" w:author="RICARDO NOGUEIRA DE ALMEIDA" w:date="2017-08-28T14:12:00Z"/>
        </w:trPr>
        <w:tc>
          <w:tcPr>
            <w:tcW w:w="704" w:type="dxa"/>
          </w:tcPr>
          <w:p w14:paraId="3CD9F8B3" w14:textId="7AEB8100" w:rsidR="00F57D59" w:rsidRPr="0040345B" w:rsidDel="00E92FEF" w:rsidRDefault="00F57D59" w:rsidP="000D78E9">
            <w:pPr>
              <w:numPr>
                <w:ilvl w:val="0"/>
                <w:numId w:val="5"/>
              </w:numPr>
              <w:spacing w:after="0"/>
              <w:rPr>
                <w:del w:id="161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126C82B" w14:textId="4D9466F8" w:rsidR="00F57D59" w:rsidRPr="0040345B" w:rsidDel="00E92FEF" w:rsidRDefault="002B155E" w:rsidP="00F57D59">
            <w:pPr>
              <w:spacing w:after="0"/>
              <w:rPr>
                <w:del w:id="162" w:author="RICARDO NOGUEIRA DE ALMEIDA" w:date="2017-08-28T14:12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163" w:author="RICARDO NOGUEIRA DE ALMEIDA" w:date="2017-08-28T14:12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</w:delText>
              </w:r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xerc</w:delText>
              </w:r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i</w:delText>
              </w:r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cio</w:delText>
              </w:r>
            </w:del>
          </w:p>
        </w:tc>
        <w:tc>
          <w:tcPr>
            <w:tcW w:w="1984" w:type="dxa"/>
          </w:tcPr>
          <w:p w14:paraId="17D9C4A2" w14:textId="31465755" w:rsidR="00F57D59" w:rsidRPr="0040345B" w:rsidDel="00E92FEF" w:rsidRDefault="002B155E" w:rsidP="008912F7">
            <w:pPr>
              <w:spacing w:after="0"/>
              <w:rPr>
                <w:del w:id="164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65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do </w:delText>
              </w:r>
              <w:r w:rsidR="008912F7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B</w:delText>
              </w:r>
              <w:r w:rsidR="00B23B6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R="008912F7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F</w:delText>
              </w:r>
              <w:r w:rsidR="00B23B6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inanceiro</w:delText>
              </w:r>
            </w:del>
          </w:p>
        </w:tc>
        <w:tc>
          <w:tcPr>
            <w:tcW w:w="1418" w:type="dxa"/>
          </w:tcPr>
          <w:p w14:paraId="1859385F" w14:textId="46417C1F" w:rsidR="00F57D59" w:rsidRPr="0040345B" w:rsidDel="00E92FEF" w:rsidRDefault="00E702B7" w:rsidP="00F57D59">
            <w:pPr>
              <w:spacing w:after="0"/>
              <w:rPr>
                <w:del w:id="166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67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</w:delText>
              </w:r>
            </w:del>
          </w:p>
        </w:tc>
        <w:tc>
          <w:tcPr>
            <w:tcW w:w="1134" w:type="dxa"/>
          </w:tcPr>
          <w:p w14:paraId="31D44CDC" w14:textId="0E114392" w:rsidR="00F57D59" w:rsidRPr="0040345B" w:rsidDel="00E92FEF" w:rsidRDefault="00E702B7" w:rsidP="00F57D59">
            <w:pPr>
              <w:spacing w:after="0"/>
              <w:rPr>
                <w:del w:id="168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69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38955E2D" w14:textId="6098AE05" w:rsidR="00F57D59" w:rsidRPr="0040345B" w:rsidDel="00E92FEF" w:rsidRDefault="00E702B7" w:rsidP="00F57D59">
            <w:pPr>
              <w:spacing w:after="0"/>
              <w:rPr>
                <w:del w:id="170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71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0857E9AB" w14:textId="2B2FD4CE" w:rsidR="00FF2B6B" w:rsidDel="00E92FEF" w:rsidRDefault="00FF2B6B" w:rsidP="00F57D59">
            <w:pPr>
              <w:spacing w:after="0"/>
              <w:jc w:val="both"/>
              <w:rPr>
                <w:del w:id="172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73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</w:delText>
              </w:r>
              <w:r w:rsidR="008912F7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Balanço F</w:delText>
              </w:r>
              <w:r w:rsidR="00B23B6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inanceiro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2FABECD6" w14:textId="65039EED" w:rsidR="00FF2B6B" w:rsidDel="00E92FEF" w:rsidRDefault="00FF2B6B" w:rsidP="00F57D59">
            <w:pPr>
              <w:spacing w:after="0"/>
              <w:jc w:val="both"/>
              <w:rPr>
                <w:del w:id="174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337AC46" w14:textId="0AF0331E" w:rsidR="00F57D59" w:rsidRPr="0040345B" w:rsidDel="00E92FEF" w:rsidRDefault="00F57D59" w:rsidP="00F57D59">
            <w:pPr>
              <w:spacing w:after="0"/>
              <w:jc w:val="both"/>
              <w:rPr>
                <w:del w:id="175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76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554ABE69" w14:textId="75FCF571" w:rsidR="00F57D59" w:rsidRPr="0040345B" w:rsidDel="00E92FEF" w:rsidRDefault="00F57D59" w:rsidP="00F57D59">
            <w:pPr>
              <w:spacing w:after="0"/>
              <w:jc w:val="both"/>
              <w:rPr>
                <w:del w:id="177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78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793892" w:rsidRPr="0040345B" w14:paraId="7F2946AB" w14:textId="77777777" w:rsidTr="00F40FB4">
        <w:trPr>
          <w:trHeight w:val="300"/>
        </w:trPr>
        <w:tc>
          <w:tcPr>
            <w:tcW w:w="704" w:type="dxa"/>
          </w:tcPr>
          <w:p w14:paraId="1D145B6F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104718A" w14:textId="0FFA1EA2" w:rsidR="00793892" w:rsidRPr="00E17132" w:rsidRDefault="00793892" w:rsidP="007938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7132">
              <w:rPr>
                <w:rFonts w:ascii="Arial" w:hAnsi="Arial" w:cs="Arial"/>
                <w:sz w:val="20"/>
                <w:szCs w:val="20"/>
              </w:rPr>
              <w:t>vlRecOrcamenRecurOrdinario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984" w:type="dxa"/>
          </w:tcPr>
          <w:p w14:paraId="1284882A" w14:textId="332BEDA4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17132">
              <w:rPr>
                <w:rFonts w:ascii="Arial" w:hAnsi="Arial" w:cs="Arial"/>
                <w:sz w:val="20"/>
                <w:szCs w:val="20"/>
              </w:rPr>
              <w:t>Valor da receita orçamentária / Recursos Ordinários</w:t>
            </w:r>
          </w:p>
        </w:tc>
        <w:tc>
          <w:tcPr>
            <w:tcW w:w="1418" w:type="dxa"/>
          </w:tcPr>
          <w:p w14:paraId="01685C3F" w14:textId="392BFAB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BA79E14" w14:textId="673E8929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86819CC" w14:textId="6520D0B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AD6872C" w14:textId="77777777" w:rsidR="00793892" w:rsidRDefault="00793892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17132">
              <w:rPr>
                <w:rFonts w:ascii="Arial" w:hAnsi="Arial" w:cs="Arial"/>
                <w:sz w:val="20"/>
                <w:szCs w:val="20"/>
              </w:rPr>
              <w:t>Valor da receita orçamentária / Recursos Ordinários</w:t>
            </w:r>
          </w:p>
          <w:p w14:paraId="730C947F" w14:textId="77777777" w:rsidR="000258A9" w:rsidRDefault="000258A9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B24C64" w14:textId="387D946D" w:rsidR="000258A9" w:rsidRPr="0040345B" w:rsidRDefault="000258A9" w:rsidP="000258A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Fonte de Recursos: 100</w:t>
            </w:r>
          </w:p>
        </w:tc>
      </w:tr>
      <w:tr w:rsidR="00793892" w:rsidRPr="0040345B" w14:paraId="745385B7" w14:textId="77777777" w:rsidTr="00F40FB4">
        <w:trPr>
          <w:trHeight w:val="300"/>
        </w:trPr>
        <w:tc>
          <w:tcPr>
            <w:tcW w:w="704" w:type="dxa"/>
          </w:tcPr>
          <w:p w14:paraId="3A54A181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5BC4A841" w14:textId="418B7F53" w:rsidR="00793892" w:rsidRPr="00E17132" w:rsidRDefault="00793892" w:rsidP="007938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vlRecOrcamenRecur</w:t>
            </w:r>
            <w:r>
              <w:rPr>
                <w:rFonts w:ascii="Arial" w:hAnsi="Arial" w:cs="Arial"/>
                <w:sz w:val="20"/>
                <w:szCs w:val="20"/>
              </w:rPr>
              <w:t>VincuEducacao</w:t>
            </w:r>
            <w:proofErr w:type="spellEnd"/>
          </w:p>
        </w:tc>
        <w:tc>
          <w:tcPr>
            <w:tcW w:w="1984" w:type="dxa"/>
          </w:tcPr>
          <w:p w14:paraId="2277B003" w14:textId="67B7F05B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 da r</w:t>
            </w:r>
            <w:r w:rsidRPr="00E17132">
              <w:rPr>
                <w:rFonts w:ascii="Arial" w:hAnsi="Arial" w:cs="Arial"/>
                <w:sz w:val="20"/>
                <w:szCs w:val="20"/>
              </w:rPr>
              <w:t xml:space="preserve">eceita orçamentária / Recursos </w:t>
            </w:r>
            <w:r w:rsidRPr="00E17132">
              <w:rPr>
                <w:rFonts w:ascii="Arial" w:hAnsi="Arial" w:cs="Arial"/>
                <w:sz w:val="20"/>
                <w:szCs w:val="20"/>
              </w:rPr>
              <w:lastRenderedPageBreak/>
              <w:t>Vinculados à Educação</w:t>
            </w:r>
          </w:p>
        </w:tc>
        <w:tc>
          <w:tcPr>
            <w:tcW w:w="1418" w:type="dxa"/>
          </w:tcPr>
          <w:p w14:paraId="64A83A3B" w14:textId="27E9969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24CECCCA" w14:textId="4742215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C9335AE" w14:textId="4F064A0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AD3AF2F" w14:textId="77777777" w:rsidR="00793892" w:rsidRDefault="00793892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 da r</w:t>
            </w:r>
            <w:r w:rsidRPr="00E17132">
              <w:rPr>
                <w:rFonts w:ascii="Arial" w:hAnsi="Arial" w:cs="Arial"/>
                <w:sz w:val="20"/>
                <w:szCs w:val="20"/>
              </w:rPr>
              <w:t>eceita orçamentária / Recursos Vinculados à Educação</w:t>
            </w:r>
          </w:p>
          <w:p w14:paraId="05F48867" w14:textId="77777777" w:rsidR="000258A9" w:rsidRDefault="000258A9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7F14F3" w14:textId="2D558731" w:rsidR="000258A9" w:rsidRPr="0040345B" w:rsidRDefault="000258A9" w:rsidP="000258A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Fontes de Recursos: 101, 113, 118, 119, 122, </w:t>
            </w:r>
            <w:r w:rsidR="005E6AE5">
              <w:rPr>
                <w:rFonts w:ascii="Arial" w:hAnsi="Arial" w:cs="Arial"/>
                <w:sz w:val="20"/>
                <w:szCs w:val="20"/>
              </w:rPr>
              <w:t xml:space="preserve">143, </w:t>
            </w:r>
            <w:r>
              <w:rPr>
                <w:rFonts w:ascii="Arial" w:hAnsi="Arial" w:cs="Arial"/>
                <w:sz w:val="20"/>
                <w:szCs w:val="20"/>
              </w:rPr>
              <w:t xml:space="preserve">144, 145, 146 e 147. </w:t>
            </w:r>
          </w:p>
        </w:tc>
      </w:tr>
      <w:tr w:rsidR="00793892" w:rsidRPr="0040345B" w14:paraId="70678D12" w14:textId="77777777" w:rsidTr="00F40FB4">
        <w:trPr>
          <w:trHeight w:val="300"/>
        </w:trPr>
        <w:tc>
          <w:tcPr>
            <w:tcW w:w="704" w:type="dxa"/>
          </w:tcPr>
          <w:p w14:paraId="433DBCB5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27D5614" w14:textId="48C6109E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vlRecOrcamenRecur</w:t>
            </w:r>
            <w:r>
              <w:rPr>
                <w:rFonts w:ascii="Arial" w:hAnsi="Arial" w:cs="Arial"/>
                <w:sz w:val="20"/>
                <w:szCs w:val="20"/>
              </w:rPr>
              <w:t>VincuSaude</w:t>
            </w:r>
            <w:proofErr w:type="spellEnd"/>
          </w:p>
        </w:tc>
        <w:tc>
          <w:tcPr>
            <w:tcW w:w="1984" w:type="dxa"/>
          </w:tcPr>
          <w:p w14:paraId="0D5C0D71" w14:textId="1AF9470F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r</w:t>
            </w:r>
            <w:r w:rsidRPr="00E17132">
              <w:rPr>
                <w:rFonts w:ascii="Arial" w:hAnsi="Arial" w:cs="Arial"/>
                <w:sz w:val="20"/>
                <w:szCs w:val="20"/>
              </w:rPr>
              <w:t>eceita orçamentária / Recursos Vinculados à Saúde</w:t>
            </w:r>
          </w:p>
        </w:tc>
        <w:tc>
          <w:tcPr>
            <w:tcW w:w="1418" w:type="dxa"/>
          </w:tcPr>
          <w:p w14:paraId="1F7C692A" w14:textId="58C0C053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DB442E" w14:textId="759F1B86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0D35CF9" w14:textId="73EFC8AE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06A1322" w14:textId="77777777" w:rsidR="00793892" w:rsidRDefault="00793892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r</w:t>
            </w:r>
            <w:r w:rsidRPr="00E17132">
              <w:rPr>
                <w:rFonts w:ascii="Arial" w:hAnsi="Arial" w:cs="Arial"/>
                <w:sz w:val="20"/>
                <w:szCs w:val="20"/>
              </w:rPr>
              <w:t>eceita orçamentária / Recursos Vinculados à Saúde</w:t>
            </w:r>
            <w:r w:rsidR="00B966F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853021" w14:textId="77777777" w:rsidR="00B966F2" w:rsidRDefault="00B966F2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7A28225" w14:textId="79F428F3" w:rsidR="00B966F2" w:rsidRPr="0040345B" w:rsidRDefault="00B966F2" w:rsidP="00B966F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Fontes de Recursos: 102, 112, 123, 148, 149, 150, 151, 152, 153, 154 e 155.</w:t>
            </w:r>
          </w:p>
        </w:tc>
      </w:tr>
      <w:tr w:rsidR="00793892" w:rsidRPr="0040345B" w14:paraId="00894FFE" w14:textId="77777777" w:rsidTr="00F40FB4">
        <w:trPr>
          <w:trHeight w:val="300"/>
        </w:trPr>
        <w:tc>
          <w:tcPr>
            <w:tcW w:w="704" w:type="dxa"/>
          </w:tcPr>
          <w:p w14:paraId="4F9BDE41" w14:textId="506CBC6B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9AA410D" w14:textId="4BC39C40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vlRecOrcamenRecur</w:t>
            </w:r>
            <w:r>
              <w:rPr>
                <w:rFonts w:ascii="Arial" w:hAnsi="Arial" w:cs="Arial"/>
                <w:sz w:val="20"/>
                <w:szCs w:val="20"/>
              </w:rPr>
              <w:t>VincuRPPS</w:t>
            </w:r>
            <w:proofErr w:type="spellEnd"/>
          </w:p>
        </w:tc>
        <w:tc>
          <w:tcPr>
            <w:tcW w:w="1984" w:type="dxa"/>
          </w:tcPr>
          <w:p w14:paraId="038E569C" w14:textId="1DC71B01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r</w:t>
            </w:r>
            <w:r w:rsidRPr="00E17132">
              <w:rPr>
                <w:rFonts w:ascii="Arial" w:hAnsi="Arial" w:cs="Arial"/>
                <w:sz w:val="20"/>
                <w:szCs w:val="20"/>
              </w:rPr>
              <w:t xml:space="preserve">eceita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17132">
              <w:rPr>
                <w:rFonts w:ascii="Arial" w:hAnsi="Arial" w:cs="Arial"/>
                <w:sz w:val="20"/>
                <w:szCs w:val="20"/>
              </w:rPr>
              <w:t>rçamentária / Recursos Vinculados à Previdência Social – RPPS</w:t>
            </w:r>
          </w:p>
        </w:tc>
        <w:tc>
          <w:tcPr>
            <w:tcW w:w="1418" w:type="dxa"/>
          </w:tcPr>
          <w:p w14:paraId="069D4BB5" w14:textId="0A322D16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B6E1899" w14:textId="41F86548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9B2881D" w14:textId="71524F26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52CCD36" w14:textId="77777777" w:rsidR="00793892" w:rsidRDefault="00793892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r</w:t>
            </w:r>
            <w:r w:rsidRPr="00E17132">
              <w:rPr>
                <w:rFonts w:ascii="Arial" w:hAnsi="Arial" w:cs="Arial"/>
                <w:sz w:val="20"/>
                <w:szCs w:val="20"/>
              </w:rPr>
              <w:t xml:space="preserve">eceita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17132">
              <w:rPr>
                <w:rFonts w:ascii="Arial" w:hAnsi="Arial" w:cs="Arial"/>
                <w:sz w:val="20"/>
                <w:szCs w:val="20"/>
              </w:rPr>
              <w:t>rçamentária / Recursos Vinculados à Previdência Social – RPPS</w:t>
            </w:r>
          </w:p>
          <w:p w14:paraId="52C98129" w14:textId="77777777" w:rsidR="00CD0E77" w:rsidRDefault="00CD0E77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1C94E8" w14:textId="4D67845F" w:rsidR="00CD0E77" w:rsidRPr="0040345B" w:rsidRDefault="00CD0E77" w:rsidP="00CD0E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Fonte de Recursos: </w:t>
            </w:r>
            <w:r w:rsidR="00B23B6D" w:rsidRPr="00B23B6D">
              <w:rPr>
                <w:rFonts w:ascii="Arial" w:hAnsi="Arial" w:cs="Arial"/>
                <w:sz w:val="20"/>
                <w:szCs w:val="20"/>
              </w:rPr>
              <w:t>100 vinculada ao órgão RPPS e 103.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93892" w:rsidRPr="0040345B" w14:paraId="6B37D90A" w14:textId="77777777" w:rsidTr="00F40FB4">
        <w:trPr>
          <w:trHeight w:val="300"/>
        </w:trPr>
        <w:tc>
          <w:tcPr>
            <w:tcW w:w="704" w:type="dxa"/>
          </w:tcPr>
          <w:p w14:paraId="2ECE703B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0B460AD" w14:textId="5AAFCDF1" w:rsidR="00793892" w:rsidRPr="00E17132" w:rsidRDefault="00793892" w:rsidP="002116D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vlRecOrcamenRecur</w:t>
            </w:r>
            <w:r>
              <w:rPr>
                <w:rFonts w:ascii="Arial" w:hAnsi="Arial" w:cs="Arial"/>
                <w:sz w:val="20"/>
                <w:szCs w:val="20"/>
              </w:rPr>
              <w:t>Vincu</w:t>
            </w:r>
            <w:r w:rsidR="002116DB">
              <w:rPr>
                <w:rFonts w:ascii="Arial" w:hAnsi="Arial" w:cs="Arial"/>
                <w:sz w:val="20"/>
                <w:szCs w:val="20"/>
              </w:rPr>
              <w:t>Assist</w:t>
            </w:r>
            <w:r>
              <w:rPr>
                <w:rFonts w:ascii="Arial" w:hAnsi="Arial" w:cs="Arial"/>
                <w:sz w:val="20"/>
                <w:szCs w:val="20"/>
              </w:rPr>
              <w:t>Social</w:t>
            </w:r>
            <w:proofErr w:type="spellEnd"/>
          </w:p>
        </w:tc>
        <w:tc>
          <w:tcPr>
            <w:tcW w:w="1984" w:type="dxa"/>
          </w:tcPr>
          <w:p w14:paraId="62ED98A3" w14:textId="7139EEA5" w:rsidR="00793892" w:rsidRPr="00E17132" w:rsidRDefault="00793892" w:rsidP="002116D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r</w:t>
            </w:r>
            <w:r w:rsidRPr="00E17132">
              <w:rPr>
                <w:rFonts w:ascii="Arial" w:hAnsi="Arial" w:cs="Arial"/>
                <w:sz w:val="20"/>
                <w:szCs w:val="20"/>
              </w:rPr>
              <w:t xml:space="preserve">eceita orçamentária / Recursos Vinculados à </w:t>
            </w:r>
            <w:r w:rsidR="002116DB">
              <w:rPr>
                <w:rFonts w:ascii="Arial" w:hAnsi="Arial" w:cs="Arial"/>
                <w:sz w:val="20"/>
                <w:szCs w:val="20"/>
              </w:rPr>
              <w:t>Assistência</w:t>
            </w:r>
            <w:r w:rsidRPr="00E17132">
              <w:rPr>
                <w:rFonts w:ascii="Arial" w:hAnsi="Arial" w:cs="Arial"/>
                <w:sz w:val="20"/>
                <w:szCs w:val="20"/>
              </w:rPr>
              <w:t xml:space="preserve"> Social</w:t>
            </w:r>
          </w:p>
        </w:tc>
        <w:tc>
          <w:tcPr>
            <w:tcW w:w="1418" w:type="dxa"/>
          </w:tcPr>
          <w:p w14:paraId="500587D2" w14:textId="6406489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F385EA0" w14:textId="601CACD7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0930A13" w14:textId="471F8CF8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AD24EB6" w14:textId="77777777" w:rsidR="00793892" w:rsidRDefault="00793892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r</w:t>
            </w:r>
            <w:r w:rsidRPr="00E17132">
              <w:rPr>
                <w:rFonts w:ascii="Arial" w:hAnsi="Arial" w:cs="Arial"/>
                <w:sz w:val="20"/>
                <w:szCs w:val="20"/>
              </w:rPr>
              <w:t xml:space="preserve">eceita orçamentária / Recursos Vinculados à </w:t>
            </w:r>
            <w:r w:rsidR="002116DB">
              <w:rPr>
                <w:rFonts w:ascii="Arial" w:hAnsi="Arial" w:cs="Arial"/>
                <w:sz w:val="20"/>
                <w:szCs w:val="20"/>
              </w:rPr>
              <w:t>Assistência</w:t>
            </w:r>
            <w:r w:rsidR="002116DB" w:rsidRPr="00E171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17132">
              <w:rPr>
                <w:rFonts w:ascii="Arial" w:hAnsi="Arial" w:cs="Arial"/>
                <w:sz w:val="20"/>
                <w:szCs w:val="20"/>
              </w:rPr>
              <w:t>Social</w:t>
            </w:r>
          </w:p>
          <w:p w14:paraId="31227249" w14:textId="77777777" w:rsidR="00CD0E77" w:rsidRDefault="00CD0E77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F64EC0" w14:textId="5DAA5C45" w:rsidR="00CD0E77" w:rsidRPr="0040345B" w:rsidRDefault="00CD0E77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Fontes de Recursos: 129, 142 e 156</w:t>
            </w:r>
            <w:r w:rsidR="00D56D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93892" w:rsidRPr="0040345B" w14:paraId="7797B28A" w14:textId="77777777" w:rsidTr="00F40FB4">
        <w:trPr>
          <w:trHeight w:val="300"/>
        </w:trPr>
        <w:tc>
          <w:tcPr>
            <w:tcW w:w="704" w:type="dxa"/>
          </w:tcPr>
          <w:p w14:paraId="25CB35D2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FDC8A22" w14:textId="4AB4F161" w:rsidR="00793892" w:rsidRPr="00E17132" w:rsidRDefault="00A25280" w:rsidP="00A25280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25280">
              <w:rPr>
                <w:rFonts w:ascii="Arial" w:hAnsi="Arial" w:cs="Arial"/>
                <w:sz w:val="20"/>
                <w:szCs w:val="20"/>
              </w:rPr>
              <w:t>vlRecOrcamenOutrasDestRecursos</w:t>
            </w:r>
            <w:proofErr w:type="spellEnd"/>
          </w:p>
        </w:tc>
        <w:tc>
          <w:tcPr>
            <w:tcW w:w="1984" w:type="dxa"/>
          </w:tcPr>
          <w:p w14:paraId="4AAC3A2E" w14:textId="005EEEAA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receita o</w:t>
            </w:r>
            <w:r w:rsidRPr="00E17132">
              <w:rPr>
                <w:rFonts w:ascii="Arial" w:hAnsi="Arial" w:cs="Arial"/>
                <w:sz w:val="20"/>
                <w:szCs w:val="20"/>
              </w:rPr>
              <w:t>rçamentária / Outras Destinações de Recursos</w:t>
            </w:r>
          </w:p>
        </w:tc>
        <w:tc>
          <w:tcPr>
            <w:tcW w:w="1418" w:type="dxa"/>
          </w:tcPr>
          <w:p w14:paraId="4C40CC0E" w14:textId="0161494F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CE10AA7" w14:textId="0C45FEB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0629325" w14:textId="74489F78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BA2AF7C" w14:textId="77777777" w:rsidR="00793892" w:rsidRDefault="00793892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receita o</w:t>
            </w:r>
            <w:r w:rsidRPr="00E17132">
              <w:rPr>
                <w:rFonts w:ascii="Arial" w:hAnsi="Arial" w:cs="Arial"/>
                <w:sz w:val="20"/>
                <w:szCs w:val="20"/>
              </w:rPr>
              <w:t>rçamentária / Outras Destinações de Recursos</w:t>
            </w:r>
          </w:p>
          <w:p w14:paraId="5B3321E1" w14:textId="77777777" w:rsidR="00D56D56" w:rsidRDefault="00D56D56" w:rsidP="0079389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B3AA44" w14:textId="601AFE28" w:rsidR="00D56D56" w:rsidRPr="0040345B" w:rsidRDefault="00D56D56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Fontes de Recursos: 116, 117, 124, 157, 158, 190, 191, 192 e 193.</w:t>
            </w:r>
          </w:p>
        </w:tc>
      </w:tr>
      <w:tr w:rsidR="00793892" w:rsidRPr="0040345B" w14:paraId="0896D4BA" w14:textId="77777777" w:rsidTr="00F40FB4">
        <w:trPr>
          <w:trHeight w:val="300"/>
        </w:trPr>
        <w:tc>
          <w:tcPr>
            <w:tcW w:w="704" w:type="dxa"/>
          </w:tcPr>
          <w:p w14:paraId="2A69348D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111C1EB" w14:textId="1FC70FE7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vlTransFinanExecuOrcamentaria</w:t>
            </w:r>
            <w:proofErr w:type="spellEnd"/>
          </w:p>
        </w:tc>
        <w:tc>
          <w:tcPr>
            <w:tcW w:w="1984" w:type="dxa"/>
          </w:tcPr>
          <w:p w14:paraId="41490CCB" w14:textId="761E1803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ecebi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das para a execução o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rçamentária</w:t>
            </w:r>
          </w:p>
        </w:tc>
        <w:tc>
          <w:tcPr>
            <w:tcW w:w="1418" w:type="dxa"/>
          </w:tcPr>
          <w:p w14:paraId="2A7C98F8" w14:textId="6EAB19F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905380A" w14:textId="3510913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8439839" w14:textId="579EEAE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4338C36" w14:textId="6EFFF85D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ecebi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das para a execução o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rçamentária</w:t>
            </w:r>
          </w:p>
        </w:tc>
      </w:tr>
      <w:tr w:rsidR="00793892" w:rsidRPr="0040345B" w14:paraId="661CC565" w14:textId="77777777" w:rsidTr="00F40FB4">
        <w:trPr>
          <w:trHeight w:val="300"/>
        </w:trPr>
        <w:tc>
          <w:tcPr>
            <w:tcW w:w="704" w:type="dxa"/>
          </w:tcPr>
          <w:p w14:paraId="1D6BA6A2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5E45E22" w14:textId="3DFAB88A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vlTransFinanIndepenExecuOrcamentaria</w:t>
            </w:r>
            <w:proofErr w:type="spellEnd"/>
            <w:r w:rsidRPr="00E17132" w:rsidDel="00BC39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84" w:type="dxa"/>
          </w:tcPr>
          <w:p w14:paraId="64FC0A8D" w14:textId="2D377BC8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recebidas i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ndependentes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execução o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rçamentária</w:t>
            </w:r>
          </w:p>
        </w:tc>
        <w:tc>
          <w:tcPr>
            <w:tcW w:w="1418" w:type="dxa"/>
          </w:tcPr>
          <w:p w14:paraId="342DB903" w14:textId="616845B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91F703F" w14:textId="7847160E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621F7A8" w14:textId="5A26071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026A88C" w14:textId="6CE80B82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recebidas i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ndependentes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execução o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rçamentária</w:t>
            </w:r>
          </w:p>
        </w:tc>
      </w:tr>
      <w:tr w:rsidR="00793892" w:rsidRPr="0040345B" w14:paraId="23AC1F77" w14:textId="77777777" w:rsidTr="00F40FB4">
        <w:trPr>
          <w:trHeight w:val="300"/>
        </w:trPr>
        <w:tc>
          <w:tcPr>
            <w:tcW w:w="704" w:type="dxa"/>
          </w:tcPr>
          <w:p w14:paraId="78CD98EB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27066D0" w14:textId="78BAFE65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vlTransFinanReceAportesRPPS</w:t>
            </w:r>
            <w:proofErr w:type="spellEnd"/>
            <w:r w:rsidRPr="00E17132" w:rsidDel="00C36D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84" w:type="dxa"/>
          </w:tcPr>
          <w:p w14:paraId="2D24DB5B" w14:textId="5C0BC0E7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recebidas para a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portes de recursos para o RPPS</w:t>
            </w:r>
          </w:p>
        </w:tc>
        <w:tc>
          <w:tcPr>
            <w:tcW w:w="1418" w:type="dxa"/>
          </w:tcPr>
          <w:p w14:paraId="7A0008D3" w14:textId="03BDFF78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E5F8488" w14:textId="2AFE3E4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16C353D" w14:textId="76A8705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F434B4A" w14:textId="1D0E60A8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recebidas para a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portes de recursos para o RPPS</w:t>
            </w:r>
          </w:p>
        </w:tc>
      </w:tr>
      <w:tr w:rsidR="00793892" w:rsidRPr="0040345B" w14:paraId="28F7A64A" w14:textId="77777777" w:rsidTr="00F40FB4">
        <w:trPr>
          <w:trHeight w:val="300"/>
        </w:trPr>
        <w:tc>
          <w:tcPr>
            <w:tcW w:w="704" w:type="dxa"/>
          </w:tcPr>
          <w:p w14:paraId="78ED06B6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827706D" w14:textId="6DA2EAB8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vlIncriRSPNaoProcessado</w:t>
            </w:r>
            <w:proofErr w:type="spellEnd"/>
          </w:p>
        </w:tc>
        <w:tc>
          <w:tcPr>
            <w:tcW w:w="1984" w:type="dxa"/>
          </w:tcPr>
          <w:p w14:paraId="5C10C642" w14:textId="35989778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i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nscrição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estos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rocessados</w:t>
            </w:r>
          </w:p>
        </w:tc>
        <w:tc>
          <w:tcPr>
            <w:tcW w:w="1418" w:type="dxa"/>
          </w:tcPr>
          <w:p w14:paraId="0A92C8D1" w14:textId="6596FA8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C2EB08D" w14:textId="6C16DA06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637D4A8" w14:textId="43B6FA1C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4F93F21" w14:textId="4B9ECC3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i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nscrição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estos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rocessados</w:t>
            </w:r>
          </w:p>
        </w:tc>
      </w:tr>
      <w:tr w:rsidR="00793892" w:rsidRPr="0040345B" w14:paraId="2A2F9917" w14:textId="77777777" w:rsidTr="00F40FB4">
        <w:trPr>
          <w:trHeight w:val="300"/>
        </w:trPr>
        <w:tc>
          <w:tcPr>
            <w:tcW w:w="704" w:type="dxa"/>
          </w:tcPr>
          <w:p w14:paraId="3FB31B6E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4598EA0" w14:textId="379A9A4B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vlIncriRSPProcessado</w:t>
            </w:r>
            <w:proofErr w:type="spellEnd"/>
          </w:p>
        </w:tc>
        <w:tc>
          <w:tcPr>
            <w:tcW w:w="1984" w:type="dxa"/>
          </w:tcPr>
          <w:p w14:paraId="6AC16DB5" w14:textId="08551BA8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i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nscrição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estos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rocessados</w:t>
            </w:r>
          </w:p>
        </w:tc>
        <w:tc>
          <w:tcPr>
            <w:tcW w:w="1418" w:type="dxa"/>
          </w:tcPr>
          <w:p w14:paraId="199AB3F0" w14:textId="4198CFD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EF5C957" w14:textId="1E6B1D7D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639EF91" w14:textId="0E5713D6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D1783FF" w14:textId="260C78BA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i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nscrição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estos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rocessados</w:t>
            </w:r>
          </w:p>
        </w:tc>
      </w:tr>
      <w:tr w:rsidR="00793892" w:rsidRPr="0040345B" w14:paraId="2D75F1F3" w14:textId="77777777" w:rsidTr="00F40FB4">
        <w:trPr>
          <w:trHeight w:val="300"/>
        </w:trPr>
        <w:tc>
          <w:tcPr>
            <w:tcW w:w="704" w:type="dxa"/>
          </w:tcPr>
          <w:p w14:paraId="7F10DDD2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51AB2A8" w14:textId="37B0B2F7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vlDepoRestituVinculados</w:t>
            </w:r>
            <w:proofErr w:type="spellEnd"/>
          </w:p>
        </w:tc>
        <w:tc>
          <w:tcPr>
            <w:tcW w:w="1984" w:type="dxa"/>
          </w:tcPr>
          <w:p w14:paraId="2C44AA21" w14:textId="3A68DAE6" w:rsidR="00793892" w:rsidRPr="00E17132" w:rsidRDefault="00B23B6D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dos recebimentos de </w:t>
            </w:r>
            <w:r w:rsidR="0079389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depósitos restituíveis e valores v</w:t>
            </w:r>
            <w:r w:rsidR="00793892"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inculados</w:t>
            </w:r>
          </w:p>
        </w:tc>
        <w:tc>
          <w:tcPr>
            <w:tcW w:w="1418" w:type="dxa"/>
          </w:tcPr>
          <w:p w14:paraId="613F7852" w14:textId="5B150E5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AF7D4CD" w14:textId="51D346A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0ABB5B4" w14:textId="314AD0A9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666B68D" w14:textId="6A97E262" w:rsidR="00793892" w:rsidRPr="0040345B" w:rsidRDefault="00793892" w:rsidP="00793892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dos </w:t>
            </w:r>
            <w:r w:rsidR="00B23B6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recebimentos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depósitos restituíveis e valores 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inculados</w:t>
            </w:r>
          </w:p>
        </w:tc>
      </w:tr>
      <w:tr w:rsidR="00793892" w:rsidRPr="0040345B" w14:paraId="23997506" w14:textId="77777777" w:rsidTr="00F40FB4">
        <w:trPr>
          <w:trHeight w:val="300"/>
        </w:trPr>
        <w:tc>
          <w:tcPr>
            <w:tcW w:w="704" w:type="dxa"/>
          </w:tcPr>
          <w:p w14:paraId="20CFCFFF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5F6B1F82" w14:textId="1900F236" w:rsidR="00793892" w:rsidRPr="00E17132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vlOutrosRecExtraorcamentario</w:t>
            </w:r>
            <w:proofErr w:type="spellEnd"/>
          </w:p>
        </w:tc>
        <w:tc>
          <w:tcPr>
            <w:tcW w:w="1984" w:type="dxa"/>
          </w:tcPr>
          <w:p w14:paraId="2BA4AF12" w14:textId="00112553" w:rsidR="00793892" w:rsidRPr="00E17132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outros 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ecebimentos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xtraorçamentários</w:t>
            </w:r>
            <w:proofErr w:type="spellEnd"/>
          </w:p>
        </w:tc>
        <w:tc>
          <w:tcPr>
            <w:tcW w:w="1418" w:type="dxa"/>
          </w:tcPr>
          <w:p w14:paraId="67DD0E24" w14:textId="3DE4A707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6747BA8" w14:textId="07E88459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DB8AA2E" w14:textId="7E2A04C6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06591DD" w14:textId="1C536DC6" w:rsidR="00793892" w:rsidRPr="0040345B" w:rsidRDefault="00793892" w:rsidP="00793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outros 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ecebimentos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xtraorçamentários</w:t>
            </w:r>
            <w:proofErr w:type="spellEnd"/>
          </w:p>
        </w:tc>
      </w:tr>
      <w:tr w:rsidR="00793892" w:rsidRPr="0040345B" w14:paraId="5F61748F" w14:textId="77777777" w:rsidTr="00F40FB4">
        <w:trPr>
          <w:trHeight w:val="300"/>
        </w:trPr>
        <w:tc>
          <w:tcPr>
            <w:tcW w:w="704" w:type="dxa"/>
          </w:tcPr>
          <w:p w14:paraId="32AEA834" w14:textId="77777777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177B438" w14:textId="446F02A6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vlSaldoExerAnteriorCaixaEquiCaixa</w:t>
            </w:r>
            <w:proofErr w:type="spellEnd"/>
          </w:p>
        </w:tc>
        <w:tc>
          <w:tcPr>
            <w:tcW w:w="1984" w:type="dxa"/>
          </w:tcPr>
          <w:p w14:paraId="1849C6AD" w14:textId="14278C52" w:rsidR="00793892" w:rsidRPr="00E17132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do s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aldo do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xercício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A16203">
              <w:rPr>
                <w:rFonts w:ascii="Arial" w:hAnsi="Arial" w:cs="Arial"/>
                <w:sz w:val="20"/>
                <w:szCs w:val="20"/>
              </w:rPr>
              <w:t>nterior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Caixa e 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Equivalentes de Caixa</w:t>
            </w:r>
          </w:p>
        </w:tc>
        <w:tc>
          <w:tcPr>
            <w:tcW w:w="1418" w:type="dxa"/>
          </w:tcPr>
          <w:p w14:paraId="615797EA" w14:textId="2E397A72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786BC744" w14:textId="6E1B3437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9C8850C" w14:textId="24AF02C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1A54DE2" w14:textId="77777777" w:rsidR="00693B3F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do s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aldo do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xercício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A16203">
              <w:rPr>
                <w:rFonts w:ascii="Arial" w:hAnsi="Arial" w:cs="Arial"/>
                <w:sz w:val="20"/>
                <w:szCs w:val="20"/>
              </w:rPr>
              <w:t>nterior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Caixa e Equivalentes de Caixa</w:t>
            </w:r>
            <w:r w:rsidR="00693B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7DA9AB18" w14:textId="77777777" w:rsidR="00640CC8" w:rsidRDefault="00640CC8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CA4F53F" w14:textId="7E1C8890" w:rsidR="00640CC8" w:rsidRPr="0040345B" w:rsidRDefault="00640CC8" w:rsidP="00640CC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OBS.: No caso de natureza de saldo invertida, informar negativo.</w:t>
            </w:r>
          </w:p>
        </w:tc>
      </w:tr>
      <w:tr w:rsidR="00793892" w:rsidRPr="0040345B" w14:paraId="6F0E34B0" w14:textId="77777777" w:rsidTr="00F40FB4">
        <w:trPr>
          <w:trHeight w:val="300"/>
        </w:trPr>
        <w:tc>
          <w:tcPr>
            <w:tcW w:w="704" w:type="dxa"/>
          </w:tcPr>
          <w:p w14:paraId="6241B207" w14:textId="6E32BC1E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D57A12B" w14:textId="5CA913AF" w:rsidR="00793892" w:rsidRPr="004E13F9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vlSaldoExerAnteriorDepoRestVinculados</w:t>
            </w:r>
            <w:proofErr w:type="spellEnd"/>
          </w:p>
        </w:tc>
        <w:tc>
          <w:tcPr>
            <w:tcW w:w="1984" w:type="dxa"/>
          </w:tcPr>
          <w:p w14:paraId="75CEB44D" w14:textId="3E73BDE7" w:rsidR="00793892" w:rsidRPr="004E13F9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do s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aldo do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xercício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A16203">
              <w:rPr>
                <w:rFonts w:ascii="Arial" w:hAnsi="Arial" w:cs="Arial"/>
                <w:sz w:val="20"/>
                <w:szCs w:val="20"/>
              </w:rPr>
              <w:t>nterior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Depósitos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estituíveis e Valores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inculados</w:t>
            </w:r>
          </w:p>
        </w:tc>
        <w:tc>
          <w:tcPr>
            <w:tcW w:w="1418" w:type="dxa"/>
          </w:tcPr>
          <w:p w14:paraId="15E7EB55" w14:textId="5E64C696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D3BCB01" w14:textId="5B23598F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9E7EF3A" w14:textId="762FA07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D5DA3AD" w14:textId="77777777" w:rsidR="00793892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do s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aldo do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xercício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A16203">
              <w:rPr>
                <w:rFonts w:ascii="Arial" w:hAnsi="Arial" w:cs="Arial"/>
                <w:sz w:val="20"/>
                <w:szCs w:val="20"/>
              </w:rPr>
              <w:t>nterior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Depósitos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estituíveis e Valores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inculados</w:t>
            </w:r>
            <w:r w:rsidR="00640C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38884313" w14:textId="77777777" w:rsidR="00640CC8" w:rsidRDefault="00640CC8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E81F429" w14:textId="77777777" w:rsidR="00640CC8" w:rsidRDefault="00640CC8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6AA588A" w14:textId="77777777" w:rsidR="00640CC8" w:rsidRDefault="00640CC8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1D18CAA" w14:textId="3A80B4F1" w:rsidR="00640CC8" w:rsidRPr="0040345B" w:rsidRDefault="00640CC8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No caso de natureza de saldo invertida, informar negativo.</w:t>
            </w:r>
          </w:p>
        </w:tc>
      </w:tr>
      <w:tr w:rsidR="00793892" w:rsidRPr="0040345B" w14:paraId="3B6E5277" w14:textId="77777777" w:rsidTr="00F40FB4">
        <w:trPr>
          <w:trHeight w:val="300"/>
        </w:trPr>
        <w:tc>
          <w:tcPr>
            <w:tcW w:w="704" w:type="dxa"/>
          </w:tcPr>
          <w:p w14:paraId="0780D79D" w14:textId="1C5D0B53" w:rsidR="00793892" w:rsidRPr="0040345B" w:rsidRDefault="00793892" w:rsidP="000D78E9">
            <w:pPr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4DC44CD" w14:textId="2D4A0ED7" w:rsidR="00793892" w:rsidRPr="004E13F9" w:rsidRDefault="00793892" w:rsidP="0079389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vlTotalIngresso</w:t>
            </w:r>
            <w:proofErr w:type="spellEnd"/>
          </w:p>
        </w:tc>
        <w:tc>
          <w:tcPr>
            <w:tcW w:w="1984" w:type="dxa"/>
          </w:tcPr>
          <w:p w14:paraId="4148511A" w14:textId="1C82317D" w:rsidR="00793892" w:rsidRPr="004E13F9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t</w:t>
            </w:r>
            <w:r w:rsidRPr="00A16203">
              <w:rPr>
                <w:rFonts w:ascii="Arial" w:hAnsi="Arial" w:cs="Arial"/>
                <w:sz w:val="20"/>
                <w:szCs w:val="20"/>
              </w:rPr>
              <w:t>otal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7C2E">
              <w:rPr>
                <w:rFonts w:ascii="Arial" w:hAnsi="Arial" w:cs="Arial"/>
                <w:sz w:val="20"/>
                <w:szCs w:val="20"/>
              </w:rPr>
              <w:t xml:space="preserve">do quadro </w:t>
            </w:r>
            <w:r>
              <w:rPr>
                <w:rFonts w:ascii="Arial" w:hAnsi="Arial" w:cs="Arial"/>
                <w:sz w:val="20"/>
                <w:szCs w:val="20"/>
              </w:rPr>
              <w:t>de ingressos</w:t>
            </w:r>
          </w:p>
        </w:tc>
        <w:tc>
          <w:tcPr>
            <w:tcW w:w="1418" w:type="dxa"/>
          </w:tcPr>
          <w:p w14:paraId="0E5C2A31" w14:textId="50280E31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0CB41D1" w14:textId="2BB5555A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0A8A241" w14:textId="66983895" w:rsidR="00793892" w:rsidRPr="0040345B" w:rsidRDefault="00793892" w:rsidP="007938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0655B5A" w14:textId="56297779" w:rsidR="00793892" w:rsidRPr="0040345B" w:rsidRDefault="00793892" w:rsidP="007938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t</w:t>
            </w:r>
            <w:r w:rsidRPr="00A16203">
              <w:rPr>
                <w:rFonts w:ascii="Arial" w:hAnsi="Arial" w:cs="Arial"/>
                <w:sz w:val="20"/>
                <w:szCs w:val="20"/>
              </w:rPr>
              <w:t>otal</w:t>
            </w:r>
            <w:r w:rsidR="00D37C2E">
              <w:rPr>
                <w:rFonts w:ascii="Arial" w:hAnsi="Arial" w:cs="Arial"/>
                <w:sz w:val="20"/>
                <w:szCs w:val="20"/>
              </w:rPr>
              <w:t xml:space="preserve"> do quadro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ingressos</w:t>
            </w:r>
          </w:p>
        </w:tc>
      </w:tr>
    </w:tbl>
    <w:p w14:paraId="2B5CD37F" w14:textId="77777777" w:rsidR="00037DFD" w:rsidRPr="0040345B" w:rsidRDefault="00037DFD" w:rsidP="00037DFD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1418"/>
        <w:gridCol w:w="1134"/>
        <w:gridCol w:w="1417"/>
        <w:gridCol w:w="5669"/>
      </w:tblGrid>
      <w:tr w:rsidR="00FF2209" w:rsidRPr="0040345B" w14:paraId="1C7784CF" w14:textId="77777777" w:rsidTr="00F40FB4">
        <w:trPr>
          <w:trHeight w:val="300"/>
        </w:trPr>
        <w:tc>
          <w:tcPr>
            <w:tcW w:w="14311" w:type="dxa"/>
            <w:gridSpan w:val="7"/>
            <w:noWrap/>
          </w:tcPr>
          <w:p w14:paraId="3A63A9D8" w14:textId="5CF0D856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 – Dispêndios</w:t>
            </w:r>
          </w:p>
        </w:tc>
      </w:tr>
      <w:tr w:rsidR="00FF2209" w:rsidRPr="0040345B" w14:paraId="0BE220A8" w14:textId="77777777" w:rsidTr="00F40FB4">
        <w:trPr>
          <w:trHeight w:val="300"/>
        </w:trPr>
        <w:tc>
          <w:tcPr>
            <w:tcW w:w="14311" w:type="dxa"/>
            <w:gridSpan w:val="7"/>
            <w:noWrap/>
          </w:tcPr>
          <w:p w14:paraId="302EBBA9" w14:textId="281EEB72" w:rsidR="00FF2209" w:rsidRPr="0040345B" w:rsidRDefault="00FF220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179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="004C6EF7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</w:tr>
      <w:tr w:rsidR="00FF2209" w:rsidRPr="0040345B" w14:paraId="61561C3B" w14:textId="77777777" w:rsidTr="00F40FB4">
        <w:trPr>
          <w:trHeight w:val="300"/>
        </w:trPr>
        <w:tc>
          <w:tcPr>
            <w:tcW w:w="704" w:type="dxa"/>
            <w:hideMark/>
          </w:tcPr>
          <w:p w14:paraId="7D0B93D6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5" w:type="dxa"/>
            <w:hideMark/>
          </w:tcPr>
          <w:p w14:paraId="40336B88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0FB124BD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19DB2275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06C59409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64CCD337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20CFDCCB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F2209" w:rsidRPr="0040345B" w14:paraId="1519F938" w14:textId="77777777" w:rsidTr="00F40FB4">
        <w:trPr>
          <w:trHeight w:val="300"/>
        </w:trPr>
        <w:tc>
          <w:tcPr>
            <w:tcW w:w="704" w:type="dxa"/>
          </w:tcPr>
          <w:p w14:paraId="3F85DE06" w14:textId="77777777" w:rsidR="00FF2209" w:rsidRPr="0040345B" w:rsidRDefault="00FF2209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DA356D0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4E4619BE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72565FFE" w14:textId="3608D131" w:rsidR="00FF2209" w:rsidRPr="0040345B" w:rsidRDefault="0079713A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FF2209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6AD8889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A5BD3F2" w14:textId="77777777" w:rsidR="00FF2209" w:rsidRPr="0040345B" w:rsidRDefault="00FF2209" w:rsidP="003C320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FDEE593" w14:textId="146C4A85" w:rsidR="00FF2209" w:rsidRPr="004E13F9" w:rsidRDefault="00FF2209" w:rsidP="003C320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13F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20 – Dispêndios</w:t>
            </w:r>
          </w:p>
        </w:tc>
      </w:tr>
      <w:tr w:rsidR="004E13F9" w:rsidRPr="0040345B" w:rsidDel="00E92FEF" w14:paraId="73134629" w14:textId="614D1C16" w:rsidTr="00F40FB4">
        <w:trPr>
          <w:trHeight w:val="300"/>
          <w:del w:id="180" w:author="RICARDO NOGUEIRA DE ALMEIDA" w:date="2017-08-28T14:12:00Z"/>
        </w:trPr>
        <w:tc>
          <w:tcPr>
            <w:tcW w:w="704" w:type="dxa"/>
          </w:tcPr>
          <w:p w14:paraId="207A9164" w14:textId="019235FE" w:rsidR="004E13F9" w:rsidRPr="0040345B" w:rsidDel="00E92FEF" w:rsidRDefault="004E13F9" w:rsidP="000D78E9">
            <w:pPr>
              <w:numPr>
                <w:ilvl w:val="0"/>
                <w:numId w:val="11"/>
              </w:numPr>
              <w:spacing w:after="0"/>
              <w:rPr>
                <w:del w:id="181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9287E13" w14:textId="3F7FC471" w:rsidR="004E13F9" w:rsidRPr="0040345B" w:rsidDel="00E92FEF" w:rsidRDefault="004E13F9" w:rsidP="004E13F9">
            <w:pPr>
              <w:spacing w:after="0"/>
              <w:rPr>
                <w:del w:id="182" w:author="RICARDO NOGUEIRA DE ALMEIDA" w:date="2017-08-28T14:12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183" w:author="RICARDO NOGUEIRA DE ALMEIDA" w:date="2017-08-28T14:12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</w:delText>
              </w:r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xerc</w:delText>
              </w:r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i</w:delText>
              </w:r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cio</w:delText>
              </w:r>
            </w:del>
          </w:p>
        </w:tc>
        <w:tc>
          <w:tcPr>
            <w:tcW w:w="1984" w:type="dxa"/>
          </w:tcPr>
          <w:p w14:paraId="41796316" w14:textId="6A98E111" w:rsidR="004E13F9" w:rsidRPr="0040345B" w:rsidDel="00E92FEF" w:rsidRDefault="004E13F9" w:rsidP="005F3AAD">
            <w:pPr>
              <w:spacing w:after="0"/>
              <w:rPr>
                <w:del w:id="184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85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do </w:delText>
              </w:r>
              <w:r w:rsidR="008912F7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Balanço F</w:delText>
              </w:r>
              <w:r w:rsidR="005F3AA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inanceiro</w:delText>
              </w:r>
            </w:del>
          </w:p>
        </w:tc>
        <w:tc>
          <w:tcPr>
            <w:tcW w:w="1418" w:type="dxa"/>
          </w:tcPr>
          <w:p w14:paraId="68DB2811" w14:textId="28791BEB" w:rsidR="004E13F9" w:rsidRPr="0040345B" w:rsidDel="00E92FEF" w:rsidRDefault="004E13F9" w:rsidP="004E13F9">
            <w:pPr>
              <w:spacing w:after="0"/>
              <w:rPr>
                <w:del w:id="186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87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</w:delText>
              </w:r>
            </w:del>
          </w:p>
        </w:tc>
        <w:tc>
          <w:tcPr>
            <w:tcW w:w="1134" w:type="dxa"/>
          </w:tcPr>
          <w:p w14:paraId="3A9D15A7" w14:textId="721F1469" w:rsidR="004E13F9" w:rsidRPr="0040345B" w:rsidDel="00E92FEF" w:rsidRDefault="004E13F9" w:rsidP="004E13F9">
            <w:pPr>
              <w:spacing w:after="0"/>
              <w:rPr>
                <w:del w:id="188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89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37547CB6" w14:textId="2C2ADB4B" w:rsidR="004E13F9" w:rsidRPr="0040345B" w:rsidDel="00E92FEF" w:rsidRDefault="004E13F9" w:rsidP="004E13F9">
            <w:pPr>
              <w:spacing w:after="0"/>
              <w:rPr>
                <w:del w:id="190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91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453828BE" w14:textId="6A400429" w:rsidR="00FF2B6B" w:rsidDel="00E92FEF" w:rsidRDefault="00FF2B6B" w:rsidP="00FF2B6B">
            <w:pPr>
              <w:spacing w:after="0"/>
              <w:jc w:val="both"/>
              <w:rPr>
                <w:del w:id="192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93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</w:delText>
              </w:r>
              <w:r w:rsidR="005F3AA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R="008912F7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B</w:delText>
              </w:r>
              <w:r w:rsidR="005F3AA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alanç</w:delText>
              </w:r>
              <w:r w:rsidR="008912F7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o F</w:delText>
              </w:r>
              <w:r w:rsidR="005F3AA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inanceiro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062B4664" w14:textId="34EC8DEF" w:rsidR="00FF2B6B" w:rsidDel="00E92FEF" w:rsidRDefault="00FF2B6B" w:rsidP="004E13F9">
            <w:pPr>
              <w:spacing w:after="0"/>
              <w:jc w:val="both"/>
              <w:rPr>
                <w:del w:id="194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F41322D" w14:textId="184B94CC" w:rsidR="004E13F9" w:rsidRPr="0040345B" w:rsidDel="00E92FEF" w:rsidRDefault="004E13F9" w:rsidP="004E13F9">
            <w:pPr>
              <w:spacing w:after="0"/>
              <w:jc w:val="both"/>
              <w:rPr>
                <w:del w:id="195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96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432EBCF1" w14:textId="33190121" w:rsidR="004E13F9" w:rsidRPr="0040345B" w:rsidDel="00E92FEF" w:rsidRDefault="004E13F9" w:rsidP="004E13F9">
            <w:pPr>
              <w:spacing w:after="0"/>
              <w:jc w:val="both"/>
              <w:rPr>
                <w:del w:id="197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98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5C3431" w:rsidRPr="0040345B" w14:paraId="184A7CFE" w14:textId="77777777" w:rsidTr="00F40FB4">
        <w:trPr>
          <w:trHeight w:val="300"/>
        </w:trPr>
        <w:tc>
          <w:tcPr>
            <w:tcW w:w="704" w:type="dxa"/>
          </w:tcPr>
          <w:p w14:paraId="45778037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47E986C" w14:textId="3A05EA4B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17132">
              <w:rPr>
                <w:rFonts w:ascii="Arial" w:hAnsi="Arial" w:cs="Arial"/>
                <w:sz w:val="20"/>
                <w:szCs w:val="20"/>
              </w:rPr>
              <w:t>vl</w:t>
            </w:r>
            <w:r>
              <w:rPr>
                <w:rFonts w:ascii="Arial" w:hAnsi="Arial" w:cs="Arial"/>
                <w:sz w:val="20"/>
                <w:szCs w:val="20"/>
              </w:rPr>
              <w:t>Desp</w:t>
            </w:r>
            <w:r w:rsidRPr="00E17132">
              <w:rPr>
                <w:rFonts w:ascii="Arial" w:hAnsi="Arial" w:cs="Arial"/>
                <w:sz w:val="20"/>
                <w:szCs w:val="20"/>
              </w:rPr>
              <w:t>OrcamenRecurOrdinario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984" w:type="dxa"/>
          </w:tcPr>
          <w:p w14:paraId="57AA23ED" w14:textId="6C962D93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>espesa orçamentária / Recursos Ordinários</w:t>
            </w:r>
          </w:p>
        </w:tc>
        <w:tc>
          <w:tcPr>
            <w:tcW w:w="1418" w:type="dxa"/>
          </w:tcPr>
          <w:p w14:paraId="353119E2" w14:textId="4427F8E2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7BAC453" w14:textId="4C83D363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30A7A19" w14:textId="78515C45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D2316CD" w14:textId="77777777" w:rsidR="005C3431" w:rsidRDefault="005C3431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>espesa orçamentária / Recursos Ordinários</w:t>
            </w:r>
          </w:p>
          <w:p w14:paraId="162E6E4C" w14:textId="77777777" w:rsidR="001340AE" w:rsidRDefault="001340AE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FAD1AC" w14:textId="692A5E7C" w:rsidR="001340AE" w:rsidRPr="0040345B" w:rsidRDefault="001340AE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Fontes de Recursos: 100 e 200.</w:t>
            </w:r>
          </w:p>
        </w:tc>
      </w:tr>
      <w:tr w:rsidR="005C3431" w:rsidRPr="0040345B" w14:paraId="4297C17F" w14:textId="77777777" w:rsidTr="00F40FB4">
        <w:trPr>
          <w:trHeight w:val="300"/>
        </w:trPr>
        <w:tc>
          <w:tcPr>
            <w:tcW w:w="704" w:type="dxa"/>
          </w:tcPr>
          <w:p w14:paraId="7CA9D704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AAA9DE1" w14:textId="0B7C190F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</w:t>
            </w:r>
            <w:r>
              <w:rPr>
                <w:rFonts w:ascii="Arial" w:hAnsi="Arial" w:cs="Arial"/>
                <w:sz w:val="20"/>
                <w:szCs w:val="20"/>
              </w:rPr>
              <w:t>Desp</w:t>
            </w:r>
            <w:r w:rsidRPr="00CC76B8">
              <w:rPr>
                <w:rFonts w:ascii="Arial" w:hAnsi="Arial" w:cs="Arial"/>
                <w:sz w:val="20"/>
                <w:szCs w:val="20"/>
              </w:rPr>
              <w:t>OrcamenRecur</w:t>
            </w:r>
            <w:r>
              <w:rPr>
                <w:rFonts w:ascii="Arial" w:hAnsi="Arial" w:cs="Arial"/>
                <w:sz w:val="20"/>
                <w:szCs w:val="20"/>
              </w:rPr>
              <w:t>VincuEducacao</w:t>
            </w:r>
            <w:proofErr w:type="spellEnd"/>
          </w:p>
        </w:tc>
        <w:tc>
          <w:tcPr>
            <w:tcW w:w="1984" w:type="dxa"/>
          </w:tcPr>
          <w:p w14:paraId="1E778A18" w14:textId="43EF3151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 xml:space="preserve">espesa orçamentária / </w:t>
            </w:r>
            <w:r w:rsidRPr="004C6EF7">
              <w:rPr>
                <w:rFonts w:ascii="Arial" w:hAnsi="Arial" w:cs="Arial"/>
                <w:sz w:val="20"/>
                <w:szCs w:val="20"/>
              </w:rPr>
              <w:lastRenderedPageBreak/>
              <w:t>Recursos Vinculados à Educação</w:t>
            </w:r>
          </w:p>
        </w:tc>
        <w:tc>
          <w:tcPr>
            <w:tcW w:w="1418" w:type="dxa"/>
          </w:tcPr>
          <w:p w14:paraId="6AF98DE3" w14:textId="168DFCB6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02C52F23" w14:textId="60249C4B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1ADF3F5" w14:textId="778CE2B4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2C472C5" w14:textId="77777777" w:rsidR="005C3431" w:rsidRDefault="005C3431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>espesa orçamentária / Recursos Vinculados à Educação</w:t>
            </w:r>
          </w:p>
          <w:p w14:paraId="5573CEB9" w14:textId="77777777" w:rsidR="001340AE" w:rsidRDefault="001340AE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74D838" w14:textId="45302F01" w:rsidR="001340AE" w:rsidRPr="0040345B" w:rsidRDefault="001340AE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Fontes de Recursos: 101, 201, 113, 213, 118, 218, 119, 219, 122, 222, </w:t>
            </w:r>
            <w:r w:rsidR="005E6AE5">
              <w:rPr>
                <w:rFonts w:ascii="Arial" w:hAnsi="Arial" w:cs="Arial"/>
                <w:sz w:val="20"/>
                <w:szCs w:val="20"/>
              </w:rPr>
              <w:t xml:space="preserve">143, 243, </w:t>
            </w:r>
            <w:r>
              <w:rPr>
                <w:rFonts w:ascii="Arial" w:hAnsi="Arial" w:cs="Arial"/>
                <w:sz w:val="20"/>
                <w:szCs w:val="20"/>
              </w:rPr>
              <w:t>144, 244, 145, 245, 146, 246, 147, 247 e 289.</w:t>
            </w:r>
          </w:p>
        </w:tc>
      </w:tr>
      <w:tr w:rsidR="005C3431" w:rsidRPr="0040345B" w14:paraId="3DE72BDC" w14:textId="77777777" w:rsidTr="00F40FB4">
        <w:trPr>
          <w:trHeight w:val="300"/>
        </w:trPr>
        <w:tc>
          <w:tcPr>
            <w:tcW w:w="704" w:type="dxa"/>
          </w:tcPr>
          <w:p w14:paraId="52E70738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40CC045" w14:textId="22D0A59D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</w:t>
            </w:r>
            <w:r>
              <w:rPr>
                <w:rFonts w:ascii="Arial" w:hAnsi="Arial" w:cs="Arial"/>
                <w:sz w:val="20"/>
                <w:szCs w:val="20"/>
              </w:rPr>
              <w:t>Desp</w:t>
            </w:r>
            <w:r w:rsidRPr="00CC76B8">
              <w:rPr>
                <w:rFonts w:ascii="Arial" w:hAnsi="Arial" w:cs="Arial"/>
                <w:sz w:val="20"/>
                <w:szCs w:val="20"/>
              </w:rPr>
              <w:t>OrcamenRecur</w:t>
            </w:r>
            <w:r>
              <w:rPr>
                <w:rFonts w:ascii="Arial" w:hAnsi="Arial" w:cs="Arial"/>
                <w:sz w:val="20"/>
                <w:szCs w:val="20"/>
              </w:rPr>
              <w:t>VincuSaude</w:t>
            </w:r>
            <w:proofErr w:type="spellEnd"/>
          </w:p>
        </w:tc>
        <w:tc>
          <w:tcPr>
            <w:tcW w:w="1984" w:type="dxa"/>
          </w:tcPr>
          <w:p w14:paraId="7838D122" w14:textId="36482131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 xml:space="preserve">espesa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4C6EF7">
              <w:rPr>
                <w:rFonts w:ascii="Arial" w:hAnsi="Arial" w:cs="Arial"/>
                <w:sz w:val="20"/>
                <w:szCs w:val="20"/>
              </w:rPr>
              <w:t>rçamentária / Recursos Vinculados à Saúde</w:t>
            </w:r>
          </w:p>
        </w:tc>
        <w:tc>
          <w:tcPr>
            <w:tcW w:w="1418" w:type="dxa"/>
          </w:tcPr>
          <w:p w14:paraId="36BBFCCA" w14:textId="62DD8501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4DD9989" w14:textId="674470AC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45819E7" w14:textId="47A3533F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E2E31F2" w14:textId="77777777" w:rsidR="005C3431" w:rsidRDefault="005C3431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 xml:space="preserve">espesa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4C6EF7">
              <w:rPr>
                <w:rFonts w:ascii="Arial" w:hAnsi="Arial" w:cs="Arial"/>
                <w:sz w:val="20"/>
                <w:szCs w:val="20"/>
              </w:rPr>
              <w:t>rçamentária / Recursos Vinculados à Saúde</w:t>
            </w:r>
          </w:p>
          <w:p w14:paraId="7D3EFF94" w14:textId="77777777" w:rsidR="00992E86" w:rsidRDefault="00992E86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2E6736E" w14:textId="3B0AEE5F" w:rsidR="00992E86" w:rsidRPr="0040345B" w:rsidRDefault="00992E86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Fontes de Recursos: 102, 202, 112, 212, 123, 223, 148, 248, 149, 249, 150, 250, 151, 251, 152, 252, 153, 253, 154, 254, 155, 255 e 288.</w:t>
            </w:r>
          </w:p>
        </w:tc>
      </w:tr>
      <w:tr w:rsidR="005C3431" w:rsidRPr="0040345B" w14:paraId="53E646CA" w14:textId="77777777" w:rsidTr="00F40FB4">
        <w:trPr>
          <w:trHeight w:val="300"/>
        </w:trPr>
        <w:tc>
          <w:tcPr>
            <w:tcW w:w="704" w:type="dxa"/>
          </w:tcPr>
          <w:p w14:paraId="688A7C26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3C9A6DB" w14:textId="6DB7A725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</w:t>
            </w:r>
            <w:r>
              <w:rPr>
                <w:rFonts w:ascii="Arial" w:hAnsi="Arial" w:cs="Arial"/>
                <w:sz w:val="20"/>
                <w:szCs w:val="20"/>
              </w:rPr>
              <w:t>Desp</w:t>
            </w:r>
            <w:r w:rsidRPr="00CC76B8">
              <w:rPr>
                <w:rFonts w:ascii="Arial" w:hAnsi="Arial" w:cs="Arial"/>
                <w:sz w:val="20"/>
                <w:szCs w:val="20"/>
              </w:rPr>
              <w:t>OrcamenRecur</w:t>
            </w:r>
            <w:r>
              <w:rPr>
                <w:rFonts w:ascii="Arial" w:hAnsi="Arial" w:cs="Arial"/>
                <w:sz w:val="20"/>
                <w:szCs w:val="20"/>
              </w:rPr>
              <w:t>VincuRPPS</w:t>
            </w:r>
            <w:proofErr w:type="spellEnd"/>
          </w:p>
        </w:tc>
        <w:tc>
          <w:tcPr>
            <w:tcW w:w="1984" w:type="dxa"/>
          </w:tcPr>
          <w:p w14:paraId="0A12EC5D" w14:textId="31461841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>espesa orçamentária / Recursos Vinculados à Previdência Social – RPPS</w:t>
            </w:r>
          </w:p>
        </w:tc>
        <w:tc>
          <w:tcPr>
            <w:tcW w:w="1418" w:type="dxa"/>
          </w:tcPr>
          <w:p w14:paraId="1302663B" w14:textId="010306C8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E18B2FC" w14:textId="6C27DD20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497474F" w14:textId="505B16DA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5409BE9" w14:textId="77777777" w:rsidR="005C3431" w:rsidRDefault="005C3431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>espesa orçamentária / Recursos Vinculados à Previdência Social – RPPS</w:t>
            </w:r>
          </w:p>
          <w:p w14:paraId="1AA9E63B" w14:textId="77777777" w:rsidR="00F63D59" w:rsidRDefault="00F63D59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A9792C4" w14:textId="3826F43F" w:rsidR="00F63D59" w:rsidRPr="0040345B" w:rsidRDefault="00F63D59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Fontes de Recursos: </w:t>
            </w:r>
            <w:r w:rsidR="005F3AAD" w:rsidRPr="005F3AAD">
              <w:rPr>
                <w:rFonts w:ascii="Arial" w:hAnsi="Arial" w:cs="Arial"/>
                <w:sz w:val="20"/>
                <w:szCs w:val="20"/>
              </w:rPr>
              <w:t>100 e 200 vinculadas ao órgão RPPS, 103 e 203.</w:t>
            </w:r>
          </w:p>
        </w:tc>
      </w:tr>
      <w:tr w:rsidR="005C3431" w:rsidRPr="0040345B" w14:paraId="4A329AE7" w14:textId="77777777" w:rsidTr="00F40FB4">
        <w:trPr>
          <w:trHeight w:val="300"/>
        </w:trPr>
        <w:tc>
          <w:tcPr>
            <w:tcW w:w="704" w:type="dxa"/>
          </w:tcPr>
          <w:p w14:paraId="44368834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B13FE0A" w14:textId="00900C47" w:rsidR="005C3431" w:rsidRPr="0040345B" w:rsidRDefault="005C3431" w:rsidP="002116D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</w:t>
            </w:r>
            <w:r>
              <w:rPr>
                <w:rFonts w:ascii="Arial" w:hAnsi="Arial" w:cs="Arial"/>
                <w:sz w:val="20"/>
                <w:szCs w:val="20"/>
              </w:rPr>
              <w:t>Desp</w:t>
            </w:r>
            <w:r w:rsidRPr="00CC76B8">
              <w:rPr>
                <w:rFonts w:ascii="Arial" w:hAnsi="Arial" w:cs="Arial"/>
                <w:sz w:val="20"/>
                <w:szCs w:val="20"/>
              </w:rPr>
              <w:t>OrcamenRecur</w:t>
            </w:r>
            <w:r>
              <w:rPr>
                <w:rFonts w:ascii="Arial" w:hAnsi="Arial" w:cs="Arial"/>
                <w:sz w:val="20"/>
                <w:szCs w:val="20"/>
              </w:rPr>
              <w:t>Vincu</w:t>
            </w:r>
            <w:r w:rsidR="002116DB">
              <w:rPr>
                <w:rFonts w:ascii="Arial" w:hAnsi="Arial" w:cs="Arial"/>
                <w:sz w:val="20"/>
                <w:szCs w:val="20"/>
              </w:rPr>
              <w:t>Assist</w:t>
            </w:r>
            <w:r>
              <w:rPr>
                <w:rFonts w:ascii="Arial" w:hAnsi="Arial" w:cs="Arial"/>
                <w:sz w:val="20"/>
                <w:szCs w:val="20"/>
              </w:rPr>
              <w:t>Social</w:t>
            </w:r>
            <w:proofErr w:type="spellEnd"/>
          </w:p>
        </w:tc>
        <w:tc>
          <w:tcPr>
            <w:tcW w:w="1984" w:type="dxa"/>
          </w:tcPr>
          <w:p w14:paraId="4905CCF4" w14:textId="63F49731" w:rsidR="005C3431" w:rsidRPr="004C6EF7" w:rsidRDefault="005C3431" w:rsidP="002116D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 xml:space="preserve">espesa orçamentária / Recursos Vinculados à </w:t>
            </w:r>
            <w:r w:rsidR="002116DB">
              <w:rPr>
                <w:rFonts w:ascii="Arial" w:hAnsi="Arial" w:cs="Arial"/>
                <w:sz w:val="20"/>
                <w:szCs w:val="20"/>
              </w:rPr>
              <w:t>Assistência</w:t>
            </w:r>
            <w:r w:rsidRPr="004C6EF7">
              <w:rPr>
                <w:rFonts w:ascii="Arial" w:hAnsi="Arial" w:cs="Arial"/>
                <w:sz w:val="20"/>
                <w:szCs w:val="20"/>
              </w:rPr>
              <w:t xml:space="preserve"> Social</w:t>
            </w:r>
          </w:p>
        </w:tc>
        <w:tc>
          <w:tcPr>
            <w:tcW w:w="1418" w:type="dxa"/>
          </w:tcPr>
          <w:p w14:paraId="7E948846" w14:textId="7D0C4275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33CEB41" w14:textId="5A5E6C60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319DFF9" w14:textId="73709209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1F1D968" w14:textId="77777777" w:rsidR="005C3431" w:rsidRDefault="005C3431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</w:t>
            </w:r>
            <w:r w:rsidRPr="004C6EF7">
              <w:rPr>
                <w:rFonts w:ascii="Arial" w:hAnsi="Arial" w:cs="Arial"/>
                <w:sz w:val="20"/>
                <w:szCs w:val="20"/>
              </w:rPr>
              <w:t xml:space="preserve">espesa orçamentária / Recursos Vinculados à </w:t>
            </w:r>
            <w:r w:rsidR="002116DB">
              <w:rPr>
                <w:rFonts w:ascii="Arial" w:hAnsi="Arial" w:cs="Arial"/>
                <w:sz w:val="20"/>
                <w:szCs w:val="20"/>
              </w:rPr>
              <w:t>Assistência</w:t>
            </w:r>
            <w:r w:rsidR="002116DB" w:rsidRPr="004C6E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6EF7">
              <w:rPr>
                <w:rFonts w:ascii="Arial" w:hAnsi="Arial" w:cs="Arial"/>
                <w:sz w:val="20"/>
                <w:szCs w:val="20"/>
              </w:rPr>
              <w:t>Social</w:t>
            </w:r>
          </w:p>
          <w:p w14:paraId="462E3CE7" w14:textId="77777777" w:rsidR="0055374C" w:rsidRDefault="0055374C" w:rsidP="005C343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B2389C" w14:textId="79F33C44" w:rsidR="0055374C" w:rsidRPr="0040345B" w:rsidRDefault="0055374C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Fontes de Recursos: 129, 229, 142, 242, 156 e 256.</w:t>
            </w:r>
          </w:p>
        </w:tc>
      </w:tr>
      <w:tr w:rsidR="0055374C" w:rsidRPr="0040345B" w14:paraId="4800146D" w14:textId="77777777" w:rsidTr="00F40FB4">
        <w:trPr>
          <w:trHeight w:val="300"/>
        </w:trPr>
        <w:tc>
          <w:tcPr>
            <w:tcW w:w="704" w:type="dxa"/>
          </w:tcPr>
          <w:p w14:paraId="500D465C" w14:textId="77777777" w:rsidR="0055374C" w:rsidRPr="0040345B" w:rsidRDefault="0055374C" w:rsidP="0055374C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85126EB" w14:textId="6FD1B882" w:rsidR="0055374C" w:rsidRPr="00CC76B8" w:rsidRDefault="0055374C" w:rsidP="00553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</w:t>
            </w:r>
            <w:r>
              <w:rPr>
                <w:rFonts w:ascii="Arial" w:hAnsi="Arial" w:cs="Arial"/>
                <w:sz w:val="20"/>
                <w:szCs w:val="20"/>
              </w:rPr>
              <w:t>OutrasDesp</w:t>
            </w:r>
            <w:r w:rsidRPr="00CC76B8">
              <w:rPr>
                <w:rFonts w:ascii="Arial" w:hAnsi="Arial" w:cs="Arial"/>
                <w:sz w:val="20"/>
                <w:szCs w:val="20"/>
              </w:rPr>
              <w:t>Orcamen</w:t>
            </w:r>
            <w:r>
              <w:rPr>
                <w:rFonts w:ascii="Arial" w:hAnsi="Arial" w:cs="Arial"/>
                <w:sz w:val="20"/>
                <w:szCs w:val="20"/>
              </w:rPr>
              <w:t>DestRecursos</w:t>
            </w:r>
            <w:proofErr w:type="spellEnd"/>
          </w:p>
        </w:tc>
        <w:tc>
          <w:tcPr>
            <w:tcW w:w="1984" w:type="dxa"/>
          </w:tcPr>
          <w:p w14:paraId="4C4EC3A3" w14:textId="4E9D3E5A" w:rsidR="0055374C" w:rsidRDefault="0055374C" w:rsidP="00553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despesa o</w:t>
            </w:r>
            <w:r w:rsidRPr="00E17132">
              <w:rPr>
                <w:rFonts w:ascii="Arial" w:hAnsi="Arial" w:cs="Arial"/>
                <w:sz w:val="20"/>
                <w:szCs w:val="20"/>
              </w:rPr>
              <w:t>rçamentária / Outras Destinações de Recursos</w:t>
            </w:r>
          </w:p>
        </w:tc>
        <w:tc>
          <w:tcPr>
            <w:tcW w:w="1418" w:type="dxa"/>
          </w:tcPr>
          <w:p w14:paraId="04B41BE3" w14:textId="3E7FDF2C" w:rsidR="0055374C" w:rsidRPr="00456DBF" w:rsidRDefault="0055374C" w:rsidP="0055374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C9E7483" w14:textId="4AA18322" w:rsidR="0055374C" w:rsidRPr="00456DBF" w:rsidRDefault="0055374C" w:rsidP="0055374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5E87D0A" w14:textId="31309BA0" w:rsidR="0055374C" w:rsidRPr="00456DBF" w:rsidRDefault="0055374C" w:rsidP="0055374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0CF0EA9" w14:textId="2C57F22B" w:rsidR="0055374C" w:rsidRDefault="0055374C" w:rsidP="0055374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da despesa o</w:t>
            </w:r>
            <w:r w:rsidRPr="00E17132">
              <w:rPr>
                <w:rFonts w:ascii="Arial" w:hAnsi="Arial" w:cs="Arial"/>
                <w:sz w:val="20"/>
                <w:szCs w:val="20"/>
              </w:rPr>
              <w:t>rçamentária / Outras Destinações de Recursos</w:t>
            </w:r>
          </w:p>
          <w:p w14:paraId="12723274" w14:textId="77777777" w:rsidR="0055374C" w:rsidRDefault="0055374C" w:rsidP="0055374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11ABFF" w14:textId="0E2BDF98" w:rsidR="0055374C" w:rsidRDefault="0055374C" w:rsidP="0055374C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Fontes de Recursos: 116, 216, 117, 217, 124, 224, 157, 257, 158, 258, 190, 290, 191, 291, 192, 292, 193 e 293.</w:t>
            </w:r>
          </w:p>
        </w:tc>
      </w:tr>
      <w:tr w:rsidR="005C3431" w:rsidRPr="0040345B" w14:paraId="1566A22D" w14:textId="77777777" w:rsidTr="00F40FB4">
        <w:trPr>
          <w:trHeight w:val="300"/>
        </w:trPr>
        <w:tc>
          <w:tcPr>
            <w:tcW w:w="704" w:type="dxa"/>
          </w:tcPr>
          <w:p w14:paraId="2A1BC768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6BDB30E" w14:textId="6598DE63" w:rsidR="005C3431" w:rsidRPr="0040345B" w:rsidRDefault="005C3431" w:rsidP="005C3431">
            <w:pPr>
              <w:spacing w:after="0"/>
              <w:rPr>
                <w:rFonts w:ascii="Arial" w:hAnsi="Arial" w:cs="Arial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</w:t>
            </w:r>
            <w:r>
              <w:rPr>
                <w:rFonts w:ascii="Arial" w:hAnsi="Arial" w:cs="Arial"/>
                <w:sz w:val="20"/>
                <w:szCs w:val="20"/>
              </w:rPr>
              <w:t>TransFinanConcExecOrcamentaria</w:t>
            </w:r>
            <w:proofErr w:type="spellEnd"/>
          </w:p>
        </w:tc>
        <w:tc>
          <w:tcPr>
            <w:tcW w:w="1984" w:type="dxa"/>
          </w:tcPr>
          <w:p w14:paraId="368AE47F" w14:textId="4D1452E2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concedidas para a 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execução orçamentária</w:t>
            </w:r>
          </w:p>
        </w:tc>
        <w:tc>
          <w:tcPr>
            <w:tcW w:w="1418" w:type="dxa"/>
          </w:tcPr>
          <w:p w14:paraId="096CAFC3" w14:textId="3EC33E9A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299F743A" w14:textId="634573B5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53AAB3C" w14:textId="7A74D7D1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6C818A8" w14:textId="4D6A2917" w:rsidR="005C3431" w:rsidRPr="0040345B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inanceiras concedidas para a execução orçamentária</w:t>
            </w:r>
          </w:p>
        </w:tc>
      </w:tr>
      <w:tr w:rsidR="005C3431" w:rsidRPr="0040345B" w14:paraId="3BCED919" w14:textId="77777777" w:rsidTr="00F40FB4">
        <w:trPr>
          <w:trHeight w:val="300"/>
        </w:trPr>
        <w:tc>
          <w:tcPr>
            <w:tcW w:w="704" w:type="dxa"/>
          </w:tcPr>
          <w:p w14:paraId="7E402A2C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E9EE559" w14:textId="0BF0281B" w:rsidR="005C3431" w:rsidRPr="0040345B" w:rsidRDefault="005C3431" w:rsidP="005C3431">
            <w:pPr>
              <w:spacing w:after="0"/>
              <w:rPr>
                <w:rFonts w:ascii="Arial" w:hAnsi="Arial" w:cs="Arial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</w:t>
            </w:r>
            <w:r>
              <w:rPr>
                <w:rFonts w:ascii="Arial" w:hAnsi="Arial" w:cs="Arial"/>
                <w:sz w:val="20"/>
                <w:szCs w:val="20"/>
              </w:rPr>
              <w:t>TransFinanConcIndepenExecOrcamentaria</w:t>
            </w:r>
            <w:proofErr w:type="spellEnd"/>
          </w:p>
        </w:tc>
        <w:tc>
          <w:tcPr>
            <w:tcW w:w="1984" w:type="dxa"/>
          </w:tcPr>
          <w:p w14:paraId="30D181D7" w14:textId="36079F08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concedidas independentes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xecução orçamentária</w:t>
            </w:r>
          </w:p>
        </w:tc>
        <w:tc>
          <w:tcPr>
            <w:tcW w:w="1418" w:type="dxa"/>
          </w:tcPr>
          <w:p w14:paraId="706EEE58" w14:textId="605C3652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ABA8C9E" w14:textId="4C9CDD80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1B183E9" w14:textId="38EA5F0D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21E3472" w14:textId="7CB722CE" w:rsidR="005C3431" w:rsidRPr="0040345B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concedidas independentes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xecução orçamentária</w:t>
            </w:r>
          </w:p>
        </w:tc>
      </w:tr>
      <w:tr w:rsidR="005C3431" w:rsidRPr="0040345B" w14:paraId="78CF03D3" w14:textId="77777777" w:rsidTr="00F40FB4">
        <w:trPr>
          <w:trHeight w:val="300"/>
        </w:trPr>
        <w:tc>
          <w:tcPr>
            <w:tcW w:w="704" w:type="dxa"/>
          </w:tcPr>
          <w:p w14:paraId="57852B45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AD9E650" w14:textId="1BDDFA53" w:rsidR="005C3431" w:rsidRPr="0040345B" w:rsidRDefault="005C3431" w:rsidP="005C3431">
            <w:pPr>
              <w:spacing w:after="0"/>
              <w:rPr>
                <w:rFonts w:ascii="Arial" w:hAnsi="Arial" w:cs="Arial"/>
              </w:rPr>
            </w:pPr>
            <w:proofErr w:type="spellStart"/>
            <w:r w:rsidRPr="00CC76B8">
              <w:rPr>
                <w:rFonts w:ascii="Arial" w:hAnsi="Arial" w:cs="Arial"/>
                <w:sz w:val="20"/>
                <w:szCs w:val="20"/>
              </w:rPr>
              <w:t>vl</w:t>
            </w:r>
            <w:r>
              <w:rPr>
                <w:rFonts w:ascii="Arial" w:hAnsi="Arial" w:cs="Arial"/>
                <w:sz w:val="20"/>
                <w:szCs w:val="20"/>
              </w:rPr>
              <w:t>TransFinanConcAportesRecuRPPS</w:t>
            </w:r>
            <w:proofErr w:type="spellEnd"/>
          </w:p>
        </w:tc>
        <w:tc>
          <w:tcPr>
            <w:tcW w:w="1984" w:type="dxa"/>
          </w:tcPr>
          <w:p w14:paraId="0465424A" w14:textId="798FF96C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oncedidas para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portes de recursos para o RPPS</w:t>
            </w:r>
          </w:p>
        </w:tc>
        <w:tc>
          <w:tcPr>
            <w:tcW w:w="1418" w:type="dxa"/>
          </w:tcPr>
          <w:p w14:paraId="3BACBF57" w14:textId="3B1A572D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D3537C2" w14:textId="7C8F1F67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DA8EE6F" w14:textId="19B4AC41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4CFF3F6" w14:textId="18BF35AB" w:rsidR="005C3431" w:rsidRPr="0040345B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ransferências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inanceiras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oncedidas para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portes de recursos para o RPPS</w:t>
            </w:r>
          </w:p>
        </w:tc>
      </w:tr>
      <w:tr w:rsidR="005C3431" w:rsidRPr="0040345B" w14:paraId="0D3D3590" w14:textId="77777777" w:rsidTr="00F40FB4">
        <w:trPr>
          <w:trHeight w:val="300"/>
        </w:trPr>
        <w:tc>
          <w:tcPr>
            <w:tcW w:w="704" w:type="dxa"/>
          </w:tcPr>
          <w:p w14:paraId="6043A682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E57BAAC" w14:textId="6AD9188F" w:rsidR="005C3431" w:rsidRPr="0040345B" w:rsidRDefault="00715C59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vlPagRSPNaoPr</w:t>
            </w:r>
            <w:r w:rsidR="005C34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ocessado</w:t>
            </w:r>
            <w:proofErr w:type="spellEnd"/>
          </w:p>
        </w:tc>
        <w:tc>
          <w:tcPr>
            <w:tcW w:w="1984" w:type="dxa"/>
          </w:tcPr>
          <w:p w14:paraId="26A10C1D" w14:textId="0A0B5165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p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agamentos de restos a pagar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rocessados</w:t>
            </w:r>
          </w:p>
        </w:tc>
        <w:tc>
          <w:tcPr>
            <w:tcW w:w="1418" w:type="dxa"/>
          </w:tcPr>
          <w:p w14:paraId="0B5A6DC9" w14:textId="331D6275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73262CE" w14:textId="0956FB4C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30547CF" w14:textId="68F34F73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CA0BB46" w14:textId="7A7AAC45" w:rsidR="005C3431" w:rsidRPr="0040345B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p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agamentos de restos a pagar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rocessados</w:t>
            </w:r>
          </w:p>
        </w:tc>
      </w:tr>
      <w:tr w:rsidR="005C3431" w:rsidRPr="0040345B" w14:paraId="1ADDA79C" w14:textId="77777777" w:rsidTr="00F40FB4">
        <w:trPr>
          <w:trHeight w:val="300"/>
        </w:trPr>
        <w:tc>
          <w:tcPr>
            <w:tcW w:w="704" w:type="dxa"/>
          </w:tcPr>
          <w:p w14:paraId="7D9087BF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CB4AC64" w14:textId="23C73281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vlPagRSP</w:t>
            </w:r>
            <w:r w:rsidR="00715C5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ocessado</w:t>
            </w:r>
            <w:proofErr w:type="spellEnd"/>
          </w:p>
        </w:tc>
        <w:tc>
          <w:tcPr>
            <w:tcW w:w="1984" w:type="dxa"/>
          </w:tcPr>
          <w:p w14:paraId="2A463180" w14:textId="5C0CCD7D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agamentos de restos a pagar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rocessados</w:t>
            </w:r>
          </w:p>
        </w:tc>
        <w:tc>
          <w:tcPr>
            <w:tcW w:w="1418" w:type="dxa"/>
          </w:tcPr>
          <w:p w14:paraId="61E5C5AD" w14:textId="6860867A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6DD774E" w14:textId="5A13F360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936D609" w14:textId="4A6C89C8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7BDE3ED" w14:textId="4F2FDA63" w:rsidR="005C3431" w:rsidRPr="0040345B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agamentos de restos a pagar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rocessados</w:t>
            </w:r>
          </w:p>
        </w:tc>
      </w:tr>
      <w:tr w:rsidR="005C3431" w:rsidRPr="0040345B" w14:paraId="5F5B659C" w14:textId="77777777" w:rsidTr="00F40FB4">
        <w:trPr>
          <w:trHeight w:val="300"/>
        </w:trPr>
        <w:tc>
          <w:tcPr>
            <w:tcW w:w="704" w:type="dxa"/>
          </w:tcPr>
          <w:p w14:paraId="031D1BAE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EBB923E" w14:textId="62F910E4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vlDeposRestVinculados</w:t>
            </w:r>
            <w:proofErr w:type="spellEnd"/>
            <w:r w:rsidRPr="0040345B" w:rsidDel="004E13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984" w:type="dxa"/>
          </w:tcPr>
          <w:p w14:paraId="4CE6188F" w14:textId="35118F6C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dos </w:t>
            </w:r>
            <w:r w:rsidR="00D716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pagamentos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epósitos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estituíveis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alores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inculados</w:t>
            </w:r>
          </w:p>
        </w:tc>
        <w:tc>
          <w:tcPr>
            <w:tcW w:w="1418" w:type="dxa"/>
          </w:tcPr>
          <w:p w14:paraId="32491418" w14:textId="1F1693B4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894B702" w14:textId="402D2699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C3D9CD8" w14:textId="1F2E9CFE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2B6F17F" w14:textId="7DB80463" w:rsidR="005C3431" w:rsidRPr="0040345B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</w:t>
            </w:r>
            <w:r w:rsidR="00D716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pagamentos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epósitos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estituíveis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alores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inculados</w:t>
            </w:r>
          </w:p>
        </w:tc>
      </w:tr>
      <w:tr w:rsidR="005C3431" w:rsidRPr="0040345B" w14:paraId="4046C5AE" w14:textId="77777777" w:rsidTr="00F40FB4">
        <w:trPr>
          <w:trHeight w:val="300"/>
        </w:trPr>
        <w:tc>
          <w:tcPr>
            <w:tcW w:w="704" w:type="dxa"/>
          </w:tcPr>
          <w:p w14:paraId="01BC4AED" w14:textId="7777777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F931D52" w14:textId="3AE310AF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vlOutrosPagExtraorcamentarios</w:t>
            </w:r>
            <w:proofErr w:type="spellEnd"/>
          </w:p>
        </w:tc>
        <w:tc>
          <w:tcPr>
            <w:tcW w:w="1984" w:type="dxa"/>
          </w:tcPr>
          <w:p w14:paraId="39D8A79C" w14:textId="20D7662C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agamentos </w:t>
            </w:r>
            <w:proofErr w:type="spellStart"/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extraorçamentários</w:t>
            </w:r>
            <w:proofErr w:type="spellEnd"/>
          </w:p>
        </w:tc>
        <w:tc>
          <w:tcPr>
            <w:tcW w:w="1418" w:type="dxa"/>
          </w:tcPr>
          <w:p w14:paraId="47A2EDD4" w14:textId="4F1461A1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08AB5E8" w14:textId="5BF22B30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4716197" w14:textId="746FB823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013A1EB" w14:textId="77777777" w:rsidR="005C3431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agamentos </w:t>
            </w:r>
            <w:proofErr w:type="spellStart"/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extraorçamentários</w:t>
            </w:r>
            <w:proofErr w:type="spellEnd"/>
            <w:r w:rsidR="00640C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4FF3CD9" w14:textId="77777777" w:rsidR="00640CC8" w:rsidRDefault="00640CC8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ECE3CFA" w14:textId="77777777" w:rsidR="00640CC8" w:rsidRDefault="00640CC8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CB9D5AB" w14:textId="36FD6A68" w:rsidR="00640CC8" w:rsidRPr="0040345B" w:rsidRDefault="00640CC8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C3431" w:rsidRPr="0040345B" w14:paraId="5C236F2E" w14:textId="77777777" w:rsidTr="00F40FB4">
        <w:trPr>
          <w:trHeight w:val="300"/>
        </w:trPr>
        <w:tc>
          <w:tcPr>
            <w:tcW w:w="704" w:type="dxa"/>
          </w:tcPr>
          <w:p w14:paraId="54D834D4" w14:textId="0C376A8C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56F7AD7" w14:textId="221868BC" w:rsidR="005C3431" w:rsidRPr="0040345B" w:rsidRDefault="00D71643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vlSaldoExerA</w:t>
            </w:r>
            <w:r w:rsidR="005C34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tualCaixaEquiCaixa</w:t>
            </w:r>
            <w:proofErr w:type="spellEnd"/>
          </w:p>
        </w:tc>
        <w:tc>
          <w:tcPr>
            <w:tcW w:w="1984" w:type="dxa"/>
          </w:tcPr>
          <w:p w14:paraId="20C84B12" w14:textId="3C76E835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do s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aldo do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xercício </w:t>
            </w:r>
            <w:r>
              <w:rPr>
                <w:rFonts w:ascii="Arial" w:hAnsi="Arial" w:cs="Arial"/>
                <w:sz w:val="20"/>
                <w:szCs w:val="20"/>
              </w:rPr>
              <w:t>atual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Caixa e Equivalentes de Caixa</w:t>
            </w:r>
          </w:p>
        </w:tc>
        <w:tc>
          <w:tcPr>
            <w:tcW w:w="1418" w:type="dxa"/>
          </w:tcPr>
          <w:p w14:paraId="3EF4B786" w14:textId="51132F78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D315C2E" w14:textId="6810DC71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9AA3C01" w14:textId="69E5D0B0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4E4C846" w14:textId="77777777" w:rsidR="005C3431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do s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aldo do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xercício </w:t>
            </w:r>
            <w:r>
              <w:rPr>
                <w:rFonts w:ascii="Arial" w:hAnsi="Arial" w:cs="Arial"/>
                <w:sz w:val="20"/>
                <w:szCs w:val="20"/>
              </w:rPr>
              <w:t>atual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Caixa e Equivalentes de Caixa</w:t>
            </w:r>
            <w:r w:rsidR="00640C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38ACBCC" w14:textId="77777777" w:rsidR="00640CC8" w:rsidRDefault="00640CC8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2CCF6C4" w14:textId="1EB9160C" w:rsidR="00640CC8" w:rsidRPr="0040345B" w:rsidRDefault="00640CC8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No caso de natureza de saldo invertida, informar negativo.</w:t>
            </w:r>
          </w:p>
        </w:tc>
      </w:tr>
      <w:tr w:rsidR="005C3431" w:rsidRPr="0040345B" w14:paraId="614D2545" w14:textId="77777777" w:rsidTr="00F40FB4">
        <w:trPr>
          <w:trHeight w:val="300"/>
        </w:trPr>
        <w:tc>
          <w:tcPr>
            <w:tcW w:w="704" w:type="dxa"/>
          </w:tcPr>
          <w:p w14:paraId="1EA37DE6" w14:textId="17E411C7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121B022" w14:textId="168CF5E8" w:rsidR="005C3431" w:rsidRPr="0040345B" w:rsidRDefault="005C7B07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vlSaldo</w:t>
            </w:r>
            <w:r w:rsidR="005C34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ExerAtualDepoRestVinculados</w:t>
            </w:r>
            <w:proofErr w:type="spellEnd"/>
          </w:p>
        </w:tc>
        <w:tc>
          <w:tcPr>
            <w:tcW w:w="1984" w:type="dxa"/>
          </w:tcPr>
          <w:p w14:paraId="046EB816" w14:textId="77BC40A7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do s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aldo do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xercício </w:t>
            </w:r>
            <w:r>
              <w:rPr>
                <w:rFonts w:ascii="Arial" w:hAnsi="Arial" w:cs="Arial"/>
                <w:sz w:val="20"/>
                <w:szCs w:val="20"/>
              </w:rPr>
              <w:t>atual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Depósitos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restituíveis e 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alores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inculados</w:t>
            </w:r>
          </w:p>
        </w:tc>
        <w:tc>
          <w:tcPr>
            <w:tcW w:w="1418" w:type="dxa"/>
          </w:tcPr>
          <w:p w14:paraId="2698CC28" w14:textId="4BE35D53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EDCE74A" w14:textId="6C801F47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BA1EAC0" w14:textId="0A3CD6BD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86FB80A" w14:textId="77777777" w:rsidR="005C3431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do s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aldo do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16203">
              <w:rPr>
                <w:rFonts w:ascii="Arial" w:hAnsi="Arial" w:cs="Arial"/>
                <w:sz w:val="20"/>
                <w:szCs w:val="20"/>
              </w:rPr>
              <w:t xml:space="preserve">xercício </w:t>
            </w:r>
            <w:r>
              <w:rPr>
                <w:rFonts w:ascii="Arial" w:hAnsi="Arial" w:cs="Arial"/>
                <w:sz w:val="20"/>
                <w:szCs w:val="20"/>
              </w:rPr>
              <w:t>atual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Depósitos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restituíveis e 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alores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r w:rsidRPr="00A162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inculados</w:t>
            </w:r>
            <w:r w:rsidR="00640C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5DB76FE9" w14:textId="675F0F8F" w:rsidR="00640CC8" w:rsidRPr="0040345B" w:rsidRDefault="00640CC8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No caso de natureza de saldo invertida, informar negativo.</w:t>
            </w:r>
          </w:p>
        </w:tc>
      </w:tr>
      <w:tr w:rsidR="005C3431" w:rsidRPr="0040345B" w14:paraId="105E9E3B" w14:textId="77777777" w:rsidTr="00F40FB4">
        <w:trPr>
          <w:trHeight w:val="300"/>
        </w:trPr>
        <w:tc>
          <w:tcPr>
            <w:tcW w:w="704" w:type="dxa"/>
          </w:tcPr>
          <w:p w14:paraId="64A6A841" w14:textId="70F44DF1" w:rsidR="005C3431" w:rsidRPr="0040345B" w:rsidRDefault="005C3431" w:rsidP="000D78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6891C045" w14:textId="57DC28BB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vlTotalDispendios</w:t>
            </w:r>
            <w:proofErr w:type="spellEnd"/>
          </w:p>
        </w:tc>
        <w:tc>
          <w:tcPr>
            <w:tcW w:w="1984" w:type="dxa"/>
          </w:tcPr>
          <w:p w14:paraId="3A89FE2B" w14:textId="6BD88B0E" w:rsidR="005C3431" w:rsidRPr="004C6EF7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D716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quadro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dispêndios</w:t>
            </w:r>
          </w:p>
        </w:tc>
        <w:tc>
          <w:tcPr>
            <w:tcW w:w="1418" w:type="dxa"/>
          </w:tcPr>
          <w:p w14:paraId="5AE88F10" w14:textId="2FC72B8F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6C531AE" w14:textId="06DECE5E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60FA405" w14:textId="2C9F8F37" w:rsidR="005C3431" w:rsidRPr="0040345B" w:rsidRDefault="005C3431" w:rsidP="005C34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1143C6A" w14:textId="1D76A65A" w:rsidR="005C3431" w:rsidRPr="0040345B" w:rsidRDefault="005C3431" w:rsidP="005C34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</w:t>
            </w:r>
            <w:r w:rsidRPr="004C6EF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D716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quadro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dispêndios</w:t>
            </w:r>
          </w:p>
        </w:tc>
      </w:tr>
    </w:tbl>
    <w:p w14:paraId="21CFC274" w14:textId="77777777" w:rsidR="00FF2209" w:rsidRPr="0040345B" w:rsidRDefault="00FF2209" w:rsidP="00037DFD">
      <w:pPr>
        <w:rPr>
          <w:rFonts w:ascii="Arial" w:hAnsi="Arial" w:cs="Arial"/>
        </w:rPr>
      </w:pPr>
    </w:p>
    <w:p w14:paraId="4CA645C7" w14:textId="44587DE3" w:rsidR="00FF2209" w:rsidRDefault="00FB4D08" w:rsidP="004C6EF7">
      <w:pPr>
        <w:pStyle w:val="Ttulo2"/>
        <w:rPr>
          <w:rFonts w:ascii="Arial" w:hAnsi="Arial" w:cs="Arial"/>
        </w:rPr>
      </w:pPr>
      <w:bookmarkStart w:id="199" w:name="_Toc497833503"/>
      <w:r>
        <w:rPr>
          <w:rFonts w:ascii="Arial" w:hAnsi="Arial" w:cs="Arial"/>
        </w:rPr>
        <w:t>BP</w:t>
      </w:r>
      <w:r w:rsidRPr="005F091C">
        <w:rPr>
          <w:rFonts w:ascii="Arial" w:hAnsi="Arial" w:cs="Arial"/>
        </w:rPr>
        <w:t xml:space="preserve"> – Balanço </w:t>
      </w:r>
      <w:r w:rsidRPr="004C6EF7">
        <w:rPr>
          <w:rFonts w:ascii="Arial" w:hAnsi="Arial" w:cs="Arial"/>
        </w:rPr>
        <w:t>Patrimonial</w:t>
      </w:r>
      <w:bookmarkEnd w:id="199"/>
    </w:p>
    <w:p w14:paraId="470A4113" w14:textId="24F2FAAF" w:rsidR="00751C5D" w:rsidRPr="008912F7" w:rsidRDefault="00751C5D" w:rsidP="00751C5D">
      <w:pPr>
        <w:rPr>
          <w:b/>
        </w:rPr>
      </w:pPr>
      <w:r w:rsidRPr="008912F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No caso de natureza de saldo invertida, informar valor negativo.</w:t>
      </w: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1418"/>
        <w:gridCol w:w="1134"/>
        <w:gridCol w:w="1417"/>
        <w:gridCol w:w="5669"/>
      </w:tblGrid>
      <w:tr w:rsidR="0086791B" w:rsidRPr="0040345B" w14:paraId="2597747E" w14:textId="77777777" w:rsidTr="00E010F2">
        <w:trPr>
          <w:trHeight w:val="300"/>
        </w:trPr>
        <w:tc>
          <w:tcPr>
            <w:tcW w:w="14311" w:type="dxa"/>
            <w:gridSpan w:val="7"/>
            <w:noWrap/>
          </w:tcPr>
          <w:p w14:paraId="762C892D" w14:textId="227079DE" w:rsidR="0086791B" w:rsidRDefault="0086791B" w:rsidP="008679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109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BP</w:t>
            </w:r>
          </w:p>
        </w:tc>
      </w:tr>
      <w:tr w:rsidR="00037DFD" w:rsidRPr="0040345B" w14:paraId="42FB47CD" w14:textId="77777777" w:rsidTr="00E010F2">
        <w:trPr>
          <w:trHeight w:val="300"/>
        </w:trPr>
        <w:tc>
          <w:tcPr>
            <w:tcW w:w="14311" w:type="dxa"/>
            <w:gridSpan w:val="7"/>
            <w:noWrap/>
          </w:tcPr>
          <w:p w14:paraId="0422B80C" w14:textId="43A71330" w:rsidR="00037DFD" w:rsidRPr="0040345B" w:rsidRDefault="00884380" w:rsidP="0088438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  <w:r w:rsidR="00843056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714D8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311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</w:tr>
      <w:tr w:rsidR="00037DFD" w:rsidRPr="0040345B" w14:paraId="04D2FD4D" w14:textId="77777777" w:rsidTr="00E010F2">
        <w:trPr>
          <w:trHeight w:val="300"/>
        </w:trPr>
        <w:tc>
          <w:tcPr>
            <w:tcW w:w="14311" w:type="dxa"/>
            <w:gridSpan w:val="7"/>
            <w:noWrap/>
          </w:tcPr>
          <w:p w14:paraId="3CFE5A17" w14:textId="7B133907" w:rsidR="00037DFD" w:rsidRPr="0040345B" w:rsidRDefault="00037DF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200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="004C6EF7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</w:delText>
              </w:r>
              <w:r w:rsidR="00631144"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cio</w:delText>
              </w:r>
            </w:del>
          </w:p>
        </w:tc>
      </w:tr>
      <w:tr w:rsidR="00037DFD" w:rsidRPr="0040345B" w14:paraId="498A5C80" w14:textId="77777777" w:rsidTr="00E010F2">
        <w:trPr>
          <w:trHeight w:val="300"/>
        </w:trPr>
        <w:tc>
          <w:tcPr>
            <w:tcW w:w="704" w:type="dxa"/>
            <w:hideMark/>
          </w:tcPr>
          <w:p w14:paraId="2D4C1764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5" w:type="dxa"/>
            <w:hideMark/>
          </w:tcPr>
          <w:p w14:paraId="5B2A1571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78858024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491DB17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A8EDE7D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5FA5926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603AC452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40345B" w14:paraId="0D8B118A" w14:textId="77777777" w:rsidTr="00E010F2">
        <w:trPr>
          <w:trHeight w:val="300"/>
        </w:trPr>
        <w:tc>
          <w:tcPr>
            <w:tcW w:w="704" w:type="dxa"/>
          </w:tcPr>
          <w:p w14:paraId="5C0B64C1" w14:textId="77777777" w:rsidR="00037DFD" w:rsidRPr="0040345B" w:rsidRDefault="00037DF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C251A2D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766A16EC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5EFE4F1F" w14:textId="0B4E10B5" w:rsidR="00037DFD" w:rsidRPr="0040345B" w:rsidRDefault="0079713A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037DFD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D2E4DF9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4723102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BCEF49D" w14:textId="5EF19553" w:rsidR="00037DFD" w:rsidRPr="00A738EF" w:rsidRDefault="00843056" w:rsidP="0088438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6341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8843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Pr="0076341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624D1" w:rsidRPr="0076341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–</w:t>
            </w:r>
            <w:r w:rsidR="008843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31144" w:rsidRPr="0076341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</w:tr>
      <w:tr w:rsidR="00631144" w:rsidRPr="0040345B" w:rsidDel="00E92FEF" w14:paraId="25C8739A" w14:textId="7792020E" w:rsidTr="00E010F2">
        <w:trPr>
          <w:trHeight w:val="300"/>
          <w:del w:id="201" w:author="RICARDO NOGUEIRA DE ALMEIDA" w:date="2017-08-28T14:12:00Z"/>
        </w:trPr>
        <w:tc>
          <w:tcPr>
            <w:tcW w:w="704" w:type="dxa"/>
          </w:tcPr>
          <w:p w14:paraId="09C5579F" w14:textId="3A3C2FB9" w:rsidR="00631144" w:rsidRPr="0040345B" w:rsidDel="00E92FEF" w:rsidRDefault="00631144" w:rsidP="000D78E9">
            <w:pPr>
              <w:numPr>
                <w:ilvl w:val="0"/>
                <w:numId w:val="29"/>
              </w:numPr>
              <w:spacing w:after="0"/>
              <w:rPr>
                <w:del w:id="202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2BF23E2" w14:textId="393759C7" w:rsidR="00631144" w:rsidRPr="0040345B" w:rsidDel="00E92FEF" w:rsidRDefault="00FF2B6B" w:rsidP="00631144">
            <w:pPr>
              <w:spacing w:after="0"/>
              <w:rPr>
                <w:del w:id="203" w:author="RICARDO NOGUEIRA DE ALMEIDA" w:date="2017-08-28T14:12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204" w:author="RICARDO NOGUEIRA DE ALMEIDA" w:date="2017-08-28T14:12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</w:delText>
              </w:r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cio</w:delText>
              </w:r>
            </w:del>
          </w:p>
        </w:tc>
        <w:tc>
          <w:tcPr>
            <w:tcW w:w="1984" w:type="dxa"/>
          </w:tcPr>
          <w:p w14:paraId="29D08CFD" w14:textId="00BB7357" w:rsidR="00631144" w:rsidRPr="0040345B" w:rsidDel="00E92FEF" w:rsidRDefault="002C302C" w:rsidP="002C302C">
            <w:pPr>
              <w:spacing w:after="0"/>
              <w:rPr>
                <w:del w:id="205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06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</w:delText>
              </w:r>
              <w:r w:rsidR="00FF2B6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</w:delText>
              </w:r>
              <w:r w:rsidR="00FF2B6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</w:delText>
              </w:r>
            </w:del>
          </w:p>
        </w:tc>
        <w:tc>
          <w:tcPr>
            <w:tcW w:w="1418" w:type="dxa"/>
          </w:tcPr>
          <w:p w14:paraId="40BD915D" w14:textId="0832FAD3" w:rsidR="00631144" w:rsidRPr="0040345B" w:rsidDel="00E92FEF" w:rsidRDefault="00FF2B6B" w:rsidP="00631144">
            <w:pPr>
              <w:spacing w:after="0"/>
              <w:rPr>
                <w:del w:id="207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08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437E7341" w14:textId="27F6DBD4" w:rsidR="00631144" w:rsidRPr="0040345B" w:rsidDel="00E92FEF" w:rsidRDefault="00FF2B6B" w:rsidP="00631144">
            <w:pPr>
              <w:spacing w:after="0"/>
              <w:rPr>
                <w:del w:id="209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10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65184F9D" w14:textId="1D6262CD" w:rsidR="00631144" w:rsidRPr="0040345B" w:rsidDel="00E92FEF" w:rsidRDefault="00FF2B6B" w:rsidP="00631144">
            <w:pPr>
              <w:spacing w:after="0"/>
              <w:rPr>
                <w:del w:id="211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12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48703495" w14:textId="02DE797B" w:rsidR="005F55FB" w:rsidDel="00E92FEF" w:rsidRDefault="005F55FB" w:rsidP="00631144">
            <w:pPr>
              <w:spacing w:after="0"/>
              <w:jc w:val="both"/>
              <w:rPr>
                <w:del w:id="213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14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do </w:delText>
              </w:r>
              <w:r w:rsidR="002C302C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Balanço P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atrimonial:</w:delText>
              </w:r>
            </w:del>
          </w:p>
          <w:p w14:paraId="60C010B7" w14:textId="2BE70C12" w:rsidR="005F55FB" w:rsidDel="00E92FEF" w:rsidRDefault="005F55FB" w:rsidP="00631144">
            <w:pPr>
              <w:spacing w:after="0"/>
              <w:jc w:val="both"/>
              <w:rPr>
                <w:del w:id="215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CD274B7" w14:textId="3E40E040" w:rsidR="00631144" w:rsidRPr="0040345B" w:rsidDel="00E92FEF" w:rsidRDefault="00631144" w:rsidP="00631144">
            <w:pPr>
              <w:spacing w:after="0"/>
              <w:jc w:val="both"/>
              <w:rPr>
                <w:del w:id="216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17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70B3336B" w14:textId="2D642FFF" w:rsidR="00631144" w:rsidRPr="0040345B" w:rsidDel="00E92FEF" w:rsidRDefault="00631144" w:rsidP="00631144">
            <w:pPr>
              <w:spacing w:after="0"/>
              <w:jc w:val="both"/>
              <w:rPr>
                <w:del w:id="218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19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E9623D" w:rsidRPr="0040345B" w14:paraId="01C9B14D" w14:textId="77777777" w:rsidTr="00E010F2">
        <w:trPr>
          <w:trHeight w:val="300"/>
        </w:trPr>
        <w:tc>
          <w:tcPr>
            <w:tcW w:w="704" w:type="dxa"/>
          </w:tcPr>
          <w:p w14:paraId="1C2B862E" w14:textId="434E1D83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CC74D28" w14:textId="171A8800" w:rsidR="00E9623D" w:rsidRPr="002776CD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vlAtivoCircuCaixaEquiCaixa</w:t>
            </w:r>
            <w:proofErr w:type="spellEnd"/>
          </w:p>
        </w:tc>
        <w:tc>
          <w:tcPr>
            <w:tcW w:w="1984" w:type="dxa"/>
          </w:tcPr>
          <w:p w14:paraId="14E7C516" w14:textId="4DE2F695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Caixa e Equivalentes de Caixa</w:t>
            </w:r>
          </w:p>
        </w:tc>
        <w:tc>
          <w:tcPr>
            <w:tcW w:w="1418" w:type="dxa"/>
          </w:tcPr>
          <w:p w14:paraId="1A809065" w14:textId="55F027D7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1303D65" w14:textId="7935348D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2B02934" w14:textId="092DF013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B297DBD" w14:textId="2F8620B5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Caixa e Equivalentes de Caixa</w:t>
            </w:r>
          </w:p>
        </w:tc>
      </w:tr>
      <w:tr w:rsidR="00E9623D" w:rsidRPr="0040345B" w14:paraId="54D8670B" w14:textId="77777777" w:rsidTr="00E010F2">
        <w:trPr>
          <w:trHeight w:val="300"/>
        </w:trPr>
        <w:tc>
          <w:tcPr>
            <w:tcW w:w="704" w:type="dxa"/>
          </w:tcPr>
          <w:p w14:paraId="31A39158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6B0BA38D" w14:textId="1A2DCEBC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vlAtivoCircuCrediCurtoPrazo</w:t>
            </w:r>
            <w:proofErr w:type="spellEnd"/>
          </w:p>
        </w:tc>
        <w:tc>
          <w:tcPr>
            <w:tcW w:w="1984" w:type="dxa"/>
          </w:tcPr>
          <w:p w14:paraId="388E4D1D" w14:textId="01D2781D" w:rsidR="00E9623D" w:rsidRPr="0040345B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Créditos a Curto Prazo</w:t>
            </w:r>
          </w:p>
        </w:tc>
        <w:tc>
          <w:tcPr>
            <w:tcW w:w="1418" w:type="dxa"/>
          </w:tcPr>
          <w:p w14:paraId="463112CC" w14:textId="3DBF08B9" w:rsidR="00E9623D" w:rsidRPr="0040345B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3AAFDF7" w14:textId="64BE7400" w:rsidR="00E9623D" w:rsidRPr="0040345B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1DDCF1D" w14:textId="7975192F" w:rsidR="00E9623D" w:rsidRPr="0040345B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55F51F8" w14:textId="47A193E6" w:rsidR="00E9623D" w:rsidRPr="0040345B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Créditos a Curto Prazo</w:t>
            </w:r>
          </w:p>
        </w:tc>
      </w:tr>
      <w:tr w:rsidR="00E9623D" w:rsidRPr="0040345B" w14:paraId="0DA6D55E" w14:textId="77777777" w:rsidTr="00E010F2">
        <w:trPr>
          <w:trHeight w:val="300"/>
        </w:trPr>
        <w:tc>
          <w:tcPr>
            <w:tcW w:w="704" w:type="dxa"/>
          </w:tcPr>
          <w:p w14:paraId="0CF5E392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502811F5" w14:textId="2900C4AD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vlAtivoCircuInvestAplicacaoCurtoPrazo</w:t>
            </w:r>
            <w:proofErr w:type="spellEnd"/>
          </w:p>
        </w:tc>
        <w:tc>
          <w:tcPr>
            <w:tcW w:w="1984" w:type="dxa"/>
          </w:tcPr>
          <w:p w14:paraId="2C45CD81" w14:textId="14435917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Investimentos e Aplicações Temporárias a Curto Prazo</w:t>
            </w:r>
          </w:p>
        </w:tc>
        <w:tc>
          <w:tcPr>
            <w:tcW w:w="1418" w:type="dxa"/>
          </w:tcPr>
          <w:p w14:paraId="0CE99E1D" w14:textId="4E6851FD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963869D" w14:textId="131E28E3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A302B32" w14:textId="07133501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4F6083D" w14:textId="1CB3B7B9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Investimentos e Aplicações Temporárias a Curto Prazo</w:t>
            </w:r>
          </w:p>
        </w:tc>
      </w:tr>
      <w:tr w:rsidR="00E9623D" w:rsidRPr="0040345B" w14:paraId="73E27178" w14:textId="77777777" w:rsidTr="00E010F2">
        <w:trPr>
          <w:trHeight w:val="300"/>
        </w:trPr>
        <w:tc>
          <w:tcPr>
            <w:tcW w:w="704" w:type="dxa"/>
          </w:tcPr>
          <w:p w14:paraId="54543C62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E9D4F26" w14:textId="17F707F5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vlAtivoCircuEstoques</w:t>
            </w:r>
            <w:proofErr w:type="spellEnd"/>
          </w:p>
        </w:tc>
        <w:tc>
          <w:tcPr>
            <w:tcW w:w="1984" w:type="dxa"/>
          </w:tcPr>
          <w:p w14:paraId="33F22C96" w14:textId="7C779782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Estoques</w:t>
            </w:r>
          </w:p>
        </w:tc>
        <w:tc>
          <w:tcPr>
            <w:tcW w:w="1418" w:type="dxa"/>
          </w:tcPr>
          <w:p w14:paraId="6CA550C7" w14:textId="1FCD4A10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D18DDC7" w14:textId="219F05B5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E00DBF4" w14:textId="6CAAA593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A915123" w14:textId="359BED87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Estoques</w:t>
            </w:r>
          </w:p>
        </w:tc>
      </w:tr>
      <w:tr w:rsidR="00E9623D" w:rsidRPr="0040345B" w14:paraId="05778139" w14:textId="77777777" w:rsidTr="00E010F2">
        <w:trPr>
          <w:trHeight w:val="300"/>
        </w:trPr>
        <w:tc>
          <w:tcPr>
            <w:tcW w:w="704" w:type="dxa"/>
          </w:tcPr>
          <w:p w14:paraId="51280CEB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88464D2" w14:textId="6728A361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vlAtivoCircuVPDAntecipada</w:t>
            </w:r>
            <w:proofErr w:type="spellEnd"/>
          </w:p>
        </w:tc>
        <w:tc>
          <w:tcPr>
            <w:tcW w:w="1984" w:type="dxa"/>
          </w:tcPr>
          <w:p w14:paraId="5A1C90C6" w14:textId="174E02B8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VPD Pagas Antecipadamente</w:t>
            </w:r>
          </w:p>
        </w:tc>
        <w:tc>
          <w:tcPr>
            <w:tcW w:w="1418" w:type="dxa"/>
          </w:tcPr>
          <w:p w14:paraId="14EAD685" w14:textId="1307803C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03476F3" w14:textId="21CF2C68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7C3F875" w14:textId="23E74482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41F727A" w14:textId="39F42C29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VPD Pagas Antecipadamente</w:t>
            </w:r>
          </w:p>
        </w:tc>
      </w:tr>
      <w:tr w:rsidR="00E9623D" w:rsidRPr="0040345B" w14:paraId="298FB877" w14:textId="77777777" w:rsidTr="00E010F2">
        <w:trPr>
          <w:trHeight w:val="300"/>
        </w:trPr>
        <w:tc>
          <w:tcPr>
            <w:tcW w:w="704" w:type="dxa"/>
          </w:tcPr>
          <w:p w14:paraId="1ACBFCB3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EAA253D" w14:textId="35F0050F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vlAtivoNaoCircuCrediLongoPrazo</w:t>
            </w:r>
            <w:proofErr w:type="spellEnd"/>
          </w:p>
        </w:tc>
        <w:tc>
          <w:tcPr>
            <w:tcW w:w="1984" w:type="dxa"/>
          </w:tcPr>
          <w:p w14:paraId="00635035" w14:textId="35BE0063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Créditos a Longo Prazo</w:t>
            </w:r>
          </w:p>
        </w:tc>
        <w:tc>
          <w:tcPr>
            <w:tcW w:w="1418" w:type="dxa"/>
          </w:tcPr>
          <w:p w14:paraId="7D08B9D2" w14:textId="6C0984C9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2CDB2D0" w14:textId="443803F0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851B1A6" w14:textId="33FBDDD6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1191036" w14:textId="674EEBBF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Créditos a Longo Prazo</w:t>
            </w:r>
          </w:p>
        </w:tc>
      </w:tr>
      <w:tr w:rsidR="00E9623D" w:rsidRPr="0040345B" w14:paraId="5DCF6F44" w14:textId="77777777" w:rsidTr="00E010F2">
        <w:trPr>
          <w:trHeight w:val="300"/>
        </w:trPr>
        <w:tc>
          <w:tcPr>
            <w:tcW w:w="704" w:type="dxa"/>
          </w:tcPr>
          <w:p w14:paraId="09A486B3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7D02FDC" w14:textId="53FEE2CB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vlAtivoNaoCircu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InvesTempoLongoPrazo</w:t>
            </w:r>
            <w:proofErr w:type="spellEnd"/>
          </w:p>
        </w:tc>
        <w:tc>
          <w:tcPr>
            <w:tcW w:w="1984" w:type="dxa"/>
          </w:tcPr>
          <w:p w14:paraId="58C8D28D" w14:textId="1BA7868A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irculante / Investimentos 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Temporários a Longo Prazo</w:t>
            </w:r>
          </w:p>
        </w:tc>
        <w:tc>
          <w:tcPr>
            <w:tcW w:w="1418" w:type="dxa"/>
          </w:tcPr>
          <w:p w14:paraId="2B425DF1" w14:textId="4BBBA43D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2C1A9D8D" w14:textId="7898A028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41AEA24" w14:textId="1245233B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795183B" w14:textId="59B6E9D5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Investimentos Temporários a Longo Prazo</w:t>
            </w:r>
          </w:p>
        </w:tc>
      </w:tr>
      <w:tr w:rsidR="00E9623D" w:rsidRPr="0040345B" w14:paraId="6DB3F38C" w14:textId="77777777" w:rsidTr="00E010F2">
        <w:trPr>
          <w:trHeight w:val="300"/>
        </w:trPr>
        <w:tc>
          <w:tcPr>
            <w:tcW w:w="704" w:type="dxa"/>
          </w:tcPr>
          <w:p w14:paraId="79EC69C1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DA1FA16" w14:textId="04E12318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vlAtivoNaoCircu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Estoques</w:t>
            </w:r>
            <w:proofErr w:type="spellEnd"/>
          </w:p>
        </w:tc>
        <w:tc>
          <w:tcPr>
            <w:tcW w:w="1984" w:type="dxa"/>
          </w:tcPr>
          <w:p w14:paraId="4A040A43" w14:textId="6F9B76A3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Estoques</w:t>
            </w:r>
          </w:p>
        </w:tc>
        <w:tc>
          <w:tcPr>
            <w:tcW w:w="1418" w:type="dxa"/>
          </w:tcPr>
          <w:p w14:paraId="180A9850" w14:textId="28922BCC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9820515" w14:textId="0AA6EB55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C09F688" w14:textId="409EE007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5439B91" w14:textId="59357C59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Estoques</w:t>
            </w:r>
          </w:p>
        </w:tc>
      </w:tr>
      <w:tr w:rsidR="00E9623D" w:rsidRPr="0040345B" w14:paraId="29FCA361" w14:textId="77777777" w:rsidTr="00E010F2">
        <w:trPr>
          <w:trHeight w:val="300"/>
        </w:trPr>
        <w:tc>
          <w:tcPr>
            <w:tcW w:w="704" w:type="dxa"/>
          </w:tcPr>
          <w:p w14:paraId="2B9334F3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963281E" w14:textId="4EE6A163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vlAtivoNaoCircu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VPDAntecipada</w:t>
            </w:r>
            <w:proofErr w:type="spellEnd"/>
          </w:p>
        </w:tc>
        <w:tc>
          <w:tcPr>
            <w:tcW w:w="1984" w:type="dxa"/>
          </w:tcPr>
          <w:p w14:paraId="7C06D891" w14:textId="77F3AA75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VPD pagas antecipadamente</w:t>
            </w:r>
          </w:p>
        </w:tc>
        <w:tc>
          <w:tcPr>
            <w:tcW w:w="1418" w:type="dxa"/>
          </w:tcPr>
          <w:p w14:paraId="2DAF326E" w14:textId="68095D08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52E7443" w14:textId="4A42FAAF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22F010F" w14:textId="0697F24E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0488AAB" w14:textId="73F058B7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VPD pagas antecipadamente</w:t>
            </w:r>
          </w:p>
        </w:tc>
      </w:tr>
      <w:tr w:rsidR="00E9623D" w:rsidRPr="0040345B" w14:paraId="5365FB52" w14:textId="77777777" w:rsidTr="00E010F2">
        <w:trPr>
          <w:trHeight w:val="300"/>
        </w:trPr>
        <w:tc>
          <w:tcPr>
            <w:tcW w:w="704" w:type="dxa"/>
          </w:tcPr>
          <w:p w14:paraId="26DE7F4A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0C5EFC2" w14:textId="39BAE46E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vlAtivoNaoCircu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Investimentos</w:t>
            </w:r>
            <w:proofErr w:type="spellEnd"/>
          </w:p>
        </w:tc>
        <w:tc>
          <w:tcPr>
            <w:tcW w:w="1984" w:type="dxa"/>
          </w:tcPr>
          <w:p w14:paraId="048BAFF6" w14:textId="06D31B6A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Investimentos</w:t>
            </w:r>
          </w:p>
        </w:tc>
        <w:tc>
          <w:tcPr>
            <w:tcW w:w="1418" w:type="dxa"/>
          </w:tcPr>
          <w:p w14:paraId="7DEA129B" w14:textId="555BF025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7D8C4E3" w14:textId="43189FFF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206069D" w14:textId="22BECA56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C38A02E" w14:textId="66886462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Investimentos</w:t>
            </w:r>
          </w:p>
        </w:tc>
      </w:tr>
      <w:tr w:rsidR="00E9623D" w:rsidRPr="0040345B" w14:paraId="067263A8" w14:textId="77777777" w:rsidTr="00CF7A96">
        <w:trPr>
          <w:trHeight w:val="300"/>
        </w:trPr>
        <w:tc>
          <w:tcPr>
            <w:tcW w:w="704" w:type="dxa"/>
            <w:tcBorders>
              <w:bottom w:val="single" w:sz="4" w:space="0" w:color="000000"/>
            </w:tcBorders>
          </w:tcPr>
          <w:p w14:paraId="0A676750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3BF31877" w14:textId="3993AE5F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vlAtivoNaoCircu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Imobilizado</w:t>
            </w:r>
            <w:proofErr w:type="spellEnd"/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77FE741B" w14:textId="063DBA7E" w:rsidR="00E9623D" w:rsidRPr="0040345B" w:rsidRDefault="00E9623D" w:rsidP="002C302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ativo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irculante / </w:t>
            </w:r>
            <w:r w:rsidR="002C3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mobilizado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77B918B5" w14:textId="1C413301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12F5BCFC" w14:textId="0C4E7440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785FD24E" w14:textId="38CE6848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  <w:tcBorders>
              <w:bottom w:val="single" w:sz="4" w:space="0" w:color="000000"/>
            </w:tcBorders>
          </w:tcPr>
          <w:p w14:paraId="273063D3" w14:textId="4EDF93C9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ativo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irculante / </w:t>
            </w:r>
            <w:r w:rsidR="002C3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mobilizado</w:t>
            </w:r>
          </w:p>
        </w:tc>
      </w:tr>
      <w:tr w:rsidR="00E9623D" w:rsidRPr="0040345B" w14:paraId="48E7BC7A" w14:textId="77777777" w:rsidTr="00E010F2">
        <w:trPr>
          <w:trHeight w:val="300"/>
        </w:trPr>
        <w:tc>
          <w:tcPr>
            <w:tcW w:w="704" w:type="dxa"/>
          </w:tcPr>
          <w:p w14:paraId="1672DF19" w14:textId="77777777" w:rsidR="00E9623D" w:rsidRPr="0040345B" w:rsidRDefault="00E9623D" w:rsidP="000D78E9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FE57A0E" w14:textId="03D915D3" w:rsidR="00E9623D" w:rsidRPr="002776CD" w:rsidRDefault="00E9623D" w:rsidP="00E96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4F1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vlAtivoNaoCircu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Intagivel</w:t>
            </w:r>
            <w:proofErr w:type="spellEnd"/>
          </w:p>
        </w:tc>
        <w:tc>
          <w:tcPr>
            <w:tcW w:w="1984" w:type="dxa"/>
          </w:tcPr>
          <w:p w14:paraId="318838DD" w14:textId="79C12BA2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Intangível</w:t>
            </w:r>
          </w:p>
        </w:tc>
        <w:tc>
          <w:tcPr>
            <w:tcW w:w="1418" w:type="dxa"/>
          </w:tcPr>
          <w:p w14:paraId="51FA3E97" w14:textId="0AC73C52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8400B90" w14:textId="1861C3CC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C084B96" w14:textId="79A130D0" w:rsidR="00E9623D" w:rsidRPr="0040345B" w:rsidRDefault="00E9623D" w:rsidP="00E962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5487CC8" w14:textId="59BB0595" w:rsidR="00E9623D" w:rsidRPr="0040345B" w:rsidRDefault="00E9623D" w:rsidP="00E962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Intangível</w:t>
            </w:r>
          </w:p>
        </w:tc>
      </w:tr>
      <w:tr w:rsidR="00514935" w:rsidRPr="0040345B" w14:paraId="037D527B" w14:textId="77777777" w:rsidTr="00E010F2">
        <w:trPr>
          <w:trHeight w:val="300"/>
        </w:trPr>
        <w:tc>
          <w:tcPr>
            <w:tcW w:w="704" w:type="dxa"/>
          </w:tcPr>
          <w:p w14:paraId="151D3592" w14:textId="77777777" w:rsidR="00514935" w:rsidRPr="0040345B" w:rsidRDefault="00514935" w:rsidP="00514935">
            <w:pPr>
              <w:numPr>
                <w:ilvl w:val="0"/>
                <w:numId w:val="2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C9CECE5" w14:textId="338A461F" w:rsidR="00514935" w:rsidRPr="00F14F13" w:rsidRDefault="00514935" w:rsidP="005149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vlTotalAtivo</w:t>
            </w:r>
            <w:proofErr w:type="spellEnd"/>
          </w:p>
        </w:tc>
        <w:tc>
          <w:tcPr>
            <w:tcW w:w="1984" w:type="dxa"/>
          </w:tcPr>
          <w:p w14:paraId="4B38D246" w14:textId="5AB0E335" w:rsidR="00514935" w:rsidRDefault="00514935" w:rsidP="005149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 </w:t>
            </w:r>
          </w:p>
        </w:tc>
        <w:tc>
          <w:tcPr>
            <w:tcW w:w="1418" w:type="dxa"/>
          </w:tcPr>
          <w:p w14:paraId="5DE7B366" w14:textId="4F096130" w:rsidR="00514935" w:rsidRPr="00456DBF" w:rsidRDefault="00514935" w:rsidP="005149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CDA4672" w14:textId="35E24EB9" w:rsidR="00514935" w:rsidRPr="00456DBF" w:rsidRDefault="00514935" w:rsidP="005149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CCD3696" w14:textId="45F2D258" w:rsidR="00514935" w:rsidRPr="00456DBF" w:rsidRDefault="00514935" w:rsidP="0051493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7B41B04" w14:textId="0F7C4A38" w:rsidR="00514935" w:rsidRDefault="00514935" w:rsidP="0051493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tivo</w:t>
            </w:r>
          </w:p>
        </w:tc>
      </w:tr>
    </w:tbl>
    <w:p w14:paraId="5D85FD3A" w14:textId="785077A7" w:rsidR="00531D4D" w:rsidRDefault="00531D4D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1418"/>
        <w:gridCol w:w="1134"/>
        <w:gridCol w:w="1417"/>
        <w:gridCol w:w="5669"/>
      </w:tblGrid>
      <w:tr w:rsidR="00531D4D" w:rsidRPr="0040345B" w14:paraId="561687BD" w14:textId="77777777" w:rsidTr="00E010F2">
        <w:trPr>
          <w:trHeight w:val="300"/>
        </w:trPr>
        <w:tc>
          <w:tcPr>
            <w:tcW w:w="14311" w:type="dxa"/>
            <w:gridSpan w:val="7"/>
            <w:noWrap/>
          </w:tcPr>
          <w:p w14:paraId="26E263AC" w14:textId="7A975EE0" w:rsidR="00531D4D" w:rsidRPr="0040345B" w:rsidRDefault="00CF1B30" w:rsidP="00C36AC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r w:rsidR="00C36A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31D4D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 w:rsidR="00C36A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31D4D" w:rsidRPr="00531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Passivo </w:t>
            </w:r>
            <w:r w:rsidR="00C36A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e </w:t>
            </w:r>
            <w:r w:rsidR="002519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Patrimônio Lí</w:t>
            </w:r>
            <w:r w:rsidR="00531D4D" w:rsidRPr="00531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quido</w:t>
            </w:r>
          </w:p>
        </w:tc>
      </w:tr>
      <w:tr w:rsidR="00531D4D" w:rsidRPr="0040345B" w14:paraId="08009ACA" w14:textId="77777777" w:rsidTr="00E010F2">
        <w:trPr>
          <w:trHeight w:val="300"/>
        </w:trPr>
        <w:tc>
          <w:tcPr>
            <w:tcW w:w="14311" w:type="dxa"/>
            <w:gridSpan w:val="7"/>
            <w:noWrap/>
          </w:tcPr>
          <w:p w14:paraId="396237BA" w14:textId="4EEB52F7" w:rsidR="00531D4D" w:rsidRPr="0040345B" w:rsidRDefault="00531D4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220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</w:delText>
              </w:r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cio</w:delText>
              </w:r>
            </w:del>
          </w:p>
        </w:tc>
      </w:tr>
      <w:tr w:rsidR="00531D4D" w:rsidRPr="0040345B" w14:paraId="7F5C8256" w14:textId="77777777" w:rsidTr="00E010F2">
        <w:trPr>
          <w:trHeight w:val="300"/>
        </w:trPr>
        <w:tc>
          <w:tcPr>
            <w:tcW w:w="704" w:type="dxa"/>
            <w:hideMark/>
          </w:tcPr>
          <w:p w14:paraId="1A3EDE0C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5" w:type="dxa"/>
            <w:hideMark/>
          </w:tcPr>
          <w:p w14:paraId="78D941B5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41BAA44E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03E1F60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A4673F3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5BDB1575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7ED2FDB8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31D4D" w:rsidRPr="00A738EF" w14:paraId="68AABC37" w14:textId="77777777" w:rsidTr="00E010F2">
        <w:trPr>
          <w:trHeight w:val="300"/>
        </w:trPr>
        <w:tc>
          <w:tcPr>
            <w:tcW w:w="704" w:type="dxa"/>
          </w:tcPr>
          <w:p w14:paraId="1B011F3F" w14:textId="77777777" w:rsidR="00531D4D" w:rsidRPr="0040345B" w:rsidRDefault="00531D4D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5186D0F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651CA2A0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1697CD96" w14:textId="4CE3A34E" w:rsidR="00531D4D" w:rsidRPr="0040345B" w:rsidRDefault="0079713A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531D4D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8B6B7D3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4B70CAA" w14:textId="77777777" w:rsidR="00531D4D" w:rsidRPr="0040345B" w:rsidRDefault="00531D4D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D6DCEFE" w14:textId="307499BC" w:rsidR="00531D4D" w:rsidRPr="00A738EF" w:rsidRDefault="00C36ACE" w:rsidP="00C36AC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20</w:t>
            </w:r>
            <w:r w:rsidR="00606F9B" w:rsidRPr="00606F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06F9B" w:rsidRPr="00606F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Passivo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e </w:t>
            </w:r>
            <w:r w:rsidR="002519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Patrimônio Lí</w:t>
            </w:r>
            <w:r w:rsidR="00606F9B" w:rsidRPr="00606F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quido</w:t>
            </w:r>
          </w:p>
        </w:tc>
      </w:tr>
      <w:tr w:rsidR="00531D4D" w:rsidRPr="0040345B" w:rsidDel="00E92FEF" w14:paraId="7DF12FB6" w14:textId="67334569" w:rsidTr="00E010F2">
        <w:trPr>
          <w:trHeight w:val="300"/>
          <w:del w:id="221" w:author="RICARDO NOGUEIRA DE ALMEIDA" w:date="2017-08-28T14:12:00Z"/>
        </w:trPr>
        <w:tc>
          <w:tcPr>
            <w:tcW w:w="704" w:type="dxa"/>
          </w:tcPr>
          <w:p w14:paraId="790370EE" w14:textId="4470C263" w:rsidR="00531D4D" w:rsidRPr="0040345B" w:rsidDel="00E92FEF" w:rsidRDefault="00531D4D" w:rsidP="000D78E9">
            <w:pPr>
              <w:numPr>
                <w:ilvl w:val="0"/>
                <w:numId w:val="30"/>
              </w:numPr>
              <w:spacing w:after="0"/>
              <w:rPr>
                <w:del w:id="222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4104A55" w14:textId="23E361E1" w:rsidR="00531D4D" w:rsidRPr="0040345B" w:rsidDel="00E92FEF" w:rsidRDefault="00531D4D" w:rsidP="007D482A">
            <w:pPr>
              <w:spacing w:after="0"/>
              <w:rPr>
                <w:del w:id="223" w:author="RICARDO NOGUEIRA DE ALMEIDA" w:date="2017-08-28T14:12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224" w:author="RICARDO NOGUEIRA DE ALMEIDA" w:date="2017-08-28T14:12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</w:delText>
              </w:r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cio</w:delText>
              </w:r>
            </w:del>
          </w:p>
        </w:tc>
        <w:tc>
          <w:tcPr>
            <w:tcW w:w="1984" w:type="dxa"/>
          </w:tcPr>
          <w:p w14:paraId="500059B2" w14:textId="2CD65F4C" w:rsidR="00531D4D" w:rsidRPr="0040345B" w:rsidDel="00E92FEF" w:rsidRDefault="002C302C" w:rsidP="002C302C">
            <w:pPr>
              <w:spacing w:after="0"/>
              <w:rPr>
                <w:del w:id="225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26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</w:delText>
              </w:r>
              <w:r w:rsidR="00531D4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</w:delText>
              </w:r>
              <w:r w:rsidR="00531D4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</w:delText>
              </w:r>
            </w:del>
          </w:p>
        </w:tc>
        <w:tc>
          <w:tcPr>
            <w:tcW w:w="1418" w:type="dxa"/>
          </w:tcPr>
          <w:p w14:paraId="387DF20F" w14:textId="63F25E85" w:rsidR="00531D4D" w:rsidRPr="0040345B" w:rsidDel="00E92FEF" w:rsidRDefault="00531D4D" w:rsidP="007D482A">
            <w:pPr>
              <w:spacing w:after="0"/>
              <w:rPr>
                <w:del w:id="227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28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52BBEE9B" w14:textId="5F547B14" w:rsidR="00531D4D" w:rsidRPr="0040345B" w:rsidDel="00E92FEF" w:rsidRDefault="00531D4D" w:rsidP="007D482A">
            <w:pPr>
              <w:spacing w:after="0"/>
              <w:rPr>
                <w:del w:id="229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30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0EBDA340" w14:textId="4B7C13D2" w:rsidR="00531D4D" w:rsidRPr="0040345B" w:rsidDel="00E92FEF" w:rsidRDefault="00531D4D" w:rsidP="007D482A">
            <w:pPr>
              <w:spacing w:after="0"/>
              <w:rPr>
                <w:del w:id="231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32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1C2C9A28" w14:textId="02CF7E33" w:rsidR="00531D4D" w:rsidDel="00E92FEF" w:rsidRDefault="002C302C" w:rsidP="007D482A">
            <w:pPr>
              <w:spacing w:after="0"/>
              <w:jc w:val="both"/>
              <w:rPr>
                <w:del w:id="233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34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</w:delText>
              </w:r>
              <w:r w:rsidR="00531D4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</w:delText>
              </w:r>
              <w:r w:rsidR="00531D4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atrimonial:</w:delText>
              </w:r>
            </w:del>
          </w:p>
          <w:p w14:paraId="7622A414" w14:textId="6D290F2A" w:rsidR="00531D4D" w:rsidDel="00E92FEF" w:rsidRDefault="00531D4D" w:rsidP="007D482A">
            <w:pPr>
              <w:spacing w:after="0"/>
              <w:jc w:val="both"/>
              <w:rPr>
                <w:del w:id="235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9FD9245" w14:textId="038D0964" w:rsidR="00531D4D" w:rsidRPr="0040345B" w:rsidDel="00E92FEF" w:rsidRDefault="00531D4D" w:rsidP="007D482A">
            <w:pPr>
              <w:spacing w:after="0"/>
              <w:jc w:val="both"/>
              <w:rPr>
                <w:del w:id="236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37" w:author="RICARDO NOGUEIRA DE ALMEIDA" w:date="2017-08-28T14:12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7FE13668" w14:textId="3CDC36E8" w:rsidR="00531D4D" w:rsidRPr="0040345B" w:rsidDel="00E92FEF" w:rsidRDefault="00531D4D" w:rsidP="007D482A">
            <w:pPr>
              <w:spacing w:after="0"/>
              <w:jc w:val="both"/>
              <w:rPr>
                <w:del w:id="238" w:author="RICARDO NOGUEIRA DE ALMEIDA" w:date="2017-08-28T14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39" w:author="RICARDO NOGUEIRA DE ALMEIDA" w:date="2017-08-28T14:12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lastRenderedPageBreak/>
                <w:delText xml:space="preserve">2 – Exercício </w:delText>
              </w:r>
              <w:r w:rsidR="00C86CA4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Anterior</w:delText>
              </w:r>
            </w:del>
          </w:p>
        </w:tc>
      </w:tr>
      <w:tr w:rsidR="008C5788" w:rsidRPr="0040345B" w14:paraId="28586BE3" w14:textId="77777777" w:rsidTr="00E010F2">
        <w:trPr>
          <w:trHeight w:val="300"/>
        </w:trPr>
        <w:tc>
          <w:tcPr>
            <w:tcW w:w="704" w:type="dxa"/>
          </w:tcPr>
          <w:p w14:paraId="3CD58C24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676E23FB" w14:textId="1D5F7BE2" w:rsidR="008C5788" w:rsidRPr="0076341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vlPassivoCirculaTrabPreviCurtoPrazo</w:t>
            </w:r>
            <w:proofErr w:type="spellEnd"/>
          </w:p>
        </w:tc>
        <w:tc>
          <w:tcPr>
            <w:tcW w:w="1984" w:type="dxa"/>
          </w:tcPr>
          <w:p w14:paraId="07674B66" w14:textId="41B4A040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irculante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Obrigações t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rabalhistas,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revidenciárias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ssistenciais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agar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curto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razo</w:t>
            </w:r>
          </w:p>
        </w:tc>
        <w:tc>
          <w:tcPr>
            <w:tcW w:w="1418" w:type="dxa"/>
          </w:tcPr>
          <w:p w14:paraId="20C43B28" w14:textId="241CB7E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31E42BA" w14:textId="7CC8F2DC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AF2A133" w14:textId="4419D41D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91F143F" w14:textId="2509FDA3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irculante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Obrigações t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rabalhistas,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revidenciárias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ssistenciais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agar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curto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razo</w:t>
            </w:r>
          </w:p>
        </w:tc>
      </w:tr>
      <w:tr w:rsidR="008C5788" w:rsidRPr="0040345B" w14:paraId="6ADD803C" w14:textId="77777777" w:rsidTr="00E010F2">
        <w:trPr>
          <w:trHeight w:val="300"/>
        </w:trPr>
        <w:tc>
          <w:tcPr>
            <w:tcW w:w="704" w:type="dxa"/>
          </w:tcPr>
          <w:p w14:paraId="6A160F69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6B5A0C6E" w14:textId="34478E51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vlPassivoCirculaEmpreFinanCurtoPrazo</w:t>
            </w:r>
            <w:proofErr w:type="spellEnd"/>
          </w:p>
        </w:tc>
        <w:tc>
          <w:tcPr>
            <w:tcW w:w="1984" w:type="dxa"/>
          </w:tcPr>
          <w:p w14:paraId="789BB744" w14:textId="083844C7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Empréstimos e Financiamentos a Curto Prazo</w:t>
            </w:r>
          </w:p>
        </w:tc>
        <w:tc>
          <w:tcPr>
            <w:tcW w:w="1418" w:type="dxa"/>
          </w:tcPr>
          <w:p w14:paraId="08D2ADB5" w14:textId="32895E72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55EB1ED" w14:textId="5AF9104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CDC9B46" w14:textId="1FF378D3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63DC5E3" w14:textId="0B541409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Empréstimos e Financiamentos a Curto Prazo</w:t>
            </w:r>
          </w:p>
        </w:tc>
      </w:tr>
      <w:tr w:rsidR="008C5788" w:rsidRPr="0040345B" w14:paraId="5B0DEF2D" w14:textId="77777777" w:rsidTr="00E010F2">
        <w:trPr>
          <w:trHeight w:val="300"/>
        </w:trPr>
        <w:tc>
          <w:tcPr>
            <w:tcW w:w="704" w:type="dxa"/>
          </w:tcPr>
          <w:p w14:paraId="1F5872CA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F388135" w14:textId="4A5A5C66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vlPassivoCirculaFornecedoresCurtoPrazo</w:t>
            </w:r>
            <w:proofErr w:type="spellEnd"/>
          </w:p>
        </w:tc>
        <w:tc>
          <w:tcPr>
            <w:tcW w:w="1984" w:type="dxa"/>
          </w:tcPr>
          <w:p w14:paraId="55C18F37" w14:textId="1DCF15B0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circulante /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Fornecedores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contas a pagar a curto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razo</w:t>
            </w:r>
          </w:p>
        </w:tc>
        <w:tc>
          <w:tcPr>
            <w:tcW w:w="1418" w:type="dxa"/>
          </w:tcPr>
          <w:p w14:paraId="7DA01D53" w14:textId="6C8BC07C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91EC06" w14:textId="48644969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31840D4" w14:textId="4A611E6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47BC3A8" w14:textId="33914B20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circulante /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Fornecedores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contas a pagar a curto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razo</w:t>
            </w:r>
          </w:p>
        </w:tc>
      </w:tr>
      <w:tr w:rsidR="008C5788" w:rsidRPr="0040345B" w14:paraId="4A677CFC" w14:textId="77777777" w:rsidTr="00E010F2">
        <w:trPr>
          <w:trHeight w:val="300"/>
        </w:trPr>
        <w:tc>
          <w:tcPr>
            <w:tcW w:w="704" w:type="dxa"/>
          </w:tcPr>
          <w:p w14:paraId="0AF2A857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A30D75E" w14:textId="272FDDD3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vlPassivoCirculaObrigaFiscaisCurtoPrazo</w:t>
            </w:r>
            <w:proofErr w:type="spellEnd"/>
          </w:p>
        </w:tc>
        <w:tc>
          <w:tcPr>
            <w:tcW w:w="1984" w:type="dxa"/>
            <w:vAlign w:val="center"/>
          </w:tcPr>
          <w:p w14:paraId="5EC2E8BE" w14:textId="51E53465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Obrigações Fiscais a Curto Prazo</w:t>
            </w:r>
          </w:p>
        </w:tc>
        <w:tc>
          <w:tcPr>
            <w:tcW w:w="1418" w:type="dxa"/>
          </w:tcPr>
          <w:p w14:paraId="7667B8AE" w14:textId="4BA9CFB4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424EE7D" w14:textId="4C920BD9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7DDEDE1" w14:textId="19DD6D69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7FB9A9E" w14:textId="67FBEAC2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Obrigações Fiscais a Curto Prazo</w:t>
            </w:r>
          </w:p>
        </w:tc>
      </w:tr>
      <w:tr w:rsidR="008C5788" w:rsidRPr="0040345B" w14:paraId="608E6ACF" w14:textId="77777777" w:rsidTr="00E010F2">
        <w:trPr>
          <w:trHeight w:val="300"/>
        </w:trPr>
        <w:tc>
          <w:tcPr>
            <w:tcW w:w="704" w:type="dxa"/>
          </w:tcPr>
          <w:p w14:paraId="1B29A097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7026F8A" w14:textId="02A96912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vlPassivoCirculaObrigacoesOutrosEntes</w:t>
            </w:r>
            <w:proofErr w:type="spellEnd"/>
          </w:p>
        </w:tc>
        <w:tc>
          <w:tcPr>
            <w:tcW w:w="1984" w:type="dxa"/>
            <w:vAlign w:val="center"/>
          </w:tcPr>
          <w:p w14:paraId="237DBAD4" w14:textId="01A8E189" w:rsidR="008C5788" w:rsidRDefault="008C5788" w:rsidP="002C302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irculante / Obrigações de Repartições </w:t>
            </w:r>
            <w:r w:rsidR="002C3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Outros Entes</w:t>
            </w:r>
          </w:p>
        </w:tc>
        <w:tc>
          <w:tcPr>
            <w:tcW w:w="1418" w:type="dxa"/>
          </w:tcPr>
          <w:p w14:paraId="29752B9D" w14:textId="47E1F1F6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F16DC49" w14:textId="420C3A8A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B0DA379" w14:textId="6A2EA79B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54559AF" w14:textId="6459FEAA" w:rsidR="008C5788" w:rsidRDefault="008C5788" w:rsidP="002C302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irculante / Obrigações de Repartições </w:t>
            </w:r>
            <w:r w:rsidR="002C3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Outros Entes</w:t>
            </w:r>
          </w:p>
        </w:tc>
      </w:tr>
      <w:tr w:rsidR="008C5788" w:rsidRPr="0040345B" w14:paraId="4571B77E" w14:textId="77777777" w:rsidTr="00E010F2">
        <w:trPr>
          <w:trHeight w:val="300"/>
        </w:trPr>
        <w:tc>
          <w:tcPr>
            <w:tcW w:w="704" w:type="dxa"/>
          </w:tcPr>
          <w:p w14:paraId="0176E8D3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9CEA704" w14:textId="4DDF31D6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vlPassivoCirculaProvisoesCurtoPrazo</w:t>
            </w:r>
            <w:proofErr w:type="spellEnd"/>
          </w:p>
        </w:tc>
        <w:tc>
          <w:tcPr>
            <w:tcW w:w="1984" w:type="dxa"/>
            <w:vAlign w:val="center"/>
          </w:tcPr>
          <w:p w14:paraId="17EA1F6C" w14:textId="45CF5A13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irculante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Provisões a curto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razo</w:t>
            </w:r>
          </w:p>
        </w:tc>
        <w:tc>
          <w:tcPr>
            <w:tcW w:w="1418" w:type="dxa"/>
          </w:tcPr>
          <w:p w14:paraId="0BC41E72" w14:textId="3FEE8E7B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7DD0B555" w14:textId="3DDCCA5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AC96761" w14:textId="5A4C4F24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B8FC47D" w14:textId="692A881F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irculante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Provisões a curto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razo</w:t>
            </w:r>
          </w:p>
        </w:tc>
      </w:tr>
      <w:tr w:rsidR="008C5788" w:rsidRPr="0040345B" w14:paraId="1696732B" w14:textId="77777777" w:rsidTr="00E010F2">
        <w:trPr>
          <w:trHeight w:val="300"/>
        </w:trPr>
        <w:tc>
          <w:tcPr>
            <w:tcW w:w="704" w:type="dxa"/>
          </w:tcPr>
          <w:p w14:paraId="45A79797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96F4C41" w14:textId="4DE17D34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vlPassivoCirculaDemaisObrigaCurtoPrazo</w:t>
            </w:r>
            <w:proofErr w:type="spellEnd"/>
          </w:p>
        </w:tc>
        <w:tc>
          <w:tcPr>
            <w:tcW w:w="1984" w:type="dxa"/>
            <w:vAlign w:val="center"/>
          </w:tcPr>
          <w:p w14:paraId="4DCD2FA1" w14:textId="04EEDF7F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Demais Obrigações a Curto Prazo</w:t>
            </w:r>
          </w:p>
        </w:tc>
        <w:tc>
          <w:tcPr>
            <w:tcW w:w="1418" w:type="dxa"/>
          </w:tcPr>
          <w:p w14:paraId="53A92168" w14:textId="5297FDAC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A737E88" w14:textId="2BEB95D7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BC9E286" w14:textId="07E0113B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B041494" w14:textId="1FB4FAF6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irculante / Demais Obrigações a Curto Prazo</w:t>
            </w:r>
          </w:p>
        </w:tc>
      </w:tr>
      <w:tr w:rsidR="008C5788" w:rsidRPr="0040345B" w14:paraId="021EC957" w14:textId="77777777" w:rsidTr="00E010F2">
        <w:trPr>
          <w:trHeight w:val="300"/>
        </w:trPr>
        <w:tc>
          <w:tcPr>
            <w:tcW w:w="704" w:type="dxa"/>
          </w:tcPr>
          <w:p w14:paraId="40BBFAC8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690B429" w14:textId="73204286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vlPassivoNaoCirculaTrabPreviLongoPrazo</w:t>
            </w:r>
            <w:proofErr w:type="spellEnd"/>
          </w:p>
        </w:tc>
        <w:tc>
          <w:tcPr>
            <w:tcW w:w="1984" w:type="dxa"/>
          </w:tcPr>
          <w:p w14:paraId="785C32C7" w14:textId="792B86C7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não circulante /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Obrigações Trabalhistas, </w:t>
            </w:r>
            <w:r w:rsidR="00610C78"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Previdenciárias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</w:t>
            </w:r>
            <w:r w:rsidR="00610C78"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Assistenciais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Pagar a Longo Prazo</w:t>
            </w:r>
          </w:p>
        </w:tc>
        <w:tc>
          <w:tcPr>
            <w:tcW w:w="1418" w:type="dxa"/>
          </w:tcPr>
          <w:p w14:paraId="0414EABE" w14:textId="6E189469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17E249C" w14:textId="4002727C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F4F473E" w14:textId="38EEE014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F6CF5CF" w14:textId="6CACCEED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não circulante /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Obrigações Trabalhistas, </w:t>
            </w:r>
            <w:r w:rsidR="00610C78"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Previdenciárias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</w:t>
            </w:r>
            <w:r w:rsidR="00610C78"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Assistenciais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Pagar a Longo Prazo</w:t>
            </w:r>
          </w:p>
        </w:tc>
      </w:tr>
      <w:tr w:rsidR="008C5788" w:rsidRPr="0040345B" w14:paraId="25032132" w14:textId="77777777" w:rsidTr="00E010F2">
        <w:trPr>
          <w:trHeight w:val="300"/>
        </w:trPr>
        <w:tc>
          <w:tcPr>
            <w:tcW w:w="704" w:type="dxa"/>
          </w:tcPr>
          <w:p w14:paraId="2F0C9D28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1F5D516" w14:textId="44B1CC23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vlPassivoNaoCirculaEmpreFinanLongoPrazo</w:t>
            </w:r>
            <w:proofErr w:type="spellEnd"/>
          </w:p>
        </w:tc>
        <w:tc>
          <w:tcPr>
            <w:tcW w:w="1984" w:type="dxa"/>
          </w:tcPr>
          <w:p w14:paraId="1EFC6065" w14:textId="0CC355A9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passivo não circulante / 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Empréstimos e financiamentos a longo prazo</w:t>
            </w:r>
          </w:p>
        </w:tc>
        <w:tc>
          <w:tcPr>
            <w:tcW w:w="1418" w:type="dxa"/>
          </w:tcPr>
          <w:p w14:paraId="530ACD65" w14:textId="7A41239B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0767933" w14:textId="2FFFE380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C148DBE" w14:textId="06C77873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B8E814B" w14:textId="5EC5CF50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passivo não circulante / 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Empréstimos e financiamentos a longo prazo</w:t>
            </w:r>
          </w:p>
        </w:tc>
      </w:tr>
      <w:tr w:rsidR="008C5788" w:rsidRPr="0040345B" w14:paraId="26A380D9" w14:textId="77777777" w:rsidTr="00E010F2">
        <w:trPr>
          <w:trHeight w:val="300"/>
        </w:trPr>
        <w:tc>
          <w:tcPr>
            <w:tcW w:w="704" w:type="dxa"/>
          </w:tcPr>
          <w:p w14:paraId="54A3BCD8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8909252" w14:textId="09066E9B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vlPassivoNaoCirculaFornecedoresLongoPrazo</w:t>
            </w:r>
            <w:proofErr w:type="spellEnd"/>
          </w:p>
        </w:tc>
        <w:tc>
          <w:tcPr>
            <w:tcW w:w="1984" w:type="dxa"/>
            <w:vAlign w:val="center"/>
          </w:tcPr>
          <w:p w14:paraId="4D4A2430" w14:textId="5276719D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não circulante /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Fornecedores e 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ontas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pagar a longo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razo</w:t>
            </w:r>
          </w:p>
        </w:tc>
        <w:tc>
          <w:tcPr>
            <w:tcW w:w="1418" w:type="dxa"/>
          </w:tcPr>
          <w:p w14:paraId="305B1B75" w14:textId="0515B53F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2391F10" w14:textId="2CD6DDA5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4696E32" w14:textId="4A01DFC7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BB555A5" w14:textId="65AF14FD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não circulante /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Fornecedores e 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ontas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pagar a longo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razo</w:t>
            </w:r>
          </w:p>
        </w:tc>
      </w:tr>
      <w:tr w:rsidR="008C5788" w:rsidRPr="0040345B" w14:paraId="589EF4D8" w14:textId="77777777" w:rsidTr="00E010F2">
        <w:trPr>
          <w:trHeight w:val="300"/>
        </w:trPr>
        <w:tc>
          <w:tcPr>
            <w:tcW w:w="704" w:type="dxa"/>
          </w:tcPr>
          <w:p w14:paraId="49547BA8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918B2DF" w14:textId="5A5B9D76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vlPassivoNaoCirculaObrigaFiscaisLongoPrazo</w:t>
            </w:r>
            <w:proofErr w:type="spellEnd"/>
          </w:p>
        </w:tc>
        <w:tc>
          <w:tcPr>
            <w:tcW w:w="1984" w:type="dxa"/>
            <w:vAlign w:val="center"/>
          </w:tcPr>
          <w:p w14:paraId="539302DB" w14:textId="3B51DB95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não circulante /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Obrigações fiscais a longo prazo</w:t>
            </w:r>
          </w:p>
        </w:tc>
        <w:tc>
          <w:tcPr>
            <w:tcW w:w="1418" w:type="dxa"/>
          </w:tcPr>
          <w:p w14:paraId="49E17056" w14:textId="2D831988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89F78D8" w14:textId="1977539F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8EBDBFF" w14:textId="11CFACB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B63A433" w14:textId="08C52174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não circulante /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Obrigações fiscais a longo prazo</w:t>
            </w:r>
          </w:p>
        </w:tc>
      </w:tr>
      <w:tr w:rsidR="008C5788" w:rsidRPr="0040345B" w14:paraId="6C647B37" w14:textId="77777777" w:rsidTr="00E010F2">
        <w:trPr>
          <w:trHeight w:val="300"/>
        </w:trPr>
        <w:tc>
          <w:tcPr>
            <w:tcW w:w="704" w:type="dxa"/>
          </w:tcPr>
          <w:p w14:paraId="2748F533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4F36957" w14:textId="65741247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vlPassivoNaoCirculaProvisoesLongoPrazo</w:t>
            </w:r>
            <w:proofErr w:type="spellEnd"/>
          </w:p>
        </w:tc>
        <w:tc>
          <w:tcPr>
            <w:tcW w:w="1984" w:type="dxa"/>
            <w:vAlign w:val="center"/>
          </w:tcPr>
          <w:p w14:paraId="791CF0D7" w14:textId="185BBA77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passivo não circulante / 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Provisões a longo prazo</w:t>
            </w:r>
          </w:p>
        </w:tc>
        <w:tc>
          <w:tcPr>
            <w:tcW w:w="1418" w:type="dxa"/>
          </w:tcPr>
          <w:p w14:paraId="665057D2" w14:textId="388A1DF5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3460CE6" w14:textId="25AC06BD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169A5D4" w14:textId="538B461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D0B7A6C" w14:textId="0DA11611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passivo não circulante / 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Provisões a longo prazo</w:t>
            </w:r>
          </w:p>
        </w:tc>
      </w:tr>
      <w:tr w:rsidR="008C5788" w:rsidRPr="0040345B" w14:paraId="15C1D248" w14:textId="77777777" w:rsidTr="00E010F2">
        <w:trPr>
          <w:trHeight w:val="300"/>
        </w:trPr>
        <w:tc>
          <w:tcPr>
            <w:tcW w:w="704" w:type="dxa"/>
          </w:tcPr>
          <w:p w14:paraId="0B5FCAAC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4EED3B7" w14:textId="11A331F0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vlPassivoNaoCirculaDemaisObrigaLongoPrazo</w:t>
            </w:r>
            <w:proofErr w:type="spellEnd"/>
          </w:p>
        </w:tc>
        <w:tc>
          <w:tcPr>
            <w:tcW w:w="1984" w:type="dxa"/>
            <w:vAlign w:val="center"/>
          </w:tcPr>
          <w:p w14:paraId="093D0C45" w14:textId="34062D25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passivo não circulante / 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Demais obrigações a longo prazo</w:t>
            </w:r>
          </w:p>
        </w:tc>
        <w:tc>
          <w:tcPr>
            <w:tcW w:w="1418" w:type="dxa"/>
          </w:tcPr>
          <w:p w14:paraId="060C5F0E" w14:textId="2ABE991D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3A7411A" w14:textId="6D04C8F2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27951F1" w14:textId="6B9DDCD4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3498009" w14:textId="77D8431E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passivo não circulante / 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Demais obrigações a longo prazo</w:t>
            </w:r>
          </w:p>
        </w:tc>
      </w:tr>
      <w:tr w:rsidR="008C5788" w:rsidRPr="0040345B" w14:paraId="4E8B1620" w14:textId="77777777" w:rsidTr="00E010F2">
        <w:trPr>
          <w:trHeight w:val="300"/>
        </w:trPr>
        <w:tc>
          <w:tcPr>
            <w:tcW w:w="704" w:type="dxa"/>
          </w:tcPr>
          <w:p w14:paraId="4BAD74EE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586BAF31" w14:textId="22C7386F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vlPassivoNaoCirculaResulDiferido</w:t>
            </w:r>
            <w:proofErr w:type="spellEnd"/>
          </w:p>
        </w:tc>
        <w:tc>
          <w:tcPr>
            <w:tcW w:w="1984" w:type="dxa"/>
            <w:vAlign w:val="center"/>
          </w:tcPr>
          <w:p w14:paraId="362CD7BF" w14:textId="3B79220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não circulante / Resultado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iferido</w:t>
            </w:r>
          </w:p>
        </w:tc>
        <w:tc>
          <w:tcPr>
            <w:tcW w:w="1418" w:type="dxa"/>
          </w:tcPr>
          <w:p w14:paraId="715D9845" w14:textId="4C6D94A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EA77FC3" w14:textId="22EDA896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ADD1682" w14:textId="12694003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EB55BAF" w14:textId="3E93D7E6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 não circulante / Resultado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iferido</w:t>
            </w:r>
          </w:p>
        </w:tc>
      </w:tr>
      <w:tr w:rsidR="008C5788" w:rsidRPr="0040345B" w14:paraId="52CC75D8" w14:textId="77777777" w:rsidTr="00E010F2">
        <w:trPr>
          <w:trHeight w:val="300"/>
        </w:trPr>
        <w:tc>
          <w:tcPr>
            <w:tcW w:w="704" w:type="dxa"/>
          </w:tcPr>
          <w:p w14:paraId="46787607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654B4E0" w14:textId="79AE4A80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vlPatriLiquidoCapitalSocial</w:t>
            </w:r>
            <w:proofErr w:type="spellEnd"/>
          </w:p>
        </w:tc>
        <w:tc>
          <w:tcPr>
            <w:tcW w:w="1984" w:type="dxa"/>
            <w:vAlign w:val="center"/>
          </w:tcPr>
          <w:p w14:paraId="4AABB00B" w14:textId="06C2A573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Patrimônio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ocial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apital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ocial</w:t>
            </w:r>
          </w:p>
        </w:tc>
        <w:tc>
          <w:tcPr>
            <w:tcW w:w="1418" w:type="dxa"/>
          </w:tcPr>
          <w:p w14:paraId="378D7874" w14:textId="4C2B71F1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952C78B" w14:textId="39BF04B1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7BDEB54" w14:textId="7023C17B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BF9A21A" w14:textId="48CE7217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Patrimônio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ocial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apital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ocial</w:t>
            </w:r>
          </w:p>
        </w:tc>
      </w:tr>
      <w:tr w:rsidR="008C5788" w:rsidRPr="0040345B" w14:paraId="4B1E3D5B" w14:textId="77777777" w:rsidTr="00E010F2">
        <w:trPr>
          <w:trHeight w:val="300"/>
        </w:trPr>
        <w:tc>
          <w:tcPr>
            <w:tcW w:w="704" w:type="dxa"/>
          </w:tcPr>
          <w:p w14:paraId="37FCBE6D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762222ED" w14:textId="7A512B04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vlPatriLiquidoAdianFuturoCapital</w:t>
            </w:r>
            <w:proofErr w:type="spellEnd"/>
          </w:p>
        </w:tc>
        <w:tc>
          <w:tcPr>
            <w:tcW w:w="1984" w:type="dxa"/>
            <w:vAlign w:val="center"/>
          </w:tcPr>
          <w:p w14:paraId="16A2DB4E" w14:textId="07360888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íquido / Adiantamento para futuro aumento de capital</w:t>
            </w:r>
          </w:p>
        </w:tc>
        <w:tc>
          <w:tcPr>
            <w:tcW w:w="1418" w:type="dxa"/>
          </w:tcPr>
          <w:p w14:paraId="00C406E6" w14:textId="3D440D22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B494492" w14:textId="76B89FCC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4D89CE3" w14:textId="23D75C22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5077B9E" w14:textId="32FBA689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íquido / Adiantamento para futuro aumento de capital</w:t>
            </w:r>
          </w:p>
        </w:tc>
      </w:tr>
      <w:tr w:rsidR="008C5788" w:rsidRPr="0040345B" w14:paraId="6D32C44E" w14:textId="77777777" w:rsidTr="00E010F2">
        <w:trPr>
          <w:trHeight w:val="300"/>
        </w:trPr>
        <w:tc>
          <w:tcPr>
            <w:tcW w:w="704" w:type="dxa"/>
          </w:tcPr>
          <w:p w14:paraId="727C9F94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202E9A0" w14:textId="00DE846B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vlPatriLiquidoReservaCapital</w:t>
            </w:r>
            <w:proofErr w:type="spellEnd"/>
          </w:p>
        </w:tc>
        <w:tc>
          <w:tcPr>
            <w:tcW w:w="1984" w:type="dxa"/>
            <w:vAlign w:val="center"/>
          </w:tcPr>
          <w:p w14:paraId="34C97884" w14:textId="6AEF4892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íquido / Reservas de Capital</w:t>
            </w:r>
          </w:p>
        </w:tc>
        <w:tc>
          <w:tcPr>
            <w:tcW w:w="1418" w:type="dxa"/>
          </w:tcPr>
          <w:p w14:paraId="30212E2E" w14:textId="5D9FFC7A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3F56678" w14:textId="5DA5BC65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868AF34" w14:textId="3A3953FF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3166522" w14:textId="7B30A8DD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íquido / Reservas de Capital</w:t>
            </w:r>
          </w:p>
        </w:tc>
      </w:tr>
      <w:tr w:rsidR="008C5788" w:rsidRPr="0040345B" w14:paraId="29DA48A4" w14:textId="77777777" w:rsidTr="00E010F2">
        <w:trPr>
          <w:trHeight w:val="300"/>
        </w:trPr>
        <w:tc>
          <w:tcPr>
            <w:tcW w:w="704" w:type="dxa"/>
          </w:tcPr>
          <w:p w14:paraId="100297E3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E899E08" w14:textId="6DA06304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vlPatriLiquidoAjustAvaliacao</w:t>
            </w:r>
            <w:proofErr w:type="spellEnd"/>
          </w:p>
        </w:tc>
        <w:tc>
          <w:tcPr>
            <w:tcW w:w="1984" w:type="dxa"/>
            <w:vAlign w:val="center"/>
          </w:tcPr>
          <w:p w14:paraId="10806616" w14:textId="7A9F89B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íquido / Ajustes de avaliação patrimonial</w:t>
            </w:r>
          </w:p>
        </w:tc>
        <w:tc>
          <w:tcPr>
            <w:tcW w:w="1418" w:type="dxa"/>
          </w:tcPr>
          <w:p w14:paraId="28D910EB" w14:textId="04E830EE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A6AC051" w14:textId="5AA9D547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C60BF10" w14:textId="4067F530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68EA846" w14:textId="14CB10FC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íquido / Ajustes de avaliação patrimonial</w:t>
            </w:r>
          </w:p>
        </w:tc>
      </w:tr>
      <w:tr w:rsidR="008C5788" w:rsidRPr="0040345B" w14:paraId="669C3C6C" w14:textId="77777777" w:rsidTr="00E010F2">
        <w:trPr>
          <w:trHeight w:val="300"/>
        </w:trPr>
        <w:tc>
          <w:tcPr>
            <w:tcW w:w="704" w:type="dxa"/>
          </w:tcPr>
          <w:p w14:paraId="3D28D006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61C15988" w14:textId="42E13096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vlPatriLiquidoReservaLucros</w:t>
            </w:r>
            <w:proofErr w:type="spellEnd"/>
          </w:p>
        </w:tc>
        <w:tc>
          <w:tcPr>
            <w:tcW w:w="1984" w:type="dxa"/>
            <w:vAlign w:val="center"/>
          </w:tcPr>
          <w:p w14:paraId="5194B110" w14:textId="3ADCC793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eservas de lucros</w:t>
            </w:r>
          </w:p>
        </w:tc>
        <w:tc>
          <w:tcPr>
            <w:tcW w:w="1418" w:type="dxa"/>
          </w:tcPr>
          <w:p w14:paraId="505999EA" w14:textId="0468752A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8727D74" w14:textId="366371F3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B437DA4" w14:textId="201738C4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737E6C0" w14:textId="4D576033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eservas de lucros</w:t>
            </w:r>
          </w:p>
        </w:tc>
      </w:tr>
      <w:tr w:rsidR="008C5788" w:rsidRPr="0040345B" w14:paraId="2C0F6E74" w14:textId="77777777" w:rsidTr="00E010F2">
        <w:trPr>
          <w:trHeight w:val="300"/>
        </w:trPr>
        <w:tc>
          <w:tcPr>
            <w:tcW w:w="704" w:type="dxa"/>
          </w:tcPr>
          <w:p w14:paraId="70806B31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99D2027" w14:textId="4A272AB7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vlPatriLiquidoDemaisReservas</w:t>
            </w:r>
            <w:proofErr w:type="spellEnd"/>
          </w:p>
        </w:tc>
        <w:tc>
          <w:tcPr>
            <w:tcW w:w="1984" w:type="dxa"/>
            <w:vAlign w:val="center"/>
          </w:tcPr>
          <w:p w14:paraId="6BE73AA1" w14:textId="4A800D36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emais reservas</w:t>
            </w:r>
          </w:p>
        </w:tc>
        <w:tc>
          <w:tcPr>
            <w:tcW w:w="1418" w:type="dxa"/>
          </w:tcPr>
          <w:p w14:paraId="20C110C0" w14:textId="5B03F4F6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9AC5CB5" w14:textId="41D96F4A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46D661E" w14:textId="4D8F2F44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3F368FD" w14:textId="2C125766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emais reservas</w:t>
            </w:r>
          </w:p>
        </w:tc>
      </w:tr>
      <w:tr w:rsidR="000C7B6A" w:rsidRPr="0040345B" w14:paraId="28D2323D" w14:textId="77777777" w:rsidTr="00E010F2">
        <w:trPr>
          <w:trHeight w:val="300"/>
        </w:trPr>
        <w:tc>
          <w:tcPr>
            <w:tcW w:w="704" w:type="dxa"/>
          </w:tcPr>
          <w:p w14:paraId="2B67FCB5" w14:textId="77777777" w:rsidR="000C7B6A" w:rsidRPr="0040345B" w:rsidRDefault="000C7B6A" w:rsidP="000C7B6A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4F567FD3" w14:textId="2873FAB3" w:rsidR="000C7B6A" w:rsidRDefault="000C7B6A" w:rsidP="000C7B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vlPatriLiquidoResultExercicio</w:t>
            </w:r>
            <w:proofErr w:type="spellEnd"/>
          </w:p>
        </w:tc>
        <w:tc>
          <w:tcPr>
            <w:tcW w:w="1984" w:type="dxa"/>
            <w:vAlign w:val="center"/>
          </w:tcPr>
          <w:p w14:paraId="447293D9" w14:textId="059A4F85" w:rsidR="000C7B6A" w:rsidRDefault="000C7B6A" w:rsidP="000C7B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Resultado do exercício </w:t>
            </w:r>
          </w:p>
        </w:tc>
        <w:tc>
          <w:tcPr>
            <w:tcW w:w="1418" w:type="dxa"/>
          </w:tcPr>
          <w:p w14:paraId="7A9ECFA2" w14:textId="3ECE1A60" w:rsidR="000C7B6A" w:rsidRPr="00456DBF" w:rsidRDefault="000C7B6A" w:rsidP="000C7B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99077F5" w14:textId="03D6B636" w:rsidR="000C7B6A" w:rsidRPr="00456DBF" w:rsidRDefault="000C7B6A" w:rsidP="000C7B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656C073" w14:textId="5F18E738" w:rsidR="000C7B6A" w:rsidRPr="00456DBF" w:rsidRDefault="000C7B6A" w:rsidP="000C7B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92202CC" w14:textId="5A47FB07" w:rsidR="000C7B6A" w:rsidRDefault="000C7B6A" w:rsidP="000C7B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</w:t>
            </w:r>
            <w:r w:rsidR="003427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 do exercício</w:t>
            </w:r>
          </w:p>
        </w:tc>
      </w:tr>
      <w:tr w:rsidR="008C5788" w:rsidRPr="0040345B" w14:paraId="61340481" w14:textId="77777777" w:rsidTr="00E010F2">
        <w:trPr>
          <w:trHeight w:val="300"/>
        </w:trPr>
        <w:tc>
          <w:tcPr>
            <w:tcW w:w="704" w:type="dxa"/>
          </w:tcPr>
          <w:p w14:paraId="6B85D4CB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08415DD2" w14:textId="5B031334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vlPatriLiquidoResult</w:t>
            </w:r>
            <w:r w:rsidR="000C7B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AcumExerAnteriores</w:t>
            </w:r>
            <w:proofErr w:type="spellEnd"/>
          </w:p>
        </w:tc>
        <w:tc>
          <w:tcPr>
            <w:tcW w:w="1984" w:type="dxa"/>
            <w:vAlign w:val="center"/>
          </w:tcPr>
          <w:p w14:paraId="4EB8EE52" w14:textId="0EB20097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Resultados a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cumulados</w:t>
            </w:r>
            <w:r w:rsidR="000C7B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exercícios anteriores</w:t>
            </w:r>
          </w:p>
        </w:tc>
        <w:tc>
          <w:tcPr>
            <w:tcW w:w="1418" w:type="dxa"/>
          </w:tcPr>
          <w:p w14:paraId="279BA000" w14:textId="0B4061FB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855DC2C" w14:textId="3FFB8EDC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0EC31FE" w14:textId="30A45C00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046A4FA" w14:textId="79AF4FE4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íquido / </w:t>
            </w:r>
            <w:r w:rsidR="003427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Resultados a</w:t>
            </w:r>
            <w:r w:rsidR="003427F3"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cumulados</w:t>
            </w:r>
            <w:r w:rsidR="003427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exercícios anteriores</w:t>
            </w:r>
          </w:p>
        </w:tc>
      </w:tr>
      <w:tr w:rsidR="008C5788" w:rsidRPr="0040345B" w14:paraId="43AD7048" w14:textId="77777777" w:rsidTr="00E010F2">
        <w:trPr>
          <w:trHeight w:val="300"/>
        </w:trPr>
        <w:tc>
          <w:tcPr>
            <w:tcW w:w="704" w:type="dxa"/>
          </w:tcPr>
          <w:p w14:paraId="473A6207" w14:textId="77777777" w:rsidR="008C5788" w:rsidRPr="0040345B" w:rsidRDefault="008C5788" w:rsidP="000D78E9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5CF760B" w14:textId="6395F7D7" w:rsidR="008C5788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vlPatriLiquidoAcoesCotas</w:t>
            </w:r>
            <w:proofErr w:type="spellEnd"/>
          </w:p>
        </w:tc>
        <w:tc>
          <w:tcPr>
            <w:tcW w:w="1984" w:type="dxa"/>
          </w:tcPr>
          <w:p w14:paraId="22F0531F" w14:textId="4F0AD9D7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íquido / (-) Ações / Cotas em Tesouraria</w:t>
            </w:r>
          </w:p>
        </w:tc>
        <w:tc>
          <w:tcPr>
            <w:tcW w:w="1418" w:type="dxa"/>
          </w:tcPr>
          <w:p w14:paraId="78B19EE8" w14:textId="7FD30B24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12A1188" w14:textId="5E5F6A93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5EF73EF" w14:textId="0D88650B" w:rsidR="008C5788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E3F7662" w14:textId="2E7992D9" w:rsidR="008C5788" w:rsidRDefault="008C5788" w:rsidP="00FA352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atrimônio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r w:rsidRPr="00277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íquido / (-) Ações / Cotas em Tesouraria</w:t>
            </w:r>
          </w:p>
        </w:tc>
      </w:tr>
      <w:tr w:rsidR="00C36ACE" w:rsidRPr="0040345B" w14:paraId="46C5FFAF" w14:textId="77777777" w:rsidTr="00E010F2">
        <w:trPr>
          <w:trHeight w:val="300"/>
        </w:trPr>
        <w:tc>
          <w:tcPr>
            <w:tcW w:w="704" w:type="dxa"/>
          </w:tcPr>
          <w:p w14:paraId="0B6CC767" w14:textId="77777777" w:rsidR="00C36ACE" w:rsidRPr="0040345B" w:rsidRDefault="00C36ACE" w:rsidP="00C36ACE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672A643A" w14:textId="437A2A85" w:rsidR="00C36ACE" w:rsidRDefault="00C36ACE" w:rsidP="00C36AC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634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Passivo</w:t>
            </w:r>
            <w:proofErr w:type="spellEnd"/>
          </w:p>
        </w:tc>
        <w:tc>
          <w:tcPr>
            <w:tcW w:w="1984" w:type="dxa"/>
          </w:tcPr>
          <w:p w14:paraId="6053EC8B" w14:textId="4CBDD7E5" w:rsidR="00C36ACE" w:rsidRDefault="00C36ACE" w:rsidP="00C36AC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 w:rsidRPr="00CF1B3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do passivo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</w:t>
            </w:r>
            <w:r w:rsidRPr="00CF1B3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patrimônio liquido</w:t>
            </w:r>
          </w:p>
        </w:tc>
        <w:tc>
          <w:tcPr>
            <w:tcW w:w="1418" w:type="dxa"/>
          </w:tcPr>
          <w:p w14:paraId="0EA68AC8" w14:textId="5755FE28" w:rsidR="00C36ACE" w:rsidRPr="00456DBF" w:rsidRDefault="00C36ACE" w:rsidP="00C36AC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626DEEB" w14:textId="19042B56" w:rsidR="00C36ACE" w:rsidRPr="00456DBF" w:rsidRDefault="00C36ACE" w:rsidP="00C36AC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C42A30E" w14:textId="4FFF3DCF" w:rsidR="00C36ACE" w:rsidRPr="00456DBF" w:rsidRDefault="00C36ACE" w:rsidP="00C36AC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3762713" w14:textId="1E480A3F" w:rsidR="00C36ACE" w:rsidRDefault="00C36ACE" w:rsidP="00C36AC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r w:rsidRPr="00CF1B3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total do passivo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</w:t>
            </w:r>
            <w:r w:rsidRPr="00CF1B3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patrimônio liquido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14:paraId="778AC213" w14:textId="03E5C0CE" w:rsidR="00037DFD" w:rsidRDefault="00037DFD" w:rsidP="00037DFD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1920BA" w:rsidRPr="0040345B" w14:paraId="229B877F" w14:textId="77777777" w:rsidTr="00D4466E">
        <w:trPr>
          <w:trHeight w:val="300"/>
        </w:trPr>
        <w:tc>
          <w:tcPr>
            <w:tcW w:w="14311" w:type="dxa"/>
            <w:gridSpan w:val="7"/>
            <w:noWrap/>
          </w:tcPr>
          <w:p w14:paraId="5BB0A44A" w14:textId="3130DDA5" w:rsidR="001920BA" w:rsidRPr="0040345B" w:rsidRDefault="00073F8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  <w:r w:rsidR="00FF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920BA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– </w:t>
            </w:r>
            <w:r w:rsidR="001E0D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Detalhamento dos</w:t>
            </w:r>
            <w:r w:rsidR="001920BA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F71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  <w:r w:rsidR="00AF71E0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tivos </w:t>
            </w:r>
            <w:r w:rsidR="00FF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  <w:r w:rsidR="001E0DB3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inanceiro e </w:t>
            </w:r>
            <w:r w:rsidR="00011D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  <w:r w:rsidR="001E0DB3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ermanente</w:t>
            </w:r>
          </w:p>
        </w:tc>
      </w:tr>
      <w:tr w:rsidR="001920BA" w:rsidRPr="0040345B" w14:paraId="6620A515" w14:textId="77777777" w:rsidTr="00D4466E">
        <w:trPr>
          <w:trHeight w:val="300"/>
        </w:trPr>
        <w:tc>
          <w:tcPr>
            <w:tcW w:w="14311" w:type="dxa"/>
            <w:gridSpan w:val="7"/>
            <w:noWrap/>
          </w:tcPr>
          <w:p w14:paraId="43A9DA18" w14:textId="75129716" w:rsidR="001920BA" w:rsidRPr="0040345B" w:rsidRDefault="001920BA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240" w:author="RICARDO NOGUEIRA DE ALMEIDA" w:date="2017-08-28T14:13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="001E0DB3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</w:tr>
      <w:tr w:rsidR="001920BA" w:rsidRPr="0040345B" w14:paraId="64AC3304" w14:textId="77777777" w:rsidTr="00E010F2">
        <w:trPr>
          <w:trHeight w:val="300"/>
        </w:trPr>
        <w:tc>
          <w:tcPr>
            <w:tcW w:w="703" w:type="dxa"/>
            <w:hideMark/>
          </w:tcPr>
          <w:p w14:paraId="0D69F2B8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  <w:hideMark/>
          </w:tcPr>
          <w:p w14:paraId="34913963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42535BD0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12F61408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056B25BE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7A938B4A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0953889A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1920BA" w:rsidRPr="0040345B" w14:paraId="284ECDA5" w14:textId="77777777" w:rsidTr="00E010F2">
        <w:trPr>
          <w:trHeight w:val="300"/>
        </w:trPr>
        <w:tc>
          <w:tcPr>
            <w:tcW w:w="703" w:type="dxa"/>
          </w:tcPr>
          <w:p w14:paraId="3D2E0DB3" w14:textId="77777777" w:rsidR="001920BA" w:rsidRPr="0040345B" w:rsidRDefault="001920BA" w:rsidP="000D78E9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2AD05F6D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16E99272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19A3DB96" w14:textId="53FCBFFA" w:rsidR="001920BA" w:rsidRPr="0040345B" w:rsidRDefault="0079713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1920BA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3E2BB780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E2B7135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3A2D193" w14:textId="650ADA7F" w:rsidR="001920BA" w:rsidRPr="0040345B" w:rsidRDefault="00FF4A1B" w:rsidP="009829F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  <w:r w:rsidR="002B653B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920BA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– </w:t>
            </w:r>
            <w:r w:rsidR="005A3572"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Detalh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amento dos Ativos F</w:t>
            </w:r>
            <w:r w:rsidR="00011DC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inanceiro e P</w:t>
            </w:r>
            <w:r w:rsidR="005A3572"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ermanente</w:t>
            </w:r>
          </w:p>
        </w:tc>
      </w:tr>
      <w:tr w:rsidR="005A3572" w:rsidRPr="0040345B" w:rsidDel="00E92FEF" w14:paraId="00ABDDF2" w14:textId="54609D4A" w:rsidTr="00E010F2">
        <w:trPr>
          <w:trHeight w:val="300"/>
          <w:del w:id="241" w:author="RICARDO NOGUEIRA DE ALMEIDA" w:date="2017-08-28T14:13:00Z"/>
        </w:trPr>
        <w:tc>
          <w:tcPr>
            <w:tcW w:w="703" w:type="dxa"/>
          </w:tcPr>
          <w:p w14:paraId="7233F33A" w14:textId="2983BE12" w:rsidR="005A3572" w:rsidRPr="0040345B" w:rsidDel="00E92FEF" w:rsidRDefault="005A3572" w:rsidP="000D78E9">
            <w:pPr>
              <w:numPr>
                <w:ilvl w:val="0"/>
                <w:numId w:val="26"/>
              </w:numPr>
              <w:spacing w:after="0"/>
              <w:rPr>
                <w:del w:id="242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E06F26D" w14:textId="540F8E76" w:rsidR="005A3572" w:rsidRPr="0040345B" w:rsidDel="00E92FEF" w:rsidRDefault="00763BB0" w:rsidP="005A3572">
            <w:pPr>
              <w:spacing w:after="0"/>
              <w:rPr>
                <w:del w:id="243" w:author="RICARDO NOGUEIRA DE ALMEIDA" w:date="2017-08-28T14:1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244" w:author="RICARDO NOGUEIRA DE ALMEIDA" w:date="2017-08-28T14:13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</w:delText>
              </w:r>
              <w:r w:rsidR="008C599C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xerci</w:delText>
              </w:r>
              <w:r w:rsidR="00011DC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cio</w:delText>
              </w:r>
            </w:del>
          </w:p>
        </w:tc>
        <w:tc>
          <w:tcPr>
            <w:tcW w:w="1984" w:type="dxa"/>
          </w:tcPr>
          <w:p w14:paraId="7B8F3143" w14:textId="596D16E4" w:rsidR="005A3572" w:rsidRPr="0040345B" w:rsidDel="00E92FEF" w:rsidRDefault="0043669F" w:rsidP="005A3572">
            <w:pPr>
              <w:spacing w:after="0"/>
              <w:rPr>
                <w:del w:id="245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46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Balanço P</w:delText>
              </w:r>
              <w:r w:rsidR="005A35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</w:delText>
              </w:r>
            </w:del>
          </w:p>
        </w:tc>
        <w:tc>
          <w:tcPr>
            <w:tcW w:w="1418" w:type="dxa"/>
          </w:tcPr>
          <w:p w14:paraId="3F61C63C" w14:textId="2434F811" w:rsidR="005A3572" w:rsidRPr="0040345B" w:rsidDel="00E92FEF" w:rsidRDefault="005A3572" w:rsidP="005A3572">
            <w:pPr>
              <w:spacing w:after="0"/>
              <w:rPr>
                <w:del w:id="247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48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24FEBF0B" w14:textId="43D5320C" w:rsidR="005A3572" w:rsidRPr="0040345B" w:rsidDel="00E92FEF" w:rsidRDefault="005A3572" w:rsidP="005A3572">
            <w:pPr>
              <w:spacing w:after="0"/>
              <w:rPr>
                <w:del w:id="249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50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5BF3DB44" w14:textId="11DA8BE5" w:rsidR="005A3572" w:rsidRPr="0040345B" w:rsidDel="00E92FEF" w:rsidRDefault="005A3572" w:rsidP="005A3572">
            <w:pPr>
              <w:spacing w:after="0"/>
              <w:rPr>
                <w:del w:id="251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52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3961C4DA" w14:textId="6723C694" w:rsidR="005A3572" w:rsidDel="00E92FEF" w:rsidRDefault="0043669F" w:rsidP="005A3572">
            <w:pPr>
              <w:spacing w:after="0"/>
              <w:jc w:val="both"/>
              <w:rPr>
                <w:del w:id="253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54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</w:delText>
              </w:r>
              <w:r w:rsidR="005A35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</w:delText>
              </w:r>
              <w:r w:rsidR="005A35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atrimonial:</w:delText>
              </w:r>
            </w:del>
          </w:p>
          <w:p w14:paraId="76C9A9AC" w14:textId="628605CA" w:rsidR="005A3572" w:rsidDel="00E92FEF" w:rsidRDefault="005A3572" w:rsidP="005A3572">
            <w:pPr>
              <w:spacing w:after="0"/>
              <w:jc w:val="both"/>
              <w:rPr>
                <w:del w:id="255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17F1A74" w14:textId="68642AF4" w:rsidR="005A3572" w:rsidRPr="0040345B" w:rsidDel="00E92FEF" w:rsidRDefault="005A3572" w:rsidP="005A3572">
            <w:pPr>
              <w:spacing w:after="0"/>
              <w:jc w:val="both"/>
              <w:rPr>
                <w:del w:id="256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57" w:author="RICARDO NOGUEIRA DE ALMEIDA" w:date="2017-08-28T14:13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352FAA7A" w14:textId="1618E6F2" w:rsidR="005A3572" w:rsidRPr="0040345B" w:rsidDel="00E92FEF" w:rsidRDefault="005A3572" w:rsidP="005A3572">
            <w:pPr>
              <w:spacing w:after="0"/>
              <w:jc w:val="both"/>
              <w:rPr>
                <w:del w:id="258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59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8C5788" w:rsidRPr="0040345B" w14:paraId="0AE855AE" w14:textId="77777777" w:rsidTr="00E010F2">
        <w:trPr>
          <w:trHeight w:val="300"/>
        </w:trPr>
        <w:tc>
          <w:tcPr>
            <w:tcW w:w="703" w:type="dxa"/>
          </w:tcPr>
          <w:p w14:paraId="5C6E354D" w14:textId="77777777" w:rsidR="008C5788" w:rsidRPr="0040345B" w:rsidRDefault="008C5788" w:rsidP="000D78E9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AFFA125" w14:textId="661BD091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vlAtivoFinanceiro</w:t>
            </w:r>
            <w:proofErr w:type="spellEnd"/>
          </w:p>
        </w:tc>
        <w:tc>
          <w:tcPr>
            <w:tcW w:w="1984" w:type="dxa"/>
          </w:tcPr>
          <w:p w14:paraId="0BD5C30A" w14:textId="7D92A3B0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ativo financeiro</w:t>
            </w:r>
          </w:p>
        </w:tc>
        <w:tc>
          <w:tcPr>
            <w:tcW w:w="1418" w:type="dxa"/>
          </w:tcPr>
          <w:p w14:paraId="22A80BC2" w14:textId="7E87AAD6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3D7E300" w14:textId="35B1C6AF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C2C4274" w14:textId="001FF3A1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8FE329C" w14:textId="376B2AC1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ativo financeiro</w:t>
            </w:r>
          </w:p>
        </w:tc>
      </w:tr>
      <w:tr w:rsidR="008C5788" w:rsidRPr="0040345B" w14:paraId="59243F36" w14:textId="77777777" w:rsidTr="00E010F2">
        <w:trPr>
          <w:trHeight w:val="300"/>
        </w:trPr>
        <w:tc>
          <w:tcPr>
            <w:tcW w:w="703" w:type="dxa"/>
          </w:tcPr>
          <w:p w14:paraId="0E2BA0DF" w14:textId="77777777" w:rsidR="008C5788" w:rsidRPr="0040345B" w:rsidRDefault="008C5788" w:rsidP="000D78E9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AC74861" w14:textId="09F0C084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vlAtivoPermanente</w:t>
            </w:r>
            <w:proofErr w:type="spellEnd"/>
          </w:p>
        </w:tc>
        <w:tc>
          <w:tcPr>
            <w:tcW w:w="1984" w:type="dxa"/>
          </w:tcPr>
          <w:p w14:paraId="0A308204" w14:textId="1FCD4A92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ativo permanente</w:t>
            </w:r>
          </w:p>
        </w:tc>
        <w:tc>
          <w:tcPr>
            <w:tcW w:w="1418" w:type="dxa"/>
          </w:tcPr>
          <w:p w14:paraId="01F87F97" w14:textId="6D7ACF38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54376CF" w14:textId="1B6C7BC0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831AA75" w14:textId="2BD43783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4653162" w14:textId="2554075B" w:rsidR="008C5788" w:rsidRPr="0040345B" w:rsidRDefault="008C5788" w:rsidP="008C578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ativo permanente</w:t>
            </w:r>
          </w:p>
        </w:tc>
      </w:tr>
      <w:tr w:rsidR="00D4466E" w:rsidRPr="0040345B" w14:paraId="038DC8D6" w14:textId="77777777" w:rsidTr="00E010F2">
        <w:trPr>
          <w:trHeight w:val="300"/>
        </w:trPr>
        <w:tc>
          <w:tcPr>
            <w:tcW w:w="703" w:type="dxa"/>
          </w:tcPr>
          <w:p w14:paraId="06B195F6" w14:textId="77777777" w:rsidR="00D4466E" w:rsidRPr="0040345B" w:rsidRDefault="00D4466E" w:rsidP="00D4466E">
            <w:pPr>
              <w:numPr>
                <w:ilvl w:val="0"/>
                <w:numId w:val="2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65D2A374" w14:textId="77CB43B6" w:rsidR="00D4466E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vlTotalAtivoFinan</w:t>
            </w:r>
            <w:r w:rsidR="00A76A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ceiro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Permanente</w:t>
            </w:r>
            <w:proofErr w:type="spellEnd"/>
          </w:p>
        </w:tc>
        <w:tc>
          <w:tcPr>
            <w:tcW w:w="1984" w:type="dxa"/>
          </w:tcPr>
          <w:p w14:paraId="5CD595F8" w14:textId="45E9D908" w:rsidR="00D4466E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ativos financeiro e p</w:t>
            </w:r>
            <w:r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ermanente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418" w:type="dxa"/>
          </w:tcPr>
          <w:p w14:paraId="08E73C77" w14:textId="505FED81" w:rsidR="00D4466E" w:rsidRPr="00456DBF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A074DE4" w14:textId="0B274D8D" w:rsidR="00D4466E" w:rsidRPr="00456DBF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543E131" w14:textId="7DD6CBF9" w:rsidR="00D4466E" w:rsidRPr="00456DBF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8230BF0" w14:textId="1D0744D5" w:rsidR="00D4466E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ativos financeiro e p</w:t>
            </w:r>
            <w:r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ermanente</w:t>
            </w:r>
          </w:p>
        </w:tc>
      </w:tr>
    </w:tbl>
    <w:p w14:paraId="73983E9D" w14:textId="77777777" w:rsidR="001E0DB3" w:rsidRDefault="001E0DB3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1E0DB3" w:rsidRPr="0040345B" w14:paraId="4E4EE7EC" w14:textId="77777777" w:rsidTr="00D4466E">
        <w:trPr>
          <w:trHeight w:val="300"/>
        </w:trPr>
        <w:tc>
          <w:tcPr>
            <w:tcW w:w="14311" w:type="dxa"/>
            <w:gridSpan w:val="7"/>
            <w:noWrap/>
          </w:tcPr>
          <w:p w14:paraId="32A71149" w14:textId="2E5EB25A" w:rsidR="001E0DB3" w:rsidRPr="0040345B" w:rsidRDefault="00FF4A1B" w:rsidP="004158B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40</w:t>
            </w:r>
            <w:r w:rsidR="004158B3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4158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Detalhamento dos</w:t>
            </w:r>
            <w:r w:rsidR="004158B3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4158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Passivos</w:t>
            </w:r>
            <w:r w:rsidR="004158B3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Financeiro </w:t>
            </w:r>
            <w:r w:rsidR="004158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</w:t>
            </w:r>
            <w:r w:rsidR="004158B3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Permanente</w:t>
            </w:r>
          </w:p>
        </w:tc>
      </w:tr>
      <w:tr w:rsidR="001E0DB3" w:rsidRPr="0040345B" w14:paraId="3B6E7AA2" w14:textId="77777777" w:rsidTr="00D4466E">
        <w:trPr>
          <w:trHeight w:val="300"/>
        </w:trPr>
        <w:tc>
          <w:tcPr>
            <w:tcW w:w="14311" w:type="dxa"/>
            <w:gridSpan w:val="7"/>
            <w:noWrap/>
          </w:tcPr>
          <w:p w14:paraId="442430BC" w14:textId="3122EC3D" w:rsidR="001E0DB3" w:rsidRPr="0040345B" w:rsidRDefault="001E0DB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260" w:author="RICARDO NOGUEIRA DE ALMEIDA" w:date="2017-08-28T14:13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="00924997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</w:tr>
      <w:tr w:rsidR="001E0DB3" w:rsidRPr="0040345B" w14:paraId="0721744F" w14:textId="77777777" w:rsidTr="00522EF4">
        <w:trPr>
          <w:trHeight w:val="300"/>
        </w:trPr>
        <w:tc>
          <w:tcPr>
            <w:tcW w:w="703" w:type="dxa"/>
            <w:hideMark/>
          </w:tcPr>
          <w:p w14:paraId="186366A1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  <w:hideMark/>
          </w:tcPr>
          <w:p w14:paraId="3864F6CB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145CAE74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429D5069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2822B5CC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56A50AEE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14A132AB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1E0DB3" w:rsidRPr="0040345B" w14:paraId="10458AB8" w14:textId="77777777" w:rsidTr="00522EF4">
        <w:trPr>
          <w:trHeight w:val="300"/>
        </w:trPr>
        <w:tc>
          <w:tcPr>
            <w:tcW w:w="703" w:type="dxa"/>
          </w:tcPr>
          <w:p w14:paraId="2977B84B" w14:textId="77777777" w:rsidR="001E0DB3" w:rsidRPr="0040345B" w:rsidRDefault="001E0DB3" w:rsidP="000D78E9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0E5D48F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3C185E72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0DEC15DB" w14:textId="225DAF17" w:rsidR="001E0DB3" w:rsidRPr="0040345B" w:rsidRDefault="0079713A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1E0DB3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350F2F40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2948909" w14:textId="77777777" w:rsidR="001E0DB3" w:rsidRPr="0040345B" w:rsidRDefault="001E0DB3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759EF7E" w14:textId="7CC4533B" w:rsidR="001E0DB3" w:rsidRPr="0040345B" w:rsidRDefault="00FF4A1B" w:rsidP="007634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  <w:r w:rsidR="004158B3" w:rsidRPr="004158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Detalhamento dos Passivos Financeiro e Permanente</w:t>
            </w:r>
          </w:p>
        </w:tc>
      </w:tr>
      <w:tr w:rsidR="00555511" w:rsidRPr="0040345B" w:rsidDel="00E92FEF" w14:paraId="2F9BA69E" w14:textId="429C2F06" w:rsidTr="00522EF4">
        <w:trPr>
          <w:trHeight w:val="300"/>
          <w:del w:id="261" w:author="RICARDO NOGUEIRA DE ALMEIDA" w:date="2017-08-28T14:13:00Z"/>
        </w:trPr>
        <w:tc>
          <w:tcPr>
            <w:tcW w:w="703" w:type="dxa"/>
          </w:tcPr>
          <w:p w14:paraId="56E7756E" w14:textId="133331DB" w:rsidR="00555511" w:rsidRPr="0040345B" w:rsidDel="00E92FEF" w:rsidRDefault="00555511" w:rsidP="000D78E9">
            <w:pPr>
              <w:numPr>
                <w:ilvl w:val="0"/>
                <w:numId w:val="25"/>
              </w:numPr>
              <w:spacing w:after="0"/>
              <w:rPr>
                <w:del w:id="262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890ECD5" w14:textId="2CCD5140" w:rsidR="00555511" w:rsidRPr="0040345B" w:rsidDel="00E92FEF" w:rsidRDefault="00555511" w:rsidP="00555511">
            <w:pPr>
              <w:spacing w:after="0"/>
              <w:rPr>
                <w:del w:id="263" w:author="RICARDO NOGUEIRA DE ALMEIDA" w:date="2017-08-28T14:1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264" w:author="RICARDO NOGUEIRA DE ALMEIDA" w:date="2017-08-28T14:13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3ADA6220" w14:textId="706D18E3" w:rsidR="00555511" w:rsidRPr="0040345B" w:rsidDel="00E92FEF" w:rsidRDefault="0043669F" w:rsidP="00555511">
            <w:pPr>
              <w:spacing w:after="0"/>
              <w:rPr>
                <w:del w:id="265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66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Balanço P</w:delText>
              </w:r>
              <w:r w:rsidR="0055551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</w:delText>
              </w:r>
            </w:del>
          </w:p>
        </w:tc>
        <w:tc>
          <w:tcPr>
            <w:tcW w:w="1418" w:type="dxa"/>
          </w:tcPr>
          <w:p w14:paraId="66F328AF" w14:textId="2ABD65B4" w:rsidR="00555511" w:rsidRPr="0040345B" w:rsidDel="00E92FEF" w:rsidRDefault="00555511" w:rsidP="00555511">
            <w:pPr>
              <w:spacing w:after="0"/>
              <w:rPr>
                <w:del w:id="267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68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196CB138" w14:textId="1ADD6E62" w:rsidR="00555511" w:rsidRPr="0040345B" w:rsidDel="00E92FEF" w:rsidRDefault="00555511" w:rsidP="00555511">
            <w:pPr>
              <w:spacing w:after="0"/>
              <w:rPr>
                <w:del w:id="269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70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79D77D8B" w14:textId="284A8B80" w:rsidR="00555511" w:rsidRPr="0040345B" w:rsidDel="00E92FEF" w:rsidRDefault="00555511" w:rsidP="00555511">
            <w:pPr>
              <w:spacing w:after="0"/>
              <w:rPr>
                <w:del w:id="271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72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247B6546" w14:textId="21329C5B" w:rsidR="00555511" w:rsidDel="00E92FEF" w:rsidRDefault="00555511" w:rsidP="00555511">
            <w:pPr>
              <w:spacing w:after="0"/>
              <w:jc w:val="both"/>
              <w:rPr>
                <w:del w:id="273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74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do </w:delText>
              </w:r>
              <w:r w:rsidR="0043669F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B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R="0043669F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atrimonial:</w:delText>
              </w:r>
            </w:del>
          </w:p>
          <w:p w14:paraId="2CE8E1C2" w14:textId="2DA510B2" w:rsidR="00555511" w:rsidDel="00E92FEF" w:rsidRDefault="00555511" w:rsidP="00555511">
            <w:pPr>
              <w:spacing w:after="0"/>
              <w:jc w:val="both"/>
              <w:rPr>
                <w:del w:id="275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D299335" w14:textId="7A75DCC6" w:rsidR="00555511" w:rsidRPr="0040345B" w:rsidDel="00E92FEF" w:rsidRDefault="00555511" w:rsidP="00555511">
            <w:pPr>
              <w:spacing w:after="0"/>
              <w:jc w:val="both"/>
              <w:rPr>
                <w:del w:id="276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77" w:author="RICARDO NOGUEIRA DE ALMEIDA" w:date="2017-08-28T14:13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7ED43FAC" w14:textId="1A6F805D" w:rsidR="00555511" w:rsidRPr="0040345B" w:rsidDel="00E92FEF" w:rsidRDefault="00555511" w:rsidP="00555511">
            <w:pPr>
              <w:spacing w:after="0"/>
              <w:jc w:val="both"/>
              <w:rPr>
                <w:del w:id="278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79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924997" w:rsidRPr="0040345B" w14:paraId="1EF534B5" w14:textId="77777777" w:rsidTr="00522EF4">
        <w:trPr>
          <w:trHeight w:val="300"/>
        </w:trPr>
        <w:tc>
          <w:tcPr>
            <w:tcW w:w="703" w:type="dxa"/>
          </w:tcPr>
          <w:p w14:paraId="11D3B8FB" w14:textId="77777777" w:rsidR="00924997" w:rsidRPr="0040345B" w:rsidRDefault="00924997" w:rsidP="000D78E9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26C2C56" w14:textId="47BBB2DF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vlPassivoFinanceiro</w:t>
            </w:r>
            <w:proofErr w:type="spellEnd"/>
          </w:p>
        </w:tc>
        <w:tc>
          <w:tcPr>
            <w:tcW w:w="1984" w:type="dxa"/>
          </w:tcPr>
          <w:p w14:paraId="0AED86BC" w14:textId="7DB69340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financeiro</w:t>
            </w:r>
          </w:p>
        </w:tc>
        <w:tc>
          <w:tcPr>
            <w:tcW w:w="1418" w:type="dxa"/>
          </w:tcPr>
          <w:p w14:paraId="55568336" w14:textId="254DC665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2F47FD4" w14:textId="33C0DA6C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8D8D50A" w14:textId="088830E3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51CD311" w14:textId="5DDA04C5" w:rsidR="00924997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financeiro</w:t>
            </w:r>
          </w:p>
          <w:p w14:paraId="21719F33" w14:textId="04596BA2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24997" w:rsidRPr="0040345B" w14:paraId="1089115E" w14:textId="77777777" w:rsidTr="00522EF4">
        <w:trPr>
          <w:trHeight w:val="300"/>
        </w:trPr>
        <w:tc>
          <w:tcPr>
            <w:tcW w:w="703" w:type="dxa"/>
          </w:tcPr>
          <w:p w14:paraId="021F133C" w14:textId="77777777" w:rsidR="00924997" w:rsidRPr="0040345B" w:rsidRDefault="00924997" w:rsidP="000D78E9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D31925A" w14:textId="6965AC16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vlPassivoPermanente</w:t>
            </w:r>
            <w:proofErr w:type="spellEnd"/>
          </w:p>
        </w:tc>
        <w:tc>
          <w:tcPr>
            <w:tcW w:w="1984" w:type="dxa"/>
          </w:tcPr>
          <w:p w14:paraId="71C87151" w14:textId="77448967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permanente</w:t>
            </w:r>
          </w:p>
        </w:tc>
        <w:tc>
          <w:tcPr>
            <w:tcW w:w="1418" w:type="dxa"/>
          </w:tcPr>
          <w:p w14:paraId="31B0337A" w14:textId="40BC5815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FB39D52" w14:textId="148BE231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8A73000" w14:textId="55712CFE" w:rsidR="00924997" w:rsidRPr="0040345B" w:rsidRDefault="00924997" w:rsidP="0092499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51C2661" w14:textId="23F90060" w:rsidR="00924997" w:rsidRDefault="00924997" w:rsidP="0092499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passivo permanente</w:t>
            </w:r>
          </w:p>
          <w:p w14:paraId="00E94858" w14:textId="7582D295" w:rsidR="00924997" w:rsidRPr="0040345B" w:rsidRDefault="00924997" w:rsidP="0092499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4466E" w:rsidRPr="0040345B" w14:paraId="7A48DFDF" w14:textId="77777777" w:rsidTr="00522EF4">
        <w:trPr>
          <w:trHeight w:val="300"/>
        </w:trPr>
        <w:tc>
          <w:tcPr>
            <w:tcW w:w="703" w:type="dxa"/>
          </w:tcPr>
          <w:p w14:paraId="1B72F311" w14:textId="77777777" w:rsidR="00D4466E" w:rsidRPr="0040345B" w:rsidRDefault="00D4466E" w:rsidP="00D4466E">
            <w:pPr>
              <w:numPr>
                <w:ilvl w:val="0"/>
                <w:numId w:val="2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23E39E7B" w14:textId="49024985" w:rsidR="00D4466E" w:rsidRDefault="00D4466E" w:rsidP="00A76A2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A76A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PassivoFinan</w:t>
            </w:r>
            <w:r w:rsidR="00A76A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ceiro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Permanente</w:t>
            </w:r>
            <w:proofErr w:type="spellEnd"/>
          </w:p>
        </w:tc>
        <w:tc>
          <w:tcPr>
            <w:tcW w:w="1984" w:type="dxa"/>
          </w:tcPr>
          <w:p w14:paraId="6E439D36" w14:textId="3B7D809B" w:rsidR="00D4466E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passivos financeiro e p</w:t>
            </w:r>
            <w:r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ermanente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418" w:type="dxa"/>
          </w:tcPr>
          <w:p w14:paraId="32F31A3A" w14:textId="3774AFC5" w:rsidR="00D4466E" w:rsidRPr="00456DBF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341F56B" w14:textId="1287F854" w:rsidR="00D4466E" w:rsidRPr="00456DBF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470D541" w14:textId="054E673E" w:rsidR="00D4466E" w:rsidRPr="00456DBF" w:rsidRDefault="00D4466E" w:rsidP="00D4466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7B1C7BF" w14:textId="2CE4E1DC" w:rsidR="00D4466E" w:rsidRDefault="00D4466E" w:rsidP="00D4466E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passivos financeiro e p</w:t>
            </w:r>
            <w:r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ermanente</w:t>
            </w:r>
          </w:p>
        </w:tc>
      </w:tr>
    </w:tbl>
    <w:p w14:paraId="050714F1" w14:textId="756BFBDE" w:rsidR="006A33B7" w:rsidRDefault="006A33B7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FF4A1B" w:rsidRPr="0040345B" w14:paraId="797F119F" w14:textId="77777777" w:rsidTr="00522EF4">
        <w:trPr>
          <w:trHeight w:val="300"/>
        </w:trPr>
        <w:tc>
          <w:tcPr>
            <w:tcW w:w="14311" w:type="dxa"/>
            <w:gridSpan w:val="7"/>
            <w:noWrap/>
          </w:tcPr>
          <w:p w14:paraId="49706FD5" w14:textId="6108B7CB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50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Saldo Patrimonial do Quadro d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os Ativos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 Passivos Financeiros e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Permanentes</w:t>
            </w:r>
          </w:p>
        </w:tc>
      </w:tr>
      <w:tr w:rsidR="00FF4A1B" w:rsidRPr="0040345B" w14:paraId="5113829D" w14:textId="77777777" w:rsidTr="00522EF4">
        <w:trPr>
          <w:trHeight w:val="300"/>
        </w:trPr>
        <w:tc>
          <w:tcPr>
            <w:tcW w:w="14311" w:type="dxa"/>
            <w:gridSpan w:val="7"/>
            <w:noWrap/>
          </w:tcPr>
          <w:p w14:paraId="1AD3F966" w14:textId="37FC996B" w:rsidR="00FF4A1B" w:rsidRPr="0040345B" w:rsidRDefault="00FF4A1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280" w:author="RICARDO NOGUEIRA DE ALMEIDA" w:date="2017-08-28T14:13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</w:tr>
      <w:tr w:rsidR="00FF4A1B" w:rsidRPr="0040345B" w14:paraId="4867FF57" w14:textId="77777777" w:rsidTr="00522EF4">
        <w:trPr>
          <w:trHeight w:val="300"/>
        </w:trPr>
        <w:tc>
          <w:tcPr>
            <w:tcW w:w="703" w:type="dxa"/>
            <w:hideMark/>
          </w:tcPr>
          <w:p w14:paraId="7486A297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Seq.</w:t>
            </w:r>
          </w:p>
        </w:tc>
        <w:tc>
          <w:tcPr>
            <w:tcW w:w="1986" w:type="dxa"/>
            <w:hideMark/>
          </w:tcPr>
          <w:p w14:paraId="6C1867B9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7F50218F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402466CE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4F88D06A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EB05BB5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5EBB097E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F4A1B" w:rsidRPr="0040345B" w14:paraId="53615CAC" w14:textId="77777777" w:rsidTr="00522EF4">
        <w:trPr>
          <w:trHeight w:val="300"/>
        </w:trPr>
        <w:tc>
          <w:tcPr>
            <w:tcW w:w="703" w:type="dxa"/>
          </w:tcPr>
          <w:p w14:paraId="58BB7AE8" w14:textId="77777777" w:rsidR="00FF4A1B" w:rsidRPr="0040345B" w:rsidRDefault="00FF4A1B" w:rsidP="00123102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2B66E901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26059339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EEDAC9A" w14:textId="7F12D3F4" w:rsidR="00FF4A1B" w:rsidRPr="0040345B" w:rsidRDefault="0079713A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FF4A1B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3F0360F1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FAAE4F3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A1E3197" w14:textId="3AD6F464" w:rsidR="00FF4A1B" w:rsidRPr="0040345B" w:rsidRDefault="00662B44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 w:rsidR="00FF4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FF4A1B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FF4A1B"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Patrimonial do Quadro dos Ativos e Passivos Financeiros e Permanentes</w:t>
            </w:r>
          </w:p>
        </w:tc>
      </w:tr>
      <w:tr w:rsidR="00FF4A1B" w:rsidRPr="0040345B" w:rsidDel="00E92FEF" w14:paraId="5B1E7330" w14:textId="0A0F2E88" w:rsidTr="00522EF4">
        <w:trPr>
          <w:trHeight w:val="300"/>
          <w:del w:id="281" w:author="RICARDO NOGUEIRA DE ALMEIDA" w:date="2017-08-28T14:13:00Z"/>
        </w:trPr>
        <w:tc>
          <w:tcPr>
            <w:tcW w:w="703" w:type="dxa"/>
          </w:tcPr>
          <w:p w14:paraId="592D2520" w14:textId="7680EEF9" w:rsidR="00FF4A1B" w:rsidRPr="0040345B" w:rsidDel="00E92FEF" w:rsidRDefault="00FF4A1B" w:rsidP="00123102">
            <w:pPr>
              <w:numPr>
                <w:ilvl w:val="0"/>
                <w:numId w:val="7"/>
              </w:numPr>
              <w:spacing w:after="0"/>
              <w:rPr>
                <w:del w:id="282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3F61305" w14:textId="3E4A2C28" w:rsidR="00FF4A1B" w:rsidRPr="0040345B" w:rsidDel="00E92FEF" w:rsidRDefault="00FF4A1B" w:rsidP="00123102">
            <w:pPr>
              <w:spacing w:after="0"/>
              <w:rPr>
                <w:del w:id="283" w:author="RICARDO NOGUEIRA DE ALMEIDA" w:date="2017-08-28T14:1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284" w:author="RICARDO NOGUEIRA DE ALMEIDA" w:date="2017-08-28T14:13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02446ADB" w14:textId="73CFD54F" w:rsidR="00FF4A1B" w:rsidRPr="0040345B" w:rsidDel="00E92FEF" w:rsidRDefault="0043669F" w:rsidP="0043669F">
            <w:pPr>
              <w:spacing w:after="0"/>
              <w:rPr>
                <w:del w:id="285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86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</w:delText>
              </w:r>
              <w:r w:rsidR="00FF4A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</w:delText>
              </w:r>
              <w:r w:rsidR="00FF4A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</w:delText>
              </w:r>
            </w:del>
          </w:p>
        </w:tc>
        <w:tc>
          <w:tcPr>
            <w:tcW w:w="1418" w:type="dxa"/>
          </w:tcPr>
          <w:p w14:paraId="15C40457" w14:textId="6A2F4445" w:rsidR="00FF4A1B" w:rsidRPr="0040345B" w:rsidDel="00E92FEF" w:rsidRDefault="00FF4A1B" w:rsidP="00123102">
            <w:pPr>
              <w:spacing w:after="0"/>
              <w:rPr>
                <w:del w:id="287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88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1BE73A9A" w14:textId="66932CDA" w:rsidR="00FF4A1B" w:rsidRPr="0040345B" w:rsidDel="00E92FEF" w:rsidRDefault="00FF4A1B" w:rsidP="00123102">
            <w:pPr>
              <w:spacing w:after="0"/>
              <w:rPr>
                <w:del w:id="289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90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10BFEAE2" w14:textId="461371C1" w:rsidR="00FF4A1B" w:rsidRPr="0040345B" w:rsidDel="00E92FEF" w:rsidRDefault="00FF4A1B" w:rsidP="00123102">
            <w:pPr>
              <w:spacing w:after="0"/>
              <w:rPr>
                <w:del w:id="291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92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2DA297C6" w14:textId="6FDCE120" w:rsidR="00FF4A1B" w:rsidDel="00E92FEF" w:rsidRDefault="00FF4A1B" w:rsidP="00123102">
            <w:pPr>
              <w:spacing w:after="0"/>
              <w:jc w:val="both"/>
              <w:rPr>
                <w:del w:id="293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94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do </w:delText>
              </w:r>
              <w:r w:rsidR="0043669F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B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R="0043669F" w:rsidRPr="0043669F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Patrimonial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51A55F32" w14:textId="07B577BF" w:rsidR="00FF4A1B" w:rsidDel="00E92FEF" w:rsidRDefault="00FF4A1B" w:rsidP="00123102">
            <w:pPr>
              <w:spacing w:after="0"/>
              <w:jc w:val="both"/>
              <w:rPr>
                <w:del w:id="295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041D9F4" w14:textId="04A98368" w:rsidR="00FF4A1B" w:rsidRPr="0040345B" w:rsidDel="00E92FEF" w:rsidRDefault="00FF4A1B" w:rsidP="00123102">
            <w:pPr>
              <w:spacing w:after="0"/>
              <w:jc w:val="both"/>
              <w:rPr>
                <w:del w:id="296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97" w:author="RICARDO NOGUEIRA DE ALMEIDA" w:date="2017-08-28T14:13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095348D9" w14:textId="308F71D8" w:rsidR="00FF4A1B" w:rsidRPr="0040345B" w:rsidDel="00E92FEF" w:rsidRDefault="00FF4A1B" w:rsidP="00123102">
            <w:pPr>
              <w:spacing w:after="0"/>
              <w:jc w:val="both"/>
              <w:rPr>
                <w:del w:id="298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299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FF4A1B" w:rsidRPr="0040345B" w14:paraId="77248B0D" w14:textId="77777777" w:rsidTr="00522EF4">
        <w:trPr>
          <w:trHeight w:val="300"/>
        </w:trPr>
        <w:tc>
          <w:tcPr>
            <w:tcW w:w="703" w:type="dxa"/>
          </w:tcPr>
          <w:p w14:paraId="3A35E7C8" w14:textId="77777777" w:rsidR="00FF4A1B" w:rsidRPr="0040345B" w:rsidRDefault="00FF4A1B" w:rsidP="00123102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109BA59" w14:textId="77777777" w:rsidR="00FF4A1B" w:rsidRPr="00893A6A" w:rsidRDefault="00FF4A1B" w:rsidP="0012310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vlS</w:t>
            </w:r>
            <w:r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aldoPatrimonial</w:t>
            </w:r>
            <w:proofErr w:type="spellEnd"/>
          </w:p>
        </w:tc>
        <w:tc>
          <w:tcPr>
            <w:tcW w:w="1984" w:type="dxa"/>
          </w:tcPr>
          <w:p w14:paraId="2D3EC83E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s</w:t>
            </w:r>
            <w:r w:rsidRPr="001E0D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 patrimonial do quadro dos ativos e passivos financeiros e permanentes</w:t>
            </w:r>
          </w:p>
        </w:tc>
        <w:tc>
          <w:tcPr>
            <w:tcW w:w="1418" w:type="dxa"/>
          </w:tcPr>
          <w:p w14:paraId="5C94B92E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090FE90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582C6E2" w14:textId="77777777" w:rsidR="00FF4A1B" w:rsidRPr="0040345B" w:rsidRDefault="00FF4A1B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514AD82" w14:textId="267FD68A" w:rsidR="00FF4A1B" w:rsidRDefault="00FF4A1B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s</w:t>
            </w:r>
            <w:r w:rsidRPr="001E0D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 patrimonial do quadro dos ativos e passivos financeiros e permanentes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57D76114" w14:textId="77777777" w:rsidR="00FF4A1B" w:rsidRDefault="00FF4A1B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F74C0A2" w14:textId="77777777" w:rsidR="00FF4A1B" w:rsidRDefault="00FF4A1B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Esse campo corresponde ao resultado do cálculo:</w:t>
            </w:r>
          </w:p>
          <w:p w14:paraId="65513329" w14:textId="15D18D70" w:rsidR="00FF4A1B" w:rsidRPr="0040345B" w:rsidRDefault="00A76A25" w:rsidP="00A7132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(Valor total dos ativos financeiro e p</w:t>
            </w:r>
            <w:r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ermanente</w:t>
            </w:r>
            <w:r w:rsidR="00FF4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 w:rsidR="00A7132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</w:t>
            </w:r>
            <w:r w:rsidR="00FF4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passivos financeiro e p</w:t>
            </w:r>
            <w:r w:rsidRPr="005A35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ermanente</w:t>
            </w:r>
            <w:r w:rsidR="00FF4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</w:tbl>
    <w:p w14:paraId="6E7995B0" w14:textId="77777777" w:rsidR="00FF4A1B" w:rsidRDefault="00FF4A1B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6A33B7" w:rsidRPr="0040345B" w14:paraId="27F0D378" w14:textId="77777777" w:rsidTr="008D54A4">
        <w:trPr>
          <w:trHeight w:val="300"/>
        </w:trPr>
        <w:tc>
          <w:tcPr>
            <w:tcW w:w="14311" w:type="dxa"/>
            <w:gridSpan w:val="7"/>
          </w:tcPr>
          <w:p w14:paraId="307231E4" w14:textId="076860F1" w:rsidR="006A33B7" w:rsidRPr="0040345B" w:rsidRDefault="00662B44" w:rsidP="001920B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  <w:r w:rsidR="006A33B7" w:rsidRPr="005555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0 – </w:t>
            </w:r>
            <w:r w:rsidR="005555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Quadro das Contas d</w:t>
            </w:r>
            <w:r w:rsidR="00555511" w:rsidRPr="005555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 Compensação</w:t>
            </w:r>
          </w:p>
        </w:tc>
      </w:tr>
      <w:tr w:rsidR="00555511" w:rsidRPr="0040345B" w14:paraId="7647C8D3" w14:textId="77777777" w:rsidTr="008D54A4">
        <w:trPr>
          <w:trHeight w:val="300"/>
        </w:trPr>
        <w:tc>
          <w:tcPr>
            <w:tcW w:w="14311" w:type="dxa"/>
            <w:gridSpan w:val="7"/>
          </w:tcPr>
          <w:p w14:paraId="4D05E5A5" w14:textId="0C65D527" w:rsidR="00555511" w:rsidRPr="00555511" w:rsidRDefault="0055551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300" w:author="RICARDO NOGUEIRA DE ALMEIDA" w:date="2017-08-28T14:13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</w:tr>
      <w:tr w:rsidR="00555511" w:rsidRPr="0040345B" w14:paraId="3A088AC5" w14:textId="77777777" w:rsidTr="008D54A4">
        <w:trPr>
          <w:trHeight w:val="300"/>
        </w:trPr>
        <w:tc>
          <w:tcPr>
            <w:tcW w:w="703" w:type="dxa"/>
          </w:tcPr>
          <w:p w14:paraId="1EA428A7" w14:textId="3CF10904" w:rsidR="00555511" w:rsidRPr="0040345B" w:rsidRDefault="00555511" w:rsidP="005555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</w:tcPr>
          <w:p w14:paraId="1AB8503C" w14:textId="05F3A677" w:rsidR="00555511" w:rsidRPr="001E1224" w:rsidRDefault="00555511" w:rsidP="0055551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2BEABECD" w14:textId="6F45C5B2" w:rsidR="00555511" w:rsidRPr="0040345B" w:rsidRDefault="00555511" w:rsidP="005555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67A6905E" w14:textId="62BE2CC8" w:rsidR="00555511" w:rsidRPr="0040345B" w:rsidRDefault="00555511" w:rsidP="005555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7BFD5471" w14:textId="34C8DCE2" w:rsidR="00555511" w:rsidRPr="0040345B" w:rsidRDefault="00555511" w:rsidP="005555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409D5B47" w14:textId="18CE96FB" w:rsidR="00555511" w:rsidRPr="0040345B" w:rsidRDefault="00555511" w:rsidP="005555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6FC37FBE" w14:textId="4882DC99" w:rsidR="00555511" w:rsidRPr="0040345B" w:rsidRDefault="00555511" w:rsidP="0055551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55511" w:rsidRPr="0040345B" w14:paraId="38CC74FB" w14:textId="77777777" w:rsidTr="008D54A4">
        <w:trPr>
          <w:trHeight w:val="300"/>
        </w:trPr>
        <w:tc>
          <w:tcPr>
            <w:tcW w:w="703" w:type="dxa"/>
          </w:tcPr>
          <w:p w14:paraId="01CEADAC" w14:textId="77777777" w:rsidR="00555511" w:rsidRPr="0040345B" w:rsidRDefault="00555511" w:rsidP="000D78E9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0E93E21" w14:textId="148C8B88" w:rsidR="00555511" w:rsidRPr="001E1224" w:rsidRDefault="00555511" w:rsidP="0055551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3F015CFF" w14:textId="6ED18CC3" w:rsidR="00555511" w:rsidRPr="0040345B" w:rsidRDefault="00555511" w:rsidP="005555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259677F" w14:textId="105A263D" w:rsidR="00555511" w:rsidRPr="0040345B" w:rsidRDefault="0079713A" w:rsidP="005555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555511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2AE44A34" w14:textId="660C37C7" w:rsidR="00555511" w:rsidRPr="0040345B" w:rsidRDefault="00555511" w:rsidP="005555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2FF8948" w14:textId="7DC4CBB2" w:rsidR="00555511" w:rsidRPr="0040345B" w:rsidRDefault="00555511" w:rsidP="005555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0424135" w14:textId="039EDAAC" w:rsidR="00555511" w:rsidRPr="0040345B" w:rsidRDefault="00662B44" w:rsidP="0055551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r w:rsidR="00555511" w:rsidRPr="0055551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 – Quadro das Contas de Compensação</w:t>
            </w:r>
          </w:p>
        </w:tc>
      </w:tr>
      <w:tr w:rsidR="00555511" w:rsidRPr="0040345B" w:rsidDel="00E92FEF" w14:paraId="091E821D" w14:textId="1441F1B1" w:rsidTr="008D54A4">
        <w:trPr>
          <w:trHeight w:val="300"/>
          <w:del w:id="301" w:author="RICARDO NOGUEIRA DE ALMEIDA" w:date="2017-08-28T14:13:00Z"/>
        </w:trPr>
        <w:tc>
          <w:tcPr>
            <w:tcW w:w="703" w:type="dxa"/>
          </w:tcPr>
          <w:p w14:paraId="47AFD227" w14:textId="4A3E23EB" w:rsidR="00555511" w:rsidRPr="0040345B" w:rsidDel="00E92FEF" w:rsidRDefault="00555511" w:rsidP="000D78E9">
            <w:pPr>
              <w:numPr>
                <w:ilvl w:val="0"/>
                <w:numId w:val="24"/>
              </w:numPr>
              <w:spacing w:after="0"/>
              <w:rPr>
                <w:del w:id="302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F1DF304" w14:textId="68A58F46" w:rsidR="00555511" w:rsidRPr="001E1224" w:rsidDel="00E92FEF" w:rsidRDefault="00555511" w:rsidP="00555511">
            <w:pPr>
              <w:spacing w:after="0"/>
              <w:rPr>
                <w:del w:id="303" w:author="RICARDO NOGUEIRA DE ALMEIDA" w:date="2017-08-28T14:1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304" w:author="RICARDO NOGUEIRA DE ALMEIDA" w:date="2017-08-28T14:13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7B00B9EA" w14:textId="71B6BED4" w:rsidR="00555511" w:rsidRPr="0040345B" w:rsidDel="00E92FEF" w:rsidRDefault="00555511" w:rsidP="00555511">
            <w:pPr>
              <w:spacing w:after="0"/>
              <w:rPr>
                <w:del w:id="305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06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do </w:delText>
              </w:r>
              <w:r w:rsidR="0043669F" w:rsidRPr="0043669F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Balanço Patrimonial</w:delText>
              </w:r>
            </w:del>
          </w:p>
        </w:tc>
        <w:tc>
          <w:tcPr>
            <w:tcW w:w="1418" w:type="dxa"/>
          </w:tcPr>
          <w:p w14:paraId="65E94190" w14:textId="10C5F526" w:rsidR="00555511" w:rsidRPr="0040345B" w:rsidDel="00E92FEF" w:rsidRDefault="00555511" w:rsidP="00555511">
            <w:pPr>
              <w:spacing w:after="0"/>
              <w:rPr>
                <w:del w:id="307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08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40851F62" w14:textId="47914FA6" w:rsidR="00555511" w:rsidRPr="0040345B" w:rsidDel="00E92FEF" w:rsidRDefault="00555511" w:rsidP="00555511">
            <w:pPr>
              <w:spacing w:after="0"/>
              <w:rPr>
                <w:del w:id="309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10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4E11C5EC" w14:textId="79C761E1" w:rsidR="00555511" w:rsidRPr="0040345B" w:rsidDel="00E92FEF" w:rsidRDefault="00555511" w:rsidP="00555511">
            <w:pPr>
              <w:spacing w:after="0"/>
              <w:rPr>
                <w:del w:id="311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12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78D7B7E1" w14:textId="56B9176C" w:rsidR="00555511" w:rsidDel="00E92FEF" w:rsidRDefault="00555511" w:rsidP="00555511">
            <w:pPr>
              <w:spacing w:after="0"/>
              <w:jc w:val="both"/>
              <w:rPr>
                <w:del w:id="313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14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do </w:delText>
              </w:r>
              <w:r w:rsidR="0043669F" w:rsidRPr="0043669F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Balanço Patrimonial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06B6247C" w14:textId="15C47D1A" w:rsidR="00555511" w:rsidDel="00E92FEF" w:rsidRDefault="00555511" w:rsidP="00555511">
            <w:pPr>
              <w:spacing w:after="0"/>
              <w:jc w:val="both"/>
              <w:rPr>
                <w:del w:id="315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4A25256" w14:textId="5E6BABB2" w:rsidR="00555511" w:rsidRPr="0040345B" w:rsidDel="00E92FEF" w:rsidRDefault="00555511" w:rsidP="00555511">
            <w:pPr>
              <w:spacing w:after="0"/>
              <w:jc w:val="both"/>
              <w:rPr>
                <w:del w:id="316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17" w:author="RICARDO NOGUEIRA DE ALMEIDA" w:date="2017-08-28T14:13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1AE2C7FA" w14:textId="0AFFD959" w:rsidR="00555511" w:rsidRPr="0040345B" w:rsidDel="00E92FEF" w:rsidRDefault="00555511" w:rsidP="00555511">
            <w:pPr>
              <w:spacing w:after="0"/>
              <w:jc w:val="both"/>
              <w:rPr>
                <w:del w:id="318" w:author="RICARDO NOGUEIRA DE ALMEIDA" w:date="2017-08-28T14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19" w:author="RICARDO NOGUEIRA DE ALMEIDA" w:date="2017-08-28T14:13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8B4934" w:rsidRPr="0040345B" w14:paraId="0D5E4334" w14:textId="77777777" w:rsidTr="008D54A4">
        <w:trPr>
          <w:trHeight w:val="300"/>
        </w:trPr>
        <w:tc>
          <w:tcPr>
            <w:tcW w:w="703" w:type="dxa"/>
          </w:tcPr>
          <w:p w14:paraId="259D0198" w14:textId="77777777" w:rsidR="008B4934" w:rsidRPr="0040345B" w:rsidRDefault="008B4934" w:rsidP="000D78E9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1352EC27" w14:textId="2FEB5F5F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vlAtosPotenAtivosGaranContragaRecebida</w:t>
            </w:r>
            <w:proofErr w:type="spellEnd"/>
          </w:p>
        </w:tc>
        <w:tc>
          <w:tcPr>
            <w:tcW w:w="1984" w:type="dxa"/>
          </w:tcPr>
          <w:p w14:paraId="6F3A5607" w14:textId="2672E4A1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tivos / Garantias e </w:t>
            </w:r>
            <w:proofErr w:type="spellStart"/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contragarantias</w:t>
            </w:r>
            <w:proofErr w:type="spellEnd"/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recebidas</w:t>
            </w:r>
          </w:p>
        </w:tc>
        <w:tc>
          <w:tcPr>
            <w:tcW w:w="1418" w:type="dxa"/>
          </w:tcPr>
          <w:p w14:paraId="2C033DC9" w14:textId="2E72DE4A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13660996" w14:textId="07C6821F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C8A707F" w14:textId="657A8C71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F240BB9" w14:textId="77777777" w:rsidR="00D330FE" w:rsidRDefault="00D330FE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tivos / Garantias e </w:t>
            </w:r>
            <w:proofErr w:type="spellStart"/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contragarantias</w:t>
            </w:r>
            <w:proofErr w:type="spellEnd"/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recebidas</w:t>
            </w: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2E71FCED" w14:textId="77777777" w:rsidR="00D330FE" w:rsidRDefault="00D330FE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60A8A08" w14:textId="36D588D4" w:rsidR="008B4934" w:rsidRPr="0040345B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B4934" w:rsidRPr="0040345B" w14:paraId="0ACDB187" w14:textId="77777777" w:rsidTr="008D54A4">
        <w:trPr>
          <w:trHeight w:val="300"/>
        </w:trPr>
        <w:tc>
          <w:tcPr>
            <w:tcW w:w="703" w:type="dxa"/>
          </w:tcPr>
          <w:p w14:paraId="6CE01E08" w14:textId="77777777" w:rsidR="008B4934" w:rsidRPr="0040345B" w:rsidRDefault="008B4934" w:rsidP="000D78E9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6CED08B2" w14:textId="604CA110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15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vlAtosPotenAtivos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DirConveOutrosInstrumentos</w:t>
            </w:r>
            <w:proofErr w:type="spellEnd"/>
          </w:p>
        </w:tc>
        <w:tc>
          <w:tcPr>
            <w:tcW w:w="1984" w:type="dxa"/>
          </w:tcPr>
          <w:p w14:paraId="5C73952A" w14:textId="193E91DF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tivos /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Direitos conveniados e outros instrumentos congêneres</w:t>
            </w:r>
          </w:p>
        </w:tc>
        <w:tc>
          <w:tcPr>
            <w:tcW w:w="1418" w:type="dxa"/>
          </w:tcPr>
          <w:p w14:paraId="592E59E0" w14:textId="4CF27042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23ADC9C" w14:textId="0BC97B02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72E3EA4" w14:textId="4B80A5D6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1CDF482" w14:textId="77777777" w:rsidR="001D2A62" w:rsidRDefault="001D2A62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tivos /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Direitos conveniados e outros instrumentos congêneres</w:t>
            </w: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3997ACA5" w14:textId="77777777" w:rsidR="001D2A62" w:rsidRDefault="001D2A62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425D79F" w14:textId="38EEF9AB" w:rsidR="008B4934" w:rsidRPr="0040345B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B4934" w:rsidRPr="0040345B" w14:paraId="23288F19" w14:textId="77777777" w:rsidTr="008D54A4">
        <w:trPr>
          <w:trHeight w:val="300"/>
        </w:trPr>
        <w:tc>
          <w:tcPr>
            <w:tcW w:w="703" w:type="dxa"/>
          </w:tcPr>
          <w:p w14:paraId="2761B379" w14:textId="77777777" w:rsidR="008B4934" w:rsidRPr="0040345B" w:rsidRDefault="008B4934" w:rsidP="000D78E9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6A2F033E" w14:textId="08080EFD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15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vlAtosPotenAtivos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DireitosContratuais</w:t>
            </w:r>
            <w:proofErr w:type="spellEnd"/>
          </w:p>
        </w:tc>
        <w:tc>
          <w:tcPr>
            <w:tcW w:w="1984" w:type="dxa"/>
          </w:tcPr>
          <w:p w14:paraId="289C5D02" w14:textId="316A5AAA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tivos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Direitos c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ontratuais</w:t>
            </w:r>
          </w:p>
        </w:tc>
        <w:tc>
          <w:tcPr>
            <w:tcW w:w="1418" w:type="dxa"/>
          </w:tcPr>
          <w:p w14:paraId="11A8D665" w14:textId="142A1E46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5358ACE" w14:textId="2ED81B08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21AB775" w14:textId="3391C3D8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22D5A12" w14:textId="77777777" w:rsidR="001D2A62" w:rsidRDefault="001D2A62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tivos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Direitos c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ontratuais</w:t>
            </w: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10D417C0" w14:textId="77777777" w:rsidR="001D2A62" w:rsidRDefault="001D2A62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5FCED4E" w14:textId="42ECE7FE" w:rsidR="008B4934" w:rsidRPr="0040345B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B4934" w:rsidRPr="0040345B" w14:paraId="3DCB9AC1" w14:textId="77777777" w:rsidTr="008D54A4">
        <w:trPr>
          <w:trHeight w:val="300"/>
        </w:trPr>
        <w:tc>
          <w:tcPr>
            <w:tcW w:w="703" w:type="dxa"/>
          </w:tcPr>
          <w:p w14:paraId="46D3D211" w14:textId="77777777" w:rsidR="008B4934" w:rsidRPr="0040345B" w:rsidRDefault="008B4934" w:rsidP="000D78E9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72EA779" w14:textId="1F34F1AE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15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vlAtosPotenAtivos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OutrosAtos</w:t>
            </w:r>
            <w:proofErr w:type="spellEnd"/>
          </w:p>
        </w:tc>
        <w:tc>
          <w:tcPr>
            <w:tcW w:w="1984" w:type="dxa"/>
          </w:tcPr>
          <w:p w14:paraId="63DBA9DE" w14:textId="2CA34F90" w:rsidR="008B4934" w:rsidRPr="0040345B" w:rsidRDefault="008B4934" w:rsidP="00E0411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tivos / </w:t>
            </w:r>
            <w:r w:rsidR="00E041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E0411D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atos potenciais do ativo</w:t>
            </w:r>
          </w:p>
        </w:tc>
        <w:tc>
          <w:tcPr>
            <w:tcW w:w="1418" w:type="dxa"/>
          </w:tcPr>
          <w:p w14:paraId="7D108C7A" w14:textId="4208CDCC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EEA148F" w14:textId="66CBEFA9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523B60B" w14:textId="38B61D75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E9DFB83" w14:textId="6CE7CCF2" w:rsidR="0065291A" w:rsidRDefault="0065291A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tivos /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atos potenciais do ativo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13AE424C" w14:textId="77777777" w:rsidR="0065291A" w:rsidRDefault="0065291A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60BCD30" w14:textId="158CD112" w:rsidR="008B4934" w:rsidRPr="0040345B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B4934" w:rsidRPr="0040345B" w14:paraId="5D6C82E6" w14:textId="77777777" w:rsidTr="008D54A4">
        <w:trPr>
          <w:trHeight w:val="300"/>
        </w:trPr>
        <w:tc>
          <w:tcPr>
            <w:tcW w:w="703" w:type="dxa"/>
          </w:tcPr>
          <w:p w14:paraId="2CCE94CE" w14:textId="77777777" w:rsidR="008B4934" w:rsidRPr="0040345B" w:rsidRDefault="008B4934" w:rsidP="000D78E9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C2F7B8E" w14:textId="6AE773F7" w:rsidR="008B4934" w:rsidRPr="001E1224" w:rsidRDefault="00B26815" w:rsidP="0043669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vlAtosPoten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Passivo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GaranContraga</w:t>
            </w:r>
            <w:r w:rsidR="00436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Concedida</w:t>
            </w:r>
            <w:proofErr w:type="spellEnd"/>
          </w:p>
        </w:tc>
        <w:tc>
          <w:tcPr>
            <w:tcW w:w="1984" w:type="dxa"/>
          </w:tcPr>
          <w:p w14:paraId="14A3AC76" w14:textId="3D8D1D29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assivos / Garantias 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ontragarantias</w:t>
            </w:r>
            <w:proofErr w:type="spellEnd"/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oncedidas</w:t>
            </w:r>
          </w:p>
        </w:tc>
        <w:tc>
          <w:tcPr>
            <w:tcW w:w="1418" w:type="dxa"/>
          </w:tcPr>
          <w:p w14:paraId="661BF558" w14:textId="29A04BDA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9A01FF0" w14:textId="058ABD98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EF61466" w14:textId="36982A10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6928A59" w14:textId="45EAA451" w:rsidR="008B4934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assivos / Garantias 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ontragarantias</w:t>
            </w:r>
            <w:proofErr w:type="spellEnd"/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oncedidas</w:t>
            </w:r>
          </w:p>
          <w:p w14:paraId="55AEA306" w14:textId="77777777" w:rsidR="008B4934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1798191" w14:textId="563D5231" w:rsidR="008B4934" w:rsidRPr="0040345B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B4934" w:rsidRPr="0040345B" w14:paraId="07CA4DD5" w14:textId="77777777" w:rsidTr="008D54A4">
        <w:trPr>
          <w:trHeight w:val="300"/>
        </w:trPr>
        <w:tc>
          <w:tcPr>
            <w:tcW w:w="703" w:type="dxa"/>
          </w:tcPr>
          <w:p w14:paraId="26E688B3" w14:textId="77777777" w:rsidR="008B4934" w:rsidRPr="0040345B" w:rsidRDefault="008B4934" w:rsidP="000D78E9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516F804" w14:textId="2C45508B" w:rsidR="008B4934" w:rsidRPr="001E1224" w:rsidRDefault="00B26815" w:rsidP="00B2681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15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vlAtosPoten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PassivoObrigConveOutrosInstrumentos</w:t>
            </w:r>
            <w:proofErr w:type="spellEnd"/>
          </w:p>
        </w:tc>
        <w:tc>
          <w:tcPr>
            <w:tcW w:w="1984" w:type="dxa"/>
          </w:tcPr>
          <w:p w14:paraId="0D35AC1D" w14:textId="4AA47120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assivos / </w:t>
            </w:r>
            <w:r w:rsidRPr="006872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Obrigações conveniadas e outros instrumentos congêneres</w:t>
            </w:r>
          </w:p>
        </w:tc>
        <w:tc>
          <w:tcPr>
            <w:tcW w:w="1418" w:type="dxa"/>
          </w:tcPr>
          <w:p w14:paraId="5F189559" w14:textId="1F159F50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D2655BE" w14:textId="1B8D9363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2B42EC4" w14:textId="215BEFD8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174BD46" w14:textId="77777777" w:rsidR="008B4934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assivos / </w:t>
            </w:r>
            <w:r w:rsidRPr="0068725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Obrigações conveniadas e outros instrumentos congêneres</w:t>
            </w: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141FA10A" w14:textId="77777777" w:rsidR="008B4934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572FFC0" w14:textId="2AB4C9EC" w:rsidR="008B4934" w:rsidRPr="0040345B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B4934" w:rsidRPr="0040345B" w14:paraId="7AC1F5F7" w14:textId="77777777" w:rsidTr="008D54A4">
        <w:trPr>
          <w:trHeight w:val="300"/>
        </w:trPr>
        <w:tc>
          <w:tcPr>
            <w:tcW w:w="703" w:type="dxa"/>
          </w:tcPr>
          <w:p w14:paraId="77189920" w14:textId="77777777" w:rsidR="008B4934" w:rsidRPr="0040345B" w:rsidRDefault="008B4934" w:rsidP="000D78E9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5B75C09" w14:textId="3479CCBA" w:rsidR="008B4934" w:rsidRPr="001E1224" w:rsidRDefault="006F428D" w:rsidP="006F428D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15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vlAtosPoten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PassivoObrigacoesContratuais</w:t>
            </w:r>
            <w:proofErr w:type="spellEnd"/>
          </w:p>
        </w:tc>
        <w:tc>
          <w:tcPr>
            <w:tcW w:w="1984" w:type="dxa"/>
          </w:tcPr>
          <w:p w14:paraId="66527F0A" w14:textId="0439A460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assivos /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Obrigações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ontratuais</w:t>
            </w:r>
          </w:p>
        </w:tc>
        <w:tc>
          <w:tcPr>
            <w:tcW w:w="1418" w:type="dxa"/>
          </w:tcPr>
          <w:p w14:paraId="05E07E33" w14:textId="2F91B430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0561CA8" w14:textId="03BA5701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296205D" w14:textId="1EA8725E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FA5F523" w14:textId="3BA515BF" w:rsidR="008B4934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assivos / </w:t>
            </w:r>
            <w:r w:rsidR="0043669F" w:rsidRPr="00436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Obrigações contratuais</w:t>
            </w: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6CB9EC38" w14:textId="77777777" w:rsidR="008B4934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46466A0" w14:textId="0829126E" w:rsidR="008B4934" w:rsidRPr="0040345B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B4934" w:rsidRPr="0040345B" w14:paraId="497EC4CD" w14:textId="77777777" w:rsidTr="008D54A4">
        <w:trPr>
          <w:trHeight w:val="300"/>
        </w:trPr>
        <w:tc>
          <w:tcPr>
            <w:tcW w:w="703" w:type="dxa"/>
          </w:tcPr>
          <w:p w14:paraId="395793AF" w14:textId="77777777" w:rsidR="008B4934" w:rsidRPr="0040345B" w:rsidRDefault="008B4934" w:rsidP="000D78E9">
            <w:pPr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6FC98294" w14:textId="23626960" w:rsidR="008B4934" w:rsidRPr="0040345B" w:rsidRDefault="006F428D" w:rsidP="006F428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157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vlAtosPoten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PassivoOutrosAtos</w:t>
            </w:r>
            <w:proofErr w:type="spellEnd"/>
          </w:p>
        </w:tc>
        <w:tc>
          <w:tcPr>
            <w:tcW w:w="1984" w:type="dxa"/>
          </w:tcPr>
          <w:p w14:paraId="20A35816" w14:textId="43A0ECB7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assivos /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Outros atos potenciais do passivo</w:t>
            </w:r>
          </w:p>
        </w:tc>
        <w:tc>
          <w:tcPr>
            <w:tcW w:w="1418" w:type="dxa"/>
          </w:tcPr>
          <w:p w14:paraId="35770242" w14:textId="7F1E251B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19E75A5" w14:textId="42827020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714025A" w14:textId="21144415" w:rsidR="008B4934" w:rsidRPr="0040345B" w:rsidRDefault="008B4934" w:rsidP="008B49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C44ED09" w14:textId="01CBA995" w:rsidR="008B4934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a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otenciais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 w:rsidRPr="008B493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assivos / </w:t>
            </w: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Outros atos potenciais do passivo</w:t>
            </w:r>
            <w:r w:rsidRPr="00456D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6F1FAB2A" w14:textId="77777777" w:rsidR="008B4934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5AAEE24" w14:textId="579848AE" w:rsidR="008B4934" w:rsidRPr="0040345B" w:rsidRDefault="008B4934" w:rsidP="008B49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42EDD44" w14:textId="7D68244E" w:rsidR="001920BA" w:rsidRPr="0040345B" w:rsidRDefault="001920BA" w:rsidP="00037DFD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987"/>
        <w:gridCol w:w="1984"/>
        <w:gridCol w:w="1418"/>
        <w:gridCol w:w="1134"/>
        <w:gridCol w:w="1417"/>
        <w:gridCol w:w="5669"/>
      </w:tblGrid>
      <w:tr w:rsidR="001920BA" w:rsidRPr="0040345B" w14:paraId="4CAB851A" w14:textId="77777777" w:rsidTr="008D54A4">
        <w:trPr>
          <w:trHeight w:val="300"/>
        </w:trPr>
        <w:tc>
          <w:tcPr>
            <w:tcW w:w="14311" w:type="dxa"/>
            <w:gridSpan w:val="7"/>
            <w:noWrap/>
          </w:tcPr>
          <w:p w14:paraId="2CB8E810" w14:textId="72FDABD6" w:rsidR="001920BA" w:rsidRPr="0040345B" w:rsidRDefault="00662B44" w:rsidP="001920BA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  <w:r w:rsidR="006872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="00DD0C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920BA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– </w:t>
            </w:r>
            <w:r w:rsidR="00DD0CA0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Quadro </w:t>
            </w:r>
            <w:r w:rsidR="00DD0C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</w:t>
            </w:r>
            <w:r w:rsidR="00DD0CA0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os Superávit/Déficit Financeiro</w:t>
            </w:r>
          </w:p>
        </w:tc>
      </w:tr>
      <w:tr w:rsidR="001920BA" w:rsidRPr="0040345B" w14:paraId="7EE749B5" w14:textId="77777777" w:rsidTr="008D54A4">
        <w:trPr>
          <w:trHeight w:val="300"/>
        </w:trPr>
        <w:tc>
          <w:tcPr>
            <w:tcW w:w="14311" w:type="dxa"/>
            <w:gridSpan w:val="7"/>
            <w:noWrap/>
          </w:tcPr>
          <w:p w14:paraId="6B1E27BC" w14:textId="1360B8D0" w:rsidR="001920BA" w:rsidRPr="0040345B" w:rsidRDefault="001920BA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320" w:author="RICARDO NOGUEIRA DE ALMEIDA" w:date="2017-08-28T14:14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="00CC53DD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  <w:r w:rsidR="00CC53DD" w:rsidRPr="0040345B" w:rsidDel="0068725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1920BA" w:rsidRPr="0040345B" w14:paraId="1E3C0E34" w14:textId="77777777" w:rsidTr="008D54A4">
        <w:trPr>
          <w:trHeight w:val="300"/>
        </w:trPr>
        <w:tc>
          <w:tcPr>
            <w:tcW w:w="702" w:type="dxa"/>
            <w:hideMark/>
          </w:tcPr>
          <w:p w14:paraId="0A03B30C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7" w:type="dxa"/>
            <w:hideMark/>
          </w:tcPr>
          <w:p w14:paraId="4AF88470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3AFD958E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2D5F2C66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3737074B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551F919A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3721941E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1920BA" w:rsidRPr="0040345B" w14:paraId="69C26974" w14:textId="77777777" w:rsidTr="008D54A4">
        <w:trPr>
          <w:trHeight w:val="300"/>
        </w:trPr>
        <w:tc>
          <w:tcPr>
            <w:tcW w:w="702" w:type="dxa"/>
          </w:tcPr>
          <w:p w14:paraId="00F9A96D" w14:textId="77777777" w:rsidR="001920BA" w:rsidRPr="0040345B" w:rsidRDefault="001920BA" w:rsidP="000D78E9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04E5677C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6FBFABF4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2734A5E9" w14:textId="6D79A988" w:rsidR="001920BA" w:rsidRPr="0040345B" w:rsidRDefault="0079713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1920BA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29CDB662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3DAA62A" w14:textId="77777777" w:rsidR="001920BA" w:rsidRPr="0040345B" w:rsidRDefault="001920B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6258DED" w14:textId="516F293D" w:rsidR="001920BA" w:rsidRPr="0040345B" w:rsidRDefault="00662B44" w:rsidP="009829F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 w:rsidR="00DD0CA0" w:rsidRPr="00DD0C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 – Quadro dos Superávit/Déficit Financeiro</w:t>
            </w:r>
          </w:p>
        </w:tc>
      </w:tr>
      <w:tr w:rsidR="00893A6A" w:rsidRPr="0040345B" w:rsidDel="00E92FEF" w14:paraId="75E99328" w14:textId="1A576E7F" w:rsidTr="008D54A4">
        <w:trPr>
          <w:trHeight w:val="300"/>
          <w:del w:id="321" w:author="RICARDO NOGUEIRA DE ALMEIDA" w:date="2017-08-28T14:14:00Z"/>
        </w:trPr>
        <w:tc>
          <w:tcPr>
            <w:tcW w:w="702" w:type="dxa"/>
          </w:tcPr>
          <w:p w14:paraId="6254755C" w14:textId="44D20EA9" w:rsidR="00893A6A" w:rsidRPr="0040345B" w:rsidDel="00E92FEF" w:rsidRDefault="00893A6A" w:rsidP="000D78E9">
            <w:pPr>
              <w:numPr>
                <w:ilvl w:val="0"/>
                <w:numId w:val="27"/>
              </w:numPr>
              <w:spacing w:after="0"/>
              <w:rPr>
                <w:del w:id="322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5D272BAD" w14:textId="30023C32" w:rsidR="00893A6A" w:rsidRPr="0040345B" w:rsidDel="00E92FEF" w:rsidRDefault="00893A6A" w:rsidP="00893A6A">
            <w:pPr>
              <w:spacing w:after="0"/>
              <w:rPr>
                <w:del w:id="323" w:author="RICARDO NOGUEIRA DE ALMEIDA" w:date="2017-08-28T14:1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324" w:author="RICARDO NOGUEIRA DE ALMEIDA" w:date="2017-08-28T14:14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42C38335" w14:textId="59693F28" w:rsidR="00893A6A" w:rsidRPr="0040345B" w:rsidDel="00E92FEF" w:rsidRDefault="0043669F" w:rsidP="0043669F">
            <w:pPr>
              <w:spacing w:after="0"/>
              <w:rPr>
                <w:del w:id="325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26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</w:delText>
              </w:r>
              <w:r w:rsidR="00893A6A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</w:delText>
              </w:r>
              <w:r w:rsidR="00893A6A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</w:delText>
              </w:r>
            </w:del>
          </w:p>
        </w:tc>
        <w:tc>
          <w:tcPr>
            <w:tcW w:w="1418" w:type="dxa"/>
          </w:tcPr>
          <w:p w14:paraId="618D6FA7" w14:textId="24FDDF20" w:rsidR="00893A6A" w:rsidRPr="0040345B" w:rsidDel="00E92FEF" w:rsidRDefault="00893A6A" w:rsidP="00893A6A">
            <w:pPr>
              <w:spacing w:after="0"/>
              <w:rPr>
                <w:del w:id="327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28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0A014CFC" w14:textId="66AF6969" w:rsidR="00893A6A" w:rsidRPr="0040345B" w:rsidDel="00E92FEF" w:rsidRDefault="00893A6A" w:rsidP="00893A6A">
            <w:pPr>
              <w:spacing w:after="0"/>
              <w:rPr>
                <w:del w:id="329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30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6EF327ED" w14:textId="2FBF445C" w:rsidR="00893A6A" w:rsidRPr="0040345B" w:rsidDel="00E92FEF" w:rsidRDefault="00893A6A" w:rsidP="00893A6A">
            <w:pPr>
              <w:spacing w:after="0"/>
              <w:rPr>
                <w:del w:id="331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32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063D51A1" w14:textId="3488C43B" w:rsidR="00893A6A" w:rsidDel="00E92FEF" w:rsidRDefault="00893A6A" w:rsidP="00893A6A">
            <w:pPr>
              <w:spacing w:after="0"/>
              <w:jc w:val="both"/>
              <w:rPr>
                <w:del w:id="333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34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do </w:delText>
              </w:r>
              <w:r w:rsidR="0043669F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B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alanço </w:delText>
              </w:r>
              <w:r w:rsidR="0043669F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atrimonial:</w:delText>
              </w:r>
            </w:del>
          </w:p>
          <w:p w14:paraId="79714E26" w14:textId="7DDCD2B0" w:rsidR="00893A6A" w:rsidDel="00E92FEF" w:rsidRDefault="00893A6A" w:rsidP="00893A6A">
            <w:pPr>
              <w:spacing w:after="0"/>
              <w:jc w:val="both"/>
              <w:rPr>
                <w:del w:id="335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ACFFEA5" w14:textId="568CAA19" w:rsidR="00893A6A" w:rsidRPr="0040345B" w:rsidDel="00E92FEF" w:rsidRDefault="00893A6A" w:rsidP="00893A6A">
            <w:pPr>
              <w:spacing w:after="0"/>
              <w:jc w:val="both"/>
              <w:rPr>
                <w:del w:id="336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37" w:author="RICARDO NOGUEIRA DE ALMEIDA" w:date="2017-08-28T14:14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65F15227" w14:textId="0E66D71F" w:rsidR="00893A6A" w:rsidRPr="0040345B" w:rsidDel="00E92FEF" w:rsidRDefault="00893A6A" w:rsidP="00893A6A">
            <w:pPr>
              <w:spacing w:after="0"/>
              <w:jc w:val="both"/>
              <w:rPr>
                <w:del w:id="338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39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1920BA" w:rsidRPr="0040345B" w14:paraId="14206534" w14:textId="77777777" w:rsidTr="008D54A4">
        <w:trPr>
          <w:trHeight w:val="300"/>
        </w:trPr>
        <w:tc>
          <w:tcPr>
            <w:tcW w:w="702" w:type="dxa"/>
          </w:tcPr>
          <w:p w14:paraId="198F5DD8" w14:textId="77777777" w:rsidR="001920BA" w:rsidRPr="0040345B" w:rsidRDefault="001920BA" w:rsidP="000D78E9">
            <w:pPr>
              <w:numPr>
                <w:ilvl w:val="0"/>
                <w:numId w:val="2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2C0FE057" w14:textId="301F2F49" w:rsidR="001920BA" w:rsidRPr="00893A6A" w:rsidRDefault="00893A6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93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vlTotalSupDef</w:t>
            </w:r>
            <w:proofErr w:type="spellEnd"/>
          </w:p>
        </w:tc>
        <w:tc>
          <w:tcPr>
            <w:tcW w:w="1984" w:type="dxa"/>
          </w:tcPr>
          <w:p w14:paraId="781E3E45" w14:textId="189C8C75" w:rsidR="001920BA" w:rsidRPr="0040345B" w:rsidRDefault="00893A6A" w:rsidP="0043669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</w:t>
            </w:r>
            <w:r w:rsid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otal do </w:t>
            </w:r>
            <w:r w:rsidR="00CC53DD" w:rsidRP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Superávit</w:t>
            </w:r>
            <w:r w:rsidR="006B2E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436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</w:t>
            </w:r>
            <w:r w:rsidR="006B2E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CC53DD" w:rsidRP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Déficit</w:t>
            </w:r>
            <w:r w:rsid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financeiro</w:t>
            </w:r>
          </w:p>
        </w:tc>
        <w:tc>
          <w:tcPr>
            <w:tcW w:w="1418" w:type="dxa"/>
          </w:tcPr>
          <w:p w14:paraId="3B47E703" w14:textId="45EA45A0" w:rsidR="001920BA" w:rsidRPr="0040345B" w:rsidRDefault="000677F2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0762100" w14:textId="477DD860" w:rsidR="001920BA" w:rsidRPr="0040345B" w:rsidRDefault="000677F2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EDCDEB4" w14:textId="41E2BF21" w:rsidR="001920BA" w:rsidRPr="0040345B" w:rsidRDefault="000677F2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3E517A2" w14:textId="4B63F34C" w:rsidR="00893A6A" w:rsidRDefault="00893A6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 </w:t>
            </w:r>
            <w:r w:rsidRP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Superávit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436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Déficit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financeiro</w:t>
            </w:r>
          </w:p>
          <w:p w14:paraId="46C86F07" w14:textId="77777777" w:rsidR="00893A6A" w:rsidRDefault="00893A6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A589A32" w14:textId="05B05CEB" w:rsidR="001920BA" w:rsidRPr="0040345B" w:rsidRDefault="005D29FF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No caso de déficit financeiro, informar negativo.</w:t>
            </w:r>
          </w:p>
        </w:tc>
      </w:tr>
    </w:tbl>
    <w:p w14:paraId="1F45B721" w14:textId="7C05FB5D" w:rsidR="001920BA" w:rsidRDefault="001920BA" w:rsidP="00037DFD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CC53DD" w:rsidRPr="0040345B" w14:paraId="7110ADDC" w14:textId="77777777" w:rsidTr="008D54A4">
        <w:trPr>
          <w:trHeight w:val="300"/>
        </w:trPr>
        <w:tc>
          <w:tcPr>
            <w:tcW w:w="14311" w:type="dxa"/>
            <w:gridSpan w:val="7"/>
            <w:noWrap/>
          </w:tcPr>
          <w:p w14:paraId="0B846483" w14:textId="53E0ECB3" w:rsidR="00CC53DD" w:rsidRPr="0040345B" w:rsidRDefault="00662B4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  <w:r w:rsidR="00CC53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 </w:t>
            </w:r>
            <w:r w:rsidR="00CC53DD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– </w:t>
            </w:r>
            <w:r w:rsidR="00CC53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Detalhamento do</w:t>
            </w:r>
            <w:r w:rsidR="00CC53DD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893A6A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Superávit/Déficit Financeiro</w:t>
            </w:r>
            <w:r w:rsidR="004366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</w:t>
            </w:r>
            <w:r w:rsidR="00893A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or </w:t>
            </w:r>
            <w:r w:rsidR="00CC53D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Fonte de Recurso</w:t>
            </w:r>
          </w:p>
        </w:tc>
      </w:tr>
      <w:tr w:rsidR="00CC53DD" w:rsidRPr="0040345B" w14:paraId="7304515F" w14:textId="77777777" w:rsidTr="008D54A4">
        <w:trPr>
          <w:trHeight w:val="300"/>
        </w:trPr>
        <w:tc>
          <w:tcPr>
            <w:tcW w:w="14311" w:type="dxa"/>
            <w:gridSpan w:val="7"/>
            <w:noWrap/>
          </w:tcPr>
          <w:p w14:paraId="27EABA93" w14:textId="018FC678" w:rsidR="00CC53DD" w:rsidRPr="0040345B" w:rsidRDefault="00CC53D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del w:id="340" w:author="RICARDO NOGUEIRA DE ALMEIDA" w:date="2017-08-28T14:14:00Z">
              <w:r w:rsidR="00893A6A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  <w:r w:rsidR="000677F2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</w:delText>
              </w:r>
              <w:r w:rsidR="000677F2"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</w:del>
            <w:proofErr w:type="spellStart"/>
            <w:r w:rsidR="00893A6A"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CC53DD" w:rsidRPr="0040345B" w14:paraId="09C5521C" w14:textId="77777777" w:rsidTr="008D54A4">
        <w:trPr>
          <w:trHeight w:val="300"/>
        </w:trPr>
        <w:tc>
          <w:tcPr>
            <w:tcW w:w="703" w:type="dxa"/>
            <w:hideMark/>
          </w:tcPr>
          <w:p w14:paraId="07B29DA8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  <w:hideMark/>
          </w:tcPr>
          <w:p w14:paraId="6A56D81F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20AE0FE7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50A4E74F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614AAC18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08B9123A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3EFCF810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CC53DD" w:rsidRPr="0040345B" w14:paraId="0B5779B1" w14:textId="77777777" w:rsidTr="008D54A4">
        <w:trPr>
          <w:trHeight w:val="300"/>
        </w:trPr>
        <w:tc>
          <w:tcPr>
            <w:tcW w:w="703" w:type="dxa"/>
          </w:tcPr>
          <w:p w14:paraId="71EBBCE8" w14:textId="77777777" w:rsidR="00CC53DD" w:rsidRPr="0040345B" w:rsidRDefault="00CC53DD" w:rsidP="000D78E9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BBB0E15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52183AEE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0699ADAE" w14:textId="6F69A929" w:rsidR="00CC53DD" w:rsidRPr="0040345B" w:rsidRDefault="0079713A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CC53DD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0A8B14B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2A67637" w14:textId="77777777" w:rsidR="00CC53DD" w:rsidRPr="0040345B" w:rsidRDefault="00CC53DD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712125D" w14:textId="2A7F4672" w:rsidR="00CC53DD" w:rsidRPr="0040345B" w:rsidRDefault="00662B44" w:rsidP="007634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 w:rsidR="00893A6A" w:rsidRPr="00893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– Detalhamento d</w:t>
            </w:r>
            <w:r w:rsidR="00436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Superávit/Déficit Financeiro p</w:t>
            </w:r>
            <w:r w:rsidR="00893A6A" w:rsidRPr="00893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 Fonte de Recurso</w:t>
            </w:r>
          </w:p>
        </w:tc>
      </w:tr>
      <w:tr w:rsidR="00893A6A" w:rsidRPr="0040345B" w:rsidDel="00E92FEF" w14:paraId="451C214F" w14:textId="737C25EC" w:rsidTr="008D54A4">
        <w:trPr>
          <w:trHeight w:val="300"/>
          <w:del w:id="341" w:author="RICARDO NOGUEIRA DE ALMEIDA" w:date="2017-08-28T14:14:00Z"/>
        </w:trPr>
        <w:tc>
          <w:tcPr>
            <w:tcW w:w="703" w:type="dxa"/>
          </w:tcPr>
          <w:p w14:paraId="35E4312D" w14:textId="32047AE4" w:rsidR="00893A6A" w:rsidRPr="0040345B" w:rsidDel="00E92FEF" w:rsidRDefault="00893A6A" w:rsidP="000D78E9">
            <w:pPr>
              <w:numPr>
                <w:ilvl w:val="0"/>
                <w:numId w:val="28"/>
              </w:numPr>
              <w:spacing w:after="0"/>
              <w:rPr>
                <w:del w:id="342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E3F55D4" w14:textId="0C52335C" w:rsidR="00893A6A" w:rsidRPr="0040345B" w:rsidDel="00E92FEF" w:rsidRDefault="00893A6A" w:rsidP="00893A6A">
            <w:pPr>
              <w:spacing w:after="0"/>
              <w:rPr>
                <w:del w:id="343" w:author="RICARDO NOGUEIRA DE ALMEIDA" w:date="2017-08-28T14:1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344" w:author="RICARDO NOGUEIRA DE ALMEIDA" w:date="2017-08-28T14:14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2ECC6E9F" w14:textId="02B3ECB9" w:rsidR="00893A6A" w:rsidRPr="0040345B" w:rsidDel="00E92FEF" w:rsidRDefault="0043669F" w:rsidP="00893A6A">
            <w:pPr>
              <w:spacing w:after="0"/>
              <w:rPr>
                <w:del w:id="345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46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Balanço P</w:delText>
              </w:r>
              <w:r w:rsidR="00893A6A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</w:delText>
              </w:r>
            </w:del>
          </w:p>
        </w:tc>
        <w:tc>
          <w:tcPr>
            <w:tcW w:w="1418" w:type="dxa"/>
          </w:tcPr>
          <w:p w14:paraId="73BCA3F9" w14:textId="0366DBD8" w:rsidR="00893A6A" w:rsidRPr="0040345B" w:rsidDel="00E92FEF" w:rsidRDefault="00893A6A" w:rsidP="00893A6A">
            <w:pPr>
              <w:spacing w:after="0"/>
              <w:rPr>
                <w:del w:id="347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48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26EB7BF9" w14:textId="2C5BEC04" w:rsidR="00893A6A" w:rsidRPr="0040345B" w:rsidDel="00E92FEF" w:rsidRDefault="00893A6A" w:rsidP="00893A6A">
            <w:pPr>
              <w:spacing w:after="0"/>
              <w:rPr>
                <w:del w:id="349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50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32FFC451" w14:textId="33AE9F55" w:rsidR="00893A6A" w:rsidRPr="0040345B" w:rsidDel="00E92FEF" w:rsidRDefault="00893A6A" w:rsidP="00893A6A">
            <w:pPr>
              <w:spacing w:after="0"/>
              <w:rPr>
                <w:del w:id="351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52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4B25A91A" w14:textId="358CEB4F" w:rsidR="00893A6A" w:rsidDel="00E92FEF" w:rsidRDefault="0043669F" w:rsidP="00893A6A">
            <w:pPr>
              <w:spacing w:after="0"/>
              <w:jc w:val="both"/>
              <w:rPr>
                <w:del w:id="353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54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do Balanço P</w:delText>
              </w:r>
              <w:r w:rsidR="00893A6A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atrimonial:</w:delText>
              </w:r>
            </w:del>
          </w:p>
          <w:p w14:paraId="7ED53810" w14:textId="7A2C0B90" w:rsidR="00893A6A" w:rsidDel="00E92FEF" w:rsidRDefault="00893A6A" w:rsidP="00893A6A">
            <w:pPr>
              <w:spacing w:after="0"/>
              <w:jc w:val="both"/>
              <w:rPr>
                <w:del w:id="355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4D4B40C" w14:textId="3F47B618" w:rsidR="00893A6A" w:rsidRPr="0040345B" w:rsidDel="00E92FEF" w:rsidRDefault="00893A6A" w:rsidP="00893A6A">
            <w:pPr>
              <w:spacing w:after="0"/>
              <w:jc w:val="both"/>
              <w:rPr>
                <w:del w:id="356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57" w:author="RICARDO NOGUEIRA DE ALMEIDA" w:date="2017-08-28T14:14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42D37429" w14:textId="4DC757B2" w:rsidR="00893A6A" w:rsidRPr="0040345B" w:rsidDel="00E92FEF" w:rsidRDefault="00893A6A" w:rsidP="00893A6A">
            <w:pPr>
              <w:spacing w:after="0"/>
              <w:jc w:val="both"/>
              <w:rPr>
                <w:del w:id="358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59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893A6A" w:rsidRPr="0040345B" w14:paraId="2A87EE3E" w14:textId="77777777" w:rsidTr="008D54A4">
        <w:trPr>
          <w:trHeight w:val="300"/>
        </w:trPr>
        <w:tc>
          <w:tcPr>
            <w:tcW w:w="703" w:type="dxa"/>
          </w:tcPr>
          <w:p w14:paraId="6336BA6D" w14:textId="77777777" w:rsidR="00893A6A" w:rsidRPr="0040345B" w:rsidRDefault="00893A6A" w:rsidP="000D78E9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59AC290" w14:textId="34506D17" w:rsidR="00893A6A" w:rsidRPr="0040345B" w:rsidRDefault="00893A6A" w:rsidP="00893A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  <w:tc>
          <w:tcPr>
            <w:tcW w:w="1984" w:type="dxa"/>
          </w:tcPr>
          <w:p w14:paraId="5D26D56B" w14:textId="0C75E0A1" w:rsidR="00893A6A" w:rsidRPr="0040345B" w:rsidRDefault="00893A6A" w:rsidP="00893A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35D6522C" w14:textId="213728BA" w:rsidR="00893A6A" w:rsidRPr="0040345B" w:rsidRDefault="00893A6A" w:rsidP="00893A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7A1B35D3" w14:textId="5C222FCD" w:rsidR="00893A6A" w:rsidRPr="0040345B" w:rsidRDefault="00893A6A" w:rsidP="00893A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0ECE9AD" w14:textId="2690A936" w:rsidR="00893A6A" w:rsidRPr="0040345B" w:rsidRDefault="00893A6A" w:rsidP="00893A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BCD3571" w14:textId="16B83903" w:rsidR="00893A6A" w:rsidRPr="0040345B" w:rsidRDefault="00893A6A" w:rsidP="00893A6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Codificação da fonte de recursos, conforme Classificação por Fonte e Destinação de Recursos </w:t>
            </w:r>
            <w:r w:rsidRPr="00386B4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padronizada pelo TCEMG, disponível no Portal SICOM.</w:t>
            </w:r>
          </w:p>
        </w:tc>
      </w:tr>
      <w:tr w:rsidR="00CC53DD" w:rsidRPr="0040345B" w14:paraId="02012FAA" w14:textId="77777777" w:rsidTr="008D54A4">
        <w:trPr>
          <w:trHeight w:val="300"/>
        </w:trPr>
        <w:tc>
          <w:tcPr>
            <w:tcW w:w="703" w:type="dxa"/>
          </w:tcPr>
          <w:p w14:paraId="3BCB9CB9" w14:textId="77777777" w:rsidR="00CC53DD" w:rsidRPr="0040345B" w:rsidRDefault="00CC53DD" w:rsidP="000D78E9">
            <w:pPr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D483F63" w14:textId="326FBC51" w:rsidR="00CC53DD" w:rsidRPr="0040345B" w:rsidRDefault="00893A6A" w:rsidP="00893A6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93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CC53DD" w:rsidRPr="00893A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SaldoFonte</w:t>
            </w:r>
            <w:proofErr w:type="spellEnd"/>
          </w:p>
        </w:tc>
        <w:tc>
          <w:tcPr>
            <w:tcW w:w="1984" w:type="dxa"/>
          </w:tcPr>
          <w:p w14:paraId="27B4706A" w14:textId="43A1A2A2" w:rsidR="00CC53DD" w:rsidRPr="0040345B" w:rsidRDefault="00893A6A" w:rsidP="0043669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</w:t>
            </w:r>
            <w:r w:rsidRP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Superávit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436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Déficit</w:t>
            </w:r>
            <w:r w:rsidR="00436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financeiro por fonte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recursos</w:t>
            </w:r>
          </w:p>
        </w:tc>
        <w:tc>
          <w:tcPr>
            <w:tcW w:w="1418" w:type="dxa"/>
          </w:tcPr>
          <w:p w14:paraId="504955DE" w14:textId="0F936E4D" w:rsidR="00CC53DD" w:rsidRPr="0040345B" w:rsidRDefault="00893A6A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8700ACE" w14:textId="25FB3AA5" w:rsidR="00CC53DD" w:rsidRPr="0040345B" w:rsidRDefault="00893A6A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D5B3C8D" w14:textId="32058809" w:rsidR="00CC53DD" w:rsidRPr="0040345B" w:rsidRDefault="00893A6A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0DCBBCC" w14:textId="18CE55A5" w:rsidR="00CC53DD" w:rsidRDefault="00BE137E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</w:t>
            </w:r>
            <w:r w:rsidRP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Superávit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436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CC5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Déficit</w:t>
            </w:r>
            <w:r w:rsidR="004366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financeiro por fonte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recursos.</w:t>
            </w:r>
          </w:p>
          <w:p w14:paraId="0F1D6059" w14:textId="77777777" w:rsidR="005D29FF" w:rsidRDefault="005D29FF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505E4A3" w14:textId="77777777" w:rsidR="005D29FF" w:rsidRDefault="005D29FF" w:rsidP="007634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02EE482" w14:textId="4B6C8ACE" w:rsidR="005D29FF" w:rsidRPr="0040345B" w:rsidRDefault="005D29FF" w:rsidP="005D29F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No caso de déficit financeiro, informar negativo.</w:t>
            </w:r>
          </w:p>
        </w:tc>
      </w:tr>
    </w:tbl>
    <w:p w14:paraId="69C02626" w14:textId="5506DC8E" w:rsidR="00893A6A" w:rsidRDefault="00893A6A" w:rsidP="00037DFD">
      <w:pPr>
        <w:rPr>
          <w:rFonts w:ascii="Arial" w:hAnsi="Arial" w:cs="Arial"/>
        </w:rPr>
      </w:pPr>
    </w:p>
    <w:p w14:paraId="3A69E5FD" w14:textId="04CDA6D5" w:rsidR="00FF649F" w:rsidRPr="00893A6A" w:rsidRDefault="00C86CA4" w:rsidP="00DE3FCF">
      <w:pPr>
        <w:pStyle w:val="Ttulo2"/>
        <w:rPr>
          <w:rFonts w:ascii="Calibri" w:hAnsi="Calibri"/>
        </w:rPr>
      </w:pPr>
      <w:bookmarkStart w:id="360" w:name="_Toc497833504"/>
      <w:r w:rsidRPr="00893A6A">
        <w:rPr>
          <w:rFonts w:ascii="Arial" w:hAnsi="Arial" w:cs="Arial"/>
        </w:rPr>
        <w:t>DVP – Demonstração das Variações Patrimoniais</w:t>
      </w:r>
      <w:bookmarkEnd w:id="360"/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987"/>
        <w:gridCol w:w="1984"/>
        <w:gridCol w:w="1418"/>
        <w:gridCol w:w="1134"/>
        <w:gridCol w:w="1417"/>
        <w:gridCol w:w="5669"/>
      </w:tblGrid>
      <w:tr w:rsidR="00FF649F" w:rsidRPr="0040345B" w:rsidDel="00C86CA4" w14:paraId="024B529A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26436375" w14:textId="77777777" w:rsidR="00FF649F" w:rsidRPr="0040345B" w:rsidDel="00C86CA4" w:rsidRDefault="00FF649F" w:rsidP="0076341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 DVP</w:t>
            </w:r>
          </w:p>
        </w:tc>
      </w:tr>
      <w:tr w:rsidR="00037DFD" w:rsidRPr="0040345B" w14:paraId="561AFA35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2144591A" w14:textId="0356FBB6" w:rsidR="00037DFD" w:rsidRPr="0040345B" w:rsidRDefault="00343745" w:rsidP="0034374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  <w:r w:rsidR="00C86CA4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360BC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360BC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Variações Patrimoniais</w:t>
            </w:r>
            <w:r w:rsidR="001C30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Aumentativas</w:t>
            </w:r>
          </w:p>
        </w:tc>
      </w:tr>
      <w:tr w:rsidR="00037DFD" w:rsidRPr="0040345B" w14:paraId="16D06D3E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63FDB332" w14:textId="7545E906" w:rsidR="00037DFD" w:rsidRPr="0040345B" w:rsidRDefault="00037DF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361" w:author="RICARDO NOGUEIRA DE ALMEIDA" w:date="2017-08-28T14:14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</w:delText>
              </w:r>
              <w:r w:rsidR="000E0183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R="001C304A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  <w:r w:rsidR="001C304A" w:rsidRPr="0040345B" w:rsidDel="001C304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37DFD" w:rsidRPr="0040345B" w14:paraId="528AE9A4" w14:textId="77777777" w:rsidTr="0095767C">
        <w:trPr>
          <w:trHeight w:val="300"/>
        </w:trPr>
        <w:tc>
          <w:tcPr>
            <w:tcW w:w="702" w:type="dxa"/>
            <w:hideMark/>
          </w:tcPr>
          <w:p w14:paraId="54FBA276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7" w:type="dxa"/>
            <w:hideMark/>
          </w:tcPr>
          <w:p w14:paraId="549478E2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5EEE6525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AAB1D9F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19C4D28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448BCB1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657B9EE0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40345B" w14:paraId="634A621B" w14:textId="77777777" w:rsidTr="0095767C">
        <w:trPr>
          <w:trHeight w:val="300"/>
        </w:trPr>
        <w:tc>
          <w:tcPr>
            <w:tcW w:w="702" w:type="dxa"/>
          </w:tcPr>
          <w:p w14:paraId="3632127E" w14:textId="77777777" w:rsidR="00037DFD" w:rsidRPr="0040345B" w:rsidRDefault="00037DFD" w:rsidP="000D78E9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39FC446A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1DD96BC7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9087FE5" w14:textId="438B7352" w:rsidR="00037DFD" w:rsidRPr="0040345B" w:rsidRDefault="0079713A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037DFD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161F3C6D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75DD8F8" w14:textId="77777777" w:rsidR="00037DFD" w:rsidRPr="0040345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65984D9" w14:textId="63E873F3" w:rsidR="00037DFD" w:rsidRPr="0040345B" w:rsidRDefault="00343745" w:rsidP="0034374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93535E" w:rsidRPr="0093535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3535E" w:rsidRPr="0093535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Variações Patrimoniais Aumentativas</w:t>
            </w:r>
          </w:p>
        </w:tc>
      </w:tr>
      <w:tr w:rsidR="0093535E" w:rsidRPr="0040345B" w:rsidDel="00E92FEF" w14:paraId="0C500C6B" w14:textId="4128B544" w:rsidTr="0095767C">
        <w:trPr>
          <w:trHeight w:val="300"/>
          <w:del w:id="362" w:author="RICARDO NOGUEIRA DE ALMEIDA" w:date="2017-08-28T14:14:00Z"/>
        </w:trPr>
        <w:tc>
          <w:tcPr>
            <w:tcW w:w="702" w:type="dxa"/>
          </w:tcPr>
          <w:p w14:paraId="6084854C" w14:textId="4F25E067" w:rsidR="0093535E" w:rsidRPr="0040345B" w:rsidDel="00E92FEF" w:rsidRDefault="0093535E" w:rsidP="000D78E9">
            <w:pPr>
              <w:numPr>
                <w:ilvl w:val="0"/>
                <w:numId w:val="31"/>
              </w:numPr>
              <w:spacing w:after="0"/>
              <w:rPr>
                <w:del w:id="363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56FAA347" w14:textId="61DFFFB1" w:rsidR="0093535E" w:rsidRPr="0040345B" w:rsidDel="00E92FEF" w:rsidRDefault="0093535E" w:rsidP="0093535E">
            <w:pPr>
              <w:spacing w:after="0" w:line="240" w:lineRule="auto"/>
              <w:rPr>
                <w:del w:id="364" w:author="RICARDO NOGUEIRA DE ALMEIDA" w:date="2017-08-28T14:1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365" w:author="RICARDO NOGUEIRA DE ALMEIDA" w:date="2017-08-28T14:14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6856BF7F" w14:textId="3E7FB05C" w:rsidR="0093535E" w:rsidRPr="0040345B" w:rsidDel="00E92FEF" w:rsidRDefault="00A81798" w:rsidP="0043251B">
            <w:pPr>
              <w:spacing w:after="0"/>
              <w:rPr>
                <w:del w:id="366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67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Exercício da D</w:delText>
              </w:r>
              <w:r w:rsidR="0093535E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das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</w:delText>
              </w:r>
              <w:r w:rsidR="0093535E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ariações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P</w:delText>
              </w:r>
              <w:r w:rsidR="0093535E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atrimoniais</w:delText>
              </w:r>
              <w:r w:rsidR="008C251C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</w:del>
          </w:p>
        </w:tc>
        <w:tc>
          <w:tcPr>
            <w:tcW w:w="1418" w:type="dxa"/>
          </w:tcPr>
          <w:p w14:paraId="62FD49C5" w14:textId="0F2A22E3" w:rsidR="0093535E" w:rsidRPr="0040345B" w:rsidDel="00E92FEF" w:rsidRDefault="0093535E" w:rsidP="0093535E">
            <w:pPr>
              <w:spacing w:after="0"/>
              <w:rPr>
                <w:del w:id="368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69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2A03F438" w14:textId="4AD2C41C" w:rsidR="0093535E" w:rsidRPr="0040345B" w:rsidDel="00E92FEF" w:rsidRDefault="0093535E" w:rsidP="0093535E">
            <w:pPr>
              <w:spacing w:after="0"/>
              <w:rPr>
                <w:del w:id="370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71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74BCC02A" w14:textId="1152C0F1" w:rsidR="0093535E" w:rsidRPr="0040345B" w:rsidDel="00E92FEF" w:rsidRDefault="0093535E" w:rsidP="0093535E">
            <w:pPr>
              <w:spacing w:after="0"/>
              <w:rPr>
                <w:del w:id="372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73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31D19EB3" w14:textId="6721B3C4" w:rsidR="0093535E" w:rsidDel="00E92FEF" w:rsidRDefault="0093535E" w:rsidP="0093535E">
            <w:pPr>
              <w:spacing w:after="0"/>
              <w:jc w:val="both"/>
              <w:rPr>
                <w:del w:id="374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75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das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ariações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</w:delText>
              </w:r>
              <w:r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atrimoniais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51C212A4" w14:textId="12FA59AC" w:rsidR="0093535E" w:rsidDel="00E92FEF" w:rsidRDefault="0093535E" w:rsidP="0093535E">
            <w:pPr>
              <w:spacing w:after="0"/>
              <w:jc w:val="both"/>
              <w:rPr>
                <w:del w:id="376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D5200B6" w14:textId="4EDF6B1E" w:rsidR="0093535E" w:rsidRPr="0040345B" w:rsidDel="00E92FEF" w:rsidRDefault="0093535E" w:rsidP="0093535E">
            <w:pPr>
              <w:spacing w:after="0"/>
              <w:jc w:val="both"/>
              <w:rPr>
                <w:del w:id="377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78" w:author="RICARDO NOGUEIRA DE ALMEIDA" w:date="2017-08-28T14:14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0824F177" w14:textId="3826BCE0" w:rsidR="0093535E" w:rsidRPr="0040345B" w:rsidDel="00E92FEF" w:rsidRDefault="0093535E" w:rsidP="0093535E">
            <w:pPr>
              <w:spacing w:after="0"/>
              <w:rPr>
                <w:del w:id="379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80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0E0183" w:rsidRPr="0040345B" w14:paraId="3AFA3ECE" w14:textId="77777777" w:rsidTr="0095767C">
        <w:trPr>
          <w:trHeight w:val="300"/>
        </w:trPr>
        <w:tc>
          <w:tcPr>
            <w:tcW w:w="702" w:type="dxa"/>
          </w:tcPr>
          <w:p w14:paraId="75F92276" w14:textId="77777777" w:rsidR="000E0183" w:rsidRPr="0040345B" w:rsidRDefault="000E0183" w:rsidP="000D78E9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71ABEE8B" w14:textId="771233F2" w:rsidR="000E0183" w:rsidRPr="0040345B" w:rsidRDefault="000E0183" w:rsidP="00657A2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vlImpostos</w:t>
            </w:r>
            <w:proofErr w:type="spellEnd"/>
          </w:p>
        </w:tc>
        <w:tc>
          <w:tcPr>
            <w:tcW w:w="1984" w:type="dxa"/>
          </w:tcPr>
          <w:p w14:paraId="6BEB3711" w14:textId="3A93D894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i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mpostos,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taxas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contribuições de m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elhoria</w:t>
            </w:r>
          </w:p>
        </w:tc>
        <w:tc>
          <w:tcPr>
            <w:tcW w:w="1418" w:type="dxa"/>
          </w:tcPr>
          <w:p w14:paraId="39AC68A9" w14:textId="52632AFD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2637DB03" w14:textId="41750F57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7D9BDBC" w14:textId="42DA57DE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7509F41" w14:textId="1C14B9A2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i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mpostos,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taxas e contribuições de m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elhoria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0E0183" w:rsidRPr="0040345B" w14:paraId="2D721321" w14:textId="77777777" w:rsidTr="0095767C">
        <w:trPr>
          <w:trHeight w:val="300"/>
        </w:trPr>
        <w:tc>
          <w:tcPr>
            <w:tcW w:w="702" w:type="dxa"/>
          </w:tcPr>
          <w:p w14:paraId="510B3526" w14:textId="77777777" w:rsidR="000E0183" w:rsidRPr="0040345B" w:rsidRDefault="000E0183" w:rsidP="000D78E9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3602CC0C" w14:textId="6CAAFF54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vlContribuicoes</w:t>
            </w:r>
            <w:proofErr w:type="spellEnd"/>
          </w:p>
        </w:tc>
        <w:tc>
          <w:tcPr>
            <w:tcW w:w="1984" w:type="dxa"/>
          </w:tcPr>
          <w:p w14:paraId="245AA8A6" w14:textId="78C61FA5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c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ontribuições</w:t>
            </w:r>
          </w:p>
        </w:tc>
        <w:tc>
          <w:tcPr>
            <w:tcW w:w="1418" w:type="dxa"/>
          </w:tcPr>
          <w:p w14:paraId="4504BC4D" w14:textId="4D69C2A1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1B8A133" w14:textId="6D5C724D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30D0975" w14:textId="0E99EFAF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6307E82" w14:textId="62223339" w:rsidR="000E0183" w:rsidRPr="0040345B" w:rsidRDefault="000E0183" w:rsidP="000E01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c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ontribuições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0E0183" w:rsidRPr="0040345B" w14:paraId="60E4A120" w14:textId="77777777" w:rsidTr="0095767C">
        <w:trPr>
          <w:trHeight w:val="300"/>
        </w:trPr>
        <w:tc>
          <w:tcPr>
            <w:tcW w:w="702" w:type="dxa"/>
          </w:tcPr>
          <w:p w14:paraId="249ED611" w14:textId="77777777" w:rsidR="000E0183" w:rsidRPr="0040345B" w:rsidRDefault="000E0183" w:rsidP="000D78E9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7C870391" w14:textId="7E170F52" w:rsidR="000E0183" w:rsidRPr="000E0183" w:rsidRDefault="00657A28" w:rsidP="00030FD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vlExploracoVendasDireitos</w:t>
            </w:r>
            <w:proofErr w:type="spellEnd"/>
          </w:p>
        </w:tc>
        <w:tc>
          <w:tcPr>
            <w:tcW w:w="1984" w:type="dxa"/>
          </w:tcPr>
          <w:p w14:paraId="62A0D71F" w14:textId="06C55DC6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exploração e venda de bens, s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erviços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ireitos</w:t>
            </w:r>
          </w:p>
        </w:tc>
        <w:tc>
          <w:tcPr>
            <w:tcW w:w="1418" w:type="dxa"/>
          </w:tcPr>
          <w:p w14:paraId="4F69AD6E" w14:textId="428CBBDB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42F47C1" w14:textId="2C0F8BA3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4E07514" w14:textId="6B6CC634" w:rsidR="000E0183" w:rsidRPr="0040345B" w:rsidRDefault="000E0183" w:rsidP="000E01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1F8626B" w14:textId="5513F476" w:rsidR="000E0183" w:rsidRPr="0040345B" w:rsidRDefault="000E0183" w:rsidP="000E018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exploração e venda de bens, s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erviços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ireitos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3C19AF" w:rsidRPr="0040345B" w14:paraId="1BF16DC6" w14:textId="77777777" w:rsidTr="0095767C">
        <w:trPr>
          <w:trHeight w:val="300"/>
        </w:trPr>
        <w:tc>
          <w:tcPr>
            <w:tcW w:w="702" w:type="dxa"/>
          </w:tcPr>
          <w:p w14:paraId="73351DAF" w14:textId="77777777" w:rsidR="003C19AF" w:rsidRPr="0040345B" w:rsidRDefault="003C19AF" w:rsidP="000D78E9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57C0BB0F" w14:textId="1C851A04" w:rsidR="003C19AF" w:rsidRPr="000E0183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vlVariacoesAument</w:t>
            </w:r>
            <w:r w:rsidR="00030FD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Financeiras</w:t>
            </w:r>
            <w:proofErr w:type="spellEnd"/>
          </w:p>
        </w:tc>
        <w:tc>
          <w:tcPr>
            <w:tcW w:w="1984" w:type="dxa"/>
          </w:tcPr>
          <w:p w14:paraId="17D50B4A" w14:textId="79524A90" w:rsidR="003C19AF" w:rsidRPr="0040345B" w:rsidRDefault="00634F4A" w:rsidP="00634F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v</w:t>
            </w:r>
            <w:r w:rsidR="003C19AF"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ariações patrimoniais aumentativas financeiras</w:t>
            </w:r>
          </w:p>
        </w:tc>
        <w:tc>
          <w:tcPr>
            <w:tcW w:w="1418" w:type="dxa"/>
          </w:tcPr>
          <w:p w14:paraId="631ECB61" w14:textId="46FC9880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F6D3C9A" w14:textId="637337A5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CBABD29" w14:textId="562AAA47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2F77FDE" w14:textId="1F6A27AA" w:rsidR="003C19AF" w:rsidRPr="0040345B" w:rsidRDefault="00634F4A" w:rsidP="00634F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v</w:t>
            </w:r>
            <w:r w:rsidR="003C19AF"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ariações patrimoniais aumentativas financeiras</w:t>
            </w:r>
          </w:p>
        </w:tc>
      </w:tr>
      <w:tr w:rsidR="003C19AF" w:rsidRPr="0040345B" w14:paraId="17EC1B91" w14:textId="77777777" w:rsidTr="0095767C">
        <w:trPr>
          <w:trHeight w:val="300"/>
        </w:trPr>
        <w:tc>
          <w:tcPr>
            <w:tcW w:w="702" w:type="dxa"/>
          </w:tcPr>
          <w:p w14:paraId="0E1F35C1" w14:textId="77777777" w:rsidR="003C19AF" w:rsidRPr="0040345B" w:rsidRDefault="003C19AF" w:rsidP="000D78E9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5E5DDB0B" w14:textId="22513709" w:rsidR="003C19AF" w:rsidRPr="000E0183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vlTransfDelegacoesRecebidas</w:t>
            </w:r>
            <w:proofErr w:type="spellEnd"/>
          </w:p>
        </w:tc>
        <w:tc>
          <w:tcPr>
            <w:tcW w:w="1984" w:type="dxa"/>
          </w:tcPr>
          <w:p w14:paraId="51A91C19" w14:textId="430D8816" w:rsidR="003C19AF" w:rsidRPr="0040345B" w:rsidRDefault="00634F4A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ransferências e delegações recebidas</w:t>
            </w:r>
          </w:p>
        </w:tc>
        <w:tc>
          <w:tcPr>
            <w:tcW w:w="1418" w:type="dxa"/>
          </w:tcPr>
          <w:p w14:paraId="5FA7C286" w14:textId="3DD350DE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1DE678B" w14:textId="6ED21DC7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C3729AC" w14:textId="0DCD3FED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B466DB9" w14:textId="37051FEE" w:rsidR="003C19AF" w:rsidRPr="0040345B" w:rsidRDefault="00634F4A" w:rsidP="00634F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="003C19AF"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ransferências e delegações recebidas</w:t>
            </w:r>
          </w:p>
        </w:tc>
      </w:tr>
      <w:tr w:rsidR="003C19AF" w:rsidRPr="0040345B" w14:paraId="66FDA3FC" w14:textId="77777777" w:rsidTr="0095767C">
        <w:trPr>
          <w:trHeight w:val="300"/>
        </w:trPr>
        <w:tc>
          <w:tcPr>
            <w:tcW w:w="702" w:type="dxa"/>
          </w:tcPr>
          <w:p w14:paraId="17D96FDD" w14:textId="77777777" w:rsidR="003C19AF" w:rsidRPr="0040345B" w:rsidRDefault="003C19AF" w:rsidP="000D78E9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0BA52ECE" w14:textId="3CB88698" w:rsidR="003C19AF" w:rsidRPr="000E0183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vlValorizacaoAtivoDesincorPassivo</w:t>
            </w:r>
            <w:proofErr w:type="spellEnd"/>
          </w:p>
        </w:tc>
        <w:tc>
          <w:tcPr>
            <w:tcW w:w="1984" w:type="dxa"/>
          </w:tcPr>
          <w:p w14:paraId="5B014D2E" w14:textId="1A4C3A66" w:rsidR="003C19AF" w:rsidRPr="0040345B" w:rsidRDefault="00634F4A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v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alorização e ganhos com ativos e desincorporação de passivos</w:t>
            </w:r>
          </w:p>
        </w:tc>
        <w:tc>
          <w:tcPr>
            <w:tcW w:w="1418" w:type="dxa"/>
          </w:tcPr>
          <w:p w14:paraId="5BFACE54" w14:textId="161A187A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FCA4694" w14:textId="0229CEB3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E028258" w14:textId="18EB5C5B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14F36FF" w14:textId="73A4C2A3" w:rsidR="003C19AF" w:rsidRPr="0040345B" w:rsidRDefault="00634F4A" w:rsidP="00634F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v</w:t>
            </w:r>
            <w:r w:rsidR="003C19AF"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alorização e ganhos com ativos e desincorporação de passivos</w:t>
            </w:r>
          </w:p>
        </w:tc>
      </w:tr>
      <w:tr w:rsidR="003C19AF" w:rsidRPr="0040345B" w14:paraId="3F11360F" w14:textId="77777777" w:rsidTr="0095767C">
        <w:trPr>
          <w:trHeight w:val="300"/>
        </w:trPr>
        <w:tc>
          <w:tcPr>
            <w:tcW w:w="702" w:type="dxa"/>
          </w:tcPr>
          <w:p w14:paraId="1D2CAAFF" w14:textId="77777777" w:rsidR="003C19AF" w:rsidRPr="0040345B" w:rsidRDefault="003C19AF" w:rsidP="000D78E9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55A8B361" w14:textId="4ECAC53A" w:rsidR="003C19AF" w:rsidRPr="0040345B" w:rsidRDefault="00634F4A" w:rsidP="003C19A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E736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VariacoesPatriAumentativas</w:t>
            </w:r>
            <w:proofErr w:type="spellEnd"/>
          </w:p>
        </w:tc>
        <w:tc>
          <w:tcPr>
            <w:tcW w:w="1984" w:type="dxa"/>
          </w:tcPr>
          <w:p w14:paraId="43F679AA" w14:textId="71FC1AD2" w:rsidR="003C19AF" w:rsidRPr="0040345B" w:rsidRDefault="00634F4A" w:rsidP="00634F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="003C19AF"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utras 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variações patrimoniais aumentativa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1418" w:type="dxa"/>
          </w:tcPr>
          <w:p w14:paraId="61A63809" w14:textId="1842D2CD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0C0A3D6" w14:textId="569DAE61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95A182B" w14:textId="7A37AA02" w:rsidR="003C19AF" w:rsidRPr="0040345B" w:rsidRDefault="003C19AF" w:rsidP="003C19A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05DF1C7" w14:textId="1F1B363A" w:rsidR="003C19AF" w:rsidRPr="0040345B" w:rsidRDefault="00634F4A" w:rsidP="003C19A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utras variações patrimoniais aumentativa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6E28C3" w:rsidRPr="0040345B" w14:paraId="1DE13F00" w14:textId="77777777" w:rsidTr="0095767C">
        <w:trPr>
          <w:trHeight w:val="300"/>
        </w:trPr>
        <w:tc>
          <w:tcPr>
            <w:tcW w:w="702" w:type="dxa"/>
          </w:tcPr>
          <w:p w14:paraId="67315386" w14:textId="77777777" w:rsidR="006E28C3" w:rsidRPr="0040345B" w:rsidRDefault="006E28C3" w:rsidP="006E28C3">
            <w:pPr>
              <w:numPr>
                <w:ilvl w:val="0"/>
                <w:numId w:val="3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7" w:type="dxa"/>
          </w:tcPr>
          <w:p w14:paraId="6A5E3AC1" w14:textId="16A55DD6" w:rsidR="006E28C3" w:rsidRDefault="0043251B" w:rsidP="006E28C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</w:t>
            </w:r>
            <w:r w:rsidR="006E28C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VPAumentativas</w:t>
            </w:r>
            <w:proofErr w:type="spellEnd"/>
          </w:p>
        </w:tc>
        <w:tc>
          <w:tcPr>
            <w:tcW w:w="1984" w:type="dxa"/>
          </w:tcPr>
          <w:p w14:paraId="3C0100B7" w14:textId="649EB235" w:rsidR="006E28C3" w:rsidRDefault="006E28C3" w:rsidP="006E28C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das variações patrimoniais aumentativas</w:t>
            </w:r>
          </w:p>
        </w:tc>
        <w:tc>
          <w:tcPr>
            <w:tcW w:w="1418" w:type="dxa"/>
          </w:tcPr>
          <w:p w14:paraId="0D8536F6" w14:textId="3727952A" w:rsidR="006E28C3" w:rsidRDefault="006E28C3" w:rsidP="006E28C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A9A43F9" w14:textId="0492340B" w:rsidR="006E28C3" w:rsidRDefault="006E28C3" w:rsidP="006E28C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B2E81AC" w14:textId="77E33DEB" w:rsidR="006E28C3" w:rsidRDefault="006E28C3" w:rsidP="006E28C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23171A2" w14:textId="63CB5BDA" w:rsidR="006E28C3" w:rsidRDefault="006E28C3" w:rsidP="006E28C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das variações patrimoniais aumentativas</w:t>
            </w:r>
          </w:p>
        </w:tc>
      </w:tr>
    </w:tbl>
    <w:p w14:paraId="78E21446" w14:textId="4BA5EB8C" w:rsidR="00037DFD" w:rsidRDefault="00037DFD" w:rsidP="00037DFD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988"/>
        <w:gridCol w:w="1984"/>
        <w:gridCol w:w="1418"/>
        <w:gridCol w:w="1134"/>
        <w:gridCol w:w="1417"/>
        <w:gridCol w:w="5669"/>
      </w:tblGrid>
      <w:tr w:rsidR="008B68BD" w:rsidRPr="0040345B" w14:paraId="5C8EABC5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6CAA4E67" w14:textId="68195F79" w:rsidR="008B68BD" w:rsidRPr="0040345B" w:rsidRDefault="00F96F8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20</w:t>
            </w:r>
            <w:r w:rsidR="008B68BD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 w:rsidR="00981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8B68BD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Variações Patrimoniais</w:t>
            </w:r>
            <w:r w:rsidR="008B68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Diminutivas</w:t>
            </w:r>
          </w:p>
        </w:tc>
      </w:tr>
      <w:tr w:rsidR="008B68BD" w:rsidRPr="0040345B" w14:paraId="5996252D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68608333" w14:textId="2EE823B0" w:rsidR="008B68BD" w:rsidRPr="0040345B" w:rsidRDefault="008B68B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381" w:author="RICARDO NOGUEIRA DE ALMEIDA" w:date="2017-08-28T14:14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</w:delText>
              </w:r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 exercicio</w:delText>
              </w:r>
            </w:del>
            <w:r w:rsidRPr="0040345B" w:rsidDel="001C304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8B68BD" w:rsidRPr="0040345B" w14:paraId="4BB4EBE2" w14:textId="77777777" w:rsidTr="0095767C">
        <w:trPr>
          <w:trHeight w:val="300"/>
        </w:trPr>
        <w:tc>
          <w:tcPr>
            <w:tcW w:w="701" w:type="dxa"/>
            <w:hideMark/>
          </w:tcPr>
          <w:p w14:paraId="701D0D88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8" w:type="dxa"/>
            <w:hideMark/>
          </w:tcPr>
          <w:p w14:paraId="259D009C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132D3139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47C6154C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52BEA4A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50C7DF04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1EC376E5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8B68BD" w:rsidRPr="0040345B" w14:paraId="61230319" w14:textId="77777777" w:rsidTr="0095767C">
        <w:trPr>
          <w:trHeight w:val="300"/>
        </w:trPr>
        <w:tc>
          <w:tcPr>
            <w:tcW w:w="701" w:type="dxa"/>
          </w:tcPr>
          <w:p w14:paraId="76CA1BE2" w14:textId="77777777" w:rsidR="008B68BD" w:rsidRPr="0040345B" w:rsidRDefault="008B68BD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429CA4B0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0E66C9E2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185BA3B1" w14:textId="57D3DA25" w:rsidR="008B68BD" w:rsidRPr="0040345B" w:rsidRDefault="0079713A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8B68BD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0EA386CF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2776DF2" w14:textId="77777777" w:rsidR="008B68BD" w:rsidRPr="0040345B" w:rsidRDefault="008B68BD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AC19FFA" w14:textId="67ABBF0C" w:rsidR="008B68BD" w:rsidRPr="0040345B" w:rsidRDefault="008B68B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="005B4E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 – </w:t>
            </w:r>
            <w:r w:rsidRPr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Variações Patrimoniais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Diminutivas</w:t>
            </w:r>
            <w:r w:rsidRPr="001C304A" w:rsidDel="001C30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7064C5" w:rsidRPr="0040345B" w:rsidDel="00E92FEF" w14:paraId="367B1155" w14:textId="3DE126F6" w:rsidTr="0095767C">
        <w:trPr>
          <w:trHeight w:val="300"/>
          <w:del w:id="382" w:author="RICARDO NOGUEIRA DE ALMEIDA" w:date="2017-08-28T14:14:00Z"/>
        </w:trPr>
        <w:tc>
          <w:tcPr>
            <w:tcW w:w="701" w:type="dxa"/>
          </w:tcPr>
          <w:p w14:paraId="173AC8A6" w14:textId="46FC506B" w:rsidR="007064C5" w:rsidRPr="0040345B" w:rsidDel="00E92FEF" w:rsidRDefault="007064C5" w:rsidP="000D78E9">
            <w:pPr>
              <w:numPr>
                <w:ilvl w:val="0"/>
                <w:numId w:val="32"/>
              </w:numPr>
              <w:spacing w:after="0"/>
              <w:rPr>
                <w:del w:id="383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453057BB" w14:textId="724E76EC" w:rsidR="007064C5" w:rsidRPr="0040345B" w:rsidDel="00E92FEF" w:rsidRDefault="007064C5" w:rsidP="007064C5">
            <w:pPr>
              <w:spacing w:after="0" w:line="240" w:lineRule="auto"/>
              <w:rPr>
                <w:del w:id="384" w:author="RICARDO NOGUEIRA DE ALMEIDA" w:date="2017-08-28T14:1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385" w:author="RICARDO NOGUEIRA DE ALMEIDA" w:date="2017-08-28T14:14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6AA26916" w14:textId="6559A2CF" w:rsidR="007064C5" w:rsidRPr="0040345B" w:rsidDel="00E92FEF" w:rsidRDefault="007064C5" w:rsidP="0043251B">
            <w:pPr>
              <w:spacing w:after="0"/>
              <w:rPr>
                <w:del w:id="386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87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Demonstração d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as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Variações P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atrimoniais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</w:del>
          </w:p>
        </w:tc>
        <w:tc>
          <w:tcPr>
            <w:tcW w:w="1418" w:type="dxa"/>
          </w:tcPr>
          <w:p w14:paraId="73A66E1F" w14:textId="1C0F7AED" w:rsidR="007064C5" w:rsidRPr="0040345B" w:rsidDel="00E92FEF" w:rsidRDefault="007064C5" w:rsidP="007064C5">
            <w:pPr>
              <w:spacing w:after="0"/>
              <w:rPr>
                <w:del w:id="388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89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52DB8223" w14:textId="221D3AA4" w:rsidR="007064C5" w:rsidRPr="0040345B" w:rsidDel="00E92FEF" w:rsidRDefault="007064C5" w:rsidP="007064C5">
            <w:pPr>
              <w:spacing w:after="0"/>
              <w:rPr>
                <w:del w:id="390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91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4A1C61B0" w14:textId="26189B08" w:rsidR="007064C5" w:rsidRPr="0040345B" w:rsidDel="00E92FEF" w:rsidRDefault="007064C5" w:rsidP="007064C5">
            <w:pPr>
              <w:spacing w:after="0"/>
              <w:rPr>
                <w:del w:id="392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93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5E559520" w14:textId="621284D0" w:rsidR="007064C5" w:rsidDel="00E92FEF" w:rsidRDefault="007064C5" w:rsidP="007064C5">
            <w:pPr>
              <w:spacing w:after="0"/>
              <w:jc w:val="both"/>
              <w:rPr>
                <w:del w:id="394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95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Demonstração d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as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Variações P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atrimoniais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1446DF45" w14:textId="7B7DF786" w:rsidR="007064C5" w:rsidDel="00E92FEF" w:rsidRDefault="007064C5" w:rsidP="007064C5">
            <w:pPr>
              <w:spacing w:after="0"/>
              <w:jc w:val="both"/>
              <w:rPr>
                <w:del w:id="396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DF00A18" w14:textId="1ED7128E" w:rsidR="007064C5" w:rsidRPr="0040345B" w:rsidDel="00E92FEF" w:rsidRDefault="007064C5" w:rsidP="007064C5">
            <w:pPr>
              <w:spacing w:after="0"/>
              <w:jc w:val="both"/>
              <w:rPr>
                <w:del w:id="397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398" w:author="RICARDO NOGUEIRA DE ALMEIDA" w:date="2017-08-28T14:14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5085C247" w14:textId="507544E7" w:rsidR="007064C5" w:rsidRPr="0040345B" w:rsidDel="00E92FEF" w:rsidRDefault="007064C5" w:rsidP="007064C5">
            <w:pPr>
              <w:spacing w:after="0"/>
              <w:rPr>
                <w:del w:id="399" w:author="RICARDO NOGUEIRA DE ALMEIDA" w:date="2017-08-28T14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00" w:author="RICARDO NOGUEIRA DE ALMEIDA" w:date="2017-08-28T14:14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030FD8" w:rsidRPr="0040345B" w14:paraId="3A617FDB" w14:textId="77777777" w:rsidTr="0095767C">
        <w:trPr>
          <w:trHeight w:val="300"/>
        </w:trPr>
        <w:tc>
          <w:tcPr>
            <w:tcW w:w="701" w:type="dxa"/>
          </w:tcPr>
          <w:p w14:paraId="2A54C72B" w14:textId="77777777" w:rsidR="00030FD8" w:rsidRPr="0040345B" w:rsidRDefault="00030FD8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11697592" w14:textId="116559EA" w:rsidR="00030FD8" w:rsidRPr="0040345B" w:rsidRDefault="00030FD8" w:rsidP="00030FD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370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vlDiminutiva</w:t>
            </w:r>
            <w:r w:rsidR="00C07A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PessoaEncargos</w:t>
            </w:r>
            <w:proofErr w:type="spellEnd"/>
          </w:p>
        </w:tc>
        <w:tc>
          <w:tcPr>
            <w:tcW w:w="1984" w:type="dxa"/>
          </w:tcPr>
          <w:p w14:paraId="15D01751" w14:textId="641D41E1" w:rsidR="00030FD8" w:rsidRPr="0040345B" w:rsidRDefault="00030FD8" w:rsidP="00030FD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variação patrimonial diminutiva de pessoal e e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ncargos</w:t>
            </w:r>
          </w:p>
        </w:tc>
        <w:tc>
          <w:tcPr>
            <w:tcW w:w="1418" w:type="dxa"/>
          </w:tcPr>
          <w:p w14:paraId="6B1B3785" w14:textId="17C13926" w:rsidR="00030FD8" w:rsidRPr="0040345B" w:rsidRDefault="00030FD8" w:rsidP="00030FD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E2DD2E5" w14:textId="6ABA25BE" w:rsidR="00030FD8" w:rsidRPr="0040345B" w:rsidRDefault="00030FD8" w:rsidP="00030FD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F004C1F" w14:textId="0246DA0C" w:rsidR="00030FD8" w:rsidRPr="0040345B" w:rsidRDefault="00030FD8" w:rsidP="00030FD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9750C31" w14:textId="1960203B" w:rsidR="00030FD8" w:rsidRPr="0040345B" w:rsidRDefault="00030FD8" w:rsidP="00030FD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variação patrimonial diminutiva de pessoal e e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ncargos</w:t>
            </w:r>
          </w:p>
        </w:tc>
      </w:tr>
      <w:tr w:rsidR="00C07AA2" w:rsidRPr="0040345B" w14:paraId="2343DAA9" w14:textId="77777777" w:rsidTr="0095767C">
        <w:trPr>
          <w:trHeight w:val="300"/>
        </w:trPr>
        <w:tc>
          <w:tcPr>
            <w:tcW w:w="701" w:type="dxa"/>
          </w:tcPr>
          <w:p w14:paraId="26B59CD4" w14:textId="77777777" w:rsidR="00C07AA2" w:rsidRPr="0040345B" w:rsidRDefault="00C07AA2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204E3FB1" w14:textId="105FC3A0" w:rsidR="00C07AA2" w:rsidRPr="0040345B" w:rsidRDefault="00C07AA2" w:rsidP="00C07AA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E2A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68699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Prev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Assistenciais</w:t>
            </w:r>
            <w:proofErr w:type="spellEnd"/>
          </w:p>
        </w:tc>
        <w:tc>
          <w:tcPr>
            <w:tcW w:w="1984" w:type="dxa"/>
          </w:tcPr>
          <w:p w14:paraId="74EE387F" w14:textId="4521E632" w:rsidR="00C07AA2" w:rsidRPr="008B68BD" w:rsidRDefault="00C07AA2" w:rsidP="00C07AA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benefícios previdenciários e a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ssistenciais</w:t>
            </w:r>
          </w:p>
        </w:tc>
        <w:tc>
          <w:tcPr>
            <w:tcW w:w="1418" w:type="dxa"/>
          </w:tcPr>
          <w:p w14:paraId="71FA601D" w14:textId="5D73A848" w:rsidR="00C07AA2" w:rsidRPr="0040345B" w:rsidRDefault="00C07AA2" w:rsidP="00C07AA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D461BAB" w14:textId="390BBB48" w:rsidR="00C07AA2" w:rsidRPr="0040345B" w:rsidRDefault="00C07AA2" w:rsidP="00C07AA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5A02E95" w14:textId="121C8CEE" w:rsidR="00C07AA2" w:rsidRPr="0040345B" w:rsidRDefault="00C07AA2" w:rsidP="00C07AA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D280490" w14:textId="6F8ADEB9" w:rsidR="00C07AA2" w:rsidRPr="0040345B" w:rsidRDefault="00C07AA2" w:rsidP="00C07AA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benefícios previdenciários e a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ssistenciais</w:t>
            </w:r>
          </w:p>
        </w:tc>
      </w:tr>
      <w:tr w:rsidR="0068699E" w:rsidRPr="0040345B" w14:paraId="573666BF" w14:textId="77777777" w:rsidTr="0095767C">
        <w:trPr>
          <w:trHeight w:val="300"/>
        </w:trPr>
        <w:tc>
          <w:tcPr>
            <w:tcW w:w="701" w:type="dxa"/>
          </w:tcPr>
          <w:p w14:paraId="7EE1F9ED" w14:textId="77777777" w:rsidR="0068699E" w:rsidRPr="0040345B" w:rsidRDefault="0068699E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3E3DF328" w14:textId="77E3B03B" w:rsidR="0068699E" w:rsidRPr="0040345B" w:rsidRDefault="0068699E" w:rsidP="0068699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E2A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ServicosCapitalFixo</w:t>
            </w:r>
            <w:proofErr w:type="spellEnd"/>
          </w:p>
        </w:tc>
        <w:tc>
          <w:tcPr>
            <w:tcW w:w="1984" w:type="dxa"/>
          </w:tcPr>
          <w:p w14:paraId="69A61B52" w14:textId="2D69A634" w:rsidR="0068699E" w:rsidRPr="008B68BD" w:rsidRDefault="0068699E" w:rsidP="006869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uso de b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ens,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erviços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consumo de c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apital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ixo</w:t>
            </w:r>
          </w:p>
        </w:tc>
        <w:tc>
          <w:tcPr>
            <w:tcW w:w="1418" w:type="dxa"/>
          </w:tcPr>
          <w:p w14:paraId="2473182B" w14:textId="40902B57" w:rsidR="0068699E" w:rsidRPr="0040345B" w:rsidRDefault="0068699E" w:rsidP="006869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E72FB5E" w14:textId="75DB6F09" w:rsidR="0068699E" w:rsidRPr="0040345B" w:rsidRDefault="0068699E" w:rsidP="006869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C222581" w14:textId="7E3FA294" w:rsidR="0068699E" w:rsidRPr="0040345B" w:rsidRDefault="0068699E" w:rsidP="006869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505B67B" w14:textId="265291F9" w:rsidR="0068699E" w:rsidRPr="0040345B" w:rsidRDefault="0068699E" w:rsidP="0068699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uso de b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ens,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erviços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consumo de c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apital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ixo</w:t>
            </w:r>
          </w:p>
        </w:tc>
      </w:tr>
      <w:tr w:rsidR="00AC0F02" w:rsidRPr="0040345B" w14:paraId="23A6CD37" w14:textId="77777777" w:rsidTr="0095767C">
        <w:trPr>
          <w:trHeight w:val="300"/>
        </w:trPr>
        <w:tc>
          <w:tcPr>
            <w:tcW w:w="701" w:type="dxa"/>
          </w:tcPr>
          <w:p w14:paraId="49B62D93" w14:textId="77777777" w:rsidR="00AC0F02" w:rsidRPr="0040345B" w:rsidRDefault="00AC0F02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6CFF4CD2" w14:textId="020EB0EF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E2A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vlDiminutiva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VariacoesFinanceiras</w:t>
            </w:r>
            <w:proofErr w:type="spellEnd"/>
          </w:p>
        </w:tc>
        <w:tc>
          <w:tcPr>
            <w:tcW w:w="1984" w:type="dxa"/>
          </w:tcPr>
          <w:p w14:paraId="19330E20" w14:textId="0848838C" w:rsidR="00AC0F02" w:rsidRPr="008B68BD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v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ariações patrimoniais diminutivas financeiras</w:t>
            </w:r>
          </w:p>
        </w:tc>
        <w:tc>
          <w:tcPr>
            <w:tcW w:w="1418" w:type="dxa"/>
          </w:tcPr>
          <w:p w14:paraId="56B1A296" w14:textId="22FBA28E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7B740D6" w14:textId="2A97E10D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C3F449B" w14:textId="1FA183CB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237D9AF" w14:textId="3CA787BA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v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ariações patrimoniais diminutivas financeiras</w:t>
            </w:r>
          </w:p>
        </w:tc>
      </w:tr>
      <w:tr w:rsidR="00AC0F02" w:rsidRPr="0040345B" w14:paraId="22FBF3F6" w14:textId="77777777" w:rsidTr="0095767C">
        <w:trPr>
          <w:trHeight w:val="300"/>
        </w:trPr>
        <w:tc>
          <w:tcPr>
            <w:tcW w:w="701" w:type="dxa"/>
          </w:tcPr>
          <w:p w14:paraId="72C719DF" w14:textId="77777777" w:rsidR="00AC0F02" w:rsidRPr="0040345B" w:rsidRDefault="00AC0F02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5B387B7E" w14:textId="4A4A9C73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E2A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TransfConcedidas</w:t>
            </w:r>
            <w:proofErr w:type="spellEnd"/>
          </w:p>
        </w:tc>
        <w:tc>
          <w:tcPr>
            <w:tcW w:w="1984" w:type="dxa"/>
          </w:tcPr>
          <w:p w14:paraId="20E677CD" w14:textId="68ABE32E" w:rsidR="00AC0F02" w:rsidRPr="008B68BD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ransferências e delegações concedidas</w:t>
            </w:r>
          </w:p>
        </w:tc>
        <w:tc>
          <w:tcPr>
            <w:tcW w:w="1418" w:type="dxa"/>
          </w:tcPr>
          <w:p w14:paraId="448EC3F2" w14:textId="1249D4F2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3FFF7E7" w14:textId="357B055B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DD61C5A" w14:textId="4B894BCD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A0A94D2" w14:textId="401F82E5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ransferências e delegações concedidas</w:t>
            </w:r>
          </w:p>
        </w:tc>
      </w:tr>
      <w:tr w:rsidR="00AC0F02" w:rsidRPr="0040345B" w14:paraId="2B69D261" w14:textId="77777777" w:rsidTr="0095767C">
        <w:trPr>
          <w:trHeight w:val="300"/>
        </w:trPr>
        <w:tc>
          <w:tcPr>
            <w:tcW w:w="701" w:type="dxa"/>
          </w:tcPr>
          <w:p w14:paraId="20795044" w14:textId="77777777" w:rsidR="00AC0F02" w:rsidRPr="0040345B" w:rsidRDefault="00AC0F02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6908F7FF" w14:textId="31D072DC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E2A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Desv</w:t>
            </w:r>
            <w:r w:rsidR="00657A2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AtivoIncorpoPassivo</w:t>
            </w:r>
            <w:proofErr w:type="spellEnd"/>
          </w:p>
        </w:tc>
        <w:tc>
          <w:tcPr>
            <w:tcW w:w="1984" w:type="dxa"/>
          </w:tcPr>
          <w:p w14:paraId="181EF3CA" w14:textId="35785733" w:rsidR="00AC0F02" w:rsidRPr="008B68BD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d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esvalorização e perdas de ativos e incorporação de passivos</w:t>
            </w:r>
          </w:p>
        </w:tc>
        <w:tc>
          <w:tcPr>
            <w:tcW w:w="1418" w:type="dxa"/>
          </w:tcPr>
          <w:p w14:paraId="767B5369" w14:textId="6D2DC5D8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43BEAD6" w14:textId="100BEF86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9AD1226" w14:textId="34F0AB7E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F9DFFC4" w14:textId="4FF0BBF1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d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esvalorização e perdas de ativos e incorporação de passivos</w:t>
            </w:r>
          </w:p>
        </w:tc>
      </w:tr>
      <w:tr w:rsidR="00AC0F02" w:rsidRPr="0040345B" w14:paraId="4BC6732C" w14:textId="77777777" w:rsidTr="0095767C">
        <w:trPr>
          <w:trHeight w:val="300"/>
        </w:trPr>
        <w:tc>
          <w:tcPr>
            <w:tcW w:w="701" w:type="dxa"/>
          </w:tcPr>
          <w:p w14:paraId="1CA7D838" w14:textId="77777777" w:rsidR="00AC0F02" w:rsidRPr="0040345B" w:rsidRDefault="00AC0F02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6E1E97E9" w14:textId="525B8B0B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E2A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657A2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Tributarias</w:t>
            </w:r>
            <w:proofErr w:type="spellEnd"/>
          </w:p>
        </w:tc>
        <w:tc>
          <w:tcPr>
            <w:tcW w:w="1984" w:type="dxa"/>
          </w:tcPr>
          <w:p w14:paraId="26B6AEFF" w14:textId="4F83B11D" w:rsidR="00AC0F02" w:rsidRPr="008B68BD" w:rsidRDefault="0043251B" w:rsidP="00657A2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25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variações patrimoniais diminutivas tributárias</w:t>
            </w:r>
          </w:p>
        </w:tc>
        <w:tc>
          <w:tcPr>
            <w:tcW w:w="1418" w:type="dxa"/>
          </w:tcPr>
          <w:p w14:paraId="49642F19" w14:textId="0FEFC303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36FB058" w14:textId="7C191371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ECCE6C8" w14:textId="690BCF95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5BE2CB8" w14:textId="1CBA58E2" w:rsidR="00AC0F02" w:rsidRPr="0040345B" w:rsidRDefault="0043251B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25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variações patrimoniais diminutivas tributárias</w:t>
            </w:r>
          </w:p>
        </w:tc>
      </w:tr>
      <w:tr w:rsidR="00AC0F02" w:rsidRPr="0040345B" w14:paraId="0FF58659" w14:textId="77777777" w:rsidTr="0095767C">
        <w:trPr>
          <w:trHeight w:val="300"/>
        </w:trPr>
        <w:tc>
          <w:tcPr>
            <w:tcW w:w="701" w:type="dxa"/>
          </w:tcPr>
          <w:p w14:paraId="133B7A10" w14:textId="77777777" w:rsidR="00AC0F02" w:rsidRPr="0040345B" w:rsidRDefault="00AC0F02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6BC68510" w14:textId="567495C5" w:rsidR="00AC0F02" w:rsidRPr="0040345B" w:rsidRDefault="00AC0F02" w:rsidP="00E214C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E2A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E214C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MercadoriaVendidoServicos</w:t>
            </w:r>
            <w:proofErr w:type="spellEnd"/>
          </w:p>
        </w:tc>
        <w:tc>
          <w:tcPr>
            <w:tcW w:w="1984" w:type="dxa"/>
          </w:tcPr>
          <w:p w14:paraId="39EB9B11" w14:textId="0AA07255" w:rsidR="00AC0F02" w:rsidRPr="008B68BD" w:rsidRDefault="00657A28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custo das mercadorias e produtos vendidos, e dos serviços prestados</w:t>
            </w:r>
          </w:p>
        </w:tc>
        <w:tc>
          <w:tcPr>
            <w:tcW w:w="1418" w:type="dxa"/>
          </w:tcPr>
          <w:p w14:paraId="1EA8B684" w14:textId="052778F3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96EA98A" w14:textId="5657B261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56AE6D4" w14:textId="7D63249A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12628BB" w14:textId="762A998D" w:rsidR="00AC0F02" w:rsidRPr="0040345B" w:rsidRDefault="00657A28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custo das mercadorias e produtos vendidos, e dos serviços prestados</w:t>
            </w:r>
          </w:p>
        </w:tc>
      </w:tr>
      <w:tr w:rsidR="00AC0F02" w:rsidRPr="0040345B" w14:paraId="086354B8" w14:textId="77777777" w:rsidTr="0095767C">
        <w:trPr>
          <w:trHeight w:val="300"/>
        </w:trPr>
        <w:tc>
          <w:tcPr>
            <w:tcW w:w="701" w:type="dxa"/>
          </w:tcPr>
          <w:p w14:paraId="3956CEC5" w14:textId="77777777" w:rsidR="00AC0F02" w:rsidRPr="0040345B" w:rsidRDefault="00AC0F02" w:rsidP="000D78E9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52473FBF" w14:textId="19E53AF9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E2A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4325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OutrasVariacoe</w:t>
            </w:r>
            <w:r w:rsidR="00CC4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E736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Patri</w:t>
            </w:r>
            <w:r w:rsidRPr="008E2A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Diminutiva</w:t>
            </w:r>
            <w:r w:rsidR="00CC4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proofErr w:type="spellEnd"/>
          </w:p>
        </w:tc>
        <w:tc>
          <w:tcPr>
            <w:tcW w:w="1984" w:type="dxa"/>
          </w:tcPr>
          <w:p w14:paraId="1265569C" w14:textId="5933A0FA" w:rsidR="00AC0F02" w:rsidRPr="008B68BD" w:rsidRDefault="00CC43B3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outras v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ariações patrimoniais diminutiva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1418" w:type="dxa"/>
          </w:tcPr>
          <w:p w14:paraId="54B85871" w14:textId="5F802154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F25C29D" w14:textId="518B773F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6A7D987" w14:textId="6E6A7CA8" w:rsidR="00AC0F02" w:rsidRPr="0040345B" w:rsidRDefault="00AC0F02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050D761" w14:textId="18AECFE1" w:rsidR="00AC0F02" w:rsidRPr="0040345B" w:rsidRDefault="00CC43B3" w:rsidP="00AC0F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outras v</w:t>
            </w: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ariações patrimoniais diminutiva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F96F83" w:rsidRPr="0040345B" w14:paraId="7E911C45" w14:textId="77777777" w:rsidTr="0095767C">
        <w:trPr>
          <w:trHeight w:val="300"/>
        </w:trPr>
        <w:tc>
          <w:tcPr>
            <w:tcW w:w="701" w:type="dxa"/>
          </w:tcPr>
          <w:p w14:paraId="17EC6F0F" w14:textId="77777777" w:rsidR="00F96F83" w:rsidRPr="0040345B" w:rsidRDefault="00F96F83" w:rsidP="00F96F83">
            <w:pPr>
              <w:numPr>
                <w:ilvl w:val="0"/>
                <w:numId w:val="3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8" w:type="dxa"/>
          </w:tcPr>
          <w:p w14:paraId="646D5D27" w14:textId="628FFEA0" w:rsidR="00F96F83" w:rsidRPr="008E2AE2" w:rsidRDefault="0043251B" w:rsidP="00F96F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</w:t>
            </w:r>
            <w:r w:rsidR="00F96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VPDiminutivas</w:t>
            </w:r>
            <w:proofErr w:type="spellEnd"/>
          </w:p>
        </w:tc>
        <w:tc>
          <w:tcPr>
            <w:tcW w:w="1984" w:type="dxa"/>
          </w:tcPr>
          <w:p w14:paraId="529B7EAD" w14:textId="2B388B77" w:rsidR="00F96F83" w:rsidRDefault="00F96F83" w:rsidP="00F96F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das variações patrimoniais diminutivas</w:t>
            </w:r>
          </w:p>
        </w:tc>
        <w:tc>
          <w:tcPr>
            <w:tcW w:w="1418" w:type="dxa"/>
          </w:tcPr>
          <w:p w14:paraId="3257A710" w14:textId="334B0B87" w:rsidR="00F96F83" w:rsidRDefault="00F96F83" w:rsidP="00F96F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7B0E016" w14:textId="610615D4" w:rsidR="00F96F83" w:rsidRDefault="00F96F83" w:rsidP="00F96F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7918C94" w14:textId="41805369" w:rsidR="00F96F83" w:rsidRDefault="00F96F83" w:rsidP="00F96F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5CAC269" w14:textId="730CC479" w:rsidR="00F96F83" w:rsidRDefault="00F96F83" w:rsidP="00F96F8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B68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das variações patrimoniais diminutivas</w:t>
            </w:r>
          </w:p>
        </w:tc>
      </w:tr>
    </w:tbl>
    <w:p w14:paraId="6429E2F0" w14:textId="77777777" w:rsidR="008B68BD" w:rsidRDefault="008B68BD" w:rsidP="00037DFD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981426" w:rsidRPr="0040345B" w14:paraId="113A13FE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57C08EFB" w14:textId="72D62243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30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 Patrimonial d</w:t>
            </w:r>
            <w:r w:rsidRPr="009814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 Período</w:t>
            </w:r>
          </w:p>
        </w:tc>
      </w:tr>
      <w:tr w:rsidR="00981426" w:rsidRPr="0040345B" w14:paraId="1D14AC6B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7C1DC4D2" w14:textId="219232AC" w:rsidR="00981426" w:rsidRPr="0040345B" w:rsidRDefault="0098142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401" w:author="RICARDO NOGUEIRA DE ALMEIDA" w:date="2017-08-28T14:15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</w:tr>
      <w:tr w:rsidR="00981426" w:rsidRPr="0040345B" w14:paraId="612BC374" w14:textId="77777777" w:rsidTr="0095767C">
        <w:trPr>
          <w:trHeight w:val="300"/>
        </w:trPr>
        <w:tc>
          <w:tcPr>
            <w:tcW w:w="703" w:type="dxa"/>
            <w:hideMark/>
          </w:tcPr>
          <w:p w14:paraId="3D274FBA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  <w:hideMark/>
          </w:tcPr>
          <w:p w14:paraId="282A57A8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7B718DA3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4E539C9A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78AB997B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6A2C0635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35F70947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981426" w:rsidRPr="0040345B" w14:paraId="4B18BC15" w14:textId="77777777" w:rsidTr="0095767C">
        <w:trPr>
          <w:trHeight w:val="300"/>
        </w:trPr>
        <w:tc>
          <w:tcPr>
            <w:tcW w:w="703" w:type="dxa"/>
          </w:tcPr>
          <w:p w14:paraId="66F63119" w14:textId="77777777" w:rsidR="00981426" w:rsidRPr="0040345B" w:rsidRDefault="00981426" w:rsidP="000D78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DC684DF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13E40AFF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2E86A404" w14:textId="7564909C" w:rsidR="00981426" w:rsidRPr="0040345B" w:rsidRDefault="0079713A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981426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E4EFCF3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74AEBC4" w14:textId="77777777" w:rsidR="00981426" w:rsidRPr="0040345B" w:rsidRDefault="00981426" w:rsidP="007D482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04390D9" w14:textId="5CA2F80E" w:rsidR="00981426" w:rsidRPr="0040345B" w:rsidRDefault="00981426" w:rsidP="007D482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30 – </w:t>
            </w:r>
            <w:r w:rsidRPr="009814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 Patrimonial do Período</w:t>
            </w:r>
          </w:p>
        </w:tc>
      </w:tr>
      <w:tr w:rsidR="00CC43B3" w:rsidRPr="0040345B" w:rsidDel="00E92FEF" w14:paraId="6F3A465D" w14:textId="0AA009FE" w:rsidTr="0095767C">
        <w:trPr>
          <w:trHeight w:val="300"/>
          <w:del w:id="402" w:author="RICARDO NOGUEIRA DE ALMEIDA" w:date="2017-08-28T14:15:00Z"/>
        </w:trPr>
        <w:tc>
          <w:tcPr>
            <w:tcW w:w="703" w:type="dxa"/>
          </w:tcPr>
          <w:p w14:paraId="0EF45703" w14:textId="00087152" w:rsidR="00CC43B3" w:rsidRPr="0040345B" w:rsidDel="00E92FEF" w:rsidRDefault="00CC43B3" w:rsidP="000D78E9">
            <w:pPr>
              <w:numPr>
                <w:ilvl w:val="0"/>
                <w:numId w:val="15"/>
              </w:numPr>
              <w:spacing w:after="0"/>
              <w:rPr>
                <w:del w:id="403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EBAB859" w14:textId="387C1340" w:rsidR="00CC43B3" w:rsidRPr="0040345B" w:rsidDel="00E92FEF" w:rsidRDefault="00CC43B3" w:rsidP="00CC43B3">
            <w:pPr>
              <w:spacing w:after="0"/>
              <w:rPr>
                <w:del w:id="404" w:author="RICARDO NOGUEIRA DE ALMEIDA" w:date="2017-08-28T14:1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405" w:author="RICARDO NOGUEIRA DE ALMEIDA" w:date="2017-08-28T14:15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6C3F1941" w14:textId="1C0C1D7E" w:rsidR="00CC43B3" w:rsidRPr="0040345B" w:rsidDel="00E92FEF" w:rsidRDefault="00CC43B3" w:rsidP="0043251B">
            <w:pPr>
              <w:spacing w:after="0"/>
              <w:rPr>
                <w:del w:id="406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07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as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Variações P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atrimoniais</w:delText>
              </w:r>
            </w:del>
          </w:p>
        </w:tc>
        <w:tc>
          <w:tcPr>
            <w:tcW w:w="1418" w:type="dxa"/>
          </w:tcPr>
          <w:p w14:paraId="4BB8B42B" w14:textId="40FDBEE3" w:rsidR="00CC43B3" w:rsidRPr="0040345B" w:rsidDel="00E92FEF" w:rsidRDefault="00CC43B3" w:rsidP="00CC43B3">
            <w:pPr>
              <w:spacing w:after="0"/>
              <w:rPr>
                <w:del w:id="408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09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07E4C2A5" w14:textId="0CAAABFF" w:rsidR="00CC43B3" w:rsidRPr="0040345B" w:rsidDel="00E92FEF" w:rsidRDefault="00CC43B3" w:rsidP="00CC43B3">
            <w:pPr>
              <w:spacing w:after="0"/>
              <w:rPr>
                <w:del w:id="410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11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6E0BF26E" w14:textId="13FB5EA8" w:rsidR="00CC43B3" w:rsidRPr="0040345B" w:rsidDel="00E92FEF" w:rsidRDefault="00CC43B3" w:rsidP="00CC43B3">
            <w:pPr>
              <w:spacing w:after="0"/>
              <w:rPr>
                <w:del w:id="412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13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7989CE6B" w14:textId="385629CB" w:rsidR="00CC43B3" w:rsidDel="00E92FEF" w:rsidRDefault="00CC43B3" w:rsidP="00CC43B3">
            <w:pPr>
              <w:spacing w:after="0"/>
              <w:jc w:val="both"/>
              <w:rPr>
                <w:del w:id="414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15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as </w:delText>
              </w:r>
              <w:r w:rsidR="0043251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Variações P</w:delText>
              </w:r>
              <w:r w:rsidR="0043251B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atrimoniais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36C0CF44" w14:textId="5C8E2749" w:rsidR="00CC43B3" w:rsidDel="00E92FEF" w:rsidRDefault="00CC43B3" w:rsidP="00CC43B3">
            <w:pPr>
              <w:spacing w:after="0"/>
              <w:jc w:val="both"/>
              <w:rPr>
                <w:del w:id="416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DDC28DD" w14:textId="36B48775" w:rsidR="00CC43B3" w:rsidRPr="0040345B" w:rsidDel="00E92FEF" w:rsidRDefault="00CC43B3" w:rsidP="00CC43B3">
            <w:pPr>
              <w:spacing w:after="0"/>
              <w:jc w:val="both"/>
              <w:rPr>
                <w:del w:id="417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18" w:author="RICARDO NOGUEIRA DE ALMEIDA" w:date="2017-08-28T14:15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194B0CE4" w14:textId="6DA268EC" w:rsidR="00CC43B3" w:rsidRPr="0040345B" w:rsidDel="00E92FEF" w:rsidRDefault="00CC43B3" w:rsidP="00CC43B3">
            <w:pPr>
              <w:spacing w:after="0"/>
              <w:jc w:val="both"/>
              <w:rPr>
                <w:del w:id="419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20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43251B" w:rsidRPr="0040345B" w14:paraId="5E3D6295" w14:textId="77777777" w:rsidTr="0095767C">
        <w:trPr>
          <w:trHeight w:val="300"/>
        </w:trPr>
        <w:tc>
          <w:tcPr>
            <w:tcW w:w="703" w:type="dxa"/>
          </w:tcPr>
          <w:p w14:paraId="57A106E8" w14:textId="77777777" w:rsidR="0043251B" w:rsidRPr="0040345B" w:rsidRDefault="0043251B" w:rsidP="0043251B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5792E8E4" w14:textId="5F9E6FC5" w:rsidR="0043251B" w:rsidRPr="00CC43B3" w:rsidRDefault="0043251B" w:rsidP="004325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C4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vlResultadoPatrimonialPeriodo</w:t>
            </w:r>
            <w:proofErr w:type="spellEnd"/>
          </w:p>
        </w:tc>
        <w:tc>
          <w:tcPr>
            <w:tcW w:w="1984" w:type="dxa"/>
          </w:tcPr>
          <w:p w14:paraId="39FD6146" w14:textId="348FBA87" w:rsidR="0043251B" w:rsidRPr="0040345B" w:rsidRDefault="0043251B" w:rsidP="004325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r</w:t>
            </w:r>
            <w:r w:rsidRPr="009814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esultado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patrimonial do p</w:t>
            </w:r>
            <w:r w:rsidRPr="009814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eríodo</w:t>
            </w:r>
          </w:p>
        </w:tc>
        <w:tc>
          <w:tcPr>
            <w:tcW w:w="1418" w:type="dxa"/>
          </w:tcPr>
          <w:p w14:paraId="48898A3A" w14:textId="4A7C5FCE" w:rsidR="0043251B" w:rsidRPr="0040345B" w:rsidRDefault="0043251B" w:rsidP="004325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F88BE11" w14:textId="20744485" w:rsidR="0043251B" w:rsidRPr="0040345B" w:rsidRDefault="0043251B" w:rsidP="004325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BF07AB4" w14:textId="27755E43" w:rsidR="0043251B" w:rsidRPr="0040345B" w:rsidRDefault="0043251B" w:rsidP="004325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F5C0A7A" w14:textId="77777777" w:rsidR="0043251B" w:rsidRDefault="0043251B" w:rsidP="004325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r</w:t>
            </w:r>
            <w:r w:rsidRPr="009814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esultado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patrimonial do p</w:t>
            </w:r>
            <w:r w:rsidRPr="0098142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eríodo</w:t>
            </w:r>
          </w:p>
          <w:p w14:paraId="090AE50E" w14:textId="77777777" w:rsidR="0043251B" w:rsidRDefault="0043251B" w:rsidP="004325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3A00DC6" w14:textId="6DA5EA3E" w:rsidR="0043251B" w:rsidRPr="0040345B" w:rsidRDefault="0043251B" w:rsidP="004325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Caso o resultado patrimonial seja deficitário, informar negativo.</w:t>
            </w:r>
          </w:p>
        </w:tc>
      </w:tr>
    </w:tbl>
    <w:p w14:paraId="5B188C05" w14:textId="77777777" w:rsidR="00981426" w:rsidRDefault="00981426" w:rsidP="00037DFD">
      <w:pPr>
        <w:rPr>
          <w:rFonts w:ascii="Arial" w:hAnsi="Arial" w:cs="Arial"/>
        </w:rPr>
      </w:pPr>
    </w:p>
    <w:p w14:paraId="15189F77" w14:textId="53598DB2" w:rsidR="008B68BD" w:rsidRPr="00393B12" w:rsidRDefault="006269E6" w:rsidP="00363343">
      <w:pPr>
        <w:pStyle w:val="Ttulo2"/>
        <w:rPr>
          <w:rFonts w:ascii="Arial" w:hAnsi="Arial" w:cs="Arial"/>
        </w:rPr>
      </w:pPr>
      <w:bookmarkStart w:id="421" w:name="_Toc497833505"/>
      <w:r w:rsidRPr="00393B12">
        <w:rPr>
          <w:rFonts w:ascii="Arial" w:hAnsi="Arial" w:cs="Arial"/>
        </w:rPr>
        <w:t>DFC – Demonstração dos Fluxos de Caixa</w:t>
      </w:r>
      <w:bookmarkEnd w:id="421"/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6269E6" w:rsidRPr="0040345B" w14:paraId="34495C6A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3ED609F9" w14:textId="7E3C156D" w:rsidR="006269E6" w:rsidRPr="0040345B" w:rsidRDefault="006269E6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 DFC</w:t>
            </w:r>
          </w:p>
        </w:tc>
      </w:tr>
      <w:tr w:rsidR="002A549A" w:rsidRPr="0040345B" w14:paraId="2B00DCBD" w14:textId="77777777" w:rsidTr="0095767C">
        <w:trPr>
          <w:trHeight w:val="300"/>
        </w:trPr>
        <w:tc>
          <w:tcPr>
            <w:tcW w:w="14311" w:type="dxa"/>
            <w:gridSpan w:val="7"/>
          </w:tcPr>
          <w:p w14:paraId="678D18E4" w14:textId="5D07FEE7" w:rsidR="002A549A" w:rsidRPr="0040345B" w:rsidRDefault="00EE6C5C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  <w:r w:rsidR="002A549A" w:rsidRPr="00A94E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Ingressos das Atividades Operacionais</w:t>
            </w:r>
          </w:p>
        </w:tc>
      </w:tr>
      <w:tr w:rsidR="002A549A" w:rsidRPr="0040345B" w14:paraId="685BB9C0" w14:textId="77777777" w:rsidTr="0095767C">
        <w:trPr>
          <w:trHeight w:val="300"/>
        </w:trPr>
        <w:tc>
          <w:tcPr>
            <w:tcW w:w="14311" w:type="dxa"/>
            <w:gridSpan w:val="7"/>
          </w:tcPr>
          <w:p w14:paraId="7425C74D" w14:textId="0BEA3567" w:rsidR="002A549A" w:rsidRPr="0040345B" w:rsidRDefault="002A549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422" w:author="RICARDO NOGUEIRA DE ALMEIDA" w:date="2017-08-28T14:15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 exercicio</w:delText>
              </w:r>
            </w:del>
          </w:p>
        </w:tc>
      </w:tr>
      <w:tr w:rsidR="00A94E8F" w:rsidRPr="0040345B" w14:paraId="09D34646" w14:textId="77777777" w:rsidTr="0095767C">
        <w:trPr>
          <w:trHeight w:val="300"/>
        </w:trPr>
        <w:tc>
          <w:tcPr>
            <w:tcW w:w="703" w:type="dxa"/>
          </w:tcPr>
          <w:p w14:paraId="5A0120E8" w14:textId="357B8159" w:rsidR="00A94E8F" w:rsidRPr="00A94E8F" w:rsidRDefault="00A94E8F" w:rsidP="00A94E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</w:tcPr>
          <w:p w14:paraId="785853D9" w14:textId="5E1DF4AB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6F95976D" w14:textId="3E402CF2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58DF2A81" w14:textId="3F091E2D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046E8516" w14:textId="5BD76B27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1EF457E3" w14:textId="7236A9F5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1EDC7077" w14:textId="36230055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94E8F" w:rsidRPr="0040345B" w14:paraId="27AC3CD6" w14:textId="77777777" w:rsidTr="0095767C">
        <w:trPr>
          <w:trHeight w:val="300"/>
        </w:trPr>
        <w:tc>
          <w:tcPr>
            <w:tcW w:w="703" w:type="dxa"/>
          </w:tcPr>
          <w:p w14:paraId="4166D71B" w14:textId="77777777" w:rsidR="00A94E8F" w:rsidRPr="0040345B" w:rsidRDefault="00A94E8F" w:rsidP="000D78E9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2156F350" w14:textId="210CB193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1FC10900" w14:textId="7F050CAC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B82FCAC" w14:textId="2E0CA257" w:rsidR="00A94E8F" w:rsidRPr="0040345B" w:rsidRDefault="0079713A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A94E8F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B242ABF" w14:textId="1F1252B0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588E08A" w14:textId="1CFAF7CA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F1AF169" w14:textId="7E3A067A" w:rsidR="00A94E8F" w:rsidRPr="0040345B" w:rsidRDefault="00EE6C5C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A94E8F" w:rsidRPr="00A94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Ingressos das Atividades Operacionais</w:t>
            </w:r>
          </w:p>
        </w:tc>
      </w:tr>
      <w:tr w:rsidR="00A94E8F" w:rsidRPr="0040345B" w:rsidDel="00E92FEF" w14:paraId="219F1529" w14:textId="3FBA54D6" w:rsidTr="0095767C">
        <w:trPr>
          <w:trHeight w:val="300"/>
          <w:del w:id="423" w:author="RICARDO NOGUEIRA DE ALMEIDA" w:date="2017-08-28T14:15:00Z"/>
        </w:trPr>
        <w:tc>
          <w:tcPr>
            <w:tcW w:w="703" w:type="dxa"/>
          </w:tcPr>
          <w:p w14:paraId="15A6A29B" w14:textId="665021A2" w:rsidR="00A94E8F" w:rsidRPr="0040345B" w:rsidDel="00E92FEF" w:rsidRDefault="00A94E8F" w:rsidP="000D78E9">
            <w:pPr>
              <w:numPr>
                <w:ilvl w:val="0"/>
                <w:numId w:val="34"/>
              </w:numPr>
              <w:spacing w:after="0"/>
              <w:rPr>
                <w:del w:id="424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4B8C503" w14:textId="19850020" w:rsidR="00A94E8F" w:rsidRPr="0040345B" w:rsidDel="00E92FEF" w:rsidRDefault="00A94E8F" w:rsidP="00A94E8F">
            <w:pPr>
              <w:spacing w:after="0"/>
              <w:rPr>
                <w:del w:id="425" w:author="RICARDO NOGUEIRA DE ALMEIDA" w:date="2017-08-28T14:1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426" w:author="RICARDO NOGUEIRA DE ALMEIDA" w:date="2017-08-28T14:15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2F6AE07A" w14:textId="425065C3" w:rsidR="00A94E8F" w:rsidRPr="0040345B" w:rsidDel="00E92FEF" w:rsidRDefault="00A94E8F" w:rsidP="00A94E8F">
            <w:pPr>
              <w:spacing w:after="0"/>
              <w:rPr>
                <w:del w:id="427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28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7D208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7D2082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7D208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323280BD" w14:textId="0069A944" w:rsidR="00A94E8F" w:rsidRPr="0040345B" w:rsidDel="00E92FEF" w:rsidRDefault="00A94E8F" w:rsidP="00A94E8F">
            <w:pPr>
              <w:spacing w:after="0"/>
              <w:rPr>
                <w:del w:id="429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30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56819306" w14:textId="41341B33" w:rsidR="00A94E8F" w:rsidRPr="0040345B" w:rsidDel="00E92FEF" w:rsidRDefault="00A94E8F" w:rsidP="00A94E8F">
            <w:pPr>
              <w:spacing w:after="0"/>
              <w:rPr>
                <w:del w:id="431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32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43F22825" w14:textId="49E26ECA" w:rsidR="00A94E8F" w:rsidRPr="0040345B" w:rsidDel="00E92FEF" w:rsidRDefault="00A94E8F" w:rsidP="00A94E8F">
            <w:pPr>
              <w:spacing w:after="0"/>
              <w:rPr>
                <w:del w:id="433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34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55BEC8B8" w14:textId="5393543D" w:rsidR="00A94E8F" w:rsidDel="00E92FEF" w:rsidRDefault="00A94E8F" w:rsidP="00A94E8F">
            <w:pPr>
              <w:spacing w:after="0"/>
              <w:jc w:val="both"/>
              <w:rPr>
                <w:del w:id="435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36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7D208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7D2082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7D208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132714B0" w14:textId="56137E07" w:rsidR="00A94E8F" w:rsidDel="00E92FEF" w:rsidRDefault="00A94E8F" w:rsidP="00A94E8F">
            <w:pPr>
              <w:spacing w:after="0"/>
              <w:jc w:val="both"/>
              <w:rPr>
                <w:del w:id="437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D514F3F" w14:textId="7B8BB2AA" w:rsidR="00A94E8F" w:rsidRPr="0040345B" w:rsidDel="00E92FEF" w:rsidRDefault="00A94E8F" w:rsidP="00A94E8F">
            <w:pPr>
              <w:spacing w:after="0"/>
              <w:jc w:val="both"/>
              <w:rPr>
                <w:del w:id="438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39" w:author="RICARDO NOGUEIRA DE ALMEIDA" w:date="2017-08-28T14:15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3BFADA8D" w14:textId="2042DA38" w:rsidR="00A94E8F" w:rsidRPr="0040345B" w:rsidDel="00E92FEF" w:rsidRDefault="00A94E8F" w:rsidP="00A94E8F">
            <w:pPr>
              <w:spacing w:after="0"/>
              <w:rPr>
                <w:del w:id="440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41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A94E8F" w:rsidRPr="0040345B" w14:paraId="408FAA39" w14:textId="77777777" w:rsidTr="0095767C">
        <w:trPr>
          <w:trHeight w:val="300"/>
        </w:trPr>
        <w:tc>
          <w:tcPr>
            <w:tcW w:w="703" w:type="dxa"/>
          </w:tcPr>
          <w:p w14:paraId="394BF7A1" w14:textId="2D56674A" w:rsidR="00A94E8F" w:rsidRPr="0040345B" w:rsidRDefault="00A94E8F" w:rsidP="000D78E9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267BD32" w14:textId="579CCCB8" w:rsidR="00A94E8F" w:rsidRPr="0040345B" w:rsidRDefault="00A94E8F" w:rsidP="00A94E8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C57F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1B5A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ReceitaDerivadaOriginaria</w:t>
            </w:r>
            <w:proofErr w:type="spellEnd"/>
          </w:p>
        </w:tc>
        <w:tc>
          <w:tcPr>
            <w:tcW w:w="1984" w:type="dxa"/>
          </w:tcPr>
          <w:p w14:paraId="50D20712" w14:textId="1AE6C9E5" w:rsidR="00A94E8F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r</w:t>
            </w:r>
            <w:r w:rsidR="00A94E8F" w:rsidRPr="001B5A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eceitas derivadas e originárias</w:t>
            </w:r>
          </w:p>
        </w:tc>
        <w:tc>
          <w:tcPr>
            <w:tcW w:w="1418" w:type="dxa"/>
          </w:tcPr>
          <w:p w14:paraId="24662A90" w14:textId="5EA57D41" w:rsidR="00A94E8F" w:rsidRPr="0040345B" w:rsidRDefault="001B5A99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E7B94CD" w14:textId="0DC30181" w:rsidR="00A94E8F" w:rsidRPr="0040345B" w:rsidRDefault="001B5A99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608690B" w14:textId="0D1D7201" w:rsidR="00A94E8F" w:rsidRPr="0040345B" w:rsidRDefault="001B5A99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BB2AC7A" w14:textId="32ED0AA5" w:rsidR="00A94E8F" w:rsidRPr="0040345B" w:rsidRDefault="001B5A99" w:rsidP="00A94E8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r</w:t>
            </w:r>
            <w:r w:rsidRPr="001B5A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eceitas derivadas e originárias</w:t>
            </w:r>
          </w:p>
        </w:tc>
      </w:tr>
      <w:tr w:rsidR="001B5A99" w:rsidRPr="0040345B" w14:paraId="69C3C38C" w14:textId="77777777" w:rsidTr="0095767C">
        <w:trPr>
          <w:trHeight w:val="300"/>
        </w:trPr>
        <w:tc>
          <w:tcPr>
            <w:tcW w:w="703" w:type="dxa"/>
          </w:tcPr>
          <w:p w14:paraId="628227BE" w14:textId="77777777" w:rsidR="001B5A99" w:rsidRPr="0040345B" w:rsidRDefault="001B5A99" w:rsidP="000D78E9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63B9877" w14:textId="3DC3C323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C57F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TransCorrenteRecebida</w:t>
            </w:r>
            <w:proofErr w:type="spellEnd"/>
          </w:p>
        </w:tc>
        <w:tc>
          <w:tcPr>
            <w:tcW w:w="1984" w:type="dxa"/>
          </w:tcPr>
          <w:p w14:paraId="2754CB0C" w14:textId="0ED3A13D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1B5A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ransferências correntes recebidas</w:t>
            </w:r>
          </w:p>
        </w:tc>
        <w:tc>
          <w:tcPr>
            <w:tcW w:w="1418" w:type="dxa"/>
          </w:tcPr>
          <w:p w14:paraId="7AFE5F93" w14:textId="7D55B9DE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BA590E7" w14:textId="5CC881A4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9B4A331" w14:textId="1322647F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1E56E42" w14:textId="38D9991C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transferências</w:t>
            </w:r>
            <w:r w:rsidRPr="001B5A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correntes recebidas</w:t>
            </w:r>
          </w:p>
        </w:tc>
      </w:tr>
      <w:tr w:rsidR="001B5A99" w:rsidRPr="0040345B" w14:paraId="7FED32A9" w14:textId="77777777" w:rsidTr="0095767C">
        <w:trPr>
          <w:trHeight w:val="300"/>
        </w:trPr>
        <w:tc>
          <w:tcPr>
            <w:tcW w:w="703" w:type="dxa"/>
          </w:tcPr>
          <w:p w14:paraId="1631CF71" w14:textId="7D7B52D3" w:rsidR="001B5A99" w:rsidRPr="0040345B" w:rsidRDefault="001B5A99" w:rsidP="000D78E9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FEFE604" w14:textId="23182A73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C57F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OutrosIngressosOperacionais</w:t>
            </w:r>
            <w:proofErr w:type="spellEnd"/>
          </w:p>
        </w:tc>
        <w:tc>
          <w:tcPr>
            <w:tcW w:w="1984" w:type="dxa"/>
          </w:tcPr>
          <w:p w14:paraId="0157D144" w14:textId="75E397A6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1B5A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ingressos operacionais</w:t>
            </w:r>
          </w:p>
        </w:tc>
        <w:tc>
          <w:tcPr>
            <w:tcW w:w="1418" w:type="dxa"/>
          </w:tcPr>
          <w:p w14:paraId="2103DED1" w14:textId="29760F8A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C87CBD9" w14:textId="313EEBD6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0A41397" w14:textId="55EA4E40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190828C" w14:textId="5977A944" w:rsidR="001B5A99" w:rsidRPr="0040345B" w:rsidRDefault="001B5A99" w:rsidP="001B5A9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1B5A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ingressos operacionais</w:t>
            </w:r>
          </w:p>
        </w:tc>
      </w:tr>
      <w:tr w:rsidR="00E9231C" w:rsidRPr="0040345B" w14:paraId="219CFD92" w14:textId="77777777" w:rsidTr="0095767C">
        <w:trPr>
          <w:trHeight w:val="300"/>
        </w:trPr>
        <w:tc>
          <w:tcPr>
            <w:tcW w:w="703" w:type="dxa"/>
          </w:tcPr>
          <w:p w14:paraId="4146154E" w14:textId="77777777" w:rsidR="00E9231C" w:rsidRPr="0040345B" w:rsidRDefault="00E9231C" w:rsidP="00E9231C">
            <w:pPr>
              <w:numPr>
                <w:ilvl w:val="0"/>
                <w:numId w:val="3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8AC2269" w14:textId="2E7EBDB0" w:rsidR="00E9231C" w:rsidRPr="00EC57F6" w:rsidRDefault="00E9231C" w:rsidP="00E923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vlTotalIngressosAtivOperacionais</w:t>
            </w:r>
            <w:proofErr w:type="spellEnd"/>
          </w:p>
        </w:tc>
        <w:tc>
          <w:tcPr>
            <w:tcW w:w="1984" w:type="dxa"/>
          </w:tcPr>
          <w:p w14:paraId="3EB0DE27" w14:textId="29EFDD61" w:rsidR="00E9231C" w:rsidRDefault="00E9231C" w:rsidP="00E923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ingressos das atividades operacionais</w:t>
            </w:r>
          </w:p>
        </w:tc>
        <w:tc>
          <w:tcPr>
            <w:tcW w:w="1418" w:type="dxa"/>
          </w:tcPr>
          <w:p w14:paraId="22474700" w14:textId="68655D1A" w:rsidR="00E9231C" w:rsidRDefault="00E9231C" w:rsidP="00E923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37B93C2" w14:textId="13B19F84" w:rsidR="00E9231C" w:rsidRDefault="00E9231C" w:rsidP="00E923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6E03B43" w14:textId="2041421A" w:rsidR="00E9231C" w:rsidRDefault="00E9231C" w:rsidP="00E923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734E659C" w14:textId="29B20BE3" w:rsidR="00E9231C" w:rsidRDefault="00E9231C" w:rsidP="00E923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ingressos das atividades operacionais</w:t>
            </w:r>
          </w:p>
        </w:tc>
      </w:tr>
    </w:tbl>
    <w:p w14:paraId="3B877F62" w14:textId="582EA8B1" w:rsidR="00BE2273" w:rsidRDefault="00BE2273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BE2273" w:rsidRPr="0040345B" w14:paraId="036A077F" w14:textId="77777777" w:rsidTr="0095767C">
        <w:trPr>
          <w:trHeight w:val="300"/>
        </w:trPr>
        <w:tc>
          <w:tcPr>
            <w:tcW w:w="14311" w:type="dxa"/>
            <w:gridSpan w:val="7"/>
          </w:tcPr>
          <w:p w14:paraId="17A08063" w14:textId="056A2D05" w:rsidR="00BE2273" w:rsidRPr="001A17FF" w:rsidRDefault="0072334A">
            <w:p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1A17F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2</w:t>
            </w:r>
            <w:r w:rsidR="00EE6C5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0</w:t>
            </w:r>
            <w:r w:rsidRPr="001A17F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– Desembolsos das Atividades Operacionais </w:t>
            </w:r>
          </w:p>
        </w:tc>
      </w:tr>
      <w:tr w:rsidR="00BE2273" w:rsidRPr="0040345B" w14:paraId="427F5313" w14:textId="77777777" w:rsidTr="0095767C">
        <w:trPr>
          <w:trHeight w:val="300"/>
        </w:trPr>
        <w:tc>
          <w:tcPr>
            <w:tcW w:w="14311" w:type="dxa"/>
            <w:gridSpan w:val="7"/>
          </w:tcPr>
          <w:p w14:paraId="623C686F" w14:textId="3020A8CE" w:rsidR="00BE2273" w:rsidRPr="0040345B" w:rsidRDefault="007233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442" w:author="RICARDO NOGUEIRA DE ALMEIDA" w:date="2017-08-28T14:15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 exercicio</w:delText>
              </w:r>
            </w:del>
          </w:p>
        </w:tc>
      </w:tr>
      <w:tr w:rsidR="0072334A" w:rsidRPr="0040345B" w14:paraId="380D3194" w14:textId="77777777" w:rsidTr="0095767C">
        <w:trPr>
          <w:trHeight w:val="300"/>
        </w:trPr>
        <w:tc>
          <w:tcPr>
            <w:tcW w:w="703" w:type="dxa"/>
          </w:tcPr>
          <w:p w14:paraId="5965F6AF" w14:textId="0268E2C9" w:rsidR="0072334A" w:rsidRPr="001A17FF" w:rsidRDefault="001A17FF" w:rsidP="001A17F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</w:tcPr>
          <w:p w14:paraId="37B58B90" w14:textId="2F3D426D" w:rsidR="0072334A" w:rsidRPr="0040345B" w:rsidRDefault="0072334A" w:rsidP="0072334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4AB7F40B" w14:textId="5C2A17AD" w:rsidR="0072334A" w:rsidRPr="0040345B" w:rsidRDefault="0072334A" w:rsidP="007233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0E1A36F2" w14:textId="55DB3E02" w:rsidR="0072334A" w:rsidRPr="0040345B" w:rsidRDefault="0072334A" w:rsidP="007233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1EBA9970" w14:textId="56E6BDB9" w:rsidR="0072334A" w:rsidRPr="0040345B" w:rsidRDefault="0072334A" w:rsidP="007233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779D2803" w14:textId="6D094ABB" w:rsidR="0072334A" w:rsidRPr="0040345B" w:rsidRDefault="0072334A" w:rsidP="0072334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6315027C" w14:textId="1884D0B0" w:rsidR="0072334A" w:rsidRPr="0040345B" w:rsidRDefault="0072334A" w:rsidP="0072334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1A17FF" w:rsidRPr="0040345B" w14:paraId="0B226491" w14:textId="77777777" w:rsidTr="0095767C">
        <w:trPr>
          <w:trHeight w:val="300"/>
        </w:trPr>
        <w:tc>
          <w:tcPr>
            <w:tcW w:w="703" w:type="dxa"/>
          </w:tcPr>
          <w:p w14:paraId="64DAFB12" w14:textId="77777777" w:rsidR="001A17FF" w:rsidRPr="0040345B" w:rsidRDefault="001A17FF" w:rsidP="000D78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FDEBB4E" w14:textId="532FA3A3" w:rsidR="001A17FF" w:rsidRPr="0040345B" w:rsidRDefault="001A17FF" w:rsidP="001A17F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5EC46A0A" w14:textId="604B9C1D" w:rsidR="001A17FF" w:rsidRPr="0040345B" w:rsidRDefault="001A17FF" w:rsidP="001A17F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024DF25" w14:textId="126257E7" w:rsidR="001A17FF" w:rsidRPr="0040345B" w:rsidRDefault="00AC5D43" w:rsidP="001A17F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1A17FF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11915C4C" w14:textId="501071E2" w:rsidR="001A17FF" w:rsidRPr="0040345B" w:rsidRDefault="001A17FF" w:rsidP="001A17F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08E7886" w14:textId="21EDBCED" w:rsidR="001A17FF" w:rsidRPr="0040345B" w:rsidRDefault="001A17FF" w:rsidP="001A17F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4B266E6" w14:textId="25B43EA2" w:rsidR="001A17FF" w:rsidRPr="0040345B" w:rsidRDefault="001A17FF" w:rsidP="001A17FF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A17F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="00EE6C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Pr="001A17F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Desembolsos das Atividades Operacionais</w:t>
            </w:r>
          </w:p>
        </w:tc>
      </w:tr>
      <w:tr w:rsidR="001A17FF" w:rsidRPr="0040345B" w:rsidDel="00E92FEF" w14:paraId="539354E2" w14:textId="3C37C72D" w:rsidTr="0095767C">
        <w:trPr>
          <w:trHeight w:val="300"/>
          <w:del w:id="443" w:author="RICARDO NOGUEIRA DE ALMEIDA" w:date="2017-08-28T14:15:00Z"/>
        </w:trPr>
        <w:tc>
          <w:tcPr>
            <w:tcW w:w="703" w:type="dxa"/>
          </w:tcPr>
          <w:p w14:paraId="4178CE71" w14:textId="7E121EDF" w:rsidR="001A17FF" w:rsidRPr="0040345B" w:rsidDel="00E92FEF" w:rsidRDefault="001A17FF" w:rsidP="000D78E9">
            <w:pPr>
              <w:numPr>
                <w:ilvl w:val="0"/>
                <w:numId w:val="16"/>
              </w:numPr>
              <w:spacing w:after="0"/>
              <w:rPr>
                <w:del w:id="444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52948EA1" w14:textId="1AE3575F" w:rsidR="001A17FF" w:rsidRPr="0040345B" w:rsidDel="00E92FEF" w:rsidRDefault="001A17FF" w:rsidP="001A17FF">
            <w:pPr>
              <w:spacing w:after="0"/>
              <w:rPr>
                <w:del w:id="445" w:author="RICARDO NOGUEIRA DE ALMEIDA" w:date="2017-08-28T14:1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446" w:author="RICARDO NOGUEIRA DE ALMEIDA" w:date="2017-08-28T14:15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28309E91" w14:textId="3E7D49B5" w:rsidR="001A17FF" w:rsidRPr="0040345B" w:rsidDel="00E92FEF" w:rsidRDefault="001A17FF" w:rsidP="001A17FF">
            <w:pPr>
              <w:spacing w:after="0"/>
              <w:rPr>
                <w:del w:id="447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48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7D208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7D2082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7D208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6C3FDF9D" w14:textId="6AC90295" w:rsidR="001A17FF" w:rsidRPr="0040345B" w:rsidDel="00E92FEF" w:rsidRDefault="001A17FF" w:rsidP="001A17FF">
            <w:pPr>
              <w:spacing w:after="0"/>
              <w:rPr>
                <w:del w:id="449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50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69727A0D" w14:textId="6F9CFCAD" w:rsidR="001A17FF" w:rsidRPr="0040345B" w:rsidDel="00E92FEF" w:rsidRDefault="001A17FF" w:rsidP="001A17FF">
            <w:pPr>
              <w:spacing w:after="0"/>
              <w:rPr>
                <w:del w:id="451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52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67C133D7" w14:textId="4C8C0F70" w:rsidR="001A17FF" w:rsidRPr="0040345B" w:rsidDel="00E92FEF" w:rsidRDefault="001A17FF" w:rsidP="001A17FF">
            <w:pPr>
              <w:spacing w:after="0"/>
              <w:rPr>
                <w:del w:id="453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54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308191C1" w14:textId="51406475" w:rsidR="001A17FF" w:rsidDel="00E92FEF" w:rsidRDefault="001A17FF" w:rsidP="001A17FF">
            <w:pPr>
              <w:spacing w:after="0"/>
              <w:jc w:val="both"/>
              <w:rPr>
                <w:del w:id="455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56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7D208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7D2082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7D208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75C156ED" w14:textId="2E5ABC30" w:rsidR="001A17FF" w:rsidDel="00E92FEF" w:rsidRDefault="001A17FF" w:rsidP="001A17FF">
            <w:pPr>
              <w:spacing w:after="0"/>
              <w:jc w:val="both"/>
              <w:rPr>
                <w:del w:id="457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530BCAF" w14:textId="10C8F371" w:rsidR="001A17FF" w:rsidRPr="0040345B" w:rsidDel="00E92FEF" w:rsidRDefault="001A17FF" w:rsidP="001A17FF">
            <w:pPr>
              <w:spacing w:after="0"/>
              <w:jc w:val="both"/>
              <w:rPr>
                <w:del w:id="458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59" w:author="RICARDO NOGUEIRA DE ALMEIDA" w:date="2017-08-28T14:15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79EEA741" w14:textId="33C23353" w:rsidR="001A17FF" w:rsidRPr="0040345B" w:rsidDel="00E92FEF" w:rsidRDefault="001A17FF" w:rsidP="001A17FF">
            <w:pPr>
              <w:spacing w:after="0"/>
              <w:jc w:val="both"/>
              <w:rPr>
                <w:del w:id="460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61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4F3952" w:rsidRPr="0040345B" w14:paraId="275F75C9" w14:textId="77777777" w:rsidTr="0095767C">
        <w:trPr>
          <w:trHeight w:val="300"/>
        </w:trPr>
        <w:tc>
          <w:tcPr>
            <w:tcW w:w="703" w:type="dxa"/>
          </w:tcPr>
          <w:p w14:paraId="2AC069C5" w14:textId="7DF5032B" w:rsidR="004F3952" w:rsidRPr="0040345B" w:rsidRDefault="004F3952" w:rsidP="000D78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2A6841B" w14:textId="4E606FCC" w:rsidR="004F3952" w:rsidRPr="007036EB" w:rsidRDefault="00A2043A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036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 w:rsidR="007036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DesembolsoPessoalDespesas</w:t>
            </w:r>
            <w:proofErr w:type="spellEnd"/>
          </w:p>
        </w:tc>
        <w:tc>
          <w:tcPr>
            <w:tcW w:w="1984" w:type="dxa"/>
          </w:tcPr>
          <w:p w14:paraId="3926DBF9" w14:textId="2B4698CB" w:rsidR="004F3952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desembolso com p</w:t>
            </w:r>
            <w:r w:rsidR="0072334A"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essoal e demais despesas</w:t>
            </w:r>
          </w:p>
        </w:tc>
        <w:tc>
          <w:tcPr>
            <w:tcW w:w="1418" w:type="dxa"/>
          </w:tcPr>
          <w:p w14:paraId="22D1A2F8" w14:textId="39C76444" w:rsidR="004F3952" w:rsidRPr="0040345B" w:rsidRDefault="007036EB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F65D0D2" w14:textId="315E4A2A" w:rsidR="004F3952" w:rsidRPr="0040345B" w:rsidRDefault="007036EB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008E220" w14:textId="094FEF59" w:rsidR="004F3952" w:rsidRPr="0040345B" w:rsidRDefault="007036EB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FD7DDA9" w14:textId="6BF53A38" w:rsidR="004F3952" w:rsidRPr="0040345B" w:rsidRDefault="007036EB" w:rsidP="009829F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desembolso com p</w:t>
            </w:r>
            <w:r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essoal e demais despesas</w:t>
            </w:r>
          </w:p>
        </w:tc>
      </w:tr>
      <w:tr w:rsidR="007036EB" w:rsidRPr="0040345B" w14:paraId="30E1332C" w14:textId="77777777" w:rsidTr="0095767C">
        <w:trPr>
          <w:trHeight w:val="300"/>
        </w:trPr>
        <w:tc>
          <w:tcPr>
            <w:tcW w:w="703" w:type="dxa"/>
          </w:tcPr>
          <w:p w14:paraId="4FDAA127" w14:textId="77777777" w:rsidR="007036EB" w:rsidRPr="0040345B" w:rsidRDefault="007036EB" w:rsidP="000D78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1165403E" w14:textId="2F1B1DF1" w:rsidR="007036EB" w:rsidRPr="0040345B" w:rsidDel="0072334A" w:rsidRDefault="007036EB" w:rsidP="007036E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25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vlDesembolso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JurosEncargDivida</w:t>
            </w:r>
            <w:proofErr w:type="spellEnd"/>
          </w:p>
        </w:tc>
        <w:tc>
          <w:tcPr>
            <w:tcW w:w="1984" w:type="dxa"/>
          </w:tcPr>
          <w:p w14:paraId="745E53A7" w14:textId="7177341C" w:rsidR="007036EB" w:rsidRPr="0072334A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desembolso com j</w:t>
            </w:r>
            <w:r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uros e encargos da dívida</w:t>
            </w:r>
          </w:p>
        </w:tc>
        <w:tc>
          <w:tcPr>
            <w:tcW w:w="1418" w:type="dxa"/>
          </w:tcPr>
          <w:p w14:paraId="61BC124C" w14:textId="3DB0E360" w:rsidR="007036EB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716C55B" w14:textId="460FA8ED" w:rsidR="007036EB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F9DDC13" w14:textId="61D057C6" w:rsidR="007036EB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610783B" w14:textId="3903368F" w:rsidR="007036EB" w:rsidRPr="0040345B" w:rsidRDefault="007036EB" w:rsidP="007036E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desembolso com j</w:t>
            </w:r>
            <w:r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uros e encargos da dívida</w:t>
            </w:r>
          </w:p>
        </w:tc>
      </w:tr>
      <w:tr w:rsidR="007036EB" w:rsidRPr="0040345B" w14:paraId="5C107997" w14:textId="77777777" w:rsidTr="0095767C">
        <w:trPr>
          <w:trHeight w:val="300"/>
        </w:trPr>
        <w:tc>
          <w:tcPr>
            <w:tcW w:w="703" w:type="dxa"/>
          </w:tcPr>
          <w:p w14:paraId="294D1544" w14:textId="77777777" w:rsidR="007036EB" w:rsidRPr="0040345B" w:rsidRDefault="007036EB" w:rsidP="000D78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D35ABEC" w14:textId="5F90C40E" w:rsidR="007036EB" w:rsidRPr="0040345B" w:rsidDel="0072334A" w:rsidRDefault="007036EB" w:rsidP="007036E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25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vlDesembolso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TransfConcedidas</w:t>
            </w:r>
            <w:proofErr w:type="spellEnd"/>
          </w:p>
        </w:tc>
        <w:tc>
          <w:tcPr>
            <w:tcW w:w="1984" w:type="dxa"/>
          </w:tcPr>
          <w:p w14:paraId="5F112485" w14:textId="43958F9E" w:rsidR="007036EB" w:rsidRPr="0072334A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do desembolso com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</w:t>
            </w:r>
            <w:r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ransferências concedidas</w:t>
            </w:r>
          </w:p>
        </w:tc>
        <w:tc>
          <w:tcPr>
            <w:tcW w:w="1418" w:type="dxa"/>
          </w:tcPr>
          <w:p w14:paraId="2FB2ED77" w14:textId="10C4324E" w:rsidR="007036EB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7E4CBE53" w14:textId="51CA98FA" w:rsidR="007036EB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12E7D06" w14:textId="645B82F7" w:rsidR="007036EB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F7F2738" w14:textId="745B921B" w:rsidR="007036EB" w:rsidRPr="0040345B" w:rsidRDefault="007036EB" w:rsidP="007036E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desembolso com t</w:t>
            </w:r>
            <w:r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ransferências concedidas</w:t>
            </w:r>
          </w:p>
        </w:tc>
      </w:tr>
      <w:tr w:rsidR="007036EB" w:rsidRPr="0040345B" w14:paraId="162F2312" w14:textId="77777777" w:rsidTr="0095767C">
        <w:trPr>
          <w:trHeight w:val="300"/>
        </w:trPr>
        <w:tc>
          <w:tcPr>
            <w:tcW w:w="703" w:type="dxa"/>
          </w:tcPr>
          <w:p w14:paraId="0CE2BFCD" w14:textId="77777777" w:rsidR="007036EB" w:rsidRPr="0040345B" w:rsidRDefault="007036EB" w:rsidP="000D78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1E4D82A" w14:textId="6E1DB419" w:rsidR="007036EB" w:rsidRPr="0040345B" w:rsidDel="0072334A" w:rsidRDefault="007036EB" w:rsidP="007036EB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25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Outros</w:t>
            </w:r>
            <w:r w:rsidRPr="00E2563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Desembolso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proofErr w:type="spellEnd"/>
          </w:p>
        </w:tc>
        <w:tc>
          <w:tcPr>
            <w:tcW w:w="1984" w:type="dxa"/>
          </w:tcPr>
          <w:p w14:paraId="7345B908" w14:textId="64B9C966" w:rsidR="007036EB" w:rsidRPr="0072334A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desembolsos operacionai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1418" w:type="dxa"/>
          </w:tcPr>
          <w:p w14:paraId="54D86DA7" w14:textId="25BC16E6" w:rsidR="007036EB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DF3825A" w14:textId="3BC72EE0" w:rsidR="007036EB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1DC72A3" w14:textId="635E1F7D" w:rsidR="007036EB" w:rsidRPr="0040345B" w:rsidRDefault="007036EB" w:rsidP="007036E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126BD0C" w14:textId="7801127C" w:rsidR="007036EB" w:rsidRPr="0040345B" w:rsidRDefault="007036EB" w:rsidP="007036E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desembolsos operacionai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7A4911" w:rsidRPr="0040345B" w14:paraId="1E33F2C4" w14:textId="77777777" w:rsidTr="0095767C">
        <w:trPr>
          <w:trHeight w:val="300"/>
        </w:trPr>
        <w:tc>
          <w:tcPr>
            <w:tcW w:w="703" w:type="dxa"/>
          </w:tcPr>
          <w:p w14:paraId="024FBE4A" w14:textId="77777777" w:rsidR="007A4911" w:rsidRPr="0040345B" w:rsidRDefault="007A4911" w:rsidP="007A4911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843E08B" w14:textId="1FEC9357" w:rsidR="007A4911" w:rsidRPr="00E25633" w:rsidRDefault="007A4911" w:rsidP="007A49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vlTotalDesembolsosAtivOperacionais</w:t>
            </w:r>
            <w:proofErr w:type="spellEnd"/>
          </w:p>
        </w:tc>
        <w:tc>
          <w:tcPr>
            <w:tcW w:w="1984" w:type="dxa"/>
          </w:tcPr>
          <w:p w14:paraId="6F0A0F29" w14:textId="62D63641" w:rsidR="007A4911" w:rsidRDefault="007A4911" w:rsidP="007A49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dos </w:t>
            </w:r>
            <w:r w:rsidRPr="0012310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desembolsos das atividades operacionais</w:t>
            </w:r>
          </w:p>
        </w:tc>
        <w:tc>
          <w:tcPr>
            <w:tcW w:w="1418" w:type="dxa"/>
          </w:tcPr>
          <w:p w14:paraId="6FF4807E" w14:textId="6207EDF8" w:rsidR="007A4911" w:rsidRDefault="007A4911" w:rsidP="007A49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1F2517F" w14:textId="65413176" w:rsidR="007A4911" w:rsidRDefault="007A4911" w:rsidP="007A49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82D2206" w14:textId="11136B10" w:rsidR="007A4911" w:rsidRDefault="007A4911" w:rsidP="007A491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67EEC17" w14:textId="43B85BD4" w:rsidR="007A4911" w:rsidRDefault="007A4911" w:rsidP="007A491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dos </w:t>
            </w:r>
            <w:r w:rsidRPr="0012310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desembolsos das atividades operacionais</w:t>
            </w:r>
          </w:p>
        </w:tc>
      </w:tr>
    </w:tbl>
    <w:p w14:paraId="0DF594C3" w14:textId="59B3CB53" w:rsidR="0072334A" w:rsidRDefault="0072334A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1418"/>
        <w:gridCol w:w="1134"/>
        <w:gridCol w:w="1417"/>
        <w:gridCol w:w="5669"/>
      </w:tblGrid>
      <w:tr w:rsidR="00EE6C5C" w:rsidRPr="0040345B" w14:paraId="37C7032C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765F0EC8" w14:textId="1C8603EB" w:rsidR="00EE6C5C" w:rsidRPr="0040345B" w:rsidRDefault="00EE6C5C" w:rsidP="00A27491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30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274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</w:t>
            </w: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e Caixa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</w:t>
            </w:r>
            <w:r w:rsidR="00A274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í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quido das Atividades Operacionais</w:t>
            </w:r>
          </w:p>
        </w:tc>
      </w:tr>
      <w:tr w:rsidR="00EE6C5C" w:rsidRPr="0040345B" w14:paraId="4655FC89" w14:textId="77777777" w:rsidTr="0095767C">
        <w:trPr>
          <w:trHeight w:val="300"/>
        </w:trPr>
        <w:tc>
          <w:tcPr>
            <w:tcW w:w="14311" w:type="dxa"/>
            <w:gridSpan w:val="7"/>
            <w:noWrap/>
          </w:tcPr>
          <w:p w14:paraId="68D173D7" w14:textId="680ED756" w:rsidR="00EE6C5C" w:rsidRPr="0040345B" w:rsidRDefault="00EE6C5C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462" w:author="RICARDO NOGUEIRA DE ALMEIDA" w:date="2017-08-28T14:15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  <w:r w:rsidRPr="0040345B" w:rsidDel="006B79C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E6C5C" w:rsidRPr="0040345B" w14:paraId="0794C698" w14:textId="77777777" w:rsidTr="0095767C">
        <w:trPr>
          <w:trHeight w:val="300"/>
        </w:trPr>
        <w:tc>
          <w:tcPr>
            <w:tcW w:w="704" w:type="dxa"/>
            <w:hideMark/>
          </w:tcPr>
          <w:p w14:paraId="6BC5F027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5" w:type="dxa"/>
            <w:hideMark/>
          </w:tcPr>
          <w:p w14:paraId="239B06F3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0D6658A5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2A63668B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4261A99A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7B4613F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1E0381BC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E6C5C" w:rsidRPr="0040345B" w14:paraId="443C2477" w14:textId="77777777" w:rsidTr="0095767C">
        <w:trPr>
          <w:trHeight w:val="300"/>
        </w:trPr>
        <w:tc>
          <w:tcPr>
            <w:tcW w:w="704" w:type="dxa"/>
          </w:tcPr>
          <w:p w14:paraId="719358A8" w14:textId="77777777" w:rsidR="00EE6C5C" w:rsidRPr="0040345B" w:rsidRDefault="00EE6C5C" w:rsidP="00123102">
            <w:pPr>
              <w:numPr>
                <w:ilvl w:val="0"/>
                <w:numId w:val="3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3CBD2203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3ECEA608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18C44BB0" w14:textId="61D2F310" w:rsidR="00EE6C5C" w:rsidRPr="0040345B" w:rsidRDefault="00AC5D43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EE6C5C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3D985D0E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936ABD1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16A4093" w14:textId="38D1168E" w:rsidR="00EE6C5C" w:rsidRPr="0040345B" w:rsidRDefault="00EE6C5C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="00A27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 – Fluxo</w:t>
            </w:r>
            <w:r w:rsidRPr="00393B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Caixa </w:t>
            </w:r>
            <w:r w:rsidR="00A274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Líquido </w:t>
            </w:r>
            <w:r w:rsidRPr="00393B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das Atividades Operacionais</w:t>
            </w:r>
          </w:p>
        </w:tc>
      </w:tr>
      <w:tr w:rsidR="00EE6C5C" w:rsidRPr="0040345B" w:rsidDel="00E92FEF" w14:paraId="4000C0A4" w14:textId="75B9650E" w:rsidTr="0095767C">
        <w:trPr>
          <w:trHeight w:val="300"/>
          <w:del w:id="463" w:author="RICARDO NOGUEIRA DE ALMEIDA" w:date="2017-08-28T14:15:00Z"/>
        </w:trPr>
        <w:tc>
          <w:tcPr>
            <w:tcW w:w="704" w:type="dxa"/>
          </w:tcPr>
          <w:p w14:paraId="524FB3A2" w14:textId="732EB425" w:rsidR="00EE6C5C" w:rsidRPr="0040345B" w:rsidDel="00E92FEF" w:rsidRDefault="00EE6C5C" w:rsidP="00123102">
            <w:pPr>
              <w:numPr>
                <w:ilvl w:val="0"/>
                <w:numId w:val="33"/>
              </w:numPr>
              <w:spacing w:after="0"/>
              <w:rPr>
                <w:del w:id="464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56AB35DA" w14:textId="65759CE5" w:rsidR="00EE6C5C" w:rsidRPr="0040345B" w:rsidDel="00E92FEF" w:rsidRDefault="00EE6C5C" w:rsidP="00123102">
            <w:pPr>
              <w:spacing w:after="0"/>
              <w:rPr>
                <w:del w:id="465" w:author="RICARDO NOGUEIRA DE ALMEIDA" w:date="2017-08-28T14:1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466" w:author="RICARDO NOGUEIRA DE ALMEIDA" w:date="2017-08-28T14:15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013DCA89" w14:textId="40628B13" w:rsidR="00EE6C5C" w:rsidRPr="0040345B" w:rsidDel="00E92FEF" w:rsidRDefault="00EE6C5C" w:rsidP="00123102">
            <w:pPr>
              <w:spacing w:after="0"/>
              <w:rPr>
                <w:del w:id="467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68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A27491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3A8F912F" w14:textId="46C5BD84" w:rsidR="00EE6C5C" w:rsidRPr="0040345B" w:rsidDel="00E92FEF" w:rsidRDefault="00EE6C5C" w:rsidP="00123102">
            <w:pPr>
              <w:spacing w:after="0"/>
              <w:rPr>
                <w:del w:id="469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70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30C18062" w14:textId="5DB08B2F" w:rsidR="00EE6C5C" w:rsidRPr="0040345B" w:rsidDel="00E92FEF" w:rsidRDefault="00EE6C5C" w:rsidP="00123102">
            <w:pPr>
              <w:spacing w:after="0"/>
              <w:rPr>
                <w:del w:id="471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72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0A66F969" w14:textId="04E1C71E" w:rsidR="00EE6C5C" w:rsidRPr="0040345B" w:rsidDel="00E92FEF" w:rsidRDefault="00EE6C5C" w:rsidP="00123102">
            <w:pPr>
              <w:spacing w:after="0"/>
              <w:rPr>
                <w:del w:id="473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74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2B7AE166" w14:textId="5B038677" w:rsidR="00EE6C5C" w:rsidDel="00E92FEF" w:rsidRDefault="00EE6C5C" w:rsidP="00123102">
            <w:pPr>
              <w:spacing w:after="0"/>
              <w:jc w:val="both"/>
              <w:rPr>
                <w:del w:id="475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76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A27491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2425DEFF" w14:textId="314A65B0" w:rsidR="00EE6C5C" w:rsidDel="00E92FEF" w:rsidRDefault="00EE6C5C" w:rsidP="00123102">
            <w:pPr>
              <w:spacing w:after="0"/>
              <w:jc w:val="both"/>
              <w:rPr>
                <w:del w:id="477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BE8A76A" w14:textId="43FD7B6F" w:rsidR="00EE6C5C" w:rsidRPr="0040345B" w:rsidDel="00E92FEF" w:rsidRDefault="00EE6C5C" w:rsidP="00123102">
            <w:pPr>
              <w:spacing w:after="0"/>
              <w:jc w:val="both"/>
              <w:rPr>
                <w:del w:id="478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79" w:author="RICARDO NOGUEIRA DE ALMEIDA" w:date="2017-08-28T14:15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076B71FE" w14:textId="1EFD47D4" w:rsidR="00EE6C5C" w:rsidRPr="0040345B" w:rsidDel="00E92FEF" w:rsidRDefault="00EE6C5C" w:rsidP="00123102">
            <w:pPr>
              <w:spacing w:after="0"/>
              <w:jc w:val="both"/>
              <w:rPr>
                <w:del w:id="480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81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EE6C5C" w:rsidRPr="0040345B" w14:paraId="0AA890E4" w14:textId="77777777" w:rsidTr="0095767C">
        <w:trPr>
          <w:trHeight w:val="300"/>
        </w:trPr>
        <w:tc>
          <w:tcPr>
            <w:tcW w:w="704" w:type="dxa"/>
          </w:tcPr>
          <w:p w14:paraId="77EB2339" w14:textId="77777777" w:rsidR="00EE6C5C" w:rsidRPr="0040345B" w:rsidRDefault="00EE6C5C" w:rsidP="00123102">
            <w:pPr>
              <w:numPr>
                <w:ilvl w:val="0"/>
                <w:numId w:val="3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12B34522" w14:textId="77777777" w:rsidR="00EE6C5C" w:rsidRPr="00A94E8F" w:rsidDel="006B79CD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94E8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FluxoCaixaLiquidoOperacional</w:t>
            </w:r>
            <w:proofErr w:type="spellEnd"/>
          </w:p>
        </w:tc>
        <w:tc>
          <w:tcPr>
            <w:tcW w:w="1984" w:type="dxa"/>
          </w:tcPr>
          <w:p w14:paraId="026FF3E9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f</w:t>
            </w:r>
            <w:r w:rsidRPr="006B79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luxo de caixa líquido das atividades operacionais</w:t>
            </w:r>
          </w:p>
        </w:tc>
        <w:tc>
          <w:tcPr>
            <w:tcW w:w="1418" w:type="dxa"/>
          </w:tcPr>
          <w:p w14:paraId="1BECDADC" w14:textId="646292E2" w:rsidR="00EE6C5C" w:rsidRPr="0040345B" w:rsidRDefault="00087576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894D9A7" w14:textId="34A9C6F6" w:rsidR="00EE6C5C" w:rsidRPr="0040345B" w:rsidRDefault="00087576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 </w:t>
            </w:r>
          </w:p>
        </w:tc>
        <w:tc>
          <w:tcPr>
            <w:tcW w:w="1417" w:type="dxa"/>
          </w:tcPr>
          <w:p w14:paraId="316EC132" w14:textId="7042A38E" w:rsidR="00EE6C5C" w:rsidRPr="0040345B" w:rsidRDefault="00087576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EEC43B0" w14:textId="77777777" w:rsidR="00EE6C5C" w:rsidRDefault="00EE6C5C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f</w:t>
            </w:r>
            <w:r w:rsidRPr="006B79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luxo de caixa líquido das atividades operacionais</w:t>
            </w:r>
          </w:p>
          <w:p w14:paraId="58ED9C3D" w14:textId="77777777" w:rsidR="00123102" w:rsidRDefault="00123102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26E3D39" w14:textId="77777777" w:rsidR="00123102" w:rsidRDefault="00123102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Esse campo corresponde à diferença entre o total de ingressos e o total de desembolsos das atividades operacionais.</w:t>
            </w:r>
          </w:p>
          <w:p w14:paraId="5A2F702C" w14:textId="77777777" w:rsidR="001542C3" w:rsidRDefault="001542C3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0F679BA" w14:textId="383DD02F" w:rsidR="001542C3" w:rsidRPr="0040345B" w:rsidRDefault="001542C3" w:rsidP="001542C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Caso o total de desembolsos seja maior que o total de ingressos, informar negativo.</w:t>
            </w:r>
          </w:p>
        </w:tc>
      </w:tr>
    </w:tbl>
    <w:p w14:paraId="71662324" w14:textId="77777777" w:rsidR="00EE6C5C" w:rsidRDefault="00EE6C5C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8F1A31" w:rsidRPr="0040345B" w14:paraId="56AB2F2E" w14:textId="77777777" w:rsidTr="00AD5963">
        <w:trPr>
          <w:trHeight w:val="300"/>
        </w:trPr>
        <w:tc>
          <w:tcPr>
            <w:tcW w:w="14311" w:type="dxa"/>
            <w:gridSpan w:val="7"/>
          </w:tcPr>
          <w:p w14:paraId="22ACB512" w14:textId="7634B3AB" w:rsidR="008F1A31" w:rsidRPr="0003425C" w:rsidRDefault="00EE6C5C" w:rsidP="00EE6C5C">
            <w:p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40</w:t>
            </w:r>
            <w:r w:rsidR="008F1A31" w:rsidRPr="0003425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– Ingressos </w:t>
            </w:r>
            <w:r w:rsidR="00502640" w:rsidRPr="0003425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das</w:t>
            </w:r>
            <w:r w:rsidR="008F1A31" w:rsidRPr="0003425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Atividades de Investimento</w:t>
            </w:r>
          </w:p>
        </w:tc>
      </w:tr>
      <w:tr w:rsidR="008F1A31" w:rsidRPr="0040345B" w14:paraId="3D2D0CC0" w14:textId="77777777" w:rsidTr="00AD5963">
        <w:trPr>
          <w:trHeight w:val="300"/>
        </w:trPr>
        <w:tc>
          <w:tcPr>
            <w:tcW w:w="14311" w:type="dxa"/>
            <w:gridSpan w:val="7"/>
          </w:tcPr>
          <w:p w14:paraId="5BED6448" w14:textId="2E37A119" w:rsidR="008F1A31" w:rsidRPr="0040345B" w:rsidRDefault="008F1A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482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 exercicio</w:delText>
              </w:r>
            </w:del>
          </w:p>
        </w:tc>
      </w:tr>
      <w:tr w:rsidR="008F1A31" w:rsidRPr="0040345B" w14:paraId="4DBD89CB" w14:textId="77777777" w:rsidTr="00AD5963">
        <w:trPr>
          <w:trHeight w:val="300"/>
        </w:trPr>
        <w:tc>
          <w:tcPr>
            <w:tcW w:w="703" w:type="dxa"/>
          </w:tcPr>
          <w:p w14:paraId="044EFF7D" w14:textId="33A6C9CA" w:rsidR="008F1A31" w:rsidRPr="0003425C" w:rsidRDefault="008F1A31" w:rsidP="0003425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</w:tcPr>
          <w:p w14:paraId="65AC1ACD" w14:textId="2098164A" w:rsidR="008F1A31" w:rsidRPr="0040345B" w:rsidRDefault="008F1A31" w:rsidP="008F1A3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168D13C0" w14:textId="059BC870" w:rsidR="008F1A31" w:rsidRPr="0040345B" w:rsidRDefault="008F1A31" w:rsidP="008F1A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3D3B6818" w14:textId="446522F7" w:rsidR="008F1A31" w:rsidRPr="0040345B" w:rsidRDefault="008F1A31" w:rsidP="008F1A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2B15352A" w14:textId="76FB32FF" w:rsidR="008F1A31" w:rsidRPr="0040345B" w:rsidRDefault="008F1A31" w:rsidP="008F1A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67A55AEE" w14:textId="1DE0559A" w:rsidR="008F1A31" w:rsidRPr="0040345B" w:rsidRDefault="008F1A31" w:rsidP="008F1A3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4D9E5206" w14:textId="4240BD40" w:rsidR="008F1A31" w:rsidRPr="0040345B" w:rsidRDefault="008F1A31" w:rsidP="008F1A3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425C" w:rsidRPr="0040345B" w14:paraId="77D451EC" w14:textId="77777777" w:rsidTr="00AD5963">
        <w:trPr>
          <w:trHeight w:val="300"/>
        </w:trPr>
        <w:tc>
          <w:tcPr>
            <w:tcW w:w="703" w:type="dxa"/>
          </w:tcPr>
          <w:p w14:paraId="17AC8020" w14:textId="77777777" w:rsidR="0003425C" w:rsidRPr="0040345B" w:rsidRDefault="0003425C" w:rsidP="000D78E9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FBBF74F" w14:textId="7082EB22" w:rsidR="0003425C" w:rsidRPr="0040345B" w:rsidRDefault="0003425C" w:rsidP="0003425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790B6790" w14:textId="507E4EF8" w:rsidR="0003425C" w:rsidRPr="008F1A31" w:rsidRDefault="0003425C" w:rsidP="0003425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59105A9" w14:textId="74C384DA" w:rsidR="0003425C" w:rsidRPr="0040345B" w:rsidRDefault="00AC5D43" w:rsidP="0003425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03425C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6792F218" w14:textId="0F2A0501" w:rsidR="0003425C" w:rsidRPr="0040345B" w:rsidRDefault="0003425C" w:rsidP="0003425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B5E6A6C" w14:textId="5A0EC2E4" w:rsidR="0003425C" w:rsidRPr="0040345B" w:rsidRDefault="0003425C" w:rsidP="0003425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02573B2" w14:textId="77DEF31B" w:rsidR="0003425C" w:rsidRPr="0040345B" w:rsidRDefault="00EE6C5C" w:rsidP="0003425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  <w:r w:rsidR="0003425C" w:rsidRPr="000342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Ingressos das Atividades de Investimento</w:t>
            </w:r>
          </w:p>
        </w:tc>
      </w:tr>
      <w:tr w:rsidR="0003425C" w:rsidRPr="0040345B" w:rsidDel="00E92FEF" w14:paraId="154B10C8" w14:textId="0DCBF329" w:rsidTr="00AD5963">
        <w:trPr>
          <w:trHeight w:val="300"/>
          <w:del w:id="483" w:author="RICARDO NOGUEIRA DE ALMEIDA" w:date="2017-08-28T14:15:00Z"/>
        </w:trPr>
        <w:tc>
          <w:tcPr>
            <w:tcW w:w="703" w:type="dxa"/>
          </w:tcPr>
          <w:p w14:paraId="2757B7E8" w14:textId="3CD52CBE" w:rsidR="0003425C" w:rsidRPr="0040345B" w:rsidDel="00E92FEF" w:rsidRDefault="0003425C" w:rsidP="000D78E9">
            <w:pPr>
              <w:numPr>
                <w:ilvl w:val="0"/>
                <w:numId w:val="18"/>
              </w:numPr>
              <w:spacing w:after="0"/>
              <w:rPr>
                <w:del w:id="484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6B370BC8" w14:textId="15ADF526" w:rsidR="0003425C" w:rsidRPr="0040345B" w:rsidDel="00E92FEF" w:rsidRDefault="0003425C" w:rsidP="0003425C">
            <w:pPr>
              <w:spacing w:after="0"/>
              <w:rPr>
                <w:del w:id="485" w:author="RICARDO NOGUEIRA DE ALMEIDA" w:date="2017-08-28T14:1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486" w:author="RICARDO NOGUEIRA DE ALMEIDA" w:date="2017-08-28T14:15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39CBE2F4" w14:textId="559ADFE8" w:rsidR="0003425C" w:rsidRPr="008F1A31" w:rsidDel="00E92FEF" w:rsidRDefault="0003425C" w:rsidP="0003425C">
            <w:pPr>
              <w:spacing w:after="0"/>
              <w:rPr>
                <w:del w:id="487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88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A27491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5DCE88AD" w14:textId="7C2A8720" w:rsidR="0003425C" w:rsidRPr="0040345B" w:rsidDel="00E92FEF" w:rsidRDefault="0003425C" w:rsidP="0003425C">
            <w:pPr>
              <w:spacing w:after="0"/>
              <w:rPr>
                <w:del w:id="489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90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575E2D1D" w14:textId="32DC9D48" w:rsidR="0003425C" w:rsidRPr="0040345B" w:rsidDel="00E92FEF" w:rsidRDefault="0003425C" w:rsidP="0003425C">
            <w:pPr>
              <w:spacing w:after="0"/>
              <w:rPr>
                <w:del w:id="491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92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52F58A53" w14:textId="647DC271" w:rsidR="0003425C" w:rsidRPr="0040345B" w:rsidDel="00E92FEF" w:rsidRDefault="0003425C" w:rsidP="0003425C">
            <w:pPr>
              <w:spacing w:after="0"/>
              <w:rPr>
                <w:del w:id="493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94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075CA00C" w14:textId="19F18C1D" w:rsidR="0003425C" w:rsidDel="00E92FEF" w:rsidRDefault="0003425C" w:rsidP="0003425C">
            <w:pPr>
              <w:spacing w:after="0"/>
              <w:jc w:val="both"/>
              <w:rPr>
                <w:del w:id="495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96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A27491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0774AD7A" w14:textId="6298FBCA" w:rsidR="0003425C" w:rsidDel="00E92FEF" w:rsidRDefault="0003425C" w:rsidP="0003425C">
            <w:pPr>
              <w:spacing w:after="0"/>
              <w:jc w:val="both"/>
              <w:rPr>
                <w:del w:id="497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22FCEE1" w14:textId="0507215E" w:rsidR="0003425C" w:rsidRPr="0040345B" w:rsidDel="00E92FEF" w:rsidRDefault="0003425C" w:rsidP="0003425C">
            <w:pPr>
              <w:spacing w:after="0"/>
              <w:jc w:val="both"/>
              <w:rPr>
                <w:del w:id="498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499" w:author="RICARDO NOGUEIRA DE ALMEIDA" w:date="2017-08-28T14:15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30C8755C" w14:textId="44410790" w:rsidR="0003425C" w:rsidRPr="0040345B" w:rsidDel="00E92FEF" w:rsidRDefault="0003425C" w:rsidP="0003425C">
            <w:pPr>
              <w:spacing w:after="0"/>
              <w:jc w:val="both"/>
              <w:rPr>
                <w:del w:id="500" w:author="RICARDO NOGUEIRA DE ALMEIDA" w:date="2017-08-28T14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01" w:author="RICARDO NOGUEIRA DE ALMEIDA" w:date="2017-08-28T14:15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4F3952" w:rsidRPr="0040345B" w14:paraId="09855D86" w14:textId="77777777" w:rsidTr="00AD5963">
        <w:trPr>
          <w:trHeight w:val="300"/>
        </w:trPr>
        <w:tc>
          <w:tcPr>
            <w:tcW w:w="703" w:type="dxa"/>
          </w:tcPr>
          <w:p w14:paraId="14366E3F" w14:textId="7ED24B2B" w:rsidR="004F3952" w:rsidRPr="0040345B" w:rsidRDefault="004F3952" w:rsidP="000D78E9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73032A5" w14:textId="04A3B92E" w:rsidR="004F3952" w:rsidRPr="00DE6F34" w:rsidRDefault="00DE6F34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vlAlienacaoBens</w:t>
            </w:r>
            <w:proofErr w:type="spellEnd"/>
          </w:p>
        </w:tc>
        <w:tc>
          <w:tcPr>
            <w:tcW w:w="1984" w:type="dxa"/>
          </w:tcPr>
          <w:p w14:paraId="5F13898E" w14:textId="1A95ECA2" w:rsidR="004F3952" w:rsidRPr="0040345B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="008F1A31" w:rsidRPr="008F1A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lienação de bens</w:t>
            </w:r>
          </w:p>
        </w:tc>
        <w:tc>
          <w:tcPr>
            <w:tcW w:w="1418" w:type="dxa"/>
          </w:tcPr>
          <w:p w14:paraId="0B90ED79" w14:textId="27D56B92" w:rsidR="004F3952" w:rsidRPr="0040345B" w:rsidRDefault="00DE6F34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1F2E91D" w14:textId="418C95C2" w:rsidR="004F3952" w:rsidRPr="0040345B" w:rsidRDefault="00DE6F34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EE5D32D" w14:textId="495A1C87" w:rsidR="004F3952" w:rsidRPr="0040345B" w:rsidRDefault="00DE6F34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1E356CB" w14:textId="029D5F59" w:rsidR="004F3952" w:rsidRPr="0040345B" w:rsidRDefault="00DE6F34" w:rsidP="009829F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8F1A3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lienação de bens</w:t>
            </w:r>
          </w:p>
        </w:tc>
      </w:tr>
      <w:tr w:rsidR="00DE6F34" w:rsidRPr="0040345B" w14:paraId="0CA91081" w14:textId="77777777" w:rsidTr="00AD5963">
        <w:trPr>
          <w:trHeight w:val="300"/>
        </w:trPr>
        <w:tc>
          <w:tcPr>
            <w:tcW w:w="703" w:type="dxa"/>
          </w:tcPr>
          <w:p w14:paraId="6F49B5E7" w14:textId="77777777" w:rsidR="00DE6F34" w:rsidRPr="0040345B" w:rsidRDefault="00DE6F34" w:rsidP="000D78E9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9D45946" w14:textId="42ACB856" w:rsidR="00DE6F34" w:rsidRPr="00DE6F34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47A1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vlAmortizacaoEmprestimo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Concedido</w:t>
            </w:r>
            <w:proofErr w:type="spellEnd"/>
          </w:p>
        </w:tc>
        <w:tc>
          <w:tcPr>
            <w:tcW w:w="1984" w:type="dxa"/>
          </w:tcPr>
          <w:p w14:paraId="6271C418" w14:textId="10F99B84" w:rsidR="00DE6F34" w:rsidRPr="0040345B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5B6D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mortização de empréstimos e financiamentos concedidos</w:t>
            </w:r>
          </w:p>
        </w:tc>
        <w:tc>
          <w:tcPr>
            <w:tcW w:w="1418" w:type="dxa"/>
          </w:tcPr>
          <w:p w14:paraId="417CBBB0" w14:textId="4CC5BFBF" w:rsidR="00DE6F34" w:rsidRPr="0040345B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9392926" w14:textId="5959E2BE" w:rsidR="00DE6F34" w:rsidRPr="0040345B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0EC8B51" w14:textId="685C837D" w:rsidR="00DE6F34" w:rsidRPr="0040345B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DA98D93" w14:textId="614FA9E0" w:rsidR="00DE6F34" w:rsidRPr="0040345B" w:rsidRDefault="00DE6F34" w:rsidP="00DE6F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5B6D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mortização de empréstimos e financiamentos concedidos</w:t>
            </w:r>
          </w:p>
        </w:tc>
      </w:tr>
      <w:tr w:rsidR="00DE6F34" w:rsidRPr="0040345B" w14:paraId="7D370657" w14:textId="77777777" w:rsidTr="00AD5963">
        <w:trPr>
          <w:trHeight w:val="300"/>
        </w:trPr>
        <w:tc>
          <w:tcPr>
            <w:tcW w:w="703" w:type="dxa"/>
          </w:tcPr>
          <w:p w14:paraId="34BEFAF8" w14:textId="77777777" w:rsidR="00DE6F34" w:rsidRPr="0040345B" w:rsidRDefault="00DE6F34" w:rsidP="000D78E9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1DAECB25" w14:textId="143A2225" w:rsidR="00DE6F34" w:rsidRPr="00DE6F34" w:rsidRDefault="00DE6F34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vlOutros</w:t>
            </w:r>
            <w:r w:rsidR="003633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Ingressos</w:t>
            </w:r>
            <w:proofErr w:type="spellEnd"/>
          </w:p>
        </w:tc>
        <w:tc>
          <w:tcPr>
            <w:tcW w:w="1984" w:type="dxa"/>
          </w:tcPr>
          <w:p w14:paraId="55B4161E" w14:textId="6910B9C1" w:rsidR="00DE6F34" w:rsidRPr="0040345B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o</w:t>
            </w:r>
            <w:r w:rsidRPr="005B6D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ingressos de investimentos</w:t>
            </w:r>
          </w:p>
        </w:tc>
        <w:tc>
          <w:tcPr>
            <w:tcW w:w="1418" w:type="dxa"/>
          </w:tcPr>
          <w:p w14:paraId="78C16844" w14:textId="402D44E7" w:rsidR="00DE6F34" w:rsidRPr="0040345B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ECA0412" w14:textId="23B91A60" w:rsidR="00DE6F34" w:rsidRPr="0040345B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70AFAB0" w14:textId="0F35A128" w:rsidR="00DE6F34" w:rsidRPr="0040345B" w:rsidRDefault="00DE6F34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B3FE4BE" w14:textId="70B10035" w:rsidR="00DE6F34" w:rsidRPr="0040345B" w:rsidRDefault="00DE6F34" w:rsidP="00DE6F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o</w:t>
            </w:r>
            <w:r w:rsidRPr="005B6D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ingressos de investimentos</w:t>
            </w:r>
          </w:p>
        </w:tc>
      </w:tr>
      <w:tr w:rsidR="004E333D" w:rsidRPr="0040345B" w14:paraId="0CC19D31" w14:textId="77777777" w:rsidTr="00AD5963">
        <w:trPr>
          <w:trHeight w:val="300"/>
        </w:trPr>
        <w:tc>
          <w:tcPr>
            <w:tcW w:w="703" w:type="dxa"/>
          </w:tcPr>
          <w:p w14:paraId="77982B58" w14:textId="77777777" w:rsidR="004E333D" w:rsidRPr="0040345B" w:rsidRDefault="004E333D" w:rsidP="000D78E9">
            <w:pPr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23C3C5E2" w14:textId="46F08DAA" w:rsidR="004E333D" w:rsidRDefault="00227880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vlTotalIngressosAtividaInvestimento</w:t>
            </w:r>
            <w:proofErr w:type="spellEnd"/>
          </w:p>
        </w:tc>
        <w:tc>
          <w:tcPr>
            <w:tcW w:w="1984" w:type="dxa"/>
          </w:tcPr>
          <w:p w14:paraId="288B2CC5" w14:textId="7FF46787" w:rsidR="004E333D" w:rsidRDefault="004E333D" w:rsidP="004E333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i</w:t>
            </w:r>
            <w:r w:rsidRPr="004E33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ngressos das atividades de investimento</w:t>
            </w:r>
          </w:p>
        </w:tc>
        <w:tc>
          <w:tcPr>
            <w:tcW w:w="1418" w:type="dxa"/>
          </w:tcPr>
          <w:p w14:paraId="7E4147D8" w14:textId="0C72B1A7" w:rsidR="004E333D" w:rsidRDefault="00227880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96E3835" w14:textId="271613A9" w:rsidR="004E333D" w:rsidRDefault="00227880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46F2425" w14:textId="14FCF285" w:rsidR="004E333D" w:rsidRDefault="00227880" w:rsidP="00DE6F3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6CA5F95" w14:textId="24EBFDC2" w:rsidR="004E333D" w:rsidRDefault="00227880" w:rsidP="00DE6F3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i</w:t>
            </w:r>
            <w:r w:rsidRPr="004E33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ngressos das atividades de investimento</w:t>
            </w:r>
          </w:p>
        </w:tc>
      </w:tr>
    </w:tbl>
    <w:p w14:paraId="5B4D834C" w14:textId="706F629E" w:rsidR="005B6D32" w:rsidRDefault="005B6D32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502640" w:rsidRPr="0040345B" w14:paraId="10B67A9F" w14:textId="77777777" w:rsidTr="00AD5963">
        <w:trPr>
          <w:trHeight w:val="300"/>
        </w:trPr>
        <w:tc>
          <w:tcPr>
            <w:tcW w:w="14311" w:type="dxa"/>
            <w:gridSpan w:val="7"/>
          </w:tcPr>
          <w:p w14:paraId="292878FE" w14:textId="789AB887" w:rsidR="00502640" w:rsidRPr="00363343" w:rsidRDefault="00EE6C5C" w:rsidP="009829F9">
            <w:p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50</w:t>
            </w:r>
            <w:r w:rsidR="00502640" w:rsidRPr="0036334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– Desembolsos das Atividades de Investimento</w:t>
            </w:r>
          </w:p>
        </w:tc>
      </w:tr>
      <w:tr w:rsidR="00502640" w:rsidRPr="0040345B" w14:paraId="29664CE2" w14:textId="77777777" w:rsidTr="00AD5963">
        <w:trPr>
          <w:trHeight w:val="300"/>
        </w:trPr>
        <w:tc>
          <w:tcPr>
            <w:tcW w:w="14311" w:type="dxa"/>
            <w:gridSpan w:val="7"/>
          </w:tcPr>
          <w:p w14:paraId="6C704079" w14:textId="0CEC3ED4" w:rsidR="00502640" w:rsidRPr="0040345B" w:rsidRDefault="0050264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502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 exercicio</w:delText>
              </w:r>
            </w:del>
          </w:p>
        </w:tc>
      </w:tr>
      <w:tr w:rsidR="00363343" w:rsidRPr="0040345B" w14:paraId="23C94071" w14:textId="77777777" w:rsidTr="00AD5963">
        <w:trPr>
          <w:trHeight w:val="300"/>
        </w:trPr>
        <w:tc>
          <w:tcPr>
            <w:tcW w:w="703" w:type="dxa"/>
          </w:tcPr>
          <w:p w14:paraId="54A0355E" w14:textId="68E037AC" w:rsidR="00363343" w:rsidRPr="00363343" w:rsidRDefault="00363343" w:rsidP="0036334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</w:tcPr>
          <w:p w14:paraId="212C4AFD" w14:textId="53C581F1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3B459EB5" w14:textId="168E2A1D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78E65493" w14:textId="7B289DEB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37478EE7" w14:textId="75CDF6DF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4F42055D" w14:textId="7716AA11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32D4ABA2" w14:textId="4D9AD63B" w:rsidR="00363343" w:rsidRPr="0040345B" w:rsidRDefault="00363343" w:rsidP="0036334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363343" w:rsidRPr="0040345B" w14:paraId="086D8A38" w14:textId="77777777" w:rsidTr="00AD5963">
        <w:trPr>
          <w:trHeight w:val="300"/>
        </w:trPr>
        <w:tc>
          <w:tcPr>
            <w:tcW w:w="703" w:type="dxa"/>
          </w:tcPr>
          <w:p w14:paraId="40CAE641" w14:textId="77777777" w:rsidR="00363343" w:rsidRPr="0040345B" w:rsidRDefault="00363343" w:rsidP="000D78E9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2F031E4" w14:textId="4DB8CFAE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13B6CF59" w14:textId="7B1636C1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673D42CD" w14:textId="0BCC8972" w:rsidR="00363343" w:rsidRPr="0040345B" w:rsidRDefault="00AC5D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363343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34389887" w14:textId="045CD1C3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A4035A7" w14:textId="77E7E7A0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C5733DE" w14:textId="4F345A94" w:rsidR="00363343" w:rsidRPr="0040345B" w:rsidRDefault="00EE6C5C" w:rsidP="0036334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  <w:r w:rsidR="00363343" w:rsidRPr="003633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Desembolsos das Atividades de Investimento</w:t>
            </w:r>
          </w:p>
        </w:tc>
      </w:tr>
      <w:tr w:rsidR="00363343" w:rsidRPr="0040345B" w:rsidDel="00E92FEF" w14:paraId="7B2FD183" w14:textId="25138874" w:rsidTr="00AD5963">
        <w:trPr>
          <w:trHeight w:val="300"/>
          <w:del w:id="503" w:author="RICARDO NOGUEIRA DE ALMEIDA" w:date="2017-08-28T14:16:00Z"/>
        </w:trPr>
        <w:tc>
          <w:tcPr>
            <w:tcW w:w="703" w:type="dxa"/>
          </w:tcPr>
          <w:p w14:paraId="7AB9F9AD" w14:textId="3CF0064A" w:rsidR="00363343" w:rsidRPr="0040345B" w:rsidDel="00E92FEF" w:rsidRDefault="00363343" w:rsidP="000D78E9">
            <w:pPr>
              <w:numPr>
                <w:ilvl w:val="0"/>
                <w:numId w:val="19"/>
              </w:numPr>
              <w:spacing w:after="0"/>
              <w:rPr>
                <w:del w:id="504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BAC5EC1" w14:textId="049A50B2" w:rsidR="00363343" w:rsidRPr="0040345B" w:rsidDel="00E92FEF" w:rsidRDefault="00363343" w:rsidP="00363343">
            <w:pPr>
              <w:spacing w:after="0"/>
              <w:rPr>
                <w:del w:id="505" w:author="RICARDO NOGUEIRA DE ALMEIDA" w:date="2017-08-28T14:1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506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2EBBE429" w14:textId="0C76B252" w:rsidR="00363343" w:rsidRPr="0040345B" w:rsidDel="00E92FEF" w:rsidRDefault="00363343" w:rsidP="00363343">
            <w:pPr>
              <w:spacing w:after="0"/>
              <w:rPr>
                <w:del w:id="50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08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A27491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792CCEC2" w14:textId="60045C81" w:rsidR="00363343" w:rsidRPr="0040345B" w:rsidDel="00E92FEF" w:rsidRDefault="00363343" w:rsidP="00363343">
            <w:pPr>
              <w:spacing w:after="0"/>
              <w:rPr>
                <w:del w:id="509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10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4704EED3" w14:textId="7F37F833" w:rsidR="00363343" w:rsidRPr="0040345B" w:rsidDel="00E92FEF" w:rsidRDefault="00363343" w:rsidP="00363343">
            <w:pPr>
              <w:spacing w:after="0"/>
              <w:rPr>
                <w:del w:id="511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12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234AE25B" w14:textId="412F2B0E" w:rsidR="00363343" w:rsidRPr="0040345B" w:rsidDel="00E92FEF" w:rsidRDefault="00363343" w:rsidP="00363343">
            <w:pPr>
              <w:spacing w:after="0"/>
              <w:rPr>
                <w:del w:id="513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14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39EA2ED8" w14:textId="2C48C23D" w:rsidR="00363343" w:rsidDel="00E92FEF" w:rsidRDefault="00363343" w:rsidP="00363343">
            <w:pPr>
              <w:spacing w:after="0"/>
              <w:jc w:val="both"/>
              <w:rPr>
                <w:del w:id="515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16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A27491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A27491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6813EE4E" w14:textId="7E507526" w:rsidR="00363343" w:rsidDel="00E92FEF" w:rsidRDefault="00363343" w:rsidP="00363343">
            <w:pPr>
              <w:spacing w:after="0"/>
              <w:jc w:val="both"/>
              <w:rPr>
                <w:del w:id="51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FAA1E5F" w14:textId="15270D08" w:rsidR="00363343" w:rsidRPr="0040345B" w:rsidDel="00E92FEF" w:rsidRDefault="00363343" w:rsidP="00363343">
            <w:pPr>
              <w:spacing w:after="0"/>
              <w:jc w:val="both"/>
              <w:rPr>
                <w:del w:id="518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19" w:author="RICARDO NOGUEIRA DE ALMEIDA" w:date="2017-08-28T14:16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0ADA7E66" w14:textId="24712E8C" w:rsidR="00363343" w:rsidRPr="0040345B" w:rsidDel="00E92FEF" w:rsidRDefault="00363343" w:rsidP="00363343">
            <w:pPr>
              <w:spacing w:after="0"/>
              <w:jc w:val="both"/>
              <w:rPr>
                <w:del w:id="520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21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363343" w:rsidRPr="0040345B" w14:paraId="54A05029" w14:textId="77777777" w:rsidTr="00AD5963">
        <w:trPr>
          <w:trHeight w:val="300"/>
        </w:trPr>
        <w:tc>
          <w:tcPr>
            <w:tcW w:w="703" w:type="dxa"/>
          </w:tcPr>
          <w:p w14:paraId="196C8B9D" w14:textId="0E2FD00F" w:rsidR="00363343" w:rsidRPr="0040345B" w:rsidRDefault="00363343" w:rsidP="000D78E9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434CA5E" w14:textId="26F0C3F3" w:rsidR="00363343" w:rsidRPr="00363343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vlAquisicaoAtivo</w:t>
            </w:r>
            <w:r w:rsidR="00594B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Circulante</w:t>
            </w:r>
            <w:proofErr w:type="spellEnd"/>
          </w:p>
        </w:tc>
        <w:tc>
          <w:tcPr>
            <w:tcW w:w="1984" w:type="dxa"/>
          </w:tcPr>
          <w:p w14:paraId="28446B2A" w14:textId="58A2DAA0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671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quisição de ativo não circulante</w:t>
            </w:r>
          </w:p>
        </w:tc>
        <w:tc>
          <w:tcPr>
            <w:tcW w:w="1418" w:type="dxa"/>
          </w:tcPr>
          <w:p w14:paraId="63CFFD34" w14:textId="7835CDA2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D3190A7" w14:textId="431EB291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1872B90" w14:textId="0BB5421D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99F0570" w14:textId="7D2EB4F9" w:rsidR="00363343" w:rsidRPr="0040345B" w:rsidRDefault="00363343" w:rsidP="0036334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671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quisição de ativo não circulante</w:t>
            </w:r>
          </w:p>
        </w:tc>
      </w:tr>
      <w:tr w:rsidR="00363343" w:rsidRPr="0040345B" w14:paraId="68F61D7B" w14:textId="77777777" w:rsidTr="00AD5963">
        <w:trPr>
          <w:trHeight w:val="300"/>
        </w:trPr>
        <w:tc>
          <w:tcPr>
            <w:tcW w:w="703" w:type="dxa"/>
          </w:tcPr>
          <w:p w14:paraId="3944E808" w14:textId="77777777" w:rsidR="00363343" w:rsidRPr="0040345B" w:rsidRDefault="00363343" w:rsidP="000D78E9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23863F8B" w14:textId="2C5D67CD" w:rsidR="00363343" w:rsidRPr="00363343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6334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ConcessaoEmpresFinanciamento</w:t>
            </w:r>
            <w:proofErr w:type="spellEnd"/>
          </w:p>
        </w:tc>
        <w:tc>
          <w:tcPr>
            <w:tcW w:w="1984" w:type="dxa"/>
          </w:tcPr>
          <w:p w14:paraId="704079A8" w14:textId="44D067D0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c</w:t>
            </w:r>
            <w:r w:rsidRPr="00671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oncessão de empréstimos e financiamentos</w:t>
            </w:r>
          </w:p>
        </w:tc>
        <w:tc>
          <w:tcPr>
            <w:tcW w:w="1418" w:type="dxa"/>
          </w:tcPr>
          <w:p w14:paraId="74880AC7" w14:textId="43B6196B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212721A" w14:textId="3BF9F144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8B00206" w14:textId="7EA99DE8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34A6AF5" w14:textId="04D767E3" w:rsidR="00363343" w:rsidRPr="0040345B" w:rsidRDefault="00363343" w:rsidP="0036334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c</w:t>
            </w:r>
            <w:r w:rsidRPr="00671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oncessão de empréstimos e financiamentos</w:t>
            </w:r>
          </w:p>
        </w:tc>
      </w:tr>
      <w:tr w:rsidR="00363343" w:rsidRPr="0040345B" w14:paraId="6DF4326C" w14:textId="77777777" w:rsidTr="00AD5963">
        <w:trPr>
          <w:trHeight w:val="300"/>
        </w:trPr>
        <w:tc>
          <w:tcPr>
            <w:tcW w:w="703" w:type="dxa"/>
          </w:tcPr>
          <w:p w14:paraId="25D57122" w14:textId="77777777" w:rsidR="00363343" w:rsidRPr="0040345B" w:rsidRDefault="00363343" w:rsidP="000D78E9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861F6A7" w14:textId="505A59F7" w:rsidR="00363343" w:rsidRPr="00363343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vlOutrosDesembolsos</w:t>
            </w:r>
            <w:proofErr w:type="spellEnd"/>
          </w:p>
        </w:tc>
        <w:tc>
          <w:tcPr>
            <w:tcW w:w="1984" w:type="dxa"/>
          </w:tcPr>
          <w:p w14:paraId="31401B38" w14:textId="1C4D1932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671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desembolsos de investimento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1418" w:type="dxa"/>
          </w:tcPr>
          <w:p w14:paraId="0360EFD1" w14:textId="4C1BD62D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8DCC871" w14:textId="62F450CA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90274A4" w14:textId="51CC4A6C" w:rsidR="00363343" w:rsidRPr="0040345B" w:rsidRDefault="00363343" w:rsidP="0036334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E416609" w14:textId="1AE14D2C" w:rsidR="00363343" w:rsidRPr="0040345B" w:rsidRDefault="00363343" w:rsidP="0036334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671C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desembolsos de investimento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227880" w:rsidRPr="0040345B" w14:paraId="4DBE6746" w14:textId="77777777" w:rsidTr="00AD5963">
        <w:trPr>
          <w:trHeight w:val="300"/>
        </w:trPr>
        <w:tc>
          <w:tcPr>
            <w:tcW w:w="703" w:type="dxa"/>
          </w:tcPr>
          <w:p w14:paraId="34B7CE28" w14:textId="77777777" w:rsidR="00227880" w:rsidRPr="0040345B" w:rsidRDefault="00227880" w:rsidP="00227880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A6CA29C" w14:textId="1B4C959A" w:rsidR="00227880" w:rsidRDefault="00227880" w:rsidP="0022788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vlTotalDesembolsoAtividaInvestimento</w:t>
            </w:r>
            <w:proofErr w:type="spellEnd"/>
          </w:p>
        </w:tc>
        <w:tc>
          <w:tcPr>
            <w:tcW w:w="1984" w:type="dxa"/>
          </w:tcPr>
          <w:p w14:paraId="04A6F87E" w14:textId="63880342" w:rsidR="00227880" w:rsidRDefault="00227880" w:rsidP="0022788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dos </w:t>
            </w:r>
            <w:r w:rsidRPr="004E33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desembolsos das atividades de investimento</w:t>
            </w:r>
          </w:p>
        </w:tc>
        <w:tc>
          <w:tcPr>
            <w:tcW w:w="1418" w:type="dxa"/>
          </w:tcPr>
          <w:p w14:paraId="1497A7A2" w14:textId="3EC500D0" w:rsidR="00227880" w:rsidRDefault="00227880" w:rsidP="0022788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906ABA0" w14:textId="26BCF12C" w:rsidR="00227880" w:rsidRDefault="00227880" w:rsidP="0022788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FF2CE53" w14:textId="397CF502" w:rsidR="00227880" w:rsidRDefault="00227880" w:rsidP="0022788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0E21EA5" w14:textId="117F37DE" w:rsidR="00227880" w:rsidRDefault="00227880" w:rsidP="0022788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dos </w:t>
            </w:r>
            <w:r w:rsidRPr="004E333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desembolsos das atividades de investimento</w:t>
            </w:r>
          </w:p>
        </w:tc>
      </w:tr>
    </w:tbl>
    <w:p w14:paraId="4FCB394C" w14:textId="77777777" w:rsidR="007D482A" w:rsidRDefault="007D482A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EE6C5C" w:rsidRPr="007B1B0F" w14:paraId="7F268BE8" w14:textId="77777777" w:rsidTr="00AD5963">
        <w:trPr>
          <w:trHeight w:val="300"/>
        </w:trPr>
        <w:tc>
          <w:tcPr>
            <w:tcW w:w="14311" w:type="dxa"/>
            <w:gridSpan w:val="7"/>
          </w:tcPr>
          <w:p w14:paraId="533A5047" w14:textId="370DF95A" w:rsidR="00EE6C5C" w:rsidRPr="007B1B0F" w:rsidRDefault="00EE6C5C" w:rsidP="00123102">
            <w:p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6</w:t>
            </w:r>
            <w:r w:rsidRPr="007B1B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0 – Fluxo de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</w:t>
            </w:r>
            <w:r w:rsidRPr="007B1B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aixa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L</w:t>
            </w:r>
            <w:r w:rsidRPr="007B1B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íquido das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A</w:t>
            </w:r>
            <w:r w:rsidRPr="007B1B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tividades de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I</w:t>
            </w:r>
            <w:r w:rsidRPr="007B1B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nvestimento</w:t>
            </w:r>
          </w:p>
        </w:tc>
      </w:tr>
      <w:tr w:rsidR="00EE6C5C" w:rsidRPr="0040345B" w14:paraId="0F34D7AA" w14:textId="77777777" w:rsidTr="00AD5963">
        <w:trPr>
          <w:trHeight w:val="300"/>
        </w:trPr>
        <w:tc>
          <w:tcPr>
            <w:tcW w:w="14311" w:type="dxa"/>
            <w:gridSpan w:val="7"/>
          </w:tcPr>
          <w:p w14:paraId="04D23480" w14:textId="10045EED" w:rsidR="00EE6C5C" w:rsidRPr="0040345B" w:rsidRDefault="00EE6C5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522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 exercicio</w:delText>
              </w:r>
            </w:del>
          </w:p>
        </w:tc>
      </w:tr>
      <w:tr w:rsidR="00EE6C5C" w:rsidRPr="0040345B" w14:paraId="63DB2936" w14:textId="77777777" w:rsidTr="00AD5963">
        <w:trPr>
          <w:trHeight w:val="300"/>
        </w:trPr>
        <w:tc>
          <w:tcPr>
            <w:tcW w:w="703" w:type="dxa"/>
          </w:tcPr>
          <w:p w14:paraId="79423AF8" w14:textId="77777777" w:rsidR="00EE6C5C" w:rsidRPr="007B1B0F" w:rsidRDefault="00EE6C5C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</w:tcPr>
          <w:p w14:paraId="7CDD2E5B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4C485969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0E9AF0D5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6915CD21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046B5C35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25BD2257" w14:textId="77777777" w:rsidR="00EE6C5C" w:rsidRPr="0040345B" w:rsidRDefault="00EE6C5C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E6C5C" w:rsidRPr="0040345B" w14:paraId="2F6C3BB6" w14:textId="77777777" w:rsidTr="00AD5963">
        <w:trPr>
          <w:trHeight w:val="300"/>
        </w:trPr>
        <w:tc>
          <w:tcPr>
            <w:tcW w:w="703" w:type="dxa"/>
          </w:tcPr>
          <w:p w14:paraId="69C8F300" w14:textId="77777777" w:rsidR="00EE6C5C" w:rsidRPr="0040345B" w:rsidRDefault="00EE6C5C" w:rsidP="00123102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5D1F46E7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13EFE815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75A73123" w14:textId="40C1A3C5" w:rsidR="00EE6C5C" w:rsidRPr="0040345B" w:rsidRDefault="00AC5D43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EE6C5C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2A14FECE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27FFEAE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35A0486" w14:textId="2D0DA669" w:rsidR="00EE6C5C" w:rsidRPr="0040345B" w:rsidRDefault="00EE6C5C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r w:rsidRPr="000342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 – Fluxo de Caixa Líquido das Atividades de Investimento</w:t>
            </w:r>
          </w:p>
        </w:tc>
      </w:tr>
      <w:tr w:rsidR="00EE6C5C" w:rsidRPr="0040345B" w:rsidDel="00E92FEF" w14:paraId="13C9D373" w14:textId="37730239" w:rsidTr="00AD5963">
        <w:trPr>
          <w:trHeight w:val="300"/>
          <w:del w:id="523" w:author="RICARDO NOGUEIRA DE ALMEIDA" w:date="2017-08-28T14:16:00Z"/>
        </w:trPr>
        <w:tc>
          <w:tcPr>
            <w:tcW w:w="703" w:type="dxa"/>
          </w:tcPr>
          <w:p w14:paraId="663B73F8" w14:textId="549946EB" w:rsidR="00EE6C5C" w:rsidRPr="0040345B" w:rsidDel="00E92FEF" w:rsidRDefault="00EE6C5C" w:rsidP="00123102">
            <w:pPr>
              <w:numPr>
                <w:ilvl w:val="0"/>
                <w:numId w:val="17"/>
              </w:numPr>
              <w:spacing w:after="0"/>
              <w:rPr>
                <w:del w:id="524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11DCF143" w14:textId="6BF1D97A" w:rsidR="00EE6C5C" w:rsidRPr="0040345B" w:rsidDel="00E92FEF" w:rsidRDefault="00EE6C5C" w:rsidP="00123102">
            <w:pPr>
              <w:spacing w:after="0"/>
              <w:rPr>
                <w:del w:id="525" w:author="RICARDO NOGUEIRA DE ALMEIDA" w:date="2017-08-28T14:1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526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64205262" w14:textId="10C314F8" w:rsidR="00EE6C5C" w:rsidRPr="0040345B" w:rsidDel="00E92FEF" w:rsidRDefault="00EE6C5C" w:rsidP="00123102">
            <w:pPr>
              <w:spacing w:after="0"/>
              <w:rPr>
                <w:del w:id="52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28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47055889" w14:textId="015B08EB" w:rsidR="00EE6C5C" w:rsidRPr="0040345B" w:rsidDel="00E92FEF" w:rsidRDefault="00EE6C5C" w:rsidP="00123102">
            <w:pPr>
              <w:spacing w:after="0"/>
              <w:rPr>
                <w:del w:id="529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30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33225EEE" w14:textId="5453F048" w:rsidR="00EE6C5C" w:rsidRPr="0040345B" w:rsidDel="00E92FEF" w:rsidRDefault="00EE6C5C" w:rsidP="00123102">
            <w:pPr>
              <w:spacing w:after="0"/>
              <w:rPr>
                <w:del w:id="531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32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48A09E29" w14:textId="3555E54A" w:rsidR="00EE6C5C" w:rsidRPr="0040345B" w:rsidDel="00E92FEF" w:rsidRDefault="00EE6C5C" w:rsidP="00123102">
            <w:pPr>
              <w:spacing w:after="0"/>
              <w:rPr>
                <w:del w:id="533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34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54E07298" w14:textId="12ACFE27" w:rsidR="00EE6C5C" w:rsidDel="00E92FEF" w:rsidRDefault="00EE6C5C" w:rsidP="00123102">
            <w:pPr>
              <w:spacing w:after="0"/>
              <w:jc w:val="both"/>
              <w:rPr>
                <w:del w:id="535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36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41991A0B" w14:textId="119ECA4E" w:rsidR="00EE6C5C" w:rsidDel="00E92FEF" w:rsidRDefault="00EE6C5C" w:rsidP="00123102">
            <w:pPr>
              <w:spacing w:after="0"/>
              <w:jc w:val="both"/>
              <w:rPr>
                <w:del w:id="53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988F642" w14:textId="58746F23" w:rsidR="00EE6C5C" w:rsidRPr="0040345B" w:rsidDel="00E92FEF" w:rsidRDefault="00EE6C5C" w:rsidP="00123102">
            <w:pPr>
              <w:spacing w:after="0"/>
              <w:jc w:val="both"/>
              <w:rPr>
                <w:del w:id="538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39" w:author="RICARDO NOGUEIRA DE ALMEIDA" w:date="2017-08-28T14:16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065C08CA" w14:textId="7B5999ED" w:rsidR="00EE6C5C" w:rsidRPr="0040345B" w:rsidDel="00E92FEF" w:rsidRDefault="00EE6C5C" w:rsidP="00123102">
            <w:pPr>
              <w:spacing w:after="0"/>
              <w:jc w:val="both"/>
              <w:rPr>
                <w:del w:id="540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41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EE6C5C" w:rsidRPr="0040345B" w14:paraId="7D4237F9" w14:textId="77777777" w:rsidTr="00AD5963">
        <w:trPr>
          <w:trHeight w:val="300"/>
        </w:trPr>
        <w:tc>
          <w:tcPr>
            <w:tcW w:w="703" w:type="dxa"/>
          </w:tcPr>
          <w:p w14:paraId="40C1A0BE" w14:textId="77777777" w:rsidR="00EE6C5C" w:rsidRPr="0040345B" w:rsidRDefault="00EE6C5C" w:rsidP="00123102">
            <w:pPr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5F407B2E" w14:textId="77777777" w:rsidR="00EE6C5C" w:rsidRPr="0003425C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vlFluxoCaixaLiquidoInvestimento</w:t>
            </w:r>
            <w:proofErr w:type="spellEnd"/>
          </w:p>
        </w:tc>
        <w:tc>
          <w:tcPr>
            <w:tcW w:w="1984" w:type="dxa"/>
          </w:tcPr>
          <w:p w14:paraId="47C26B9A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f</w:t>
            </w:r>
            <w:r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luxo de caixa líquido das atividades de investimento</w:t>
            </w:r>
          </w:p>
        </w:tc>
        <w:tc>
          <w:tcPr>
            <w:tcW w:w="1418" w:type="dxa"/>
          </w:tcPr>
          <w:p w14:paraId="08A6CF43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69E86D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4066215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1316417" w14:textId="1F6E7689" w:rsidR="00EE6C5C" w:rsidRDefault="00EE6C5C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f</w:t>
            </w:r>
            <w:r w:rsidRPr="007233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luxo de caixa líquido das atividades de investimento</w:t>
            </w:r>
            <w:r w:rsidR="00980D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1ED9915C" w14:textId="77777777" w:rsidR="004E333D" w:rsidRDefault="004E333D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F891157" w14:textId="77777777" w:rsidR="004E333D" w:rsidRDefault="004E333D" w:rsidP="004E33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Esse campo corresponde à diferença entre o total de ingressos e o total de desembolsos das atividades </w:t>
            </w:r>
            <w:r w:rsidR="00B61DB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investimento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86B29FF" w14:textId="77777777" w:rsidR="001542C3" w:rsidRDefault="001542C3" w:rsidP="004E33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3ED9A37" w14:textId="3236EAFD" w:rsidR="001542C3" w:rsidRPr="0040345B" w:rsidRDefault="001542C3" w:rsidP="004E333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Caso o total de desembolsos seja maior que o total de ingressos, informar negativo.</w:t>
            </w:r>
          </w:p>
        </w:tc>
      </w:tr>
    </w:tbl>
    <w:p w14:paraId="6B2DF2BE" w14:textId="5CC64C4C" w:rsidR="007D482A" w:rsidRDefault="007D482A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7D482A" w:rsidRPr="0040345B" w14:paraId="7498474C" w14:textId="77777777" w:rsidTr="00AD5963">
        <w:trPr>
          <w:trHeight w:val="300"/>
        </w:trPr>
        <w:tc>
          <w:tcPr>
            <w:tcW w:w="14311" w:type="dxa"/>
            <w:gridSpan w:val="7"/>
          </w:tcPr>
          <w:p w14:paraId="7F8035AE" w14:textId="0321F774" w:rsidR="007D482A" w:rsidRPr="005139BA" w:rsidRDefault="00EE6C5C">
            <w:p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70</w:t>
            </w:r>
            <w:r w:rsidR="007D482A" w:rsidRPr="005139B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– Ingressos das Atividades de Financiamento</w:t>
            </w:r>
          </w:p>
        </w:tc>
      </w:tr>
      <w:tr w:rsidR="007D482A" w:rsidRPr="0040345B" w14:paraId="4008E29D" w14:textId="77777777" w:rsidTr="00AD5963">
        <w:trPr>
          <w:trHeight w:val="300"/>
        </w:trPr>
        <w:tc>
          <w:tcPr>
            <w:tcW w:w="14311" w:type="dxa"/>
            <w:gridSpan w:val="7"/>
          </w:tcPr>
          <w:p w14:paraId="529BDA0C" w14:textId="065DE959" w:rsidR="007D482A" w:rsidRPr="0040345B" w:rsidRDefault="007D482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542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 exercicio</w:delText>
              </w:r>
            </w:del>
          </w:p>
        </w:tc>
      </w:tr>
      <w:tr w:rsidR="005139BA" w:rsidRPr="0040345B" w14:paraId="2977F44A" w14:textId="77777777" w:rsidTr="00AD5963">
        <w:trPr>
          <w:trHeight w:val="300"/>
        </w:trPr>
        <w:tc>
          <w:tcPr>
            <w:tcW w:w="703" w:type="dxa"/>
          </w:tcPr>
          <w:p w14:paraId="2FEA7C39" w14:textId="1DC00F10" w:rsidR="005139BA" w:rsidRPr="005139BA" w:rsidRDefault="005139BA" w:rsidP="005139BA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3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</w:tcPr>
          <w:p w14:paraId="51AC72B8" w14:textId="1AF006B4" w:rsidR="005139BA" w:rsidRPr="0040345B" w:rsidRDefault="005139BA" w:rsidP="005139B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5FB9D8C7" w14:textId="3529D878" w:rsidR="005139BA" w:rsidRPr="0040345B" w:rsidRDefault="005139BA" w:rsidP="005139B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77BE459F" w14:textId="54A5DCF5" w:rsidR="005139BA" w:rsidRPr="0040345B" w:rsidRDefault="005139BA" w:rsidP="005139B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5981E437" w14:textId="690B4FE9" w:rsidR="005139BA" w:rsidRPr="0040345B" w:rsidRDefault="005139BA" w:rsidP="005139B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671CEAC5" w14:textId="5835912A" w:rsidR="005139BA" w:rsidRPr="0040345B" w:rsidRDefault="005139BA" w:rsidP="005139B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5B676AC5" w14:textId="47034AB8" w:rsidR="005139BA" w:rsidRPr="0040345B" w:rsidRDefault="005139BA" w:rsidP="005139B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139BA" w:rsidRPr="0040345B" w14:paraId="619FBECA" w14:textId="77777777" w:rsidTr="00AD5963">
        <w:trPr>
          <w:trHeight w:val="300"/>
        </w:trPr>
        <w:tc>
          <w:tcPr>
            <w:tcW w:w="703" w:type="dxa"/>
          </w:tcPr>
          <w:p w14:paraId="79E383DC" w14:textId="77777777" w:rsidR="005139BA" w:rsidRPr="0040345B" w:rsidRDefault="005139BA" w:rsidP="000D78E9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28468BFB" w14:textId="30105590" w:rsidR="005139BA" w:rsidRPr="0040345B" w:rsidRDefault="005139BA" w:rsidP="005139BA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3574D5CE" w14:textId="626A32C2" w:rsidR="005139BA" w:rsidRPr="0040345B" w:rsidRDefault="005139BA" w:rsidP="005139B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5E3B0D76" w14:textId="5FB48FBC" w:rsidR="005139BA" w:rsidRPr="0040345B" w:rsidRDefault="00AC5D43" w:rsidP="005139B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5139BA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1A80489A" w14:textId="2DE324E0" w:rsidR="005139BA" w:rsidRPr="0040345B" w:rsidRDefault="005139BA" w:rsidP="005139B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66E0287" w14:textId="7E0A5F71" w:rsidR="005139BA" w:rsidRPr="0040345B" w:rsidRDefault="005139BA" w:rsidP="005139B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563D2EF" w14:textId="3D41BA11" w:rsidR="005139BA" w:rsidRPr="0040345B" w:rsidRDefault="00EE6C5C" w:rsidP="005139B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  <w:r w:rsidR="005139BA" w:rsidRPr="005139B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Ingressos das Atividades de Financiamento</w:t>
            </w:r>
          </w:p>
        </w:tc>
      </w:tr>
      <w:tr w:rsidR="005139BA" w:rsidRPr="0040345B" w:rsidDel="00E92FEF" w14:paraId="708A1496" w14:textId="4E2F5DE9" w:rsidTr="00AD5963">
        <w:trPr>
          <w:trHeight w:val="300"/>
          <w:del w:id="543" w:author="RICARDO NOGUEIRA DE ALMEIDA" w:date="2017-08-28T14:16:00Z"/>
        </w:trPr>
        <w:tc>
          <w:tcPr>
            <w:tcW w:w="703" w:type="dxa"/>
          </w:tcPr>
          <w:p w14:paraId="48672C6A" w14:textId="1B761E7A" w:rsidR="005139BA" w:rsidRPr="0040345B" w:rsidDel="00E92FEF" w:rsidRDefault="005139BA" w:rsidP="000D78E9">
            <w:pPr>
              <w:numPr>
                <w:ilvl w:val="0"/>
                <w:numId w:val="21"/>
              </w:numPr>
              <w:spacing w:after="0"/>
              <w:rPr>
                <w:del w:id="544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91FC0F7" w14:textId="36F6653C" w:rsidR="005139BA" w:rsidRPr="0040345B" w:rsidDel="00E92FEF" w:rsidRDefault="005139BA" w:rsidP="005139BA">
            <w:pPr>
              <w:spacing w:after="0"/>
              <w:rPr>
                <w:del w:id="545" w:author="RICARDO NOGUEIRA DE ALMEIDA" w:date="2017-08-28T14:1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546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123A9122" w14:textId="7BA1B610" w:rsidR="005139BA" w:rsidRPr="0040345B" w:rsidDel="00E92FEF" w:rsidRDefault="005139BA" w:rsidP="005139BA">
            <w:pPr>
              <w:spacing w:after="0"/>
              <w:rPr>
                <w:del w:id="54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48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6BDE912D" w14:textId="78AF18BB" w:rsidR="005139BA" w:rsidRPr="0040345B" w:rsidDel="00E92FEF" w:rsidRDefault="005139BA" w:rsidP="005139BA">
            <w:pPr>
              <w:spacing w:after="0"/>
              <w:rPr>
                <w:del w:id="549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50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547464A8" w14:textId="7CE703B4" w:rsidR="005139BA" w:rsidRPr="0040345B" w:rsidDel="00E92FEF" w:rsidRDefault="005139BA" w:rsidP="005139BA">
            <w:pPr>
              <w:spacing w:after="0"/>
              <w:rPr>
                <w:del w:id="551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52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10465DDF" w14:textId="4387E558" w:rsidR="005139BA" w:rsidRPr="0040345B" w:rsidDel="00E92FEF" w:rsidRDefault="005139BA" w:rsidP="005139BA">
            <w:pPr>
              <w:spacing w:after="0"/>
              <w:rPr>
                <w:del w:id="553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54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7A925F7B" w14:textId="41DA1C07" w:rsidR="005139BA" w:rsidDel="00E92FEF" w:rsidRDefault="005139BA" w:rsidP="005139BA">
            <w:pPr>
              <w:spacing w:after="0"/>
              <w:jc w:val="both"/>
              <w:rPr>
                <w:del w:id="555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56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5C65F75B" w14:textId="67720305" w:rsidR="005139BA" w:rsidDel="00E92FEF" w:rsidRDefault="005139BA" w:rsidP="005139BA">
            <w:pPr>
              <w:spacing w:after="0"/>
              <w:jc w:val="both"/>
              <w:rPr>
                <w:del w:id="55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ECF39B2" w14:textId="18B28A3C" w:rsidR="005139BA" w:rsidRPr="0040345B" w:rsidDel="00E92FEF" w:rsidRDefault="005139BA" w:rsidP="005139BA">
            <w:pPr>
              <w:spacing w:after="0"/>
              <w:jc w:val="both"/>
              <w:rPr>
                <w:del w:id="558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59" w:author="RICARDO NOGUEIRA DE ALMEIDA" w:date="2017-08-28T14:16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768BE982" w14:textId="584E480F" w:rsidR="005139BA" w:rsidRPr="0040345B" w:rsidDel="00E92FEF" w:rsidRDefault="005139BA" w:rsidP="005139BA">
            <w:pPr>
              <w:spacing w:after="0"/>
              <w:jc w:val="both"/>
              <w:rPr>
                <w:del w:id="560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61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552467" w:rsidRPr="0040345B" w14:paraId="67CC2532" w14:textId="77777777" w:rsidTr="00AD5963">
        <w:trPr>
          <w:trHeight w:val="300"/>
        </w:trPr>
        <w:tc>
          <w:tcPr>
            <w:tcW w:w="703" w:type="dxa"/>
          </w:tcPr>
          <w:p w14:paraId="7C44C223" w14:textId="77777777" w:rsidR="00552467" w:rsidRPr="0040345B" w:rsidRDefault="00552467" w:rsidP="0055246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4D8BE75" w14:textId="32140A65" w:rsidR="00552467" w:rsidRPr="005139BA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5139B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vlOperacoesCredito</w:t>
            </w:r>
            <w:proofErr w:type="spellEnd"/>
          </w:p>
        </w:tc>
        <w:tc>
          <w:tcPr>
            <w:tcW w:w="1984" w:type="dxa"/>
          </w:tcPr>
          <w:p w14:paraId="3A0F978C" w14:textId="0C1B06AE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perações de crédito</w:t>
            </w:r>
          </w:p>
        </w:tc>
        <w:tc>
          <w:tcPr>
            <w:tcW w:w="1418" w:type="dxa"/>
          </w:tcPr>
          <w:p w14:paraId="0335B83F" w14:textId="4E1535EB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EE9E8F5" w14:textId="1EC25C67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E9ACEF5" w14:textId="78C9515A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C08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4025038" w14:textId="59948736" w:rsidR="00552467" w:rsidRPr="0040345B" w:rsidRDefault="00552467" w:rsidP="0055246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o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perações de crédito</w:t>
            </w:r>
          </w:p>
        </w:tc>
      </w:tr>
      <w:tr w:rsidR="00552467" w:rsidRPr="0040345B" w14:paraId="68579492" w14:textId="77777777" w:rsidTr="00AD5963">
        <w:trPr>
          <w:trHeight w:val="300"/>
        </w:trPr>
        <w:tc>
          <w:tcPr>
            <w:tcW w:w="703" w:type="dxa"/>
          </w:tcPr>
          <w:p w14:paraId="1DBBD97D" w14:textId="77777777" w:rsidR="00552467" w:rsidRPr="0040345B" w:rsidRDefault="00552467" w:rsidP="0055246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4A936095" w14:textId="4FE226B1" w:rsidR="00552467" w:rsidRPr="005139BA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vlIntegralizacaoDependentes</w:t>
            </w:r>
            <w:proofErr w:type="spellEnd"/>
          </w:p>
        </w:tc>
        <w:tc>
          <w:tcPr>
            <w:tcW w:w="1984" w:type="dxa"/>
          </w:tcPr>
          <w:p w14:paraId="12ED1B9C" w14:textId="78937360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i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ntegralização do capital social de empresas dependentes</w:t>
            </w:r>
          </w:p>
        </w:tc>
        <w:tc>
          <w:tcPr>
            <w:tcW w:w="1418" w:type="dxa"/>
          </w:tcPr>
          <w:p w14:paraId="2D48DD3B" w14:textId="6278CAB0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F5BE4B1" w14:textId="4F04AAB0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3614658" w14:textId="47C09220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C08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25D49B53" w14:textId="2BBA6DB1" w:rsidR="00552467" w:rsidRPr="0040345B" w:rsidRDefault="00552467" w:rsidP="0055246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de i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ntegralização do capital social de empresas dependentes</w:t>
            </w:r>
          </w:p>
        </w:tc>
      </w:tr>
      <w:tr w:rsidR="00552467" w:rsidRPr="0040345B" w14:paraId="39548BCA" w14:textId="77777777" w:rsidTr="00AD5963">
        <w:trPr>
          <w:trHeight w:val="300"/>
        </w:trPr>
        <w:tc>
          <w:tcPr>
            <w:tcW w:w="703" w:type="dxa"/>
          </w:tcPr>
          <w:p w14:paraId="037A8438" w14:textId="4ECEB621" w:rsidR="00552467" w:rsidRPr="0040345B" w:rsidRDefault="00552467" w:rsidP="0055246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E2EFA71" w14:textId="3E7705A0" w:rsidR="00552467" w:rsidRPr="005139BA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vlTransCapitalRecebida</w:t>
            </w:r>
            <w:proofErr w:type="spellEnd"/>
          </w:p>
        </w:tc>
        <w:tc>
          <w:tcPr>
            <w:tcW w:w="1984" w:type="dxa"/>
          </w:tcPr>
          <w:p w14:paraId="3B4A66F7" w14:textId="62C22EDD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ransferências de capital recebidas</w:t>
            </w:r>
          </w:p>
        </w:tc>
        <w:tc>
          <w:tcPr>
            <w:tcW w:w="1418" w:type="dxa"/>
          </w:tcPr>
          <w:p w14:paraId="305CE820" w14:textId="1CAA175D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741D7A8" w14:textId="444F16D7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3FB458A" w14:textId="01B13AFF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C08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9A77C33" w14:textId="0B61B55A" w:rsidR="00552467" w:rsidRPr="0040345B" w:rsidRDefault="00552467" w:rsidP="0055246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das t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ransferências de capital recebidas</w:t>
            </w:r>
          </w:p>
        </w:tc>
      </w:tr>
      <w:tr w:rsidR="00552467" w:rsidRPr="0040345B" w14:paraId="59F63A49" w14:textId="77777777" w:rsidTr="00AD5963">
        <w:trPr>
          <w:trHeight w:val="300"/>
        </w:trPr>
        <w:tc>
          <w:tcPr>
            <w:tcW w:w="703" w:type="dxa"/>
          </w:tcPr>
          <w:p w14:paraId="3597397D" w14:textId="77777777" w:rsidR="00552467" w:rsidRPr="0040345B" w:rsidRDefault="00552467" w:rsidP="0055246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0585435C" w14:textId="5CE7113A" w:rsidR="00552467" w:rsidRPr="00267D6D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vlOutrosIngressosFinanciamento</w:t>
            </w:r>
            <w:proofErr w:type="spellEnd"/>
          </w:p>
        </w:tc>
        <w:tc>
          <w:tcPr>
            <w:tcW w:w="1984" w:type="dxa"/>
          </w:tcPr>
          <w:p w14:paraId="6475D6D1" w14:textId="1171C5AA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ingressos de financiamentos</w:t>
            </w:r>
          </w:p>
        </w:tc>
        <w:tc>
          <w:tcPr>
            <w:tcW w:w="1418" w:type="dxa"/>
          </w:tcPr>
          <w:p w14:paraId="17BF0B30" w14:textId="187F8EBB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71CDC33" w14:textId="70935BB2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9384700" w14:textId="7F138162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C08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F08A6DE" w14:textId="71ECE833" w:rsidR="00552467" w:rsidRPr="0040345B" w:rsidRDefault="00552467" w:rsidP="0055246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ingressos de financiamentos</w:t>
            </w:r>
          </w:p>
        </w:tc>
      </w:tr>
      <w:tr w:rsidR="00552467" w:rsidRPr="0040345B" w14:paraId="06071BFC" w14:textId="77777777" w:rsidTr="00AD5963">
        <w:trPr>
          <w:trHeight w:val="300"/>
        </w:trPr>
        <w:tc>
          <w:tcPr>
            <w:tcW w:w="703" w:type="dxa"/>
          </w:tcPr>
          <w:p w14:paraId="38D31BBA" w14:textId="77777777" w:rsidR="00552467" w:rsidRPr="0040345B" w:rsidRDefault="00552467" w:rsidP="0055246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15DB815E" w14:textId="1D0482DD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vlTotalIngressoAtividaFinanciamento</w:t>
            </w:r>
            <w:proofErr w:type="spellEnd"/>
          </w:p>
        </w:tc>
        <w:tc>
          <w:tcPr>
            <w:tcW w:w="1984" w:type="dxa"/>
          </w:tcPr>
          <w:p w14:paraId="20FEC1FA" w14:textId="4750A02D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dos </w:t>
            </w:r>
            <w:r w:rsidRPr="00980D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ingressos das atividades de financiamento</w:t>
            </w:r>
          </w:p>
        </w:tc>
        <w:tc>
          <w:tcPr>
            <w:tcW w:w="1418" w:type="dxa"/>
          </w:tcPr>
          <w:p w14:paraId="68644A97" w14:textId="77E114C1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A8E7A97" w14:textId="10E62FCB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701D6BB" w14:textId="7D705D2B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C087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C97C902" w14:textId="081843C4" w:rsidR="00552467" w:rsidRDefault="00552467" w:rsidP="0055246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dos </w:t>
            </w:r>
            <w:r w:rsidRPr="00980D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ingressos das atividades de financiamento</w:t>
            </w:r>
          </w:p>
        </w:tc>
      </w:tr>
    </w:tbl>
    <w:p w14:paraId="46295A15" w14:textId="0924E534" w:rsidR="007D482A" w:rsidRDefault="007D482A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7D482A" w:rsidRPr="0040345B" w14:paraId="7D22A1AD" w14:textId="77777777" w:rsidTr="00AD5963">
        <w:trPr>
          <w:trHeight w:val="300"/>
        </w:trPr>
        <w:tc>
          <w:tcPr>
            <w:tcW w:w="14311" w:type="dxa"/>
            <w:gridSpan w:val="7"/>
          </w:tcPr>
          <w:p w14:paraId="3C1B4493" w14:textId="1C1895C0" w:rsidR="007D482A" w:rsidRPr="00BA7490" w:rsidRDefault="00EE6C5C">
            <w:p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80</w:t>
            </w:r>
            <w:r w:rsidR="007D482A" w:rsidRPr="00BA749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– Desembolsos das Atividades de Financiamento</w:t>
            </w:r>
          </w:p>
        </w:tc>
      </w:tr>
      <w:tr w:rsidR="007D482A" w:rsidRPr="0040345B" w14:paraId="7F81F2DA" w14:textId="77777777" w:rsidTr="00AD5963">
        <w:trPr>
          <w:trHeight w:val="300"/>
        </w:trPr>
        <w:tc>
          <w:tcPr>
            <w:tcW w:w="14311" w:type="dxa"/>
            <w:gridSpan w:val="7"/>
          </w:tcPr>
          <w:p w14:paraId="02FEAEBB" w14:textId="25076E10" w:rsidR="007D482A" w:rsidRPr="0040345B" w:rsidRDefault="007D482A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562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 exercicio</w:delText>
              </w:r>
            </w:del>
          </w:p>
        </w:tc>
      </w:tr>
      <w:tr w:rsidR="00F52DA6" w:rsidRPr="0040345B" w14:paraId="2C891B6D" w14:textId="77777777" w:rsidTr="00AD5963">
        <w:trPr>
          <w:trHeight w:val="300"/>
        </w:trPr>
        <w:tc>
          <w:tcPr>
            <w:tcW w:w="703" w:type="dxa"/>
          </w:tcPr>
          <w:p w14:paraId="28EC67BC" w14:textId="13056D73" w:rsidR="00F52DA6" w:rsidRPr="00F52DA6" w:rsidRDefault="00F52DA6" w:rsidP="00F52DA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39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6" w:type="dxa"/>
          </w:tcPr>
          <w:p w14:paraId="10545D22" w14:textId="2BAD25F5" w:rsidR="00F52DA6" w:rsidRPr="0040345B" w:rsidRDefault="00F52DA6" w:rsidP="00F52DA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0F859FEC" w14:textId="0F7BA80B" w:rsidR="00F52DA6" w:rsidRPr="0040345B" w:rsidRDefault="00F52DA6" w:rsidP="00F52D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1454C78D" w14:textId="5D92DAA4" w:rsidR="00F52DA6" w:rsidRPr="0040345B" w:rsidRDefault="00F52DA6" w:rsidP="00F52D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13782326" w14:textId="134FED70" w:rsidR="00F52DA6" w:rsidRPr="0040345B" w:rsidRDefault="00F52DA6" w:rsidP="00F52D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02E921C1" w14:textId="54137C1E" w:rsidR="00F52DA6" w:rsidRPr="0040345B" w:rsidRDefault="00F52DA6" w:rsidP="00F52D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44C09E63" w14:textId="70275842" w:rsidR="00F52DA6" w:rsidRPr="0040345B" w:rsidRDefault="00F52DA6" w:rsidP="00F52DA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52DA6" w:rsidRPr="0040345B" w14:paraId="4848FD35" w14:textId="77777777" w:rsidTr="00AD5963">
        <w:trPr>
          <w:trHeight w:val="300"/>
        </w:trPr>
        <w:tc>
          <w:tcPr>
            <w:tcW w:w="703" w:type="dxa"/>
          </w:tcPr>
          <w:p w14:paraId="22EDFED0" w14:textId="77777777" w:rsidR="00F52DA6" w:rsidRPr="0040345B" w:rsidRDefault="00F52DA6" w:rsidP="000D78E9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1F553FB7" w14:textId="706C88CC" w:rsidR="00F52DA6" w:rsidRPr="0040345B" w:rsidRDefault="00F52DA6" w:rsidP="00F52DA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247A1444" w14:textId="228B1737" w:rsidR="00F52DA6" w:rsidRPr="0040345B" w:rsidRDefault="00F52DA6" w:rsidP="00F52D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7A6844CC" w14:textId="2CFB10F7" w:rsidR="00F52DA6" w:rsidRPr="0040345B" w:rsidRDefault="00AC5D43" w:rsidP="00F52D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F52DA6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0D244CFC" w14:textId="085C1766" w:rsidR="00F52DA6" w:rsidRPr="0040345B" w:rsidRDefault="00F52DA6" w:rsidP="00F52D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4AA1139" w14:textId="4FFA67B7" w:rsidR="00F52DA6" w:rsidRPr="0040345B" w:rsidRDefault="00F52DA6" w:rsidP="00F52DA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4B63A1F4" w14:textId="040B167C" w:rsidR="00F52DA6" w:rsidRPr="0040345B" w:rsidRDefault="00EE6C5C" w:rsidP="00F52DA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80</w:t>
            </w:r>
            <w:r w:rsidR="00BA74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Desembolsos das Atividades de F</w:t>
            </w:r>
            <w:r w:rsidR="00BA7490"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inanciamento</w:t>
            </w:r>
          </w:p>
        </w:tc>
      </w:tr>
      <w:tr w:rsidR="00F52DA6" w:rsidRPr="0040345B" w:rsidDel="00E92FEF" w14:paraId="6FC17117" w14:textId="061820FE" w:rsidTr="00AD5963">
        <w:trPr>
          <w:trHeight w:val="300"/>
          <w:del w:id="563" w:author="RICARDO NOGUEIRA DE ALMEIDA" w:date="2017-08-28T14:16:00Z"/>
        </w:trPr>
        <w:tc>
          <w:tcPr>
            <w:tcW w:w="703" w:type="dxa"/>
          </w:tcPr>
          <w:p w14:paraId="3326C5DA" w14:textId="38484B36" w:rsidR="00F52DA6" w:rsidRPr="0040345B" w:rsidDel="00E92FEF" w:rsidRDefault="00F52DA6" w:rsidP="000D78E9">
            <w:pPr>
              <w:numPr>
                <w:ilvl w:val="0"/>
                <w:numId w:val="35"/>
              </w:numPr>
              <w:spacing w:after="0"/>
              <w:rPr>
                <w:del w:id="564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71810FBD" w14:textId="12570D8B" w:rsidR="00F52DA6" w:rsidRPr="0040345B" w:rsidDel="00E92FEF" w:rsidRDefault="00F52DA6" w:rsidP="00F52DA6">
            <w:pPr>
              <w:spacing w:after="0"/>
              <w:rPr>
                <w:del w:id="565" w:author="RICARDO NOGUEIRA DE ALMEIDA" w:date="2017-08-28T14:1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566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7F45B3CD" w14:textId="6FCE4FA7" w:rsidR="00F52DA6" w:rsidRPr="0040345B" w:rsidDel="00E92FEF" w:rsidRDefault="00F52DA6" w:rsidP="00F52DA6">
            <w:pPr>
              <w:spacing w:after="0"/>
              <w:rPr>
                <w:del w:id="56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68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300FC047" w14:textId="26067F36" w:rsidR="00F52DA6" w:rsidRPr="0040345B" w:rsidDel="00E92FEF" w:rsidRDefault="00F52DA6" w:rsidP="00F52DA6">
            <w:pPr>
              <w:spacing w:after="0"/>
              <w:rPr>
                <w:del w:id="569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70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6750208F" w14:textId="7193E9C2" w:rsidR="00F52DA6" w:rsidRPr="0040345B" w:rsidDel="00E92FEF" w:rsidRDefault="00F52DA6" w:rsidP="00F52DA6">
            <w:pPr>
              <w:spacing w:after="0"/>
              <w:rPr>
                <w:del w:id="571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72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07FDF3B5" w14:textId="6A99758D" w:rsidR="00F52DA6" w:rsidRPr="0040345B" w:rsidDel="00E92FEF" w:rsidRDefault="00F52DA6" w:rsidP="00F52DA6">
            <w:pPr>
              <w:spacing w:after="0"/>
              <w:rPr>
                <w:del w:id="573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74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158E35E4" w14:textId="525B9D97" w:rsidR="00F52DA6" w:rsidDel="00E92FEF" w:rsidRDefault="00F52DA6" w:rsidP="00F52DA6">
            <w:pPr>
              <w:spacing w:after="0"/>
              <w:jc w:val="both"/>
              <w:rPr>
                <w:del w:id="575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76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0BB63AF5" w14:textId="1FB992C2" w:rsidR="00F52DA6" w:rsidDel="00E92FEF" w:rsidRDefault="00F52DA6" w:rsidP="00F52DA6">
            <w:pPr>
              <w:spacing w:after="0"/>
              <w:jc w:val="both"/>
              <w:rPr>
                <w:del w:id="57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9007549" w14:textId="05CE81A9" w:rsidR="00F52DA6" w:rsidRPr="0040345B" w:rsidDel="00E92FEF" w:rsidRDefault="00F52DA6" w:rsidP="00F52DA6">
            <w:pPr>
              <w:spacing w:after="0"/>
              <w:jc w:val="both"/>
              <w:rPr>
                <w:del w:id="578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79" w:author="RICARDO NOGUEIRA DE ALMEIDA" w:date="2017-08-28T14:16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347B0D7E" w14:textId="5E4E8A2F" w:rsidR="00F52DA6" w:rsidRPr="0040345B" w:rsidDel="00E92FEF" w:rsidRDefault="00F52DA6" w:rsidP="00F52DA6">
            <w:pPr>
              <w:spacing w:after="0"/>
              <w:jc w:val="both"/>
              <w:rPr>
                <w:del w:id="580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81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552467" w:rsidRPr="0040345B" w14:paraId="491B65BA" w14:textId="77777777" w:rsidTr="00AD5963">
        <w:trPr>
          <w:trHeight w:val="300"/>
        </w:trPr>
        <w:tc>
          <w:tcPr>
            <w:tcW w:w="703" w:type="dxa"/>
          </w:tcPr>
          <w:p w14:paraId="6B1C62C8" w14:textId="77777777" w:rsidR="00552467" w:rsidRPr="0040345B" w:rsidRDefault="00552467" w:rsidP="00552467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3B06945C" w14:textId="3FE319B1" w:rsidR="00552467" w:rsidRPr="00BA7490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vlAmortizacaoRefinanciamento</w:t>
            </w:r>
            <w:proofErr w:type="spellEnd"/>
          </w:p>
        </w:tc>
        <w:tc>
          <w:tcPr>
            <w:tcW w:w="1984" w:type="dxa"/>
          </w:tcPr>
          <w:p w14:paraId="06765116" w14:textId="10AFB5EE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mortização 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Refinanciamento da dívida</w:t>
            </w:r>
          </w:p>
        </w:tc>
        <w:tc>
          <w:tcPr>
            <w:tcW w:w="1418" w:type="dxa"/>
          </w:tcPr>
          <w:p w14:paraId="04116D4C" w14:textId="2050CCDC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B9AA7D8" w14:textId="56CFC72C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725DBE3" w14:textId="3C62D16A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2718C2D" w14:textId="5BB3EAF8" w:rsidR="00552467" w:rsidRPr="0040345B" w:rsidRDefault="00552467" w:rsidP="0055246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da a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mortização 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Refinanciamento da dívida</w:t>
            </w:r>
          </w:p>
        </w:tc>
      </w:tr>
      <w:tr w:rsidR="00552467" w:rsidRPr="0040345B" w14:paraId="42494E5C" w14:textId="77777777" w:rsidTr="00AD5963">
        <w:trPr>
          <w:trHeight w:val="300"/>
        </w:trPr>
        <w:tc>
          <w:tcPr>
            <w:tcW w:w="703" w:type="dxa"/>
          </w:tcPr>
          <w:p w14:paraId="33C2FFCD" w14:textId="77777777" w:rsidR="00552467" w:rsidRPr="0040345B" w:rsidRDefault="00552467" w:rsidP="00552467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5ADC3DB4" w14:textId="1A920D59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vlOutrosDesembolsosFinanciamento</w:t>
            </w:r>
            <w:proofErr w:type="spellEnd"/>
          </w:p>
        </w:tc>
        <w:tc>
          <w:tcPr>
            <w:tcW w:w="1984" w:type="dxa"/>
          </w:tcPr>
          <w:p w14:paraId="4E380140" w14:textId="17128D79" w:rsidR="00552467" w:rsidRPr="007D482A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4F40F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utros desembolsos de financiamento</w:t>
            </w:r>
          </w:p>
        </w:tc>
        <w:tc>
          <w:tcPr>
            <w:tcW w:w="1418" w:type="dxa"/>
          </w:tcPr>
          <w:p w14:paraId="5594CC71" w14:textId="7330E022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873DCDF" w14:textId="35135C9B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FED3E57" w14:textId="040DDBC0" w:rsidR="00552467" w:rsidRPr="0040345B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B7D5596" w14:textId="19990922" w:rsidR="00552467" w:rsidRPr="0040345B" w:rsidRDefault="00552467" w:rsidP="0055246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dos o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utros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desembolsos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financiamentos</w:t>
            </w:r>
          </w:p>
        </w:tc>
      </w:tr>
      <w:tr w:rsidR="00552467" w:rsidRPr="0040345B" w14:paraId="75E08DD6" w14:textId="77777777" w:rsidTr="00AD5963">
        <w:trPr>
          <w:trHeight w:val="300"/>
        </w:trPr>
        <w:tc>
          <w:tcPr>
            <w:tcW w:w="703" w:type="dxa"/>
          </w:tcPr>
          <w:p w14:paraId="3802B084" w14:textId="77777777" w:rsidR="00552467" w:rsidRPr="0040345B" w:rsidRDefault="00552467" w:rsidP="00552467">
            <w:pPr>
              <w:numPr>
                <w:ilvl w:val="0"/>
                <w:numId w:val="3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</w:tcPr>
          <w:p w14:paraId="5A3A7EC2" w14:textId="3837F686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vlTotalDesembolsoAtividaFinanciamento</w:t>
            </w:r>
            <w:proofErr w:type="spellEnd"/>
          </w:p>
        </w:tc>
        <w:tc>
          <w:tcPr>
            <w:tcW w:w="1984" w:type="dxa"/>
          </w:tcPr>
          <w:p w14:paraId="111DCB45" w14:textId="7B68C02A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dos </w:t>
            </w:r>
            <w:r w:rsidRPr="00980D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desembolsos das atividades de financiamento</w:t>
            </w:r>
          </w:p>
        </w:tc>
        <w:tc>
          <w:tcPr>
            <w:tcW w:w="1418" w:type="dxa"/>
          </w:tcPr>
          <w:p w14:paraId="3F0BD408" w14:textId="13CCFD6C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3D21910" w14:textId="3A22C172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E1852B3" w14:textId="71055B38" w:rsidR="00552467" w:rsidRDefault="00552467" w:rsidP="0055246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04D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6299FB4" w14:textId="532C7A60" w:rsidR="00552467" w:rsidRDefault="00552467" w:rsidP="0055246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dos </w:t>
            </w:r>
            <w:r w:rsidRPr="00980D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desembolsos das atividades de financiamento</w:t>
            </w:r>
          </w:p>
        </w:tc>
      </w:tr>
    </w:tbl>
    <w:p w14:paraId="226E0E08" w14:textId="731D0EBD" w:rsidR="00182237" w:rsidRDefault="00182237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984"/>
        <w:gridCol w:w="1984"/>
        <w:gridCol w:w="1418"/>
        <w:gridCol w:w="1134"/>
        <w:gridCol w:w="1417"/>
        <w:gridCol w:w="5669"/>
      </w:tblGrid>
      <w:tr w:rsidR="00EE6C5C" w:rsidRPr="005139BA" w14:paraId="0AA109BF" w14:textId="77777777" w:rsidTr="00AD5963">
        <w:trPr>
          <w:trHeight w:val="300"/>
        </w:trPr>
        <w:tc>
          <w:tcPr>
            <w:tcW w:w="14311" w:type="dxa"/>
            <w:gridSpan w:val="7"/>
          </w:tcPr>
          <w:p w14:paraId="36483188" w14:textId="08438C67" w:rsidR="00EE6C5C" w:rsidRPr="005139BA" w:rsidRDefault="00980D44" w:rsidP="00123102">
            <w:p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br w:type="page"/>
            </w:r>
            <w:r w:rsidR="00EE6C5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9</w:t>
            </w:r>
            <w:r w:rsidR="00EE6C5C" w:rsidRPr="005139B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0 – Fluxo de Caixa Líquido das Atividades de Financiamento</w:t>
            </w:r>
          </w:p>
        </w:tc>
      </w:tr>
      <w:tr w:rsidR="00EE6C5C" w:rsidRPr="0040345B" w14:paraId="10DBCF28" w14:textId="77777777" w:rsidTr="00AD5963">
        <w:trPr>
          <w:trHeight w:val="300"/>
        </w:trPr>
        <w:tc>
          <w:tcPr>
            <w:tcW w:w="14311" w:type="dxa"/>
            <w:gridSpan w:val="7"/>
          </w:tcPr>
          <w:p w14:paraId="5EFFA7F8" w14:textId="307494DB" w:rsidR="00EE6C5C" w:rsidRPr="0040345B" w:rsidRDefault="00EE6C5C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582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, exercicio</w:delText>
              </w:r>
            </w:del>
          </w:p>
        </w:tc>
      </w:tr>
      <w:tr w:rsidR="00EE6C5C" w:rsidRPr="0040345B" w14:paraId="11F14DAC" w14:textId="77777777" w:rsidTr="00AD5963">
        <w:trPr>
          <w:trHeight w:val="300"/>
        </w:trPr>
        <w:tc>
          <w:tcPr>
            <w:tcW w:w="705" w:type="dxa"/>
          </w:tcPr>
          <w:p w14:paraId="5BA6E0E2" w14:textId="77777777" w:rsidR="00EE6C5C" w:rsidRPr="000C71D4" w:rsidRDefault="00EE6C5C" w:rsidP="0012310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4" w:type="dxa"/>
          </w:tcPr>
          <w:p w14:paraId="2C0E3683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384E1575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269A097D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7E6ACE08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626F1000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59C5BD05" w14:textId="77777777" w:rsidR="00EE6C5C" w:rsidRPr="0040345B" w:rsidRDefault="00EE6C5C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E6C5C" w:rsidRPr="0040345B" w14:paraId="48C3645C" w14:textId="77777777" w:rsidTr="00AD5963">
        <w:trPr>
          <w:trHeight w:val="300"/>
        </w:trPr>
        <w:tc>
          <w:tcPr>
            <w:tcW w:w="705" w:type="dxa"/>
          </w:tcPr>
          <w:p w14:paraId="713D85B1" w14:textId="77777777" w:rsidR="00EE6C5C" w:rsidRPr="0040345B" w:rsidRDefault="00EE6C5C" w:rsidP="00123102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14:paraId="603EB8B5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6140D6B0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0F78FD1A" w14:textId="36C69C43" w:rsidR="00EE6C5C" w:rsidRPr="0040345B" w:rsidRDefault="00AC5D43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EE6C5C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2F9275C9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0BD615C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1C4CC8E3" w14:textId="65237CCE" w:rsidR="00EE6C5C" w:rsidRPr="0040345B" w:rsidRDefault="00EE6C5C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r w:rsidRPr="005139B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 – Fluxo de Caixa Líquido das Atividades de Financiamento</w:t>
            </w:r>
          </w:p>
        </w:tc>
      </w:tr>
      <w:tr w:rsidR="00EE6C5C" w:rsidRPr="0040345B" w:rsidDel="00E92FEF" w14:paraId="4D06D5AF" w14:textId="7A251D60" w:rsidTr="00AD5963">
        <w:trPr>
          <w:trHeight w:val="300"/>
          <w:del w:id="583" w:author="RICARDO NOGUEIRA DE ALMEIDA" w:date="2017-08-28T14:16:00Z"/>
        </w:trPr>
        <w:tc>
          <w:tcPr>
            <w:tcW w:w="705" w:type="dxa"/>
          </w:tcPr>
          <w:p w14:paraId="0AEE0A99" w14:textId="515C5A54" w:rsidR="00EE6C5C" w:rsidRPr="0040345B" w:rsidDel="00E92FEF" w:rsidRDefault="00EE6C5C" w:rsidP="00123102">
            <w:pPr>
              <w:numPr>
                <w:ilvl w:val="0"/>
                <w:numId w:val="20"/>
              </w:numPr>
              <w:spacing w:after="0"/>
              <w:rPr>
                <w:del w:id="584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14:paraId="691935A5" w14:textId="6E3222A5" w:rsidR="00EE6C5C" w:rsidRPr="0040345B" w:rsidDel="00E92FEF" w:rsidRDefault="00EE6C5C" w:rsidP="00123102">
            <w:pPr>
              <w:spacing w:after="0"/>
              <w:rPr>
                <w:del w:id="585" w:author="RICARDO NOGUEIRA DE ALMEIDA" w:date="2017-08-28T14:1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586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072BDF46" w14:textId="050FCB4B" w:rsidR="00EE6C5C" w:rsidRPr="0040345B" w:rsidDel="00E92FEF" w:rsidRDefault="00EE6C5C" w:rsidP="00123102">
            <w:pPr>
              <w:spacing w:after="0"/>
              <w:rPr>
                <w:del w:id="58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88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39213C39" w14:textId="191ECE1B" w:rsidR="00EE6C5C" w:rsidRPr="0040345B" w:rsidDel="00E92FEF" w:rsidRDefault="00EE6C5C" w:rsidP="00123102">
            <w:pPr>
              <w:spacing w:after="0"/>
              <w:rPr>
                <w:del w:id="589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90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4B102E99" w14:textId="15206AF4" w:rsidR="00EE6C5C" w:rsidRPr="0040345B" w:rsidDel="00E92FEF" w:rsidRDefault="00EE6C5C" w:rsidP="00123102">
            <w:pPr>
              <w:spacing w:after="0"/>
              <w:rPr>
                <w:del w:id="591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92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46D87FE5" w14:textId="694261DC" w:rsidR="00EE6C5C" w:rsidRPr="0040345B" w:rsidDel="00E92FEF" w:rsidRDefault="00EE6C5C" w:rsidP="00123102">
            <w:pPr>
              <w:spacing w:after="0"/>
              <w:rPr>
                <w:del w:id="593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94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7AAF45A3" w14:textId="3A6AA4CC" w:rsidR="00EE6C5C" w:rsidDel="00E92FEF" w:rsidRDefault="00EE6C5C" w:rsidP="00123102">
            <w:pPr>
              <w:spacing w:after="0"/>
              <w:jc w:val="both"/>
              <w:rPr>
                <w:del w:id="595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96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310F6910" w14:textId="2840F469" w:rsidR="00EE6C5C" w:rsidDel="00E92FEF" w:rsidRDefault="00EE6C5C" w:rsidP="00123102">
            <w:pPr>
              <w:spacing w:after="0"/>
              <w:jc w:val="both"/>
              <w:rPr>
                <w:del w:id="597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73E658D" w14:textId="4CC53681" w:rsidR="00EE6C5C" w:rsidRPr="0040345B" w:rsidDel="00E92FEF" w:rsidRDefault="00EE6C5C" w:rsidP="00123102">
            <w:pPr>
              <w:spacing w:after="0"/>
              <w:jc w:val="both"/>
              <w:rPr>
                <w:del w:id="598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599" w:author="RICARDO NOGUEIRA DE ALMEIDA" w:date="2017-08-28T14:16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6FCAAAC9" w14:textId="677E7A42" w:rsidR="00EE6C5C" w:rsidRPr="0040345B" w:rsidDel="00E92FEF" w:rsidRDefault="00EE6C5C" w:rsidP="00123102">
            <w:pPr>
              <w:spacing w:after="0"/>
              <w:jc w:val="both"/>
              <w:rPr>
                <w:del w:id="600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01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EE6C5C" w:rsidRPr="0040345B" w14:paraId="0AFD91D0" w14:textId="77777777" w:rsidTr="00AD5963">
        <w:trPr>
          <w:trHeight w:val="300"/>
        </w:trPr>
        <w:tc>
          <w:tcPr>
            <w:tcW w:w="705" w:type="dxa"/>
          </w:tcPr>
          <w:p w14:paraId="1A406D5F" w14:textId="77777777" w:rsidR="00EE6C5C" w:rsidRPr="0040345B" w:rsidRDefault="00EE6C5C" w:rsidP="00123102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14:paraId="34B0A456" w14:textId="77777777" w:rsidR="00EE6C5C" w:rsidRPr="005139BA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vlFluxoCaixaFinanciamento</w:t>
            </w:r>
            <w:proofErr w:type="spellEnd"/>
          </w:p>
        </w:tc>
        <w:tc>
          <w:tcPr>
            <w:tcW w:w="1984" w:type="dxa"/>
          </w:tcPr>
          <w:p w14:paraId="779D5460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f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luxo de caixa líquido das atividades de financiamento</w:t>
            </w:r>
          </w:p>
        </w:tc>
        <w:tc>
          <w:tcPr>
            <w:tcW w:w="1418" w:type="dxa"/>
          </w:tcPr>
          <w:p w14:paraId="69BADE9C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0FAEAB4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50AC1AC" w14:textId="77777777" w:rsidR="00EE6C5C" w:rsidRPr="0040345B" w:rsidRDefault="00EE6C5C" w:rsidP="0012310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65F4D775" w14:textId="77777777" w:rsidR="00EE6C5C" w:rsidRDefault="00EE6C5C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f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luxo de caixa líquido das atividades de financiamento</w:t>
            </w:r>
            <w:r w:rsidR="00980D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32B2931B" w14:textId="77777777" w:rsidR="00980D44" w:rsidRDefault="00980D44" w:rsidP="0012310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FC8A1F0" w14:textId="77777777" w:rsidR="00980D44" w:rsidRDefault="00980D44" w:rsidP="00980D4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Esse campo corresponde à diferença entre o total de ingressos e o total de desembolsos das atividades de financiamento.</w:t>
            </w:r>
          </w:p>
          <w:p w14:paraId="2F441C6C" w14:textId="77777777" w:rsidR="00D87842" w:rsidRDefault="00D87842" w:rsidP="00980D4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8B4CBDC" w14:textId="63031740" w:rsidR="00D87842" w:rsidRPr="0040345B" w:rsidRDefault="00D87842" w:rsidP="00980D4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Caso o total de desembolsos seja maior que o total de ingressos, informar negativo.</w:t>
            </w:r>
          </w:p>
        </w:tc>
      </w:tr>
    </w:tbl>
    <w:p w14:paraId="5C3E225A" w14:textId="7CFA8AFA" w:rsidR="00F92538" w:rsidRPr="0040345B" w:rsidRDefault="00F92538" w:rsidP="00037DFD">
      <w:pPr>
        <w:rPr>
          <w:rFonts w:ascii="Arial" w:hAnsi="Arial" w:cs="Arial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984"/>
        <w:gridCol w:w="1984"/>
        <w:gridCol w:w="1418"/>
        <w:gridCol w:w="1134"/>
        <w:gridCol w:w="1417"/>
        <w:gridCol w:w="5669"/>
      </w:tblGrid>
      <w:tr w:rsidR="009245D1" w:rsidRPr="0040345B" w14:paraId="5D58909B" w14:textId="77777777" w:rsidTr="00AD5963">
        <w:trPr>
          <w:trHeight w:val="300"/>
        </w:trPr>
        <w:tc>
          <w:tcPr>
            <w:tcW w:w="14311" w:type="dxa"/>
            <w:gridSpan w:val="7"/>
            <w:noWrap/>
          </w:tcPr>
          <w:p w14:paraId="38883B52" w14:textId="526E4B9D" w:rsidR="009245D1" w:rsidRPr="0040345B" w:rsidRDefault="00EE6C5C" w:rsidP="00EC2A5A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bookmarkStart w:id="602" w:name="_Toc394322472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  <w:r w:rsidR="009245D1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EC2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Geração Líquida de Caixa e Equivalentes d</w:t>
            </w:r>
            <w:r w:rsidR="00EC2A5A" w:rsidRPr="00EC2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e Caixa </w:t>
            </w:r>
          </w:p>
        </w:tc>
      </w:tr>
      <w:tr w:rsidR="009245D1" w:rsidRPr="0040345B" w14:paraId="6E525F3C" w14:textId="77777777" w:rsidTr="00AD5963">
        <w:trPr>
          <w:trHeight w:val="300"/>
        </w:trPr>
        <w:tc>
          <w:tcPr>
            <w:tcW w:w="14311" w:type="dxa"/>
            <w:gridSpan w:val="7"/>
            <w:noWrap/>
          </w:tcPr>
          <w:p w14:paraId="29B05FA7" w14:textId="3D9E0906" w:rsidR="009245D1" w:rsidRPr="0040345B" w:rsidRDefault="009245D1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603" w:author="RICARDO NOGUEIRA DE ALMEIDA" w:date="2017-08-28T14:17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="00EC2A5A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</w:tr>
      <w:tr w:rsidR="009245D1" w:rsidRPr="0040345B" w14:paraId="2CECCD1C" w14:textId="77777777" w:rsidTr="00AD5963">
        <w:trPr>
          <w:trHeight w:val="300"/>
        </w:trPr>
        <w:tc>
          <w:tcPr>
            <w:tcW w:w="705" w:type="dxa"/>
            <w:hideMark/>
          </w:tcPr>
          <w:p w14:paraId="691C6B45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Seq.</w:t>
            </w:r>
          </w:p>
        </w:tc>
        <w:tc>
          <w:tcPr>
            <w:tcW w:w="1984" w:type="dxa"/>
            <w:hideMark/>
          </w:tcPr>
          <w:p w14:paraId="024C1441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3BB1C174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2D574FB1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09990DE6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FB6E6CD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  <w:hideMark/>
          </w:tcPr>
          <w:p w14:paraId="36C133CB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9245D1" w:rsidRPr="0040345B" w14:paraId="76E4A77D" w14:textId="77777777" w:rsidTr="00AD5963">
        <w:trPr>
          <w:trHeight w:val="300"/>
        </w:trPr>
        <w:tc>
          <w:tcPr>
            <w:tcW w:w="705" w:type="dxa"/>
          </w:tcPr>
          <w:p w14:paraId="13858743" w14:textId="77777777" w:rsidR="009245D1" w:rsidRPr="0040345B" w:rsidRDefault="009245D1" w:rsidP="000D78E9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14:paraId="04A2D1E3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755A9BF2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01D92BE" w14:textId="59923CA2" w:rsidR="009245D1" w:rsidRPr="0040345B" w:rsidRDefault="001A7867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EE6C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34" w:type="dxa"/>
          </w:tcPr>
          <w:p w14:paraId="7993585D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4B1E3B8" w14:textId="77777777" w:rsidR="009245D1" w:rsidRPr="0040345B" w:rsidRDefault="009245D1" w:rsidP="009829F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779CE1A" w14:textId="77CE2F5B" w:rsidR="009245D1" w:rsidRPr="0040345B" w:rsidRDefault="00EE6C5C" w:rsidP="009829F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="00EC2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 w:rsidR="00EC2A5A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245D1"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– </w:t>
            </w:r>
            <w:r w:rsidR="00EC2A5A" w:rsidRPr="00EC2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Geração Líquida de Caixa e Equivalentes de Caixa</w:t>
            </w:r>
          </w:p>
        </w:tc>
      </w:tr>
      <w:tr w:rsidR="00F92538" w:rsidRPr="0040345B" w:rsidDel="00E92FEF" w14:paraId="6AF455C5" w14:textId="71321E4E" w:rsidTr="00AD5963">
        <w:trPr>
          <w:trHeight w:val="300"/>
          <w:del w:id="604" w:author="RICARDO NOGUEIRA DE ALMEIDA" w:date="2017-08-28T14:16:00Z"/>
        </w:trPr>
        <w:tc>
          <w:tcPr>
            <w:tcW w:w="705" w:type="dxa"/>
          </w:tcPr>
          <w:p w14:paraId="3CFA63C4" w14:textId="435F6341" w:rsidR="00F92538" w:rsidRPr="0040345B" w:rsidDel="00E92FEF" w:rsidRDefault="00F92538" w:rsidP="000D78E9">
            <w:pPr>
              <w:numPr>
                <w:ilvl w:val="0"/>
                <w:numId w:val="22"/>
              </w:numPr>
              <w:spacing w:after="0"/>
              <w:rPr>
                <w:del w:id="605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14:paraId="6CD22BB2" w14:textId="7A4BD13D" w:rsidR="00F92538" w:rsidRPr="0040345B" w:rsidDel="00E92FEF" w:rsidRDefault="00F92538" w:rsidP="00F92538">
            <w:pPr>
              <w:spacing w:after="0"/>
              <w:rPr>
                <w:del w:id="606" w:author="RICARDO NOGUEIRA DE ALMEIDA" w:date="2017-08-28T14:1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607" w:author="RICARDO NOGUEIRA DE ALMEIDA" w:date="2017-08-28T14:16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55E32F2B" w14:textId="085D6A71" w:rsidR="00F92538" w:rsidRPr="0040345B" w:rsidDel="00E92FEF" w:rsidRDefault="00F92538" w:rsidP="00F92538">
            <w:pPr>
              <w:spacing w:after="0"/>
              <w:rPr>
                <w:del w:id="608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09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079566DB" w14:textId="79D5DD59" w:rsidR="00F92538" w:rsidRPr="0040345B" w:rsidDel="00E92FEF" w:rsidRDefault="00F92538" w:rsidP="00F92538">
            <w:pPr>
              <w:spacing w:after="0"/>
              <w:rPr>
                <w:del w:id="610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11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0997980F" w14:textId="4DA9A683" w:rsidR="00F92538" w:rsidRPr="0040345B" w:rsidDel="00E92FEF" w:rsidRDefault="00F92538" w:rsidP="00F92538">
            <w:pPr>
              <w:spacing w:after="0"/>
              <w:rPr>
                <w:del w:id="612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13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17B12948" w14:textId="5BFBB1FC" w:rsidR="00F92538" w:rsidRPr="0040345B" w:rsidDel="00E92FEF" w:rsidRDefault="00F92538" w:rsidP="00F92538">
            <w:pPr>
              <w:spacing w:after="0"/>
              <w:rPr>
                <w:del w:id="614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15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54B0E19C" w14:textId="10628D0C" w:rsidR="00F92538" w:rsidDel="00E92FEF" w:rsidRDefault="00F92538" w:rsidP="00F92538">
            <w:pPr>
              <w:spacing w:after="0"/>
              <w:jc w:val="both"/>
              <w:rPr>
                <w:del w:id="616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17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20CC0167" w14:textId="2FC9AD5F" w:rsidR="00F92538" w:rsidDel="00E92FEF" w:rsidRDefault="00F92538" w:rsidP="00F92538">
            <w:pPr>
              <w:spacing w:after="0"/>
              <w:jc w:val="both"/>
              <w:rPr>
                <w:del w:id="618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D5E9D31" w14:textId="7641619F" w:rsidR="00F92538" w:rsidRPr="0040345B" w:rsidDel="00E92FEF" w:rsidRDefault="00F92538" w:rsidP="00F92538">
            <w:pPr>
              <w:spacing w:after="0"/>
              <w:jc w:val="both"/>
              <w:rPr>
                <w:del w:id="619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20" w:author="RICARDO NOGUEIRA DE ALMEIDA" w:date="2017-08-28T14:16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6A66205C" w14:textId="6D019806" w:rsidR="00F92538" w:rsidRPr="0040345B" w:rsidDel="00E92FEF" w:rsidRDefault="00F92538" w:rsidP="00F92538">
            <w:pPr>
              <w:spacing w:after="0"/>
              <w:jc w:val="both"/>
              <w:rPr>
                <w:del w:id="621" w:author="RICARDO NOGUEIRA DE ALMEIDA" w:date="2017-08-28T14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22" w:author="RICARDO NOGUEIRA DE ALMEIDA" w:date="2017-08-28T14:16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9245D1" w:rsidRPr="0040345B" w14:paraId="4F22B12B" w14:textId="77777777" w:rsidTr="00AD5963">
        <w:trPr>
          <w:trHeight w:val="300"/>
        </w:trPr>
        <w:tc>
          <w:tcPr>
            <w:tcW w:w="705" w:type="dxa"/>
          </w:tcPr>
          <w:p w14:paraId="3A8B4A12" w14:textId="77777777" w:rsidR="009245D1" w:rsidRPr="0040345B" w:rsidRDefault="009245D1" w:rsidP="000D78E9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14:paraId="0CA576C6" w14:textId="27E01FDF" w:rsidR="009245D1" w:rsidRPr="00C04284" w:rsidRDefault="00C04284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vlGeracaoLiquidaEquivalenteCaixa</w:t>
            </w:r>
            <w:proofErr w:type="spellEnd"/>
          </w:p>
        </w:tc>
        <w:tc>
          <w:tcPr>
            <w:tcW w:w="1984" w:type="dxa"/>
          </w:tcPr>
          <w:p w14:paraId="42CA426D" w14:textId="654875E8" w:rsidR="009245D1" w:rsidRPr="0040345B" w:rsidRDefault="00C04284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  <w:r w:rsidRPr="00EC2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eração líquida de caixa e equivalentes de caixa</w:t>
            </w:r>
          </w:p>
        </w:tc>
        <w:tc>
          <w:tcPr>
            <w:tcW w:w="1418" w:type="dxa"/>
          </w:tcPr>
          <w:p w14:paraId="646327C9" w14:textId="20AF899B" w:rsidR="009245D1" w:rsidRPr="0040345B" w:rsidRDefault="00C04284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AFA4234" w14:textId="0EB759BA" w:rsidR="009245D1" w:rsidRPr="0040345B" w:rsidRDefault="00C04284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DCAAC37" w14:textId="2AF9EE31" w:rsidR="009245D1" w:rsidRPr="0040345B" w:rsidRDefault="00C04284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7D23073" w14:textId="77777777" w:rsidR="009245D1" w:rsidRDefault="00C04284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  <w:r w:rsidRPr="00EC2A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eração líquida de caixa e equivalentes de caixa</w:t>
            </w:r>
          </w:p>
          <w:p w14:paraId="259961F4" w14:textId="77777777" w:rsidR="00980D44" w:rsidRDefault="00980D44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33DA653" w14:textId="70E1A2AB" w:rsidR="00980D44" w:rsidRPr="0040345B" w:rsidRDefault="00980D44" w:rsidP="00980D4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Esse campo corresponde ao somatório dos valores dos f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luxo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caixa líquido das atividades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operacionais, de investimento e </w:t>
            </w:r>
            <w:r w:rsidRPr="007D48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financiamento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757B1D3" w14:textId="060E33E5" w:rsidR="00F92538" w:rsidRDefault="00F92538"/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984"/>
        <w:gridCol w:w="1418"/>
        <w:gridCol w:w="1134"/>
        <w:gridCol w:w="1417"/>
        <w:gridCol w:w="5669"/>
      </w:tblGrid>
      <w:tr w:rsidR="00EC2A5A" w:rsidRPr="0040345B" w14:paraId="1FF2F9D2" w14:textId="77777777" w:rsidTr="00DE0932">
        <w:trPr>
          <w:trHeight w:val="300"/>
        </w:trPr>
        <w:tc>
          <w:tcPr>
            <w:tcW w:w="14311" w:type="dxa"/>
            <w:gridSpan w:val="7"/>
          </w:tcPr>
          <w:p w14:paraId="5C6B6AF4" w14:textId="127B2581" w:rsidR="00EC2A5A" w:rsidRPr="0040345B" w:rsidRDefault="00F9253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br w:type="page"/>
            </w:r>
            <w:r w:rsidR="00EE6C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  <w:r w:rsidR="00EC2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="00EC2A5A"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EC2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Saldo de </w:t>
            </w:r>
            <w:r w:rsidR="00EC2A5A" w:rsidRPr="00EC2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Caixa</w:t>
            </w:r>
            <w:r w:rsidR="00EC2A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Equivalentes de Caixa</w:t>
            </w:r>
          </w:p>
        </w:tc>
      </w:tr>
      <w:tr w:rsidR="00EC2A5A" w:rsidRPr="0040345B" w14:paraId="09B40DCC" w14:textId="77777777" w:rsidTr="00DE0932">
        <w:trPr>
          <w:trHeight w:val="300"/>
        </w:trPr>
        <w:tc>
          <w:tcPr>
            <w:tcW w:w="14311" w:type="dxa"/>
            <w:gridSpan w:val="7"/>
          </w:tcPr>
          <w:p w14:paraId="113DC4D0" w14:textId="79839F46" w:rsidR="00EC2A5A" w:rsidRPr="0040345B" w:rsidRDefault="00EC2A5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623" w:author="RICARDO NOGUEIRA DE ALMEIDA" w:date="2017-08-28T14:17:00Z">
              <w:r w:rsidRPr="0040345B"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</w:tr>
      <w:tr w:rsidR="002E129F" w:rsidRPr="0040345B" w14:paraId="78466F47" w14:textId="77777777" w:rsidTr="00DE0932">
        <w:trPr>
          <w:trHeight w:val="300"/>
        </w:trPr>
        <w:tc>
          <w:tcPr>
            <w:tcW w:w="704" w:type="dxa"/>
          </w:tcPr>
          <w:p w14:paraId="4122649B" w14:textId="763511C5" w:rsidR="002E129F" w:rsidRPr="00F92538" w:rsidRDefault="002E129F" w:rsidP="00F92538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1985" w:type="dxa"/>
          </w:tcPr>
          <w:p w14:paraId="5F7A6D8A" w14:textId="41081918" w:rsidR="002E129F" w:rsidRPr="0040345B" w:rsidRDefault="002E129F" w:rsidP="002E129F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</w:tcPr>
          <w:p w14:paraId="76C94229" w14:textId="6EB7974A" w:rsidR="002E129F" w:rsidRPr="0040345B" w:rsidRDefault="002E129F" w:rsidP="002E129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</w:tcPr>
          <w:p w14:paraId="21FC28D7" w14:textId="1433EF77" w:rsidR="002E129F" w:rsidRPr="0040345B" w:rsidRDefault="002E129F" w:rsidP="002E129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</w:tcPr>
          <w:p w14:paraId="61B78304" w14:textId="27766C31" w:rsidR="002E129F" w:rsidRPr="0040345B" w:rsidRDefault="002E129F" w:rsidP="002E129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</w:tcPr>
          <w:p w14:paraId="582A1229" w14:textId="052163FA" w:rsidR="002E129F" w:rsidRPr="0040345B" w:rsidRDefault="002E129F" w:rsidP="002E129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669" w:type="dxa"/>
          </w:tcPr>
          <w:p w14:paraId="61078356" w14:textId="6D052EEE" w:rsidR="002E129F" w:rsidRPr="0040345B" w:rsidRDefault="002E129F" w:rsidP="002E129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E2ABE" w:rsidRPr="0040345B" w14:paraId="26BAA812" w14:textId="77777777" w:rsidTr="00DE0932">
        <w:trPr>
          <w:trHeight w:val="300"/>
        </w:trPr>
        <w:tc>
          <w:tcPr>
            <w:tcW w:w="704" w:type="dxa"/>
          </w:tcPr>
          <w:p w14:paraId="5B82015B" w14:textId="77777777" w:rsidR="00AE2ABE" w:rsidRPr="0040345B" w:rsidRDefault="00AE2ABE" w:rsidP="000D78E9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57AED62" w14:textId="04502069" w:rsidR="00AE2ABE" w:rsidRPr="0040345B" w:rsidRDefault="00AE2ABE" w:rsidP="00AE2ABE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0345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4" w:type="dxa"/>
          </w:tcPr>
          <w:p w14:paraId="77F17C99" w14:textId="626D739A" w:rsidR="00AE2ABE" w:rsidRPr="0040345B" w:rsidRDefault="00AE2ABE" w:rsidP="00AE2AB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0645FC09" w14:textId="5A2CF096" w:rsidR="00AE2ABE" w:rsidRPr="0040345B" w:rsidRDefault="001A7867" w:rsidP="00AE2AB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EE6C5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34" w:type="dxa"/>
          </w:tcPr>
          <w:p w14:paraId="45E2A1E3" w14:textId="34A8B63A" w:rsidR="00AE2ABE" w:rsidRPr="0040345B" w:rsidRDefault="00AE2ABE" w:rsidP="00AE2AB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2695948" w14:textId="4763ACE1" w:rsidR="00AE2ABE" w:rsidRPr="0040345B" w:rsidRDefault="00AE2ABE" w:rsidP="00AE2AB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0345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3E92F480" w14:textId="3DD9DCB1" w:rsidR="00AE2ABE" w:rsidRPr="0040345B" w:rsidRDefault="00EE6C5C" w:rsidP="00AE2AB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  <w:r w:rsidR="00AE2ABE" w:rsidRPr="00AE2A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 – Saldo de Caixa e Equivalentes de Caixa</w:t>
            </w:r>
          </w:p>
        </w:tc>
      </w:tr>
      <w:tr w:rsidR="00AE2ABE" w:rsidRPr="0040345B" w:rsidDel="00E92FEF" w14:paraId="62436659" w14:textId="30939B48" w:rsidTr="00DE0932">
        <w:trPr>
          <w:trHeight w:val="300"/>
          <w:del w:id="624" w:author="RICARDO NOGUEIRA DE ALMEIDA" w:date="2017-08-28T14:17:00Z"/>
        </w:trPr>
        <w:tc>
          <w:tcPr>
            <w:tcW w:w="704" w:type="dxa"/>
          </w:tcPr>
          <w:p w14:paraId="6D6191B9" w14:textId="234D85F4" w:rsidR="00AE2ABE" w:rsidRPr="0040345B" w:rsidDel="00E92FEF" w:rsidRDefault="00AE2ABE" w:rsidP="000D78E9">
            <w:pPr>
              <w:numPr>
                <w:ilvl w:val="0"/>
                <w:numId w:val="23"/>
              </w:numPr>
              <w:spacing w:after="0"/>
              <w:rPr>
                <w:del w:id="625" w:author="RICARDO NOGUEIRA DE ALMEIDA" w:date="2017-08-28T14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53204CA2" w14:textId="7BCF7E0A" w:rsidR="00AE2ABE" w:rsidRPr="0040345B" w:rsidDel="00E92FEF" w:rsidRDefault="00AE2ABE" w:rsidP="00AE2ABE">
            <w:pPr>
              <w:spacing w:after="0"/>
              <w:rPr>
                <w:del w:id="626" w:author="RICARDO NOGUEIRA DE ALMEIDA" w:date="2017-08-28T14:17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del w:id="627" w:author="RICARDO NOGUEIRA DE ALMEIDA" w:date="2017-08-28T14:17:00Z">
              <w:r w:rsidDel="00E92FEF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exercicio</w:delText>
              </w:r>
            </w:del>
          </w:p>
        </w:tc>
        <w:tc>
          <w:tcPr>
            <w:tcW w:w="1984" w:type="dxa"/>
          </w:tcPr>
          <w:p w14:paraId="1928C862" w14:textId="1B227713" w:rsidR="00AE2ABE" w:rsidRPr="0040345B" w:rsidDel="00E92FEF" w:rsidRDefault="00AE2ABE" w:rsidP="00AE2ABE">
            <w:pPr>
              <w:spacing w:after="0"/>
              <w:rPr>
                <w:del w:id="628" w:author="RICARDO NOGUEIRA DE ALMEIDA" w:date="2017-08-28T14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29" w:author="RICARDO NOGUEIRA DE ALMEIDA" w:date="2017-08-28T14:17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</w:del>
          </w:p>
        </w:tc>
        <w:tc>
          <w:tcPr>
            <w:tcW w:w="1418" w:type="dxa"/>
          </w:tcPr>
          <w:p w14:paraId="4C9C0FCC" w14:textId="47066AD3" w:rsidR="00AE2ABE" w:rsidRPr="0040345B" w:rsidDel="00E92FEF" w:rsidRDefault="00AE2ABE" w:rsidP="00AE2ABE">
            <w:pPr>
              <w:spacing w:after="0"/>
              <w:rPr>
                <w:del w:id="630" w:author="RICARDO NOGUEIRA DE ALMEIDA" w:date="2017-08-28T14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31" w:author="RICARDO NOGUEIRA DE ALMEIDA" w:date="2017-08-28T14:17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 </w:delText>
              </w:r>
            </w:del>
          </w:p>
        </w:tc>
        <w:tc>
          <w:tcPr>
            <w:tcW w:w="1134" w:type="dxa"/>
          </w:tcPr>
          <w:p w14:paraId="1A16E7CB" w14:textId="2ACA00CB" w:rsidR="00AE2ABE" w:rsidRPr="0040345B" w:rsidDel="00E92FEF" w:rsidRDefault="00AE2ABE" w:rsidP="00AE2ABE">
            <w:pPr>
              <w:spacing w:after="0"/>
              <w:rPr>
                <w:del w:id="632" w:author="RICARDO NOGUEIRA DE ALMEIDA" w:date="2017-08-28T14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33" w:author="RICARDO NOGUEIRA DE ALMEIDA" w:date="2017-08-28T14:17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417" w:type="dxa"/>
          </w:tcPr>
          <w:p w14:paraId="7BC712AF" w14:textId="1BA5D75D" w:rsidR="00AE2ABE" w:rsidRPr="0040345B" w:rsidDel="00E92FEF" w:rsidRDefault="00AE2ABE" w:rsidP="00AE2ABE">
            <w:pPr>
              <w:spacing w:after="0"/>
              <w:rPr>
                <w:del w:id="634" w:author="RICARDO NOGUEIRA DE ALMEIDA" w:date="2017-08-28T14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35" w:author="RICARDO NOGUEIRA DE ALMEIDA" w:date="2017-08-28T14:17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5669" w:type="dxa"/>
          </w:tcPr>
          <w:p w14:paraId="33FF244C" w14:textId="15B89F35" w:rsidR="00AE2ABE" w:rsidDel="00E92FEF" w:rsidRDefault="00AE2ABE" w:rsidP="00AE2ABE">
            <w:pPr>
              <w:spacing w:after="0"/>
              <w:jc w:val="both"/>
              <w:rPr>
                <w:del w:id="636" w:author="RICARDO NOGUEIRA DE ALMEIDA" w:date="2017-08-28T14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37" w:author="RICARDO NOGUEIRA DE ALMEIDA" w:date="2017-08-28T14:17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Exercício da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</w:delText>
              </w:r>
              <w:r w:rsidR="009670BD" w:rsidRPr="00CB6E72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emonstração </w:delText>
              </w:r>
              <w:r w:rsidR="009670BD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Fluxos de Caixa</w:delText>
              </w:r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5E2058F1" w14:textId="66C076F0" w:rsidR="00AE2ABE" w:rsidDel="00E92FEF" w:rsidRDefault="00AE2ABE" w:rsidP="00AE2ABE">
            <w:pPr>
              <w:spacing w:after="0"/>
              <w:jc w:val="both"/>
              <w:rPr>
                <w:del w:id="638" w:author="RICARDO NOGUEIRA DE ALMEIDA" w:date="2017-08-28T14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A00ED85" w14:textId="0CD60582" w:rsidR="00AE2ABE" w:rsidRPr="0040345B" w:rsidDel="00E92FEF" w:rsidRDefault="00AE2ABE" w:rsidP="00AE2ABE">
            <w:pPr>
              <w:spacing w:after="0"/>
              <w:jc w:val="both"/>
              <w:rPr>
                <w:del w:id="639" w:author="RICARDO NOGUEIRA DE ALMEIDA" w:date="2017-08-28T14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40" w:author="RICARDO NOGUEIRA DE ALMEIDA" w:date="2017-08-28T14:17:00Z">
              <w:r w:rsidRPr="0040345B"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 – Exercício Atual</w:delText>
              </w:r>
            </w:del>
          </w:p>
          <w:p w14:paraId="1F24CFC4" w14:textId="0B900EC7" w:rsidR="00AE2ABE" w:rsidRPr="0040345B" w:rsidDel="00E92FEF" w:rsidRDefault="00AE2ABE" w:rsidP="00AE2ABE">
            <w:pPr>
              <w:spacing w:after="0"/>
              <w:rPr>
                <w:del w:id="641" w:author="RICARDO NOGUEIRA DE ALMEIDA" w:date="2017-08-28T14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642" w:author="RICARDO NOGUEIRA DE ALMEIDA" w:date="2017-08-28T14:17:00Z">
              <w:r w:rsidDel="00E92F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 – Exercício Anterior</w:delText>
              </w:r>
            </w:del>
          </w:p>
        </w:tc>
      </w:tr>
      <w:tr w:rsidR="009245D1" w:rsidRPr="0040345B" w14:paraId="3CBED424" w14:textId="77777777" w:rsidTr="00DE0932">
        <w:trPr>
          <w:trHeight w:val="300"/>
        </w:trPr>
        <w:tc>
          <w:tcPr>
            <w:tcW w:w="704" w:type="dxa"/>
          </w:tcPr>
          <w:p w14:paraId="746A1CA0" w14:textId="77777777" w:rsidR="009245D1" w:rsidRPr="0040345B" w:rsidRDefault="009245D1" w:rsidP="000D78E9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25D92A27" w14:textId="6457FCFD" w:rsidR="009245D1" w:rsidRPr="00AE2ABE" w:rsidRDefault="00AE2ABE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vlCaixaEquivalenteCaixaInicial</w:t>
            </w:r>
            <w:proofErr w:type="spellEnd"/>
          </w:p>
        </w:tc>
        <w:tc>
          <w:tcPr>
            <w:tcW w:w="1984" w:type="dxa"/>
          </w:tcPr>
          <w:p w14:paraId="1732CFBF" w14:textId="0E3FD2C6" w:rsidR="009245D1" w:rsidRPr="0040345B" w:rsidRDefault="00AE2ABE" w:rsidP="00AE2AB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c</w:t>
            </w:r>
            <w:r w:rsidR="002E129F" w:rsidRPr="002E12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aixa e </w:t>
            </w:r>
            <w:r w:rsidR="003C57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equivalente</w:t>
            </w:r>
            <w:r w:rsidR="009670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2E12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caixa inicial</w:t>
            </w:r>
          </w:p>
        </w:tc>
        <w:tc>
          <w:tcPr>
            <w:tcW w:w="1418" w:type="dxa"/>
          </w:tcPr>
          <w:p w14:paraId="135880FF" w14:textId="0B814663" w:rsidR="009245D1" w:rsidRPr="0040345B" w:rsidRDefault="005B5E9E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559695D" w14:textId="0602FF60" w:rsidR="009245D1" w:rsidRPr="0040345B" w:rsidRDefault="005B5E9E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22BED81" w14:textId="0258E527" w:rsidR="009245D1" w:rsidRPr="0040345B" w:rsidRDefault="00AE2ABE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5F4E2DF9" w14:textId="676D9646" w:rsidR="009245D1" w:rsidRDefault="00AE2ABE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c</w:t>
            </w:r>
            <w:r w:rsidRPr="002E12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aixa e equivalentes de caixa inicial</w:t>
            </w:r>
          </w:p>
          <w:p w14:paraId="1058278E" w14:textId="77777777" w:rsidR="00B7661D" w:rsidRDefault="00B7661D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A4323BD" w14:textId="20F2387F" w:rsidR="00B7661D" w:rsidRPr="0040345B" w:rsidRDefault="00B7661D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No caso de natureza de saldo invertida, informar negativo.</w:t>
            </w:r>
          </w:p>
        </w:tc>
      </w:tr>
      <w:tr w:rsidR="009245D1" w:rsidRPr="0040345B" w14:paraId="4727D35F" w14:textId="77777777" w:rsidTr="00DE0932">
        <w:trPr>
          <w:trHeight w:val="300"/>
        </w:trPr>
        <w:tc>
          <w:tcPr>
            <w:tcW w:w="704" w:type="dxa"/>
          </w:tcPr>
          <w:p w14:paraId="7FDD31AE" w14:textId="55469893" w:rsidR="009245D1" w:rsidRPr="0040345B" w:rsidRDefault="009245D1" w:rsidP="000D78E9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</w:tcPr>
          <w:p w14:paraId="63C7E0C9" w14:textId="350D1A1A" w:rsidR="009245D1" w:rsidRPr="0040345B" w:rsidRDefault="00AE2ABE" w:rsidP="009245D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vlCaixaEquivalenteCaixaFinal</w:t>
            </w:r>
            <w:proofErr w:type="spellEnd"/>
          </w:p>
        </w:tc>
        <w:tc>
          <w:tcPr>
            <w:tcW w:w="1984" w:type="dxa"/>
          </w:tcPr>
          <w:p w14:paraId="06077389" w14:textId="4185C115" w:rsidR="009245D1" w:rsidRPr="0040345B" w:rsidRDefault="00AE2ABE" w:rsidP="003C572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c</w:t>
            </w:r>
            <w:r w:rsidRPr="002E12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aixa e </w:t>
            </w:r>
            <w:r w:rsidR="003C57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equivalente</w:t>
            </w:r>
            <w:r w:rsidR="009670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2E12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caixa </w:t>
            </w:r>
            <w:r w:rsidR="003C57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</w:t>
            </w:r>
          </w:p>
        </w:tc>
        <w:tc>
          <w:tcPr>
            <w:tcW w:w="1418" w:type="dxa"/>
          </w:tcPr>
          <w:p w14:paraId="66E8138D" w14:textId="7975EF6C" w:rsidR="009245D1" w:rsidRPr="0040345B" w:rsidRDefault="005B5E9E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042FEAF" w14:textId="3C6EE990" w:rsidR="009245D1" w:rsidRPr="0040345B" w:rsidRDefault="005B5E9E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5316015" w14:textId="74B373CF" w:rsidR="009245D1" w:rsidRPr="0040345B" w:rsidRDefault="003C572C" w:rsidP="009245D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669" w:type="dxa"/>
          </w:tcPr>
          <w:p w14:paraId="076E25AD" w14:textId="434D2396" w:rsidR="009245D1" w:rsidRDefault="003C572C" w:rsidP="009245D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do c</w:t>
            </w:r>
            <w:r w:rsidRPr="002E12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aixa 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equivalente</w:t>
            </w:r>
            <w:r w:rsidR="009670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Pr="002E12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caixa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</w:t>
            </w:r>
          </w:p>
          <w:p w14:paraId="73298BCA" w14:textId="77777777" w:rsidR="00B7661D" w:rsidRDefault="00B7661D" w:rsidP="009245D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23FDDAB" w14:textId="1BE4C689" w:rsidR="00B7661D" w:rsidRPr="0040345B" w:rsidRDefault="00B7661D" w:rsidP="009245D1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No caso de natureza de saldo invertida, informar negativo.</w:t>
            </w:r>
          </w:p>
        </w:tc>
      </w:tr>
      <w:bookmarkEnd w:id="602"/>
    </w:tbl>
    <w:p w14:paraId="1AB3DD58" w14:textId="6E9F98B3" w:rsidR="00E5108D" w:rsidRDefault="00E5108D" w:rsidP="005D6E50">
      <w:pPr>
        <w:spacing w:after="0"/>
        <w:jc w:val="both"/>
        <w:rPr>
          <w:ins w:id="643" w:author="RICARDO NOGUEIRA DE ALMEIDA" w:date="2017-07-14T17:01:00Z"/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26A12B5A" w14:textId="6C97BA83" w:rsidR="00D813A6" w:rsidRDefault="00D813A6" w:rsidP="00D813A6">
      <w:pPr>
        <w:pStyle w:val="Ttulo2"/>
        <w:rPr>
          <w:ins w:id="644" w:author="RICARDO NOGUEIRA DE ALMEIDA" w:date="2017-10-27T14:58:00Z"/>
          <w:rFonts w:ascii="Arial" w:hAnsi="Arial" w:cs="Arial"/>
        </w:rPr>
      </w:pPr>
      <w:bookmarkStart w:id="645" w:name="_Toc497833506"/>
      <w:ins w:id="646" w:author="RICARDO NOGUEIRA DE ALMEIDA" w:date="2017-07-14T17:06:00Z">
        <w:r>
          <w:rPr>
            <w:rFonts w:ascii="Arial" w:hAnsi="Arial" w:cs="Arial"/>
          </w:rPr>
          <w:t>RPSD</w:t>
        </w:r>
      </w:ins>
      <w:ins w:id="647" w:author="RICARDO NOGUEIRA DE ALMEIDA" w:date="2017-07-14T17:05:00Z">
        <w:r w:rsidRPr="00393B12">
          <w:rPr>
            <w:rFonts w:ascii="Arial" w:hAnsi="Arial" w:cs="Arial"/>
          </w:rPr>
          <w:t xml:space="preserve"> – </w:t>
        </w:r>
      </w:ins>
      <w:ins w:id="648" w:author="RICARDO NOGUEIRA DE ALMEIDA" w:date="2017-07-14T17:06:00Z">
        <w:r>
          <w:rPr>
            <w:rFonts w:ascii="Arial" w:hAnsi="Arial" w:cs="Arial"/>
          </w:rPr>
          <w:t>Restos a Pagar de Exercício</w:t>
        </w:r>
      </w:ins>
      <w:ins w:id="649" w:author="RICARDO NOGUEIRA DE ALMEIDA" w:date="2017-10-31T18:43:00Z">
        <w:r w:rsidR="006B1BE3">
          <w:rPr>
            <w:rFonts w:ascii="Arial" w:hAnsi="Arial" w:cs="Arial"/>
          </w:rPr>
          <w:t>s</w:t>
        </w:r>
      </w:ins>
      <w:ins w:id="650" w:author="RICARDO NOGUEIRA DE ALMEIDA" w:date="2017-07-14T17:06:00Z">
        <w:r>
          <w:rPr>
            <w:rFonts w:ascii="Arial" w:hAnsi="Arial" w:cs="Arial"/>
          </w:rPr>
          <w:t xml:space="preserve"> Anteriores sem Disponibilidade não Computados no Ensino e Saúde</w:t>
        </w:r>
      </w:ins>
      <w:bookmarkEnd w:id="645"/>
    </w:p>
    <w:p w14:paraId="317D493E" w14:textId="561A8994" w:rsidR="00234667" w:rsidRPr="00EE3A98" w:rsidRDefault="006B1BE3" w:rsidP="00234667">
      <w:pPr>
        <w:rPr>
          <w:ins w:id="651" w:author="RICARDO NOGUEIRA DE ALMEIDA" w:date="2017-10-27T14:58:00Z"/>
        </w:rPr>
      </w:pPr>
      <w:ins w:id="652" w:author="RICARDO NOGUEIRA DE ALMEIDA" w:date="2017-10-31T18:44:00Z">
        <w:r w:rsidRPr="006B1BE3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pt-BR"/>
          </w:rPr>
          <w:t>Este arquivo deverá ser informado apenas no módulo Demonstrações Contábeis Aplicadas ao Setor Público Consolidado.</w:t>
        </w:r>
      </w:ins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  <w:tblGridChange w:id="653">
          <w:tblGrid>
            <w:gridCol w:w="703"/>
            <w:gridCol w:w="1986"/>
            <w:gridCol w:w="1984"/>
            <w:gridCol w:w="1418"/>
            <w:gridCol w:w="1134"/>
            <w:gridCol w:w="1417"/>
            <w:gridCol w:w="5669"/>
          </w:tblGrid>
        </w:tblGridChange>
      </w:tblGrid>
      <w:tr w:rsidR="00D813A6" w:rsidRPr="0040345B" w14:paraId="3DAD14E6" w14:textId="77777777" w:rsidTr="00D813A6">
        <w:trPr>
          <w:trHeight w:val="300"/>
          <w:ins w:id="654" w:author="RICARDO NOGUEIRA DE ALMEIDA" w:date="2017-07-14T17:05:00Z"/>
        </w:trPr>
        <w:tc>
          <w:tcPr>
            <w:tcW w:w="14311" w:type="dxa"/>
            <w:gridSpan w:val="7"/>
            <w:noWrap/>
          </w:tcPr>
          <w:p w14:paraId="1008D3AC" w14:textId="36A23BE6" w:rsidR="00D813A6" w:rsidRPr="0040345B" w:rsidRDefault="00D813A6" w:rsidP="00D813A6">
            <w:pPr>
              <w:spacing w:after="0"/>
              <w:rPr>
                <w:ins w:id="655" w:author="RICARDO NOGUEIRA DE ALMEIDA" w:date="2017-07-14T17:05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56" w:author="RICARDO NOGUEIRA DE ALMEIDA" w:date="2017-07-14T17:05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Nome do arquivo: </w:t>
              </w:r>
            </w:ins>
            <w:ins w:id="657" w:author="RICARDO NOGUEIRA DE ALMEIDA" w:date="2017-07-14T17:06:00Z">
              <w:r w:rsidRPr="00E17CC7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RPSD</w:t>
              </w:r>
            </w:ins>
          </w:p>
        </w:tc>
      </w:tr>
      <w:tr w:rsidR="00D813A6" w:rsidRPr="0040345B" w14:paraId="1F5A73A1" w14:textId="77777777" w:rsidTr="00D813A6">
        <w:trPr>
          <w:trHeight w:val="300"/>
          <w:ins w:id="658" w:author="RICARDO NOGUEIRA DE ALMEIDA" w:date="2017-07-14T17:05:00Z"/>
        </w:trPr>
        <w:tc>
          <w:tcPr>
            <w:tcW w:w="14311" w:type="dxa"/>
            <w:gridSpan w:val="7"/>
          </w:tcPr>
          <w:p w14:paraId="340783DD" w14:textId="4862509B" w:rsidR="00D813A6" w:rsidRPr="0040345B" w:rsidRDefault="00D813A6" w:rsidP="00D813A6">
            <w:pPr>
              <w:spacing w:after="0"/>
              <w:rPr>
                <w:ins w:id="659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60" w:author="RICARDO NOGUEIRA DE ALMEIDA" w:date="2017-07-14T17:05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10</w:t>
              </w:r>
              <w:r w:rsidRPr="00A94E8F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– </w:t>
              </w:r>
            </w:ins>
            <w:ins w:id="661" w:author="RICARDO NOGUEIRA DE ALMEIDA" w:date="2017-07-14T17:07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Restos a Pagar do </w:t>
              </w:r>
              <w:r w:rsidRPr="00FB03B8"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eastAsia="pt-BR"/>
                </w:rPr>
                <w:t xml:space="preserve">Ensino, Saúde e </w:t>
              </w:r>
              <w:proofErr w:type="spellStart"/>
              <w:r w:rsidRPr="00FB03B8"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eastAsia="pt-BR"/>
                </w:rPr>
                <w:t>Fundeb</w:t>
              </w:r>
              <w:proofErr w:type="spellEnd"/>
              <w:r w:rsidRPr="00FB03B8"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eastAsia="pt-BR"/>
                </w:rPr>
                <w:t xml:space="preserve"> Inscritos sem Disponibilidade Financeira 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Pagos no Exercício</w:t>
              </w:r>
            </w:ins>
          </w:p>
        </w:tc>
      </w:tr>
      <w:tr w:rsidR="00D813A6" w:rsidRPr="0040345B" w14:paraId="2187BF21" w14:textId="77777777" w:rsidTr="00D813A6">
        <w:trPr>
          <w:trHeight w:val="300"/>
          <w:ins w:id="662" w:author="RICARDO NOGUEIRA DE ALMEIDA" w:date="2017-07-14T17:05:00Z"/>
        </w:trPr>
        <w:tc>
          <w:tcPr>
            <w:tcW w:w="14311" w:type="dxa"/>
            <w:gridSpan w:val="7"/>
          </w:tcPr>
          <w:p w14:paraId="6C129FC2" w14:textId="73BD1C43" w:rsidR="00D813A6" w:rsidRPr="0040345B" w:rsidRDefault="00D813A6" w:rsidP="00D813A6">
            <w:pPr>
              <w:spacing w:after="0"/>
              <w:rPr>
                <w:ins w:id="66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64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Campos que determinam a chave do registro: </w:t>
              </w:r>
            </w:ins>
            <w:proofErr w:type="spellStart"/>
            <w:ins w:id="665" w:author="RICARDO NOGUEIRA DE ALMEIDA" w:date="2017-07-14T17:10:00Z">
              <w:r w:rsidR="002A0A43"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r w:rsidR="002A0A4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2A0A43"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codOrgao</w:t>
              </w:r>
              <w:proofErr w:type="spellEnd"/>
              <w:r w:rsidR="002A0A4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2A0A43" w:rsidRPr="002F4CBB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codUnidadeSub</w:t>
              </w:r>
              <w:r w:rsidR="002A0A4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Orig</w:t>
              </w:r>
              <w:proofErr w:type="spellEnd"/>
              <w:r w:rsidR="002A0A4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2A0A43"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nroEmpenho</w:t>
              </w:r>
              <w:proofErr w:type="spellEnd"/>
              <w:r w:rsidR="002A0A4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2A0A4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exercicioEmpenho</w:t>
              </w:r>
              <w:proofErr w:type="spellEnd"/>
              <w:r w:rsidR="002A0A4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2A0A43" w:rsidRPr="005072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tipoPagamentoRSP</w:t>
              </w:r>
            </w:ins>
            <w:proofErr w:type="spellEnd"/>
          </w:p>
        </w:tc>
      </w:tr>
      <w:tr w:rsidR="002A0A43" w:rsidRPr="0040345B" w14:paraId="1244E0FD" w14:textId="77777777" w:rsidTr="00D813A6">
        <w:trPr>
          <w:trHeight w:val="300"/>
          <w:ins w:id="666" w:author="RICARDO NOGUEIRA DE ALMEIDA" w:date="2017-07-14T17:11:00Z"/>
        </w:trPr>
        <w:tc>
          <w:tcPr>
            <w:tcW w:w="14311" w:type="dxa"/>
            <w:gridSpan w:val="7"/>
          </w:tcPr>
          <w:p w14:paraId="10045BDD" w14:textId="56CA563F" w:rsidR="002A0A43" w:rsidRPr="0040345B" w:rsidRDefault="002A0A43" w:rsidP="00D813A6">
            <w:pPr>
              <w:spacing w:after="0"/>
              <w:rPr>
                <w:ins w:id="667" w:author="RICARDO NOGUEIRA DE ALMEIDA" w:date="2017-07-14T17:1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68" w:author="RICARDO NOGUEIRA DE ALMEIDA" w:date="2017-07-14T17:11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Propósito: Informar os valores pagos no exercício referentes a Restos a Pagar que não foram considerados na aplicação do Ensino, Saúde e </w:t>
              </w:r>
              <w:proofErr w:type="spellStart"/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Fundeb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em exercícios anteriores, por terem sido inscritos sem disponibilidade financeira,</w:t>
              </w:r>
            </w:ins>
            <w:ins w:id="669" w:author="RICARDO NOGUEIRA DE ALMEIDA" w:date="2017-10-27T14:56:00Z">
              <w:r w:rsidR="00234667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670" w:author="RICARDO NOGUEIRA DE ALMEIDA" w:date="2017-07-14T17:11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e que serão computados no exercício em que foram pagos, conforme Consulta 932.736/2015.</w:t>
              </w:r>
            </w:ins>
          </w:p>
        </w:tc>
      </w:tr>
      <w:tr w:rsidR="00D813A6" w:rsidRPr="0040345B" w14:paraId="7DF2A55D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671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672" w:author="RICARDO NOGUEIRA DE ALMEIDA" w:date="2017-07-14T17:05:00Z"/>
          <w:trPrChange w:id="673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674" w:author="RICARDO NOGUEIRA DE ALMEIDA" w:date="2017-07-14T17:24:00Z">
              <w:tcPr>
                <w:tcW w:w="703" w:type="dxa"/>
              </w:tcPr>
            </w:tcPrChange>
          </w:tcPr>
          <w:p w14:paraId="6FBC0CF5" w14:textId="77777777" w:rsidR="00D813A6" w:rsidRPr="00A94E8F" w:rsidRDefault="00D813A6" w:rsidP="00D813A6">
            <w:pPr>
              <w:spacing w:after="0"/>
              <w:rPr>
                <w:ins w:id="675" w:author="RICARDO NOGUEIRA DE ALMEIDA" w:date="2017-07-14T17:05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76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1986" w:type="dxa"/>
            <w:tcPrChange w:id="677" w:author="RICARDO NOGUEIRA DE ALMEIDA" w:date="2017-07-14T17:24:00Z">
              <w:tcPr>
                <w:tcW w:w="1986" w:type="dxa"/>
              </w:tcPr>
            </w:tcPrChange>
          </w:tcPr>
          <w:p w14:paraId="1C4A0725" w14:textId="77777777" w:rsidR="00D813A6" w:rsidRPr="0040345B" w:rsidRDefault="00D813A6" w:rsidP="00D813A6">
            <w:pPr>
              <w:spacing w:after="0"/>
              <w:rPr>
                <w:ins w:id="678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ins w:id="679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984" w:type="dxa"/>
            <w:tcPrChange w:id="680" w:author="RICARDO NOGUEIRA DE ALMEIDA" w:date="2017-07-14T17:24:00Z">
              <w:tcPr>
                <w:tcW w:w="1984" w:type="dxa"/>
              </w:tcPr>
            </w:tcPrChange>
          </w:tcPr>
          <w:p w14:paraId="5F00DEE5" w14:textId="77777777" w:rsidR="00D813A6" w:rsidRPr="0040345B" w:rsidRDefault="00D813A6" w:rsidP="00D813A6">
            <w:pPr>
              <w:spacing w:after="0"/>
              <w:rPr>
                <w:ins w:id="681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82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8" w:type="dxa"/>
            <w:tcPrChange w:id="683" w:author="RICARDO NOGUEIRA DE ALMEIDA" w:date="2017-07-14T17:24:00Z">
              <w:tcPr>
                <w:tcW w:w="1418" w:type="dxa"/>
              </w:tcPr>
            </w:tcPrChange>
          </w:tcPr>
          <w:p w14:paraId="3F73E9D5" w14:textId="77777777" w:rsidR="00D813A6" w:rsidRPr="0040345B" w:rsidRDefault="00D813A6" w:rsidP="00D813A6">
            <w:pPr>
              <w:spacing w:after="0"/>
              <w:rPr>
                <w:ins w:id="684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85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134" w:type="dxa"/>
            <w:tcPrChange w:id="686" w:author="RICARDO NOGUEIRA DE ALMEIDA" w:date="2017-07-14T17:24:00Z">
              <w:tcPr>
                <w:tcW w:w="1134" w:type="dxa"/>
              </w:tcPr>
            </w:tcPrChange>
          </w:tcPr>
          <w:p w14:paraId="5CDE66C5" w14:textId="77777777" w:rsidR="00D813A6" w:rsidRPr="0040345B" w:rsidRDefault="00D813A6" w:rsidP="00D813A6">
            <w:pPr>
              <w:spacing w:after="0"/>
              <w:rPr>
                <w:ins w:id="68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88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7" w:type="dxa"/>
            <w:tcPrChange w:id="689" w:author="RICARDO NOGUEIRA DE ALMEIDA" w:date="2017-07-14T17:24:00Z">
              <w:tcPr>
                <w:tcW w:w="1417" w:type="dxa"/>
              </w:tcPr>
            </w:tcPrChange>
          </w:tcPr>
          <w:p w14:paraId="5B197DF7" w14:textId="77777777" w:rsidR="00D813A6" w:rsidRPr="0040345B" w:rsidRDefault="00D813A6" w:rsidP="00D813A6">
            <w:pPr>
              <w:spacing w:after="0"/>
              <w:rPr>
                <w:ins w:id="690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91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669" w:type="dxa"/>
            <w:tcPrChange w:id="692" w:author="RICARDO NOGUEIRA DE ALMEIDA" w:date="2017-07-14T17:24:00Z">
              <w:tcPr>
                <w:tcW w:w="5669" w:type="dxa"/>
              </w:tcPr>
            </w:tcPrChange>
          </w:tcPr>
          <w:p w14:paraId="7C0243DE" w14:textId="77777777" w:rsidR="00D813A6" w:rsidRPr="0040345B" w:rsidRDefault="00D813A6" w:rsidP="00D813A6">
            <w:pPr>
              <w:spacing w:after="0"/>
              <w:rPr>
                <w:ins w:id="69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94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2A0A43" w:rsidRPr="0040345B" w14:paraId="51A3CF5C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695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696" w:author="RICARDO NOGUEIRA DE ALMEIDA" w:date="2017-07-14T17:05:00Z"/>
          <w:trPrChange w:id="697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698" w:author="RICARDO NOGUEIRA DE ALMEIDA" w:date="2017-07-14T17:24:00Z">
              <w:tcPr>
                <w:tcW w:w="703" w:type="dxa"/>
              </w:tcPr>
            </w:tcPrChange>
          </w:tcPr>
          <w:p w14:paraId="60BEDB97" w14:textId="77777777" w:rsidR="002A0A43" w:rsidRPr="0040345B" w:rsidRDefault="002A0A43">
            <w:pPr>
              <w:numPr>
                <w:ilvl w:val="0"/>
                <w:numId w:val="41"/>
              </w:numPr>
              <w:spacing w:after="0"/>
              <w:rPr>
                <w:ins w:id="699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700" w:author="RICARDO NOGUEIRA DE ALMEIDA" w:date="2017-07-14T17:05:00Z">
                <w:pPr>
                  <w:numPr>
                    <w:numId w:val="34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  <w:tcPrChange w:id="701" w:author="RICARDO NOGUEIRA DE ALMEIDA" w:date="2017-07-14T17:24:00Z">
              <w:tcPr>
                <w:tcW w:w="1986" w:type="dxa"/>
              </w:tcPr>
            </w:tcPrChange>
          </w:tcPr>
          <w:p w14:paraId="14FB24F9" w14:textId="3565F17D" w:rsidR="002A0A43" w:rsidRPr="0040345B" w:rsidRDefault="002A0A43" w:rsidP="002A0A43">
            <w:pPr>
              <w:spacing w:after="0"/>
              <w:rPr>
                <w:ins w:id="702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703" w:author="RICARDO NOGUEIRA DE ALMEIDA" w:date="2017-07-14T17:12:00Z">
              <w:r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</w:ins>
            <w:proofErr w:type="spellEnd"/>
          </w:p>
        </w:tc>
        <w:tc>
          <w:tcPr>
            <w:tcW w:w="1984" w:type="dxa"/>
            <w:tcPrChange w:id="704" w:author="RICARDO NOGUEIRA DE ALMEIDA" w:date="2017-07-14T17:24:00Z">
              <w:tcPr>
                <w:tcW w:w="1984" w:type="dxa"/>
              </w:tcPr>
            </w:tcPrChange>
          </w:tcPr>
          <w:p w14:paraId="01C61444" w14:textId="20B0F072" w:rsidR="002A0A43" w:rsidRPr="0040345B" w:rsidRDefault="002A0A43" w:rsidP="002A0A43">
            <w:pPr>
              <w:spacing w:after="0"/>
              <w:rPr>
                <w:ins w:id="705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06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registro</w:t>
              </w:r>
            </w:ins>
          </w:p>
        </w:tc>
        <w:tc>
          <w:tcPr>
            <w:tcW w:w="1418" w:type="dxa"/>
            <w:tcPrChange w:id="707" w:author="RICARDO NOGUEIRA DE ALMEIDA" w:date="2017-07-14T17:24:00Z">
              <w:tcPr>
                <w:tcW w:w="1418" w:type="dxa"/>
              </w:tcPr>
            </w:tcPrChange>
          </w:tcPr>
          <w:p w14:paraId="270423D6" w14:textId="3F5DE310" w:rsidR="002A0A43" w:rsidRPr="0040345B" w:rsidRDefault="002A0A43" w:rsidP="002A0A43">
            <w:pPr>
              <w:spacing w:after="0"/>
              <w:rPr>
                <w:ins w:id="708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09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34" w:type="dxa"/>
            <w:tcPrChange w:id="710" w:author="RICARDO NOGUEIRA DE ALMEIDA" w:date="2017-07-14T17:24:00Z">
              <w:tcPr>
                <w:tcW w:w="1134" w:type="dxa"/>
              </w:tcPr>
            </w:tcPrChange>
          </w:tcPr>
          <w:p w14:paraId="64DF85E2" w14:textId="1FA02A21" w:rsidR="002A0A43" w:rsidRPr="0040345B" w:rsidRDefault="002A0A43" w:rsidP="002A0A43">
            <w:pPr>
              <w:spacing w:after="0"/>
              <w:rPr>
                <w:ins w:id="711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2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  <w:tcPrChange w:id="713" w:author="RICARDO NOGUEIRA DE ALMEIDA" w:date="2017-07-14T17:24:00Z">
              <w:tcPr>
                <w:tcW w:w="1417" w:type="dxa"/>
              </w:tcPr>
            </w:tcPrChange>
          </w:tcPr>
          <w:p w14:paraId="6E202855" w14:textId="7B3855D6" w:rsidR="002A0A43" w:rsidRPr="0040345B" w:rsidRDefault="002A0A43" w:rsidP="002A0A43">
            <w:pPr>
              <w:spacing w:after="0"/>
              <w:rPr>
                <w:ins w:id="714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5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716" w:author="RICARDO NOGUEIRA DE ALMEIDA" w:date="2017-07-14T17:24:00Z">
              <w:tcPr>
                <w:tcW w:w="5669" w:type="dxa"/>
              </w:tcPr>
            </w:tcPrChange>
          </w:tcPr>
          <w:p w14:paraId="62B84109" w14:textId="56172CA7" w:rsidR="002A0A43" w:rsidRPr="0040345B" w:rsidRDefault="002A0A43" w:rsidP="002A0A43">
            <w:pPr>
              <w:spacing w:after="0"/>
              <w:rPr>
                <w:ins w:id="71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8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10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–</w:t>
              </w:r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 w:rsidRPr="00FB03B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Restos a Pagar do Ensino, Saúde e </w:t>
              </w:r>
              <w:proofErr w:type="spellStart"/>
              <w:r w:rsidRPr="00FB03B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Fundeb</w:t>
              </w:r>
              <w:proofErr w:type="spellEnd"/>
              <w:r w:rsidRPr="00FB03B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Inscritos sem Disponibilidade Financeira Pagos no Exercício</w:t>
              </w:r>
            </w:ins>
          </w:p>
        </w:tc>
      </w:tr>
      <w:tr w:rsidR="002A0A43" w:rsidRPr="0040345B" w14:paraId="79096597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719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720" w:author="RICARDO NOGUEIRA DE ALMEIDA" w:date="2017-07-14T17:05:00Z"/>
          <w:trPrChange w:id="721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722" w:author="RICARDO NOGUEIRA DE ALMEIDA" w:date="2017-07-14T17:24:00Z">
              <w:tcPr>
                <w:tcW w:w="703" w:type="dxa"/>
              </w:tcPr>
            </w:tcPrChange>
          </w:tcPr>
          <w:p w14:paraId="1456D524" w14:textId="77777777" w:rsidR="002A0A43" w:rsidRPr="0040345B" w:rsidRDefault="002A0A43">
            <w:pPr>
              <w:numPr>
                <w:ilvl w:val="0"/>
                <w:numId w:val="41"/>
              </w:numPr>
              <w:spacing w:after="0"/>
              <w:rPr>
                <w:ins w:id="72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724" w:author="RICARDO NOGUEIRA DE ALMEIDA" w:date="2017-07-14T17:05:00Z">
                <w:pPr>
                  <w:numPr>
                    <w:numId w:val="34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  <w:tcPrChange w:id="725" w:author="RICARDO NOGUEIRA DE ALMEIDA" w:date="2017-07-14T17:24:00Z">
              <w:tcPr>
                <w:tcW w:w="1986" w:type="dxa"/>
              </w:tcPr>
            </w:tcPrChange>
          </w:tcPr>
          <w:p w14:paraId="623B7BF3" w14:textId="1DAB0618" w:rsidR="002A0A43" w:rsidRPr="0040345B" w:rsidRDefault="002A0A43" w:rsidP="002A0A43">
            <w:pPr>
              <w:spacing w:after="0"/>
              <w:rPr>
                <w:ins w:id="726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727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codReduzido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RSP</w:t>
              </w:r>
            </w:ins>
            <w:proofErr w:type="spellEnd"/>
          </w:p>
        </w:tc>
        <w:tc>
          <w:tcPr>
            <w:tcW w:w="1984" w:type="dxa"/>
            <w:tcPrChange w:id="728" w:author="RICARDO NOGUEIRA DE ALMEIDA" w:date="2017-07-14T17:24:00Z">
              <w:tcPr>
                <w:tcW w:w="1984" w:type="dxa"/>
              </w:tcPr>
            </w:tcPrChange>
          </w:tcPr>
          <w:p w14:paraId="1F0F0A1F" w14:textId="00AFA131" w:rsidR="002A0A43" w:rsidRPr="0040345B" w:rsidRDefault="002A0A43" w:rsidP="002A0A43">
            <w:pPr>
              <w:spacing w:after="0"/>
              <w:rPr>
                <w:ins w:id="729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30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Identificador do resto a pagar</w:t>
              </w:r>
            </w:ins>
          </w:p>
        </w:tc>
        <w:tc>
          <w:tcPr>
            <w:tcW w:w="1418" w:type="dxa"/>
            <w:tcPrChange w:id="731" w:author="RICARDO NOGUEIRA DE ALMEIDA" w:date="2017-07-14T17:24:00Z">
              <w:tcPr>
                <w:tcW w:w="1418" w:type="dxa"/>
              </w:tcPr>
            </w:tcPrChange>
          </w:tcPr>
          <w:p w14:paraId="1F040FDF" w14:textId="3BE992CE" w:rsidR="002A0A43" w:rsidRPr="0040345B" w:rsidRDefault="002A0A43" w:rsidP="002A0A43">
            <w:pPr>
              <w:spacing w:after="0"/>
              <w:rPr>
                <w:ins w:id="732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33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15</w:t>
              </w:r>
            </w:ins>
          </w:p>
        </w:tc>
        <w:tc>
          <w:tcPr>
            <w:tcW w:w="1134" w:type="dxa"/>
            <w:tcPrChange w:id="734" w:author="RICARDO NOGUEIRA DE ALMEIDA" w:date="2017-07-14T17:24:00Z">
              <w:tcPr>
                <w:tcW w:w="1134" w:type="dxa"/>
              </w:tcPr>
            </w:tcPrChange>
          </w:tcPr>
          <w:p w14:paraId="79E191DC" w14:textId="609D377C" w:rsidR="002A0A43" w:rsidRPr="0040345B" w:rsidRDefault="002A0A43" w:rsidP="002A0A43">
            <w:pPr>
              <w:spacing w:after="0"/>
              <w:rPr>
                <w:ins w:id="735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36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  <w:tcPrChange w:id="737" w:author="RICARDO NOGUEIRA DE ALMEIDA" w:date="2017-07-14T17:24:00Z">
              <w:tcPr>
                <w:tcW w:w="1417" w:type="dxa"/>
              </w:tcPr>
            </w:tcPrChange>
          </w:tcPr>
          <w:p w14:paraId="5DA5996F" w14:textId="16B6B29B" w:rsidR="002A0A43" w:rsidRPr="0040345B" w:rsidRDefault="002A0A43" w:rsidP="002A0A43">
            <w:pPr>
              <w:spacing w:after="0"/>
              <w:rPr>
                <w:ins w:id="738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39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740" w:author="RICARDO NOGUEIRA DE ALMEIDA" w:date="2017-07-14T17:24:00Z">
              <w:tcPr>
                <w:tcW w:w="5669" w:type="dxa"/>
              </w:tcPr>
            </w:tcPrChange>
          </w:tcPr>
          <w:p w14:paraId="67491076" w14:textId="799BAFB8" w:rsidR="002A0A43" w:rsidRPr="0040345B" w:rsidRDefault="002A0A43" w:rsidP="002A0A43">
            <w:pPr>
              <w:spacing w:after="0"/>
              <w:rPr>
                <w:ins w:id="741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42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Este campo estabelece o vínculo do resto a pagar com seus respectivos itens. Este código deve ser único para registros do tipo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“</w:t>
              </w:r>
              <w:r w:rsidRPr="00FB03B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Restos a Pagar do Ensino, Saúde e </w:t>
              </w:r>
              <w:proofErr w:type="spellStart"/>
              <w:r w:rsidRPr="00FB03B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Fundeb</w:t>
              </w:r>
              <w:proofErr w:type="spellEnd"/>
              <w:r w:rsidRPr="00FB03B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Inscritos sem Disponibilidade Financeira Pagos no Exercício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</w:t>
              </w:r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2A0A43" w:rsidRPr="0040345B" w14:paraId="3CF1D897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743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744" w:author="RICARDO NOGUEIRA DE ALMEIDA" w:date="2017-07-14T17:05:00Z"/>
          <w:trPrChange w:id="745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746" w:author="RICARDO NOGUEIRA DE ALMEIDA" w:date="2017-07-14T17:24:00Z">
              <w:tcPr>
                <w:tcW w:w="703" w:type="dxa"/>
              </w:tcPr>
            </w:tcPrChange>
          </w:tcPr>
          <w:p w14:paraId="788B532E" w14:textId="77777777" w:rsidR="002A0A43" w:rsidRPr="0040345B" w:rsidRDefault="002A0A43">
            <w:pPr>
              <w:numPr>
                <w:ilvl w:val="0"/>
                <w:numId w:val="41"/>
              </w:numPr>
              <w:spacing w:after="0"/>
              <w:rPr>
                <w:ins w:id="74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748" w:author="RICARDO NOGUEIRA DE ALMEIDA" w:date="2017-07-14T17:05:00Z">
                <w:pPr>
                  <w:numPr>
                    <w:numId w:val="34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  <w:tcPrChange w:id="749" w:author="RICARDO NOGUEIRA DE ALMEIDA" w:date="2017-07-14T17:24:00Z">
              <w:tcPr>
                <w:tcW w:w="1986" w:type="dxa"/>
              </w:tcPr>
            </w:tcPrChange>
          </w:tcPr>
          <w:p w14:paraId="1402F956" w14:textId="607A853B" w:rsidR="002A0A43" w:rsidRPr="0040345B" w:rsidRDefault="002A0A43" w:rsidP="002A0A43">
            <w:pPr>
              <w:spacing w:after="0"/>
              <w:rPr>
                <w:ins w:id="750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751" w:author="RICARDO NOGUEIRA DE ALMEIDA" w:date="2017-07-14T17:12:00Z">
              <w:r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codOrgao</w:t>
              </w:r>
            </w:ins>
            <w:proofErr w:type="spellEnd"/>
          </w:p>
        </w:tc>
        <w:tc>
          <w:tcPr>
            <w:tcW w:w="1984" w:type="dxa"/>
            <w:tcPrChange w:id="752" w:author="RICARDO NOGUEIRA DE ALMEIDA" w:date="2017-07-14T17:24:00Z">
              <w:tcPr>
                <w:tcW w:w="1984" w:type="dxa"/>
              </w:tcPr>
            </w:tcPrChange>
          </w:tcPr>
          <w:p w14:paraId="512401D4" w14:textId="4094CBE9" w:rsidR="002A0A43" w:rsidRPr="0040345B" w:rsidRDefault="002A0A43" w:rsidP="002A0A43">
            <w:pPr>
              <w:spacing w:after="0"/>
              <w:rPr>
                <w:ins w:id="75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54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do órgão</w:t>
              </w:r>
            </w:ins>
          </w:p>
        </w:tc>
        <w:tc>
          <w:tcPr>
            <w:tcW w:w="1418" w:type="dxa"/>
            <w:tcPrChange w:id="755" w:author="RICARDO NOGUEIRA DE ALMEIDA" w:date="2017-07-14T17:24:00Z">
              <w:tcPr>
                <w:tcW w:w="1418" w:type="dxa"/>
              </w:tcPr>
            </w:tcPrChange>
          </w:tcPr>
          <w:p w14:paraId="6D66F496" w14:textId="13ABFB99" w:rsidR="002A0A43" w:rsidRPr="0040345B" w:rsidRDefault="002A0A43" w:rsidP="002A0A43">
            <w:pPr>
              <w:spacing w:after="0"/>
              <w:rPr>
                <w:ins w:id="756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57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34" w:type="dxa"/>
            <w:tcPrChange w:id="758" w:author="RICARDO NOGUEIRA DE ALMEIDA" w:date="2017-07-14T17:24:00Z">
              <w:tcPr>
                <w:tcW w:w="1134" w:type="dxa"/>
              </w:tcPr>
            </w:tcPrChange>
          </w:tcPr>
          <w:p w14:paraId="21C1FEC7" w14:textId="6F1B4E2E" w:rsidR="002A0A43" w:rsidRPr="0040345B" w:rsidRDefault="002A0A43" w:rsidP="002A0A43">
            <w:pPr>
              <w:spacing w:after="0"/>
              <w:rPr>
                <w:ins w:id="759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60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  <w:tcPrChange w:id="761" w:author="RICARDO NOGUEIRA DE ALMEIDA" w:date="2017-07-14T17:24:00Z">
              <w:tcPr>
                <w:tcW w:w="1417" w:type="dxa"/>
              </w:tcPr>
            </w:tcPrChange>
          </w:tcPr>
          <w:p w14:paraId="2A57DB81" w14:textId="7B595F69" w:rsidR="002A0A43" w:rsidRPr="0040345B" w:rsidRDefault="002A0A43" w:rsidP="002A0A43">
            <w:pPr>
              <w:spacing w:after="0"/>
              <w:rPr>
                <w:ins w:id="762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63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764" w:author="RICARDO NOGUEIRA DE ALMEIDA" w:date="2017-07-14T17:24:00Z">
              <w:tcPr>
                <w:tcW w:w="5669" w:type="dxa"/>
              </w:tcPr>
            </w:tcPrChange>
          </w:tcPr>
          <w:p w14:paraId="078CBB15" w14:textId="7E5E7A55" w:rsidR="002A0A43" w:rsidRPr="0040345B" w:rsidRDefault="002A0A43" w:rsidP="002A0A43">
            <w:pPr>
              <w:spacing w:after="0"/>
              <w:rPr>
                <w:ins w:id="765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66" w:author="RICARDO NOGUEIRA DE ALMEIDA" w:date="2017-07-14T17:12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Código do órgão - conforme cadastrado no Portal SICOM. </w:t>
              </w:r>
            </w:ins>
          </w:p>
        </w:tc>
      </w:tr>
      <w:tr w:rsidR="002A0A43" w:rsidRPr="0040345B" w14:paraId="7ABE7AE3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767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768" w:author="RICARDO NOGUEIRA DE ALMEIDA" w:date="2017-07-14T17:05:00Z"/>
          <w:trPrChange w:id="769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770" w:author="RICARDO NOGUEIRA DE ALMEIDA" w:date="2017-07-14T17:24:00Z">
              <w:tcPr>
                <w:tcW w:w="703" w:type="dxa"/>
              </w:tcPr>
            </w:tcPrChange>
          </w:tcPr>
          <w:p w14:paraId="250EE908" w14:textId="77777777" w:rsidR="002A0A43" w:rsidRPr="0040345B" w:rsidRDefault="002A0A43">
            <w:pPr>
              <w:numPr>
                <w:ilvl w:val="0"/>
                <w:numId w:val="41"/>
              </w:numPr>
              <w:spacing w:after="0"/>
              <w:rPr>
                <w:ins w:id="771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772" w:author="RICARDO NOGUEIRA DE ALMEIDA" w:date="2017-07-14T17:05:00Z">
                <w:pPr>
                  <w:numPr>
                    <w:numId w:val="34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  <w:tcPrChange w:id="773" w:author="RICARDO NOGUEIRA DE ALMEIDA" w:date="2017-07-14T17:24:00Z">
              <w:tcPr>
                <w:tcW w:w="1986" w:type="dxa"/>
              </w:tcPr>
            </w:tcPrChange>
          </w:tcPr>
          <w:p w14:paraId="480E9905" w14:textId="2BFEA654" w:rsidR="002A0A43" w:rsidRPr="0040345B" w:rsidRDefault="002A0A43" w:rsidP="002A0A43">
            <w:pPr>
              <w:spacing w:after="0"/>
              <w:rPr>
                <w:ins w:id="774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775" w:author="RICARDO NOGUEIRA DE ALMEIDA" w:date="2017-07-14T17:12:00Z">
              <w:r w:rsidRPr="00E2000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codUnidadeSub</w:t>
              </w:r>
            </w:ins>
            <w:proofErr w:type="spellEnd"/>
          </w:p>
        </w:tc>
        <w:tc>
          <w:tcPr>
            <w:tcW w:w="1984" w:type="dxa"/>
            <w:tcPrChange w:id="776" w:author="RICARDO NOGUEIRA DE ALMEIDA" w:date="2017-07-14T17:24:00Z">
              <w:tcPr>
                <w:tcW w:w="1984" w:type="dxa"/>
              </w:tcPr>
            </w:tcPrChange>
          </w:tcPr>
          <w:p w14:paraId="731128BC" w14:textId="5275F27B" w:rsidR="002A0A43" w:rsidRPr="0040345B" w:rsidRDefault="002A0A43" w:rsidP="002A0A43">
            <w:pPr>
              <w:spacing w:after="0"/>
              <w:rPr>
                <w:ins w:id="77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78" w:author="RICARDO NOGUEIRA DE ALMEIDA" w:date="2017-07-14T17:12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unidade ou subunidade orçamentária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atual</w:t>
              </w:r>
            </w:ins>
          </w:p>
        </w:tc>
        <w:tc>
          <w:tcPr>
            <w:tcW w:w="1418" w:type="dxa"/>
            <w:tcPrChange w:id="779" w:author="RICARDO NOGUEIRA DE ALMEIDA" w:date="2017-07-14T17:24:00Z">
              <w:tcPr>
                <w:tcW w:w="1418" w:type="dxa"/>
              </w:tcPr>
            </w:tcPrChange>
          </w:tcPr>
          <w:p w14:paraId="74549EEB" w14:textId="7A2B3395" w:rsidR="002A0A43" w:rsidRPr="0040345B" w:rsidRDefault="002A0A43" w:rsidP="002A0A43">
            <w:pPr>
              <w:spacing w:after="0"/>
              <w:rPr>
                <w:ins w:id="780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81" w:author="RICARDO NOGUEIRA DE ALMEIDA" w:date="2017-07-14T17:1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5 ou sempre 8</w:t>
              </w:r>
            </w:ins>
          </w:p>
        </w:tc>
        <w:tc>
          <w:tcPr>
            <w:tcW w:w="1134" w:type="dxa"/>
            <w:tcPrChange w:id="782" w:author="RICARDO NOGUEIRA DE ALMEIDA" w:date="2017-07-14T17:24:00Z">
              <w:tcPr>
                <w:tcW w:w="1134" w:type="dxa"/>
              </w:tcPr>
            </w:tcPrChange>
          </w:tcPr>
          <w:p w14:paraId="6D61897D" w14:textId="11191327" w:rsidR="002A0A43" w:rsidRPr="0040345B" w:rsidRDefault="002A0A43" w:rsidP="002A0A43">
            <w:pPr>
              <w:spacing w:after="0"/>
              <w:rPr>
                <w:ins w:id="78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84" w:author="RICARDO NOGUEIRA DE ALMEIDA" w:date="2017-07-14T17:12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  <w:tcPrChange w:id="785" w:author="RICARDO NOGUEIRA DE ALMEIDA" w:date="2017-07-14T17:24:00Z">
              <w:tcPr>
                <w:tcW w:w="1417" w:type="dxa"/>
              </w:tcPr>
            </w:tcPrChange>
          </w:tcPr>
          <w:p w14:paraId="51E484CF" w14:textId="4DD09A66" w:rsidR="002A0A43" w:rsidRPr="0040345B" w:rsidRDefault="002A0A43" w:rsidP="002A0A43">
            <w:pPr>
              <w:spacing w:after="0"/>
              <w:rPr>
                <w:ins w:id="786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87" w:author="RICARDO NOGUEIRA DE ALMEIDA" w:date="2017-07-14T17:1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788" w:author="RICARDO NOGUEIRA DE ALMEIDA" w:date="2017-07-14T17:24:00Z">
              <w:tcPr>
                <w:tcW w:w="5669" w:type="dxa"/>
              </w:tcPr>
            </w:tcPrChange>
          </w:tcPr>
          <w:p w14:paraId="22B329C1" w14:textId="77777777" w:rsidR="002A0A43" w:rsidRDefault="002A0A43" w:rsidP="002A0A43">
            <w:pPr>
              <w:spacing w:after="0"/>
              <w:rPr>
                <w:ins w:id="789" w:author="RICARDO NOGUEIRA DE ALMEIDA" w:date="2017-07-14T17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90" w:author="RICARDO NOGUEIRA DE ALMEIDA" w:date="2017-07-14T17:12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unidade ou subunidade orçamentária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atual</w:t>
              </w:r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</w:p>
          <w:p w14:paraId="4E559838" w14:textId="77777777" w:rsidR="002A0A43" w:rsidRDefault="002A0A43" w:rsidP="002A0A43">
            <w:pPr>
              <w:spacing w:after="0"/>
              <w:rPr>
                <w:ins w:id="791" w:author="RICARDO NOGUEIRA DE ALMEIDA" w:date="2017-07-14T17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6C7D18A" w14:textId="44BD84A5" w:rsidR="002A0A43" w:rsidRPr="0040345B" w:rsidRDefault="002A0A43" w:rsidP="002A0A43">
            <w:pPr>
              <w:spacing w:after="0"/>
              <w:rPr>
                <w:ins w:id="792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93" w:author="RICARDO NOGUEIRA DE ALMEIDA" w:date="2017-07-14T17:1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lastRenderedPageBreak/>
                <w:t xml:space="preserve">OBS: Caso não haja alteração da unidade, os campos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codUnidadeSub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e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codUnidadeSubOrig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devem ser idênticos.</w:t>
              </w:r>
            </w:ins>
          </w:p>
        </w:tc>
      </w:tr>
      <w:tr w:rsidR="002A0A43" w:rsidRPr="0040345B" w14:paraId="72DC317A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794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795" w:author="RICARDO NOGUEIRA DE ALMEIDA" w:date="2017-07-14T17:05:00Z"/>
          <w:trPrChange w:id="796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797" w:author="RICARDO NOGUEIRA DE ALMEIDA" w:date="2017-07-14T17:24:00Z">
              <w:tcPr>
                <w:tcW w:w="703" w:type="dxa"/>
              </w:tcPr>
            </w:tcPrChange>
          </w:tcPr>
          <w:p w14:paraId="787D5BE9" w14:textId="77777777" w:rsidR="002A0A43" w:rsidRPr="0040345B" w:rsidRDefault="002A0A43">
            <w:pPr>
              <w:numPr>
                <w:ilvl w:val="0"/>
                <w:numId w:val="41"/>
              </w:numPr>
              <w:spacing w:after="0"/>
              <w:rPr>
                <w:ins w:id="798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799" w:author="RICARDO NOGUEIRA DE ALMEIDA" w:date="2017-07-14T17:05:00Z">
                <w:pPr>
                  <w:numPr>
                    <w:numId w:val="34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  <w:tcPrChange w:id="800" w:author="RICARDO NOGUEIRA DE ALMEIDA" w:date="2017-07-14T17:24:00Z">
              <w:tcPr>
                <w:tcW w:w="1986" w:type="dxa"/>
              </w:tcPr>
            </w:tcPrChange>
          </w:tcPr>
          <w:p w14:paraId="7C3BE6D0" w14:textId="4B7AB9A7" w:rsidR="002A0A43" w:rsidRPr="0040345B" w:rsidRDefault="002A0A43" w:rsidP="002A0A43">
            <w:pPr>
              <w:spacing w:after="0"/>
              <w:rPr>
                <w:ins w:id="801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802" w:author="RICARDO NOGUEIRA DE ALMEIDA" w:date="2017-07-14T17:12:00Z">
              <w:r w:rsidRPr="00BD72E7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codUnidadeSubOrig</w:t>
              </w:r>
            </w:ins>
            <w:proofErr w:type="spellEnd"/>
          </w:p>
        </w:tc>
        <w:tc>
          <w:tcPr>
            <w:tcW w:w="1984" w:type="dxa"/>
            <w:tcPrChange w:id="803" w:author="RICARDO NOGUEIRA DE ALMEIDA" w:date="2017-07-14T17:24:00Z">
              <w:tcPr>
                <w:tcW w:w="1984" w:type="dxa"/>
              </w:tcPr>
            </w:tcPrChange>
          </w:tcPr>
          <w:p w14:paraId="2112AC6E" w14:textId="7769A0A5" w:rsidR="002A0A43" w:rsidRPr="0040345B" w:rsidRDefault="002A0A43" w:rsidP="002A0A43">
            <w:pPr>
              <w:spacing w:after="0"/>
              <w:rPr>
                <w:ins w:id="804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05" w:author="RICARDO NOGUEIRA DE ALMEIDA" w:date="2017-07-14T17:12:00Z">
              <w:r w:rsidRPr="001B2F7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unidade ou subunidade orçamentária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original</w:t>
              </w:r>
            </w:ins>
          </w:p>
        </w:tc>
        <w:tc>
          <w:tcPr>
            <w:tcW w:w="1418" w:type="dxa"/>
            <w:tcPrChange w:id="806" w:author="RICARDO NOGUEIRA DE ALMEIDA" w:date="2017-07-14T17:24:00Z">
              <w:tcPr>
                <w:tcW w:w="1418" w:type="dxa"/>
              </w:tcPr>
            </w:tcPrChange>
          </w:tcPr>
          <w:p w14:paraId="646DBCF8" w14:textId="2A4FBEC8" w:rsidR="002A0A43" w:rsidRPr="0040345B" w:rsidRDefault="002A0A43" w:rsidP="002A0A43">
            <w:pPr>
              <w:spacing w:after="0"/>
              <w:rPr>
                <w:ins w:id="80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08" w:author="RICARDO NOGUEIRA DE ALMEIDA" w:date="2017-07-14T17:1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5 ou sempre 8</w:t>
              </w:r>
            </w:ins>
          </w:p>
        </w:tc>
        <w:tc>
          <w:tcPr>
            <w:tcW w:w="1134" w:type="dxa"/>
            <w:tcPrChange w:id="809" w:author="RICARDO NOGUEIRA DE ALMEIDA" w:date="2017-07-14T17:24:00Z">
              <w:tcPr>
                <w:tcW w:w="1134" w:type="dxa"/>
              </w:tcPr>
            </w:tcPrChange>
          </w:tcPr>
          <w:p w14:paraId="60F75B18" w14:textId="2D048599" w:rsidR="002A0A43" w:rsidRPr="0040345B" w:rsidRDefault="002A0A43" w:rsidP="002A0A43">
            <w:pPr>
              <w:spacing w:after="0"/>
              <w:rPr>
                <w:ins w:id="810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11" w:author="RICARDO NOGUEIRA DE ALMEIDA" w:date="2017-07-14T17:12:00Z">
              <w:r w:rsidRPr="001B2F7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  <w:tcPrChange w:id="812" w:author="RICARDO NOGUEIRA DE ALMEIDA" w:date="2017-07-14T17:24:00Z">
              <w:tcPr>
                <w:tcW w:w="1417" w:type="dxa"/>
              </w:tcPr>
            </w:tcPrChange>
          </w:tcPr>
          <w:p w14:paraId="0C6EA23B" w14:textId="2D13BF0F" w:rsidR="002A0A43" w:rsidRPr="0040345B" w:rsidRDefault="002A0A43" w:rsidP="002A0A43">
            <w:pPr>
              <w:spacing w:after="0"/>
              <w:rPr>
                <w:ins w:id="81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14" w:author="RICARDO NOGUEIRA DE ALMEIDA" w:date="2017-07-14T17:12:00Z">
              <w:r w:rsidRPr="001B2F7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815" w:author="RICARDO NOGUEIRA DE ALMEIDA" w:date="2017-07-14T17:24:00Z">
              <w:tcPr>
                <w:tcW w:w="5669" w:type="dxa"/>
              </w:tcPr>
            </w:tcPrChange>
          </w:tcPr>
          <w:p w14:paraId="7800C796" w14:textId="77777777" w:rsidR="002A0A43" w:rsidRDefault="002A0A43" w:rsidP="002A0A43">
            <w:pPr>
              <w:spacing w:after="0"/>
              <w:rPr>
                <w:ins w:id="816" w:author="RICARDO NOGUEIRA DE ALMEIDA" w:date="2017-07-14T17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17" w:author="RICARDO NOGUEIRA DE ALMEIDA" w:date="2017-07-14T17:12:00Z">
              <w:r w:rsidRPr="001B2F7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unidade ou subunidade orçamentária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original do empenho inscrito em restos a pagar</w:t>
              </w:r>
              <w:r w:rsidRPr="001B2F7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  <w:p w14:paraId="50F5BD3A" w14:textId="77777777" w:rsidR="002A0A43" w:rsidRDefault="002A0A43" w:rsidP="002A0A43">
            <w:pPr>
              <w:spacing w:after="0"/>
              <w:rPr>
                <w:ins w:id="818" w:author="RICARDO NOGUEIRA DE ALMEIDA" w:date="2017-07-14T17:1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B52643D" w14:textId="40C5B85B" w:rsidR="002A0A43" w:rsidRPr="0040345B" w:rsidRDefault="002A0A43">
            <w:pPr>
              <w:spacing w:after="0"/>
              <w:rPr>
                <w:ins w:id="819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20" w:author="RICARDO NOGUEIRA DE ALMEIDA" w:date="2017-07-14T17:1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O tamanho do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codunidadeSubOrig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para empenhos inscritos em 2012 deve ser sempre 5.</w:t>
              </w:r>
            </w:ins>
          </w:p>
        </w:tc>
      </w:tr>
      <w:tr w:rsidR="00203124" w:rsidRPr="0040345B" w14:paraId="444FA20A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821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822" w:author="RICARDO NOGUEIRA DE ALMEIDA" w:date="2017-07-14T17:05:00Z"/>
          <w:trPrChange w:id="823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824" w:author="RICARDO NOGUEIRA DE ALMEIDA" w:date="2017-07-14T17:24:00Z">
              <w:tcPr>
                <w:tcW w:w="703" w:type="dxa"/>
              </w:tcPr>
            </w:tcPrChange>
          </w:tcPr>
          <w:p w14:paraId="046313CE" w14:textId="77777777" w:rsidR="00203124" w:rsidRPr="0040345B" w:rsidRDefault="00203124">
            <w:pPr>
              <w:numPr>
                <w:ilvl w:val="0"/>
                <w:numId w:val="41"/>
              </w:numPr>
              <w:spacing w:after="0"/>
              <w:rPr>
                <w:ins w:id="825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826" w:author="RICARDO NOGUEIRA DE ALMEIDA" w:date="2017-07-14T17:05:00Z">
                <w:pPr>
                  <w:numPr>
                    <w:numId w:val="34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  <w:tcPrChange w:id="827" w:author="RICARDO NOGUEIRA DE ALMEIDA" w:date="2017-07-14T17:24:00Z">
              <w:tcPr>
                <w:tcW w:w="1986" w:type="dxa"/>
              </w:tcPr>
            </w:tcPrChange>
          </w:tcPr>
          <w:p w14:paraId="67FB6A53" w14:textId="372CE469" w:rsidR="00203124" w:rsidRPr="00EC57F6" w:rsidRDefault="00203124" w:rsidP="00203124">
            <w:pPr>
              <w:spacing w:after="0"/>
              <w:rPr>
                <w:ins w:id="828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829" w:author="RICARDO NOGUEIRA DE ALMEIDA" w:date="2017-07-14T17:23:00Z">
              <w:r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nroEmpenho</w:t>
              </w:r>
            </w:ins>
            <w:proofErr w:type="spellEnd"/>
          </w:p>
        </w:tc>
        <w:tc>
          <w:tcPr>
            <w:tcW w:w="1984" w:type="dxa"/>
            <w:tcPrChange w:id="830" w:author="RICARDO NOGUEIRA DE ALMEIDA" w:date="2017-07-14T17:24:00Z">
              <w:tcPr>
                <w:tcW w:w="1984" w:type="dxa"/>
              </w:tcPr>
            </w:tcPrChange>
          </w:tcPr>
          <w:p w14:paraId="332ADD9A" w14:textId="45A775D2" w:rsidR="00203124" w:rsidRDefault="00203124" w:rsidP="00203124">
            <w:pPr>
              <w:spacing w:after="0"/>
              <w:rPr>
                <w:ins w:id="831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32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Número do empenho</w:t>
              </w:r>
            </w:ins>
          </w:p>
        </w:tc>
        <w:tc>
          <w:tcPr>
            <w:tcW w:w="1418" w:type="dxa"/>
            <w:tcPrChange w:id="833" w:author="RICARDO NOGUEIRA DE ALMEIDA" w:date="2017-07-14T17:24:00Z">
              <w:tcPr>
                <w:tcW w:w="1418" w:type="dxa"/>
              </w:tcPr>
            </w:tcPrChange>
          </w:tcPr>
          <w:p w14:paraId="0E84228F" w14:textId="2D21D46B" w:rsidR="00203124" w:rsidRDefault="00203124" w:rsidP="00203124">
            <w:pPr>
              <w:spacing w:after="0"/>
              <w:rPr>
                <w:ins w:id="834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35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22</w:t>
              </w:r>
            </w:ins>
          </w:p>
        </w:tc>
        <w:tc>
          <w:tcPr>
            <w:tcW w:w="1134" w:type="dxa"/>
            <w:tcPrChange w:id="836" w:author="RICARDO NOGUEIRA DE ALMEIDA" w:date="2017-07-14T17:24:00Z">
              <w:tcPr>
                <w:tcW w:w="1134" w:type="dxa"/>
              </w:tcPr>
            </w:tcPrChange>
          </w:tcPr>
          <w:p w14:paraId="7E2E719B" w14:textId="5077061F" w:rsidR="00203124" w:rsidRDefault="00203124" w:rsidP="00203124">
            <w:pPr>
              <w:spacing w:after="0"/>
              <w:rPr>
                <w:ins w:id="83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38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  <w:tcPrChange w:id="839" w:author="RICARDO NOGUEIRA DE ALMEIDA" w:date="2017-07-14T17:24:00Z">
              <w:tcPr>
                <w:tcW w:w="1417" w:type="dxa"/>
              </w:tcPr>
            </w:tcPrChange>
          </w:tcPr>
          <w:p w14:paraId="56C94736" w14:textId="0F419A77" w:rsidR="00203124" w:rsidRDefault="00203124" w:rsidP="00203124">
            <w:pPr>
              <w:spacing w:after="0"/>
              <w:rPr>
                <w:ins w:id="840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41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842" w:author="RICARDO NOGUEIRA DE ALMEIDA" w:date="2017-07-14T17:24:00Z">
              <w:tcPr>
                <w:tcW w:w="5669" w:type="dxa"/>
              </w:tcPr>
            </w:tcPrChange>
          </w:tcPr>
          <w:p w14:paraId="02BDBEDC" w14:textId="4FFBE863" w:rsidR="00203124" w:rsidRDefault="00203124" w:rsidP="00203124">
            <w:pPr>
              <w:spacing w:after="0"/>
              <w:rPr>
                <w:ins w:id="84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44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Número do empenho.</w:t>
              </w:r>
            </w:ins>
          </w:p>
        </w:tc>
      </w:tr>
      <w:tr w:rsidR="00203124" w:rsidRPr="0040345B" w14:paraId="3B53B4B9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845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846" w:author="RICARDO NOGUEIRA DE ALMEIDA" w:date="2017-07-14T17:13:00Z"/>
          <w:trPrChange w:id="847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848" w:author="RICARDO NOGUEIRA DE ALMEIDA" w:date="2017-07-14T17:24:00Z">
              <w:tcPr>
                <w:tcW w:w="703" w:type="dxa"/>
              </w:tcPr>
            </w:tcPrChange>
          </w:tcPr>
          <w:p w14:paraId="27B0D912" w14:textId="77777777" w:rsidR="00203124" w:rsidRPr="0040345B" w:rsidRDefault="00203124" w:rsidP="00203124">
            <w:pPr>
              <w:numPr>
                <w:ilvl w:val="0"/>
                <w:numId w:val="41"/>
              </w:numPr>
              <w:spacing w:after="0"/>
              <w:rPr>
                <w:ins w:id="849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  <w:tcPrChange w:id="850" w:author="RICARDO NOGUEIRA DE ALMEIDA" w:date="2017-07-14T17:24:00Z">
              <w:tcPr>
                <w:tcW w:w="1986" w:type="dxa"/>
              </w:tcPr>
            </w:tcPrChange>
          </w:tcPr>
          <w:p w14:paraId="46844EF2" w14:textId="6E4D7A9B" w:rsidR="00203124" w:rsidRDefault="00203124">
            <w:pPr>
              <w:spacing w:after="0"/>
              <w:rPr>
                <w:ins w:id="851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852" w:author="RICARDO NOGUEIRA DE ALMEIDA" w:date="2017-07-14T17:23:00Z">
              <w:r>
                <w:rPr>
                  <w:rFonts w:ascii="Arial" w:eastAsia="Times New Roman" w:hAnsi="Arial" w:cs="Arial"/>
                  <w:b/>
                  <w:bCs/>
                  <w:i/>
                  <w:color w:val="000000"/>
                  <w:sz w:val="20"/>
                  <w:szCs w:val="20"/>
                  <w:lang w:eastAsia="pt-BR"/>
                </w:rPr>
                <w:t>exercicioEmpenho</w:t>
              </w:r>
            </w:ins>
            <w:proofErr w:type="spellEnd"/>
          </w:p>
        </w:tc>
        <w:tc>
          <w:tcPr>
            <w:tcW w:w="1984" w:type="dxa"/>
            <w:tcPrChange w:id="853" w:author="RICARDO NOGUEIRA DE ALMEIDA" w:date="2017-07-14T17:24:00Z">
              <w:tcPr>
                <w:tcW w:w="1984" w:type="dxa"/>
              </w:tcPr>
            </w:tcPrChange>
          </w:tcPr>
          <w:p w14:paraId="5CD577B9" w14:textId="40041874" w:rsidR="00203124" w:rsidRDefault="00203124" w:rsidP="00203124">
            <w:pPr>
              <w:spacing w:after="0"/>
              <w:rPr>
                <w:ins w:id="854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55" w:author="RICARDO NOGUEIRA DE ALMEIDA" w:date="2017-07-14T17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Exercício do empenho</w:t>
              </w:r>
            </w:ins>
          </w:p>
        </w:tc>
        <w:tc>
          <w:tcPr>
            <w:tcW w:w="1418" w:type="dxa"/>
            <w:tcPrChange w:id="856" w:author="RICARDO NOGUEIRA DE ALMEIDA" w:date="2017-07-14T17:24:00Z">
              <w:tcPr>
                <w:tcW w:w="1418" w:type="dxa"/>
              </w:tcPr>
            </w:tcPrChange>
          </w:tcPr>
          <w:p w14:paraId="045EDDEF" w14:textId="2226BE22" w:rsidR="00203124" w:rsidRDefault="00203124" w:rsidP="00203124">
            <w:pPr>
              <w:spacing w:after="0"/>
              <w:rPr>
                <w:ins w:id="857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58" w:author="RICARDO NOGUEIRA DE ALMEIDA" w:date="2017-07-14T17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4</w:t>
              </w:r>
            </w:ins>
          </w:p>
        </w:tc>
        <w:tc>
          <w:tcPr>
            <w:tcW w:w="1134" w:type="dxa"/>
            <w:tcPrChange w:id="859" w:author="RICARDO NOGUEIRA DE ALMEIDA" w:date="2017-07-14T17:24:00Z">
              <w:tcPr>
                <w:tcW w:w="1134" w:type="dxa"/>
              </w:tcPr>
            </w:tcPrChange>
          </w:tcPr>
          <w:p w14:paraId="4674D89D" w14:textId="4672CA44" w:rsidR="00203124" w:rsidRDefault="00203124" w:rsidP="00203124">
            <w:pPr>
              <w:spacing w:after="0"/>
              <w:rPr>
                <w:ins w:id="860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61" w:author="RICARDO NOGUEIRA DE ALMEIDA" w:date="2017-07-14T17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  <w:tcPrChange w:id="862" w:author="RICARDO NOGUEIRA DE ALMEIDA" w:date="2017-07-14T17:24:00Z">
              <w:tcPr>
                <w:tcW w:w="1417" w:type="dxa"/>
              </w:tcPr>
            </w:tcPrChange>
          </w:tcPr>
          <w:p w14:paraId="0BA6E11F" w14:textId="24EE0EC5" w:rsidR="00203124" w:rsidRDefault="00203124" w:rsidP="00203124">
            <w:pPr>
              <w:spacing w:after="0"/>
              <w:rPr>
                <w:ins w:id="863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64" w:author="RICARDO NOGUEIRA DE ALMEIDA" w:date="2017-07-14T17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865" w:author="RICARDO NOGUEIRA DE ALMEIDA" w:date="2017-07-14T17:24:00Z">
              <w:tcPr>
                <w:tcW w:w="5669" w:type="dxa"/>
              </w:tcPr>
            </w:tcPrChange>
          </w:tcPr>
          <w:p w14:paraId="2E8EA838" w14:textId="77777777" w:rsidR="00203124" w:rsidRDefault="00203124" w:rsidP="00203124">
            <w:pPr>
              <w:spacing w:after="0"/>
              <w:rPr>
                <w:ins w:id="866" w:author="RICARDO NOGUEIRA DE ALMEIDA" w:date="2017-10-27T15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67" w:author="RICARDO NOGUEIRA DE ALMEIDA" w:date="2017-07-14T17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Exercício do empenho.</w:t>
              </w:r>
            </w:ins>
          </w:p>
          <w:p w14:paraId="0240BA54" w14:textId="77777777" w:rsidR="009B11F0" w:rsidRDefault="009B11F0" w:rsidP="00203124">
            <w:pPr>
              <w:spacing w:after="0"/>
              <w:rPr>
                <w:ins w:id="868" w:author="RICARDO NOGUEIRA DE ALMEIDA" w:date="2017-10-27T15:1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C170CD3" w14:textId="4FB51593" w:rsidR="009B11F0" w:rsidRDefault="009B11F0">
            <w:pPr>
              <w:spacing w:after="0"/>
              <w:rPr>
                <w:ins w:id="869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70" w:author="RICARDO NOGUEIRA DE ALMEIDA" w:date="2017-10-27T15:1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OBS.: </w:t>
              </w:r>
            </w:ins>
            <w:ins w:id="871" w:author="RICARDO NOGUEIRA DE ALMEIDA" w:date="2017-10-27T15:1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É permitido informar apenas</w:t>
              </w:r>
            </w:ins>
            <w:ins w:id="872" w:author="RICARDO NOGUEIRA DE ALMEIDA" w:date="2017-10-27T15:1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873" w:author="RICARDO NOGUEIRA DE ALMEIDA" w:date="2017-10-27T15:1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despesas</w:t>
              </w:r>
            </w:ins>
            <w:ins w:id="874" w:author="RICARDO NOGUEIRA DE ALMEIDA" w:date="2017-10-27T15:1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inscritas</w:t>
              </w:r>
            </w:ins>
            <w:ins w:id="875" w:author="RICARDO NOGUEIRA DE ALMEIDA" w:date="2017-10-27T15:1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em restos a pagar a partir de 2012.</w:t>
              </w:r>
            </w:ins>
          </w:p>
        </w:tc>
      </w:tr>
      <w:tr w:rsidR="00203124" w:rsidRPr="0040345B" w14:paraId="37F0B059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876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877" w:author="RICARDO NOGUEIRA DE ALMEIDA" w:date="2017-07-14T17:13:00Z"/>
          <w:trPrChange w:id="878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879" w:author="RICARDO NOGUEIRA DE ALMEIDA" w:date="2017-07-14T17:24:00Z">
              <w:tcPr>
                <w:tcW w:w="703" w:type="dxa"/>
              </w:tcPr>
            </w:tcPrChange>
          </w:tcPr>
          <w:p w14:paraId="3CA4AD07" w14:textId="77777777" w:rsidR="00203124" w:rsidRPr="0040345B" w:rsidRDefault="00203124" w:rsidP="00203124">
            <w:pPr>
              <w:numPr>
                <w:ilvl w:val="0"/>
                <w:numId w:val="41"/>
              </w:numPr>
              <w:spacing w:after="0"/>
              <w:rPr>
                <w:ins w:id="880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  <w:tcPrChange w:id="881" w:author="RICARDO NOGUEIRA DE ALMEIDA" w:date="2017-07-14T17:24:00Z">
              <w:tcPr>
                <w:tcW w:w="1986" w:type="dxa"/>
              </w:tcPr>
            </w:tcPrChange>
          </w:tcPr>
          <w:p w14:paraId="148EABC1" w14:textId="5629B9BA" w:rsidR="00203124" w:rsidRDefault="00203124">
            <w:pPr>
              <w:spacing w:after="0"/>
              <w:rPr>
                <w:ins w:id="882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883" w:author="RICARDO NOGUEIRA DE ALMEIDA" w:date="2017-07-14T17:23:00Z">
              <w:r w:rsidRPr="00E2000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dtEmpenho</w:t>
              </w:r>
            </w:ins>
            <w:proofErr w:type="spellEnd"/>
          </w:p>
        </w:tc>
        <w:tc>
          <w:tcPr>
            <w:tcW w:w="1984" w:type="dxa"/>
            <w:tcPrChange w:id="884" w:author="RICARDO NOGUEIRA DE ALMEIDA" w:date="2017-07-14T17:24:00Z">
              <w:tcPr>
                <w:tcW w:w="1984" w:type="dxa"/>
              </w:tcPr>
            </w:tcPrChange>
          </w:tcPr>
          <w:p w14:paraId="405FC628" w14:textId="6D7845B8" w:rsidR="00203124" w:rsidRDefault="00203124" w:rsidP="00203124">
            <w:pPr>
              <w:spacing w:after="0"/>
              <w:rPr>
                <w:ins w:id="885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86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Data do empenho</w:t>
              </w:r>
            </w:ins>
          </w:p>
        </w:tc>
        <w:tc>
          <w:tcPr>
            <w:tcW w:w="1418" w:type="dxa"/>
            <w:tcPrChange w:id="887" w:author="RICARDO NOGUEIRA DE ALMEIDA" w:date="2017-07-14T17:24:00Z">
              <w:tcPr>
                <w:tcW w:w="1418" w:type="dxa"/>
              </w:tcPr>
            </w:tcPrChange>
          </w:tcPr>
          <w:p w14:paraId="3541CB77" w14:textId="33122AC1" w:rsidR="00203124" w:rsidRDefault="00203124" w:rsidP="00203124">
            <w:pPr>
              <w:spacing w:after="0"/>
              <w:rPr>
                <w:ins w:id="888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89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8</w:t>
              </w:r>
            </w:ins>
          </w:p>
        </w:tc>
        <w:tc>
          <w:tcPr>
            <w:tcW w:w="1134" w:type="dxa"/>
            <w:tcPrChange w:id="890" w:author="RICARDO NOGUEIRA DE ALMEIDA" w:date="2017-07-14T17:24:00Z">
              <w:tcPr>
                <w:tcW w:w="1134" w:type="dxa"/>
              </w:tcPr>
            </w:tcPrChange>
          </w:tcPr>
          <w:p w14:paraId="38277364" w14:textId="006600EB" w:rsidR="00203124" w:rsidRDefault="00203124" w:rsidP="00203124">
            <w:pPr>
              <w:spacing w:after="0"/>
              <w:rPr>
                <w:ins w:id="891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92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Data</w:t>
              </w:r>
            </w:ins>
          </w:p>
        </w:tc>
        <w:tc>
          <w:tcPr>
            <w:tcW w:w="1417" w:type="dxa"/>
            <w:tcPrChange w:id="893" w:author="RICARDO NOGUEIRA DE ALMEIDA" w:date="2017-07-14T17:24:00Z">
              <w:tcPr>
                <w:tcW w:w="1417" w:type="dxa"/>
              </w:tcPr>
            </w:tcPrChange>
          </w:tcPr>
          <w:p w14:paraId="5C829107" w14:textId="358A0277" w:rsidR="00203124" w:rsidRDefault="00203124" w:rsidP="00203124">
            <w:pPr>
              <w:spacing w:after="0"/>
              <w:rPr>
                <w:ins w:id="894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95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896" w:author="RICARDO NOGUEIRA DE ALMEIDA" w:date="2017-07-14T17:24:00Z">
              <w:tcPr>
                <w:tcW w:w="5669" w:type="dxa"/>
              </w:tcPr>
            </w:tcPrChange>
          </w:tcPr>
          <w:p w14:paraId="1802A13F" w14:textId="2157EA08" w:rsidR="00203124" w:rsidRDefault="00203124">
            <w:pPr>
              <w:spacing w:after="0"/>
              <w:rPr>
                <w:ins w:id="897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98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Formatação: "</w:t>
              </w:r>
              <w:proofErr w:type="spellStart"/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ddmmaaaa</w:t>
              </w:r>
              <w:proofErr w:type="spellEnd"/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".</w:t>
              </w:r>
            </w:ins>
          </w:p>
        </w:tc>
      </w:tr>
      <w:tr w:rsidR="00203124" w:rsidRPr="0040345B" w14:paraId="2831A756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899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900" w:author="RICARDO NOGUEIRA DE ALMEIDA" w:date="2017-07-14T17:13:00Z"/>
          <w:trPrChange w:id="901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902" w:author="RICARDO NOGUEIRA DE ALMEIDA" w:date="2017-07-14T17:24:00Z">
              <w:tcPr>
                <w:tcW w:w="703" w:type="dxa"/>
              </w:tcPr>
            </w:tcPrChange>
          </w:tcPr>
          <w:p w14:paraId="55B67B66" w14:textId="77777777" w:rsidR="00203124" w:rsidRPr="0040345B" w:rsidRDefault="00203124" w:rsidP="00203124">
            <w:pPr>
              <w:numPr>
                <w:ilvl w:val="0"/>
                <w:numId w:val="41"/>
              </w:numPr>
              <w:spacing w:after="0"/>
              <w:rPr>
                <w:ins w:id="903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  <w:tcPrChange w:id="904" w:author="RICARDO NOGUEIRA DE ALMEIDA" w:date="2017-07-14T17:24:00Z">
              <w:tcPr>
                <w:tcW w:w="1986" w:type="dxa"/>
              </w:tcPr>
            </w:tcPrChange>
          </w:tcPr>
          <w:p w14:paraId="54A8D99C" w14:textId="26D5C222" w:rsidR="00203124" w:rsidRDefault="00203124" w:rsidP="00203124">
            <w:pPr>
              <w:spacing w:after="0"/>
              <w:rPr>
                <w:ins w:id="905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906" w:author="RICARDO NOGUEIRA DE ALMEIDA" w:date="2017-07-14T17:23:00Z">
              <w:r w:rsidRPr="005072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tipoPagamentoRSP</w:t>
              </w:r>
            </w:ins>
            <w:proofErr w:type="spellEnd"/>
          </w:p>
        </w:tc>
        <w:tc>
          <w:tcPr>
            <w:tcW w:w="1984" w:type="dxa"/>
            <w:tcPrChange w:id="907" w:author="RICARDO NOGUEIRA DE ALMEIDA" w:date="2017-07-14T17:24:00Z">
              <w:tcPr>
                <w:tcW w:w="1984" w:type="dxa"/>
              </w:tcPr>
            </w:tcPrChange>
          </w:tcPr>
          <w:p w14:paraId="6CB1228A" w14:textId="25CB2E87" w:rsidR="00203124" w:rsidRDefault="00203124" w:rsidP="00203124">
            <w:pPr>
              <w:spacing w:after="0"/>
              <w:rPr>
                <w:ins w:id="908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09" w:author="RICARDO NOGUEIRA DE ALMEIDA" w:date="2017-07-14T17:23:00Z"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Pagamento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de Restos a Pagar</w:t>
              </w:r>
            </w:ins>
          </w:p>
        </w:tc>
        <w:tc>
          <w:tcPr>
            <w:tcW w:w="1418" w:type="dxa"/>
            <w:tcPrChange w:id="910" w:author="RICARDO NOGUEIRA DE ALMEIDA" w:date="2017-07-14T17:24:00Z">
              <w:tcPr>
                <w:tcW w:w="1418" w:type="dxa"/>
              </w:tcPr>
            </w:tcPrChange>
          </w:tcPr>
          <w:p w14:paraId="62870569" w14:textId="5BD3B25D" w:rsidR="00203124" w:rsidRDefault="00203124" w:rsidP="00203124">
            <w:pPr>
              <w:spacing w:after="0"/>
              <w:rPr>
                <w:ins w:id="911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12" w:author="RICARDO NOGUEIRA DE ALMEIDA" w:date="2017-07-14T17:23:00Z"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1</w:t>
              </w:r>
            </w:ins>
          </w:p>
        </w:tc>
        <w:tc>
          <w:tcPr>
            <w:tcW w:w="1134" w:type="dxa"/>
            <w:tcPrChange w:id="913" w:author="RICARDO NOGUEIRA DE ALMEIDA" w:date="2017-07-14T17:24:00Z">
              <w:tcPr>
                <w:tcW w:w="1134" w:type="dxa"/>
              </w:tcPr>
            </w:tcPrChange>
          </w:tcPr>
          <w:p w14:paraId="70E781F4" w14:textId="1FB28EA9" w:rsidR="00203124" w:rsidRDefault="00203124" w:rsidP="00203124">
            <w:pPr>
              <w:spacing w:after="0"/>
              <w:rPr>
                <w:ins w:id="914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15" w:author="RICARDO NOGUEIRA DE ALMEIDA" w:date="2017-07-14T17:23:00Z"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  <w:tcPrChange w:id="916" w:author="RICARDO NOGUEIRA DE ALMEIDA" w:date="2017-07-14T17:24:00Z">
              <w:tcPr>
                <w:tcW w:w="1417" w:type="dxa"/>
              </w:tcPr>
            </w:tcPrChange>
          </w:tcPr>
          <w:p w14:paraId="7C7174A8" w14:textId="48148437" w:rsidR="00203124" w:rsidRDefault="00203124" w:rsidP="00203124">
            <w:pPr>
              <w:spacing w:after="0"/>
              <w:rPr>
                <w:ins w:id="917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18" w:author="RICARDO NOGUEIRA DE ALMEIDA" w:date="2017-07-14T17:23:00Z"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919" w:author="RICARDO NOGUEIRA DE ALMEIDA" w:date="2017-07-14T17:24:00Z">
              <w:tcPr>
                <w:tcW w:w="5669" w:type="dxa"/>
              </w:tcPr>
            </w:tcPrChange>
          </w:tcPr>
          <w:p w14:paraId="4B0EDD23" w14:textId="77777777" w:rsidR="00203124" w:rsidRDefault="00203124" w:rsidP="00203124">
            <w:pPr>
              <w:spacing w:after="0"/>
              <w:rPr>
                <w:ins w:id="920" w:author="RICARDO NOGUEIRA DE ALMEIDA" w:date="2017-07-14T17:2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21" w:author="RICARDO NOGUEIRA DE ALMEIDA" w:date="2017-07-14T17:23:00Z"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Pagamento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de Restos a Pagar</w:t>
              </w:r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:</w:t>
              </w:r>
            </w:ins>
          </w:p>
          <w:p w14:paraId="144657D1" w14:textId="77777777" w:rsidR="00203124" w:rsidRPr="009F33E2" w:rsidRDefault="00203124" w:rsidP="00203124">
            <w:pPr>
              <w:spacing w:after="0"/>
              <w:rPr>
                <w:ins w:id="922" w:author="RICARDO NOGUEIRA DE ALMEIDA" w:date="2017-07-14T17:2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23" w:author="RICARDO NOGUEIRA DE ALMEIDA" w:date="2017-07-14T17:23:00Z"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br/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</w:t>
              </w:r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– Pagamento de Restos a Pagar Processados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 w:rsidRPr="00045AD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Não Processados Liquidados em Exercícios Anteriores</w:t>
              </w:r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;</w:t>
              </w:r>
            </w:ins>
          </w:p>
          <w:p w14:paraId="27955D86" w14:textId="69A3A711" w:rsidR="00203124" w:rsidRDefault="00203124">
            <w:pPr>
              <w:spacing w:after="0"/>
              <w:rPr>
                <w:ins w:id="924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25" w:author="RICARDO NOGUEIRA DE ALMEIDA" w:date="2017-07-14T17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2</w:t>
              </w:r>
              <w:r w:rsidRPr="009F33E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– Pagamento de Restos a Pagar Não Processados Liquidados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 w:rsidRPr="00045AD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no Exercício Atual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;</w:t>
              </w:r>
            </w:ins>
          </w:p>
        </w:tc>
      </w:tr>
      <w:tr w:rsidR="00203124" w:rsidRPr="0040345B" w14:paraId="5DDA80D1" w14:textId="77777777" w:rsidTr="00203124">
        <w:tblPrEx>
          <w:tblW w:w="5114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926" w:author="RICARDO NOGUEIRA DE ALMEIDA" w:date="2017-07-14T17:24:00Z">
            <w:tblPrEx>
              <w:tblW w:w="5114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927" w:author="RICARDO NOGUEIRA DE ALMEIDA" w:date="2017-07-14T17:13:00Z"/>
          <w:trPrChange w:id="928" w:author="RICARDO NOGUEIRA DE ALMEIDA" w:date="2017-07-14T17:24:00Z">
            <w:trPr>
              <w:trHeight w:val="300"/>
            </w:trPr>
          </w:trPrChange>
        </w:trPr>
        <w:tc>
          <w:tcPr>
            <w:tcW w:w="703" w:type="dxa"/>
            <w:tcPrChange w:id="929" w:author="RICARDO NOGUEIRA DE ALMEIDA" w:date="2017-07-14T17:24:00Z">
              <w:tcPr>
                <w:tcW w:w="703" w:type="dxa"/>
              </w:tcPr>
            </w:tcPrChange>
          </w:tcPr>
          <w:p w14:paraId="1B57B97F" w14:textId="77777777" w:rsidR="00203124" w:rsidRPr="0040345B" w:rsidRDefault="00203124" w:rsidP="00203124">
            <w:pPr>
              <w:numPr>
                <w:ilvl w:val="0"/>
                <w:numId w:val="41"/>
              </w:numPr>
              <w:spacing w:after="0"/>
              <w:rPr>
                <w:ins w:id="930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6" w:type="dxa"/>
            <w:tcPrChange w:id="931" w:author="RICARDO NOGUEIRA DE ALMEIDA" w:date="2017-07-14T17:24:00Z">
              <w:tcPr>
                <w:tcW w:w="1986" w:type="dxa"/>
              </w:tcPr>
            </w:tcPrChange>
          </w:tcPr>
          <w:p w14:paraId="0F74049F" w14:textId="6A1CB7A8" w:rsidR="00203124" w:rsidRDefault="00203124" w:rsidP="00203124">
            <w:pPr>
              <w:spacing w:after="0"/>
              <w:rPr>
                <w:ins w:id="932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933" w:author="RICARDO NOGUEIRA DE ALMEIDA" w:date="2017-07-14T17:23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vl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PagoRSP</w:t>
              </w:r>
            </w:ins>
            <w:proofErr w:type="spellEnd"/>
          </w:p>
        </w:tc>
        <w:tc>
          <w:tcPr>
            <w:tcW w:w="1984" w:type="dxa"/>
            <w:tcPrChange w:id="934" w:author="RICARDO NOGUEIRA DE ALMEIDA" w:date="2017-07-14T17:24:00Z">
              <w:tcPr>
                <w:tcW w:w="1984" w:type="dxa"/>
              </w:tcPr>
            </w:tcPrChange>
          </w:tcPr>
          <w:p w14:paraId="70E2062D" w14:textId="4DCF3D03" w:rsidR="00203124" w:rsidRDefault="00203124" w:rsidP="00203124">
            <w:pPr>
              <w:spacing w:after="0"/>
              <w:rPr>
                <w:ins w:id="935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36" w:author="RICARDO NOGUEIRA DE ALMEIDA" w:date="2017-07-14T17:23:00Z">
              <w:r w:rsidRPr="00F24B2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Valor pago de Restos a Pagar</w:t>
              </w:r>
            </w:ins>
          </w:p>
        </w:tc>
        <w:tc>
          <w:tcPr>
            <w:tcW w:w="1418" w:type="dxa"/>
            <w:tcPrChange w:id="937" w:author="RICARDO NOGUEIRA DE ALMEIDA" w:date="2017-07-14T17:24:00Z">
              <w:tcPr>
                <w:tcW w:w="1418" w:type="dxa"/>
              </w:tcPr>
            </w:tcPrChange>
          </w:tcPr>
          <w:p w14:paraId="2A13D1F4" w14:textId="0257E549" w:rsidR="00203124" w:rsidRDefault="00203124" w:rsidP="00203124">
            <w:pPr>
              <w:spacing w:after="0"/>
              <w:rPr>
                <w:ins w:id="938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39" w:author="RICARDO NOGUEIRA DE ALMEIDA" w:date="2017-07-14T17:23:00Z">
              <w:r w:rsidRPr="00F24B2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  <w:tcPrChange w:id="940" w:author="RICARDO NOGUEIRA DE ALMEIDA" w:date="2017-07-14T17:24:00Z">
              <w:tcPr>
                <w:tcW w:w="1134" w:type="dxa"/>
              </w:tcPr>
            </w:tcPrChange>
          </w:tcPr>
          <w:p w14:paraId="556A3CCE" w14:textId="09A7BC7B" w:rsidR="00203124" w:rsidRDefault="00203124" w:rsidP="00203124">
            <w:pPr>
              <w:spacing w:after="0"/>
              <w:rPr>
                <w:ins w:id="941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42" w:author="RICARDO NOGUEIRA DE ALMEIDA" w:date="2017-07-14T17:23:00Z">
              <w:r w:rsidRPr="00F24B2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  <w:tcPrChange w:id="943" w:author="RICARDO NOGUEIRA DE ALMEIDA" w:date="2017-07-14T17:24:00Z">
              <w:tcPr>
                <w:tcW w:w="1417" w:type="dxa"/>
              </w:tcPr>
            </w:tcPrChange>
          </w:tcPr>
          <w:p w14:paraId="67AB8965" w14:textId="4303B20B" w:rsidR="00203124" w:rsidRDefault="00203124" w:rsidP="00203124">
            <w:pPr>
              <w:spacing w:after="0"/>
              <w:rPr>
                <w:ins w:id="944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45" w:author="RICARDO NOGUEIRA DE ALMEIDA" w:date="2017-07-14T17:23:00Z">
              <w:r w:rsidRPr="00F24B2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tcPrChange w:id="946" w:author="RICARDO NOGUEIRA DE ALMEIDA" w:date="2017-07-14T17:24:00Z">
              <w:tcPr>
                <w:tcW w:w="5669" w:type="dxa"/>
              </w:tcPr>
            </w:tcPrChange>
          </w:tcPr>
          <w:p w14:paraId="31B7EE65" w14:textId="77777777" w:rsidR="00203124" w:rsidRPr="00F24B2E" w:rsidRDefault="00203124" w:rsidP="00203124">
            <w:pPr>
              <w:spacing w:after="0"/>
              <w:rPr>
                <w:ins w:id="947" w:author="RICARDO NOGUEIRA DE ALMEIDA" w:date="2017-07-14T17:2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48" w:author="RICARDO NOGUEIRA DE ALMEIDA" w:date="2017-07-14T17:23:00Z">
              <w:r w:rsidRPr="00F24B2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Valor pago de Restos a Pagar.</w:t>
              </w:r>
            </w:ins>
          </w:p>
          <w:p w14:paraId="3AC2CA5F" w14:textId="09EF05A3" w:rsidR="00203124" w:rsidRDefault="00203124" w:rsidP="00203124">
            <w:pPr>
              <w:spacing w:after="0"/>
              <w:rPr>
                <w:ins w:id="949" w:author="RICARDO NOGUEIRA DE ALMEIDA" w:date="2017-07-14T17:1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E08223E" w14:textId="77777777" w:rsidR="00D813A6" w:rsidRDefault="00D813A6" w:rsidP="00D813A6">
      <w:pPr>
        <w:rPr>
          <w:ins w:id="950" w:author="RICARDO NOGUEIRA DE ALMEIDA" w:date="2017-07-14T17:05:00Z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986"/>
        <w:gridCol w:w="1984"/>
        <w:gridCol w:w="1418"/>
        <w:gridCol w:w="1134"/>
        <w:gridCol w:w="1417"/>
        <w:gridCol w:w="5669"/>
      </w:tblGrid>
      <w:tr w:rsidR="00D813A6" w:rsidRPr="0040345B" w14:paraId="4CBBA152" w14:textId="77777777" w:rsidTr="00D813A6">
        <w:trPr>
          <w:trHeight w:val="300"/>
          <w:ins w:id="951" w:author="RICARDO NOGUEIRA DE ALMEIDA" w:date="2017-07-14T17:05:00Z"/>
        </w:trPr>
        <w:tc>
          <w:tcPr>
            <w:tcW w:w="14311" w:type="dxa"/>
            <w:gridSpan w:val="7"/>
          </w:tcPr>
          <w:p w14:paraId="59166F60" w14:textId="710C9DEB" w:rsidR="00D813A6" w:rsidRPr="001A17FF" w:rsidRDefault="00203124" w:rsidP="00D813A6">
            <w:pPr>
              <w:spacing w:after="0"/>
              <w:jc w:val="both"/>
              <w:rPr>
                <w:ins w:id="952" w:author="RICARDO NOGUEIRA DE ALMEIDA" w:date="2017-07-14T17:05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953" w:author="RICARDO NOGUEIRA DE ALMEIDA" w:date="2017-07-14T17:24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11</w:t>
              </w:r>
            </w:ins>
            <w:ins w:id="954" w:author="RICARDO NOGUEIRA DE ALMEIDA" w:date="2017-07-14T17:05:00Z">
              <w:r w:rsidR="00D813A6" w:rsidRPr="001A17FF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– </w:t>
              </w:r>
            </w:ins>
            <w:ins w:id="955" w:author="RICARDO NOGUEIRA DE ALMEIDA" w:date="2017-07-14T17:24:00Z">
              <w:r w:rsidRPr="00BB4C6A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Detalhamento</w:t>
              </w:r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dos Pagamentos por Fonte de Recursos</w:t>
              </w:r>
            </w:ins>
          </w:p>
        </w:tc>
      </w:tr>
      <w:tr w:rsidR="00D813A6" w:rsidRPr="0040345B" w14:paraId="155EB2DE" w14:textId="77777777" w:rsidTr="00D813A6">
        <w:trPr>
          <w:trHeight w:val="300"/>
          <w:ins w:id="956" w:author="RICARDO NOGUEIRA DE ALMEIDA" w:date="2017-07-14T17:05:00Z"/>
        </w:trPr>
        <w:tc>
          <w:tcPr>
            <w:tcW w:w="14311" w:type="dxa"/>
            <w:gridSpan w:val="7"/>
          </w:tcPr>
          <w:p w14:paraId="5528B2C2" w14:textId="1EE041D4" w:rsidR="00D813A6" w:rsidRPr="0040345B" w:rsidRDefault="00D813A6" w:rsidP="00D813A6">
            <w:pPr>
              <w:spacing w:after="0"/>
              <w:jc w:val="both"/>
              <w:rPr>
                <w:ins w:id="95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58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Campos que determinam a chave do registro: </w:t>
              </w:r>
            </w:ins>
            <w:proofErr w:type="spellStart"/>
            <w:ins w:id="959" w:author="RICARDO NOGUEIRA DE ALMEIDA" w:date="2017-07-14T17:25:00Z">
              <w:r w:rsidR="00203124"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r w:rsidR="00203124"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203124"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codReduzido</w:t>
              </w:r>
              <w:r w:rsidR="0020312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RSP</w:t>
              </w:r>
              <w:proofErr w:type="spellEnd"/>
              <w:r w:rsidR="00203124"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203124"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codFontRecursos</w:t>
              </w:r>
            </w:ins>
            <w:proofErr w:type="spellEnd"/>
          </w:p>
        </w:tc>
      </w:tr>
      <w:tr w:rsidR="00D813A6" w:rsidRPr="0040345B" w14:paraId="11932C3B" w14:textId="77777777" w:rsidTr="00D813A6">
        <w:trPr>
          <w:trHeight w:val="300"/>
          <w:ins w:id="960" w:author="RICARDO NOGUEIRA DE ALMEIDA" w:date="2017-07-14T17:05:00Z"/>
        </w:trPr>
        <w:tc>
          <w:tcPr>
            <w:tcW w:w="703" w:type="dxa"/>
          </w:tcPr>
          <w:p w14:paraId="6D00A1D2" w14:textId="77777777" w:rsidR="00D813A6" w:rsidRPr="001A17FF" w:rsidRDefault="00D813A6" w:rsidP="00D813A6">
            <w:pPr>
              <w:spacing w:after="0"/>
              <w:rPr>
                <w:ins w:id="961" w:author="RICARDO NOGUEIRA DE ALMEIDA" w:date="2017-07-14T17:05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962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1986" w:type="dxa"/>
          </w:tcPr>
          <w:p w14:paraId="4C4CF7D0" w14:textId="77777777" w:rsidR="00D813A6" w:rsidRPr="0040345B" w:rsidRDefault="00D813A6" w:rsidP="00D813A6">
            <w:pPr>
              <w:spacing w:after="0"/>
              <w:rPr>
                <w:ins w:id="963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ins w:id="964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984" w:type="dxa"/>
          </w:tcPr>
          <w:p w14:paraId="3FCBD096" w14:textId="77777777" w:rsidR="00D813A6" w:rsidRPr="0040345B" w:rsidRDefault="00D813A6" w:rsidP="00D813A6">
            <w:pPr>
              <w:spacing w:after="0"/>
              <w:rPr>
                <w:ins w:id="965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66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8" w:type="dxa"/>
          </w:tcPr>
          <w:p w14:paraId="090DE529" w14:textId="77777777" w:rsidR="00D813A6" w:rsidRPr="0040345B" w:rsidRDefault="00D813A6" w:rsidP="00D813A6">
            <w:pPr>
              <w:spacing w:after="0"/>
              <w:rPr>
                <w:ins w:id="96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68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134" w:type="dxa"/>
          </w:tcPr>
          <w:p w14:paraId="751D0120" w14:textId="77777777" w:rsidR="00D813A6" w:rsidRPr="0040345B" w:rsidRDefault="00D813A6" w:rsidP="00D813A6">
            <w:pPr>
              <w:spacing w:after="0"/>
              <w:rPr>
                <w:ins w:id="969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0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7" w:type="dxa"/>
          </w:tcPr>
          <w:p w14:paraId="74C12168" w14:textId="77777777" w:rsidR="00D813A6" w:rsidRPr="0040345B" w:rsidRDefault="00D813A6" w:rsidP="00D813A6">
            <w:pPr>
              <w:spacing w:after="0"/>
              <w:rPr>
                <w:ins w:id="971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2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669" w:type="dxa"/>
          </w:tcPr>
          <w:p w14:paraId="302B8B7E" w14:textId="77777777" w:rsidR="00D813A6" w:rsidRPr="0040345B" w:rsidRDefault="00D813A6" w:rsidP="00D813A6">
            <w:pPr>
              <w:spacing w:after="0"/>
              <w:jc w:val="both"/>
              <w:rPr>
                <w:ins w:id="97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4" w:author="RICARDO NOGUEIRA DE ALMEIDA" w:date="2017-07-14T17:05:00Z">
              <w:r w:rsidRPr="004034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203124" w:rsidRPr="0040345B" w14:paraId="52FFBFFB" w14:textId="77777777" w:rsidTr="00D813A6">
        <w:trPr>
          <w:trHeight w:val="300"/>
          <w:ins w:id="975" w:author="RICARDO NOGUEIRA DE ALMEIDA" w:date="2017-07-14T17:05:00Z"/>
        </w:trPr>
        <w:tc>
          <w:tcPr>
            <w:tcW w:w="703" w:type="dxa"/>
          </w:tcPr>
          <w:p w14:paraId="56148389" w14:textId="77777777" w:rsidR="00203124" w:rsidRPr="0040345B" w:rsidRDefault="00203124">
            <w:pPr>
              <w:numPr>
                <w:ilvl w:val="0"/>
                <w:numId w:val="42"/>
              </w:numPr>
              <w:spacing w:after="0"/>
              <w:rPr>
                <w:ins w:id="976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77" w:author="RICARDO NOGUEIRA DE ALMEIDA" w:date="2017-07-14T17:25:00Z">
                <w:pPr>
                  <w:numPr>
                    <w:numId w:val="16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</w:tcPr>
          <w:p w14:paraId="6C071022" w14:textId="7E91DE66" w:rsidR="00203124" w:rsidRPr="0040345B" w:rsidRDefault="00203124" w:rsidP="00203124">
            <w:pPr>
              <w:spacing w:after="0"/>
              <w:rPr>
                <w:ins w:id="978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979" w:author="RICARDO NOGUEIRA DE ALMEIDA" w:date="2017-07-14T17:25:00Z">
              <w:r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</w:ins>
            <w:proofErr w:type="spellEnd"/>
          </w:p>
        </w:tc>
        <w:tc>
          <w:tcPr>
            <w:tcW w:w="1984" w:type="dxa"/>
          </w:tcPr>
          <w:p w14:paraId="6602E1BC" w14:textId="57536EBE" w:rsidR="00203124" w:rsidRPr="0040345B" w:rsidRDefault="00203124" w:rsidP="00203124">
            <w:pPr>
              <w:spacing w:after="0"/>
              <w:rPr>
                <w:ins w:id="980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1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registro</w:t>
              </w:r>
            </w:ins>
          </w:p>
        </w:tc>
        <w:tc>
          <w:tcPr>
            <w:tcW w:w="1418" w:type="dxa"/>
          </w:tcPr>
          <w:p w14:paraId="179ACD07" w14:textId="33CD2B4D" w:rsidR="00203124" w:rsidRPr="0040345B" w:rsidRDefault="00203124" w:rsidP="00203124">
            <w:pPr>
              <w:spacing w:after="0"/>
              <w:rPr>
                <w:ins w:id="982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3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34" w:type="dxa"/>
          </w:tcPr>
          <w:p w14:paraId="28B85651" w14:textId="48709B30" w:rsidR="00203124" w:rsidRPr="0040345B" w:rsidRDefault="00203124" w:rsidP="00203124">
            <w:pPr>
              <w:spacing w:after="0"/>
              <w:rPr>
                <w:ins w:id="984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5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42D433EC" w14:textId="11FFB14C" w:rsidR="00203124" w:rsidRPr="0040345B" w:rsidRDefault="00203124" w:rsidP="00203124">
            <w:pPr>
              <w:spacing w:after="0"/>
              <w:rPr>
                <w:ins w:id="986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7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</w:tcPr>
          <w:p w14:paraId="61D8BE0C" w14:textId="7D89A793" w:rsidR="00203124" w:rsidRPr="0040345B" w:rsidRDefault="00203124" w:rsidP="00203124">
            <w:pPr>
              <w:spacing w:after="0"/>
              <w:jc w:val="both"/>
              <w:rPr>
                <w:ins w:id="988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9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11 – </w:t>
              </w:r>
              <w:r w:rsidRPr="00F24B2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Detalhamento dos Pagamentos por Fonte de Recursos.</w:t>
              </w:r>
            </w:ins>
          </w:p>
        </w:tc>
      </w:tr>
      <w:tr w:rsidR="00203124" w:rsidRPr="0040345B" w14:paraId="12E22E9F" w14:textId="77777777" w:rsidTr="00D813A6">
        <w:trPr>
          <w:trHeight w:val="300"/>
          <w:ins w:id="990" w:author="RICARDO NOGUEIRA DE ALMEIDA" w:date="2017-07-14T17:05:00Z"/>
        </w:trPr>
        <w:tc>
          <w:tcPr>
            <w:tcW w:w="703" w:type="dxa"/>
          </w:tcPr>
          <w:p w14:paraId="3874D00F" w14:textId="77777777" w:rsidR="00203124" w:rsidRPr="0040345B" w:rsidRDefault="00203124">
            <w:pPr>
              <w:numPr>
                <w:ilvl w:val="0"/>
                <w:numId w:val="42"/>
              </w:numPr>
              <w:spacing w:after="0"/>
              <w:rPr>
                <w:ins w:id="991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92" w:author="RICARDO NOGUEIRA DE ALMEIDA" w:date="2017-07-14T17:25:00Z">
                <w:pPr>
                  <w:numPr>
                    <w:numId w:val="16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</w:tcPr>
          <w:p w14:paraId="745E9B0D" w14:textId="7207CFEB" w:rsidR="00203124" w:rsidRPr="0040345B" w:rsidRDefault="00203124" w:rsidP="00203124">
            <w:pPr>
              <w:spacing w:after="0"/>
              <w:rPr>
                <w:ins w:id="993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994" w:author="RICARDO NOGUEIRA DE ALMEIDA" w:date="2017-07-14T17:25:00Z">
              <w:r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codReduzido</w:t>
              </w:r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RSP</w:t>
              </w:r>
            </w:ins>
            <w:proofErr w:type="spellEnd"/>
          </w:p>
        </w:tc>
        <w:tc>
          <w:tcPr>
            <w:tcW w:w="1984" w:type="dxa"/>
          </w:tcPr>
          <w:p w14:paraId="6C6F2620" w14:textId="6D24885C" w:rsidR="00203124" w:rsidRPr="0040345B" w:rsidRDefault="00203124" w:rsidP="00203124">
            <w:pPr>
              <w:spacing w:after="0"/>
              <w:rPr>
                <w:ins w:id="995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6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Identificador do resto a pagar</w:t>
              </w:r>
            </w:ins>
          </w:p>
        </w:tc>
        <w:tc>
          <w:tcPr>
            <w:tcW w:w="1418" w:type="dxa"/>
          </w:tcPr>
          <w:p w14:paraId="7F1682BF" w14:textId="0F39FF65" w:rsidR="00203124" w:rsidRPr="0040345B" w:rsidRDefault="00203124" w:rsidP="00203124">
            <w:pPr>
              <w:spacing w:after="0"/>
              <w:rPr>
                <w:ins w:id="99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8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15</w:t>
              </w:r>
            </w:ins>
          </w:p>
        </w:tc>
        <w:tc>
          <w:tcPr>
            <w:tcW w:w="1134" w:type="dxa"/>
          </w:tcPr>
          <w:p w14:paraId="1DA2D399" w14:textId="08F94A82" w:rsidR="00203124" w:rsidRPr="0040345B" w:rsidRDefault="00203124" w:rsidP="00203124">
            <w:pPr>
              <w:spacing w:after="0"/>
              <w:rPr>
                <w:ins w:id="999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00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0A9C51F4" w14:textId="0A3798FF" w:rsidR="00203124" w:rsidRPr="0040345B" w:rsidRDefault="00203124" w:rsidP="00203124">
            <w:pPr>
              <w:spacing w:after="0"/>
              <w:rPr>
                <w:ins w:id="1001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02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</w:tcPr>
          <w:p w14:paraId="073838A8" w14:textId="73A7CA25" w:rsidR="00203124" w:rsidRPr="0040345B" w:rsidRDefault="00203124" w:rsidP="00203124">
            <w:pPr>
              <w:spacing w:after="0"/>
              <w:jc w:val="both"/>
              <w:rPr>
                <w:ins w:id="100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04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Este campo estabelece o vínculo do resto a pagar com seus respectivos itens. </w:t>
              </w:r>
            </w:ins>
          </w:p>
        </w:tc>
      </w:tr>
      <w:tr w:rsidR="00203124" w:rsidRPr="0040345B" w14:paraId="014980DF" w14:textId="77777777" w:rsidTr="00D813A6">
        <w:trPr>
          <w:trHeight w:val="300"/>
          <w:ins w:id="1005" w:author="RICARDO NOGUEIRA DE ALMEIDA" w:date="2017-07-14T17:05:00Z"/>
        </w:trPr>
        <w:tc>
          <w:tcPr>
            <w:tcW w:w="703" w:type="dxa"/>
          </w:tcPr>
          <w:p w14:paraId="0A2335F9" w14:textId="77777777" w:rsidR="00203124" w:rsidRPr="0040345B" w:rsidRDefault="00203124">
            <w:pPr>
              <w:numPr>
                <w:ilvl w:val="0"/>
                <w:numId w:val="42"/>
              </w:numPr>
              <w:spacing w:after="0"/>
              <w:rPr>
                <w:ins w:id="1006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07" w:author="RICARDO NOGUEIRA DE ALMEIDA" w:date="2017-07-14T17:25:00Z">
                <w:pPr>
                  <w:numPr>
                    <w:numId w:val="16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</w:tcPr>
          <w:p w14:paraId="03DA4B61" w14:textId="34F02FA8" w:rsidR="00203124" w:rsidRPr="007036EB" w:rsidRDefault="00203124">
            <w:pPr>
              <w:spacing w:after="0"/>
              <w:rPr>
                <w:ins w:id="1008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1009" w:author="RICARDO NOGUEIRA DE ALMEIDA" w:date="2017-07-14T17:25:00Z">
              <w:r w:rsidRPr="00BB4C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codFontRecursos</w:t>
              </w:r>
            </w:ins>
            <w:proofErr w:type="spellEnd"/>
          </w:p>
        </w:tc>
        <w:tc>
          <w:tcPr>
            <w:tcW w:w="1984" w:type="dxa"/>
          </w:tcPr>
          <w:p w14:paraId="688A8B5F" w14:textId="1965DB7C" w:rsidR="00203124" w:rsidRPr="0040345B" w:rsidRDefault="00203124" w:rsidP="00203124">
            <w:pPr>
              <w:spacing w:after="0"/>
              <w:rPr>
                <w:ins w:id="1010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11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fonte de recursos</w:t>
              </w:r>
            </w:ins>
          </w:p>
        </w:tc>
        <w:tc>
          <w:tcPr>
            <w:tcW w:w="1418" w:type="dxa"/>
          </w:tcPr>
          <w:p w14:paraId="2611B220" w14:textId="260C1C5E" w:rsidR="00203124" w:rsidRPr="0040345B" w:rsidRDefault="00203124" w:rsidP="00203124">
            <w:pPr>
              <w:spacing w:after="0"/>
              <w:rPr>
                <w:ins w:id="1012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13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3</w:t>
              </w:r>
            </w:ins>
          </w:p>
        </w:tc>
        <w:tc>
          <w:tcPr>
            <w:tcW w:w="1134" w:type="dxa"/>
          </w:tcPr>
          <w:p w14:paraId="0FEB3DB6" w14:textId="236ABB36" w:rsidR="00203124" w:rsidRPr="0040345B" w:rsidRDefault="00203124" w:rsidP="00203124">
            <w:pPr>
              <w:spacing w:after="0"/>
              <w:rPr>
                <w:ins w:id="1014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15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4EAB188D" w14:textId="29C9A34E" w:rsidR="00203124" w:rsidRPr="0040345B" w:rsidRDefault="00203124" w:rsidP="00203124">
            <w:pPr>
              <w:spacing w:after="0"/>
              <w:rPr>
                <w:ins w:id="1016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17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</w:tcPr>
          <w:p w14:paraId="1697A41F" w14:textId="77777777" w:rsidR="00203124" w:rsidRDefault="00203124" w:rsidP="00203124">
            <w:pPr>
              <w:spacing w:after="0"/>
              <w:jc w:val="both"/>
              <w:rPr>
                <w:ins w:id="1018" w:author="RICARDO NOGUEIRA DE ALMEIDA" w:date="2017-10-27T15:2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19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fonte de recursos, conforme Classificação por Fonte e Destinação de Recursos estabelecida pelo TCEMG.</w:t>
              </w:r>
            </w:ins>
          </w:p>
          <w:p w14:paraId="3282909D" w14:textId="77777777" w:rsidR="00C52B49" w:rsidRDefault="00C52B49" w:rsidP="00203124">
            <w:pPr>
              <w:spacing w:after="0"/>
              <w:jc w:val="both"/>
              <w:rPr>
                <w:ins w:id="1020" w:author="RICARDO NOGUEIRA DE ALMEIDA" w:date="2017-10-27T15:2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157B47B" w14:textId="38515FB3" w:rsidR="00C52B49" w:rsidRDefault="00C52B49">
            <w:pPr>
              <w:spacing w:after="0"/>
              <w:jc w:val="both"/>
              <w:rPr>
                <w:ins w:id="1021" w:author="RICARDO NOGUEIRA DE ALMEIDA" w:date="2017-10-27T15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22" w:author="RICARDO NOGUEIRA DE ALMEIDA" w:date="2017-10-27T15:2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OBS.: </w:t>
              </w:r>
            </w:ins>
            <w:ins w:id="1023" w:author="RICARDO NOGUEIRA DE ALMEIDA" w:date="2017-10-27T15:2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Neste campo deve ser informad</w:t>
              </w:r>
            </w:ins>
            <w:ins w:id="1024" w:author="RICARDO NOGUEIRA DE ALMEIDA" w:date="2017-10-27T15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</w:t>
              </w:r>
            </w:ins>
            <w:ins w:id="1025" w:author="RICARDO NOGUEIRA DE ALMEIDA" w:date="2017-10-27T15:2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a fonte de recurso do empenho.</w:t>
              </w:r>
            </w:ins>
          </w:p>
          <w:p w14:paraId="2A459F7B" w14:textId="6306A794" w:rsidR="00C52B49" w:rsidRDefault="00C52B49">
            <w:pPr>
              <w:spacing w:after="0"/>
              <w:jc w:val="both"/>
              <w:rPr>
                <w:ins w:id="1026" w:author="RICARDO NOGUEIRA DE ALMEIDA" w:date="2017-10-27T15:2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27" w:author="RICARDO NOGUEIRA DE ALMEIDA" w:date="2017-10-27T15:2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É permitido informar apenas as fontes de recurso</w:t>
              </w:r>
            </w:ins>
            <w:ins w:id="1028" w:author="RICARDO NOGUEIRA DE ALMEIDA" w:date="2017-10-27T15:2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</w:t>
              </w:r>
            </w:ins>
          </w:p>
          <w:p w14:paraId="14D9C439" w14:textId="00E5E0D7" w:rsidR="00C52B49" w:rsidRPr="0040345B" w:rsidRDefault="00C52B49">
            <w:pPr>
              <w:spacing w:after="0"/>
              <w:jc w:val="both"/>
              <w:rPr>
                <w:ins w:id="1029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30" w:author="RICARDO NOGUEIRA DE ALMEIDA" w:date="2017-10-27T15:2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101/201 (Ensino), 102/202 (</w:t>
              </w:r>
            </w:ins>
            <w:ins w:id="1031" w:author="RICARDO NOGUEIRA DE ALMEIDA" w:date="2017-10-27T15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</w:t>
              </w:r>
            </w:ins>
            <w:ins w:id="1032" w:author="RICARDO NOGUEIRA DE ALMEIDA" w:date="2017-10-27T15:2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</w:t>
              </w:r>
            </w:ins>
            <w:ins w:id="1033" w:author="RICARDO NOGUEIRA DE ALMEIDA" w:date="2017-10-27T15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úde</w:t>
              </w:r>
            </w:ins>
            <w:ins w:id="1034" w:author="RICARDO NOGUEIRA DE ALMEIDA" w:date="2017-10-27T15:2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)</w:t>
              </w:r>
            </w:ins>
            <w:ins w:id="1035" w:author="RICARDO NOGUEIRA DE ALMEIDA" w:date="2017-10-27T15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e </w:t>
              </w:r>
              <w:r w:rsidRPr="00C52B4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118/218/119/219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(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Fundeb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).</w:t>
              </w:r>
            </w:ins>
          </w:p>
        </w:tc>
      </w:tr>
      <w:tr w:rsidR="00203124" w:rsidRPr="0040345B" w14:paraId="15F4AEEF" w14:textId="77777777" w:rsidTr="00D813A6">
        <w:trPr>
          <w:trHeight w:val="300"/>
          <w:ins w:id="1036" w:author="RICARDO NOGUEIRA DE ALMEIDA" w:date="2017-07-14T17:05:00Z"/>
        </w:trPr>
        <w:tc>
          <w:tcPr>
            <w:tcW w:w="703" w:type="dxa"/>
          </w:tcPr>
          <w:p w14:paraId="7BE1AD65" w14:textId="77777777" w:rsidR="00203124" w:rsidRPr="0040345B" w:rsidRDefault="00203124">
            <w:pPr>
              <w:numPr>
                <w:ilvl w:val="0"/>
                <w:numId w:val="42"/>
              </w:numPr>
              <w:spacing w:after="0"/>
              <w:rPr>
                <w:ins w:id="103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38" w:author="RICARDO NOGUEIRA DE ALMEIDA" w:date="2017-07-14T17:25:00Z">
                <w:pPr>
                  <w:numPr>
                    <w:numId w:val="16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1986" w:type="dxa"/>
          </w:tcPr>
          <w:p w14:paraId="1BC5F95A" w14:textId="6E5E3272" w:rsidR="00203124" w:rsidRPr="0040345B" w:rsidDel="0072334A" w:rsidRDefault="00203124" w:rsidP="00203124">
            <w:pPr>
              <w:spacing w:after="0"/>
              <w:rPr>
                <w:ins w:id="1039" w:author="RICARDO NOGUEIRA DE ALMEIDA" w:date="2017-07-14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1040" w:author="RICARDO NOGUEIRA DE ALMEIDA" w:date="2017-07-14T17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vlPagoFonteRSP</w:t>
              </w:r>
            </w:ins>
            <w:proofErr w:type="spellEnd"/>
          </w:p>
        </w:tc>
        <w:tc>
          <w:tcPr>
            <w:tcW w:w="1984" w:type="dxa"/>
          </w:tcPr>
          <w:p w14:paraId="14FBA1E1" w14:textId="57868084" w:rsidR="00203124" w:rsidRPr="0072334A" w:rsidRDefault="00203124" w:rsidP="00203124">
            <w:pPr>
              <w:spacing w:after="0"/>
              <w:rPr>
                <w:ins w:id="1041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42" w:author="RICARDO NOGUEIRA DE ALMEIDA" w:date="2017-07-14T17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Valor pago de Restos a Pagar por fonte de recursos</w:t>
              </w:r>
            </w:ins>
          </w:p>
        </w:tc>
        <w:tc>
          <w:tcPr>
            <w:tcW w:w="1418" w:type="dxa"/>
          </w:tcPr>
          <w:p w14:paraId="147DE059" w14:textId="541FEDBE" w:rsidR="00203124" w:rsidRPr="0040345B" w:rsidRDefault="00203124" w:rsidP="00203124">
            <w:pPr>
              <w:spacing w:after="0"/>
              <w:rPr>
                <w:ins w:id="1043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44" w:author="RICARDO NOGUEIRA DE ALMEIDA" w:date="2017-07-14T17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3C14853B" w14:textId="100D3070" w:rsidR="00203124" w:rsidRPr="0040345B" w:rsidRDefault="00203124" w:rsidP="00203124">
            <w:pPr>
              <w:spacing w:after="0"/>
              <w:rPr>
                <w:ins w:id="1045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46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</w:tcPr>
          <w:p w14:paraId="7A480C89" w14:textId="7FA4EEC4" w:rsidR="00203124" w:rsidRPr="0040345B" w:rsidRDefault="00203124" w:rsidP="00203124">
            <w:pPr>
              <w:spacing w:after="0"/>
              <w:rPr>
                <w:ins w:id="1047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48" w:author="RICARDO NOGUEIRA DE ALMEIDA" w:date="2017-07-14T17:25:00Z">
              <w:r w:rsidRPr="00BB4C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</w:tcPr>
          <w:p w14:paraId="3915D762" w14:textId="202D03C5" w:rsidR="00FD6D8E" w:rsidRPr="0040345B" w:rsidRDefault="00203124" w:rsidP="00203124">
            <w:pPr>
              <w:spacing w:after="0"/>
              <w:jc w:val="both"/>
              <w:rPr>
                <w:ins w:id="1049" w:author="RICARDO NOGUEIRA DE ALMEIDA" w:date="2017-07-14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50" w:author="RICARDO NOGUEIRA DE ALMEIDA" w:date="2017-07-14T17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Valor pago de Restos a Pagar por fonte de recursos.</w:t>
              </w:r>
            </w:ins>
          </w:p>
        </w:tc>
      </w:tr>
    </w:tbl>
    <w:p w14:paraId="7BB20502" w14:textId="694F49D4" w:rsidR="00D813A6" w:rsidRDefault="00D813A6" w:rsidP="005D6E50">
      <w:pPr>
        <w:spacing w:after="0"/>
        <w:jc w:val="both"/>
        <w:rPr>
          <w:ins w:id="1051" w:author="RICARDO NOGUEIRA DE ALMEIDA" w:date="2017-10-27T18:23:00Z"/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tbl>
      <w:tblPr>
        <w:tblW w:w="51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2017"/>
        <w:gridCol w:w="2030"/>
        <w:gridCol w:w="1372"/>
        <w:gridCol w:w="1134"/>
        <w:gridCol w:w="1417"/>
        <w:gridCol w:w="5669"/>
      </w:tblGrid>
      <w:tr w:rsidR="005D751C" w:rsidRPr="00F355C8" w14:paraId="753412D9" w14:textId="77777777" w:rsidTr="005D751C">
        <w:trPr>
          <w:trHeight w:val="300"/>
          <w:ins w:id="1052" w:author="RICARDO NOGUEIRA DE ALMEIDA" w:date="2017-10-27T18:23:00Z"/>
        </w:trPr>
        <w:tc>
          <w:tcPr>
            <w:tcW w:w="143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2F880" w14:textId="77777777" w:rsidR="005D751C" w:rsidRPr="00F355C8" w:rsidRDefault="005D751C" w:rsidP="006A3BBD">
            <w:pPr>
              <w:spacing w:after="0"/>
              <w:rPr>
                <w:ins w:id="1053" w:author="RICARDO NOGUEIRA DE ALMEIDA" w:date="2017-10-27T18:2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054" w:author="RICARDO NOGUEIRA DE ALMEIDA" w:date="2017-10-27T18:23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99</w:t>
              </w:r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– 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Declaração de inexistência de informações</w:t>
              </w:r>
            </w:ins>
          </w:p>
        </w:tc>
      </w:tr>
      <w:tr w:rsidR="005D751C" w:rsidRPr="00B819D4" w14:paraId="2208B804" w14:textId="77777777" w:rsidTr="005D751C">
        <w:trPr>
          <w:trHeight w:val="300"/>
          <w:ins w:id="1055" w:author="RICARDO NOGUEIRA DE ALMEIDA" w:date="2017-10-27T18:23:00Z"/>
        </w:trPr>
        <w:tc>
          <w:tcPr>
            <w:tcW w:w="143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4128E" w14:textId="77777777" w:rsidR="005D751C" w:rsidRPr="00B819D4" w:rsidRDefault="005D751C" w:rsidP="006A3BBD">
            <w:pPr>
              <w:spacing w:after="0"/>
              <w:rPr>
                <w:ins w:id="1056" w:author="RICARDO NOGUEIRA DE ALMEIDA" w:date="2017-10-27T18:2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057" w:author="RICARDO NOGUEIRA DE ALMEIDA" w:date="2017-10-27T18:23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Campos que determinam a chave do registro: </w:t>
              </w:r>
              <w:proofErr w:type="spellStart"/>
              <w:r>
                <w:rPr>
                  <w:rFonts w:ascii="Arial" w:eastAsia="Times New Roman" w:hAnsi="Arial" w:cs="Arial"/>
                  <w:b/>
                  <w:bCs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</w:tr>
      <w:tr w:rsidR="005D751C" w:rsidRPr="00B819D4" w14:paraId="6F0139E1" w14:textId="77777777" w:rsidTr="005D751C">
        <w:trPr>
          <w:trHeight w:val="300"/>
          <w:ins w:id="1058" w:author="RICARDO NOGUEIRA DE ALMEIDA" w:date="2017-10-27T18:23:00Z"/>
        </w:trPr>
        <w:tc>
          <w:tcPr>
            <w:tcW w:w="672" w:type="dxa"/>
            <w:hideMark/>
          </w:tcPr>
          <w:p w14:paraId="4388308B" w14:textId="77777777" w:rsidR="005D751C" w:rsidRPr="00B819D4" w:rsidRDefault="005D751C" w:rsidP="006A3BBD">
            <w:pPr>
              <w:rPr>
                <w:ins w:id="1059" w:author="RICARDO NOGUEIRA DE ALMEIDA" w:date="2017-10-27T18:2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060" w:author="RICARDO NOGUEIRA DE ALMEIDA" w:date="2017-10-27T18:23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017" w:type="dxa"/>
            <w:hideMark/>
          </w:tcPr>
          <w:p w14:paraId="5ABB1C16" w14:textId="77777777" w:rsidR="005D751C" w:rsidRPr="00B819D4" w:rsidRDefault="005D751C" w:rsidP="006A3BBD">
            <w:pPr>
              <w:rPr>
                <w:ins w:id="1061" w:author="RICARDO NOGUEIRA DE ALMEIDA" w:date="2017-10-27T18:2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062" w:author="RICARDO NOGUEIRA DE ALMEIDA" w:date="2017-10-27T18:23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2030" w:type="dxa"/>
            <w:hideMark/>
          </w:tcPr>
          <w:p w14:paraId="57315ECB" w14:textId="77777777" w:rsidR="005D751C" w:rsidRPr="00B819D4" w:rsidRDefault="005D751C" w:rsidP="006A3BBD">
            <w:pPr>
              <w:rPr>
                <w:ins w:id="1063" w:author="RICARDO NOGUEIRA DE ALMEIDA" w:date="2017-10-27T18:2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064" w:author="RICARDO NOGUEIRA DE ALMEIDA" w:date="2017-10-27T18:23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372" w:type="dxa"/>
            <w:hideMark/>
          </w:tcPr>
          <w:p w14:paraId="1C0E73AE" w14:textId="77777777" w:rsidR="005D751C" w:rsidRPr="00B819D4" w:rsidRDefault="005D751C" w:rsidP="006A3BBD">
            <w:pPr>
              <w:rPr>
                <w:ins w:id="1065" w:author="RICARDO NOGUEIRA DE ALMEIDA" w:date="2017-10-27T18:2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066" w:author="RICARDO NOGUEIRA DE ALMEIDA" w:date="2017-10-27T18:23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134" w:type="dxa"/>
            <w:hideMark/>
          </w:tcPr>
          <w:p w14:paraId="71789D32" w14:textId="77777777" w:rsidR="005D751C" w:rsidRPr="00B819D4" w:rsidRDefault="005D751C" w:rsidP="006A3BBD">
            <w:pPr>
              <w:rPr>
                <w:ins w:id="1067" w:author="RICARDO NOGUEIRA DE ALMEIDA" w:date="2017-10-27T18:2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068" w:author="RICARDO NOGUEIRA DE ALMEIDA" w:date="2017-10-27T18:23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7" w:type="dxa"/>
            <w:hideMark/>
          </w:tcPr>
          <w:p w14:paraId="3B336FD7" w14:textId="77777777" w:rsidR="005D751C" w:rsidRPr="00B819D4" w:rsidRDefault="005D751C" w:rsidP="006A3BBD">
            <w:pPr>
              <w:rPr>
                <w:ins w:id="1069" w:author="RICARDO NOGUEIRA DE ALMEIDA" w:date="2017-10-27T18:2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070" w:author="RICARDO NOGUEIRA DE ALMEIDA" w:date="2017-10-27T18:23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669" w:type="dxa"/>
            <w:hideMark/>
          </w:tcPr>
          <w:p w14:paraId="3F565B81" w14:textId="77777777" w:rsidR="005D751C" w:rsidRPr="00B819D4" w:rsidRDefault="005D751C" w:rsidP="006A3BBD">
            <w:pPr>
              <w:rPr>
                <w:ins w:id="1071" w:author="RICARDO NOGUEIRA DE ALMEIDA" w:date="2017-10-27T18:2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072" w:author="RICARDO NOGUEIRA DE ALMEIDA" w:date="2017-10-27T18:23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5D751C" w:rsidRPr="00B819D4" w14:paraId="374B19D5" w14:textId="77777777" w:rsidTr="005D751C">
        <w:trPr>
          <w:trHeight w:val="339"/>
          <w:ins w:id="1073" w:author="RICARDO NOGUEIRA DE ALMEIDA" w:date="2017-10-27T18:23:00Z"/>
        </w:trPr>
        <w:tc>
          <w:tcPr>
            <w:tcW w:w="672" w:type="dxa"/>
            <w:hideMark/>
          </w:tcPr>
          <w:p w14:paraId="1D165AA9" w14:textId="77777777" w:rsidR="005D751C" w:rsidRPr="00B819D4" w:rsidRDefault="005D751C" w:rsidP="005D751C">
            <w:pPr>
              <w:pStyle w:val="PargrafodaLista"/>
              <w:numPr>
                <w:ilvl w:val="0"/>
                <w:numId w:val="45"/>
              </w:numPr>
              <w:spacing w:after="0"/>
              <w:rPr>
                <w:ins w:id="1074" w:author="RICARDO NOGUEIRA DE ALMEIDA" w:date="2017-10-27T18:2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017" w:type="dxa"/>
            <w:hideMark/>
          </w:tcPr>
          <w:p w14:paraId="7DA0CADA" w14:textId="77777777" w:rsidR="005D751C" w:rsidRPr="00B819D4" w:rsidRDefault="005D751C" w:rsidP="006A3BBD">
            <w:pPr>
              <w:spacing w:after="0"/>
              <w:rPr>
                <w:ins w:id="1075" w:author="RICARDO NOGUEIRA DE ALMEIDA" w:date="2017-10-27T18:2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1076" w:author="RICARDO NOGUEIRA DE ALMEIDA" w:date="2017-10-27T18:23:00Z">
              <w:r w:rsidRPr="00B819D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  <w:tc>
          <w:tcPr>
            <w:tcW w:w="2030" w:type="dxa"/>
            <w:hideMark/>
          </w:tcPr>
          <w:p w14:paraId="1C92F5A6" w14:textId="77777777" w:rsidR="005D751C" w:rsidRPr="00B819D4" w:rsidRDefault="005D751C" w:rsidP="006A3BBD">
            <w:pPr>
              <w:spacing w:after="0"/>
              <w:rPr>
                <w:ins w:id="1077" w:author="RICARDO NOGUEIRA DE ALMEIDA" w:date="2017-10-27T18:2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78" w:author="RICARDO NOGUEIRA DE ALMEIDA" w:date="2017-10-27T18:23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registro</w:t>
              </w:r>
            </w:ins>
          </w:p>
        </w:tc>
        <w:tc>
          <w:tcPr>
            <w:tcW w:w="1372" w:type="dxa"/>
            <w:hideMark/>
          </w:tcPr>
          <w:p w14:paraId="4CE69CDF" w14:textId="77777777" w:rsidR="005D751C" w:rsidRPr="00B819D4" w:rsidRDefault="005D751C" w:rsidP="006A3BBD">
            <w:pPr>
              <w:spacing w:after="0"/>
              <w:rPr>
                <w:ins w:id="1079" w:author="RICARDO NOGUEIRA DE ALMEIDA" w:date="2017-10-27T18:2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80" w:author="RICARDO NOGUEIRA DE ALMEIDA" w:date="2017-10-27T18:23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34" w:type="dxa"/>
            <w:hideMark/>
          </w:tcPr>
          <w:p w14:paraId="461D005C" w14:textId="77777777" w:rsidR="005D751C" w:rsidRPr="00B819D4" w:rsidRDefault="005D751C" w:rsidP="006A3BBD">
            <w:pPr>
              <w:spacing w:after="0"/>
              <w:rPr>
                <w:ins w:id="1081" w:author="RICARDO NOGUEIRA DE ALMEIDA" w:date="2017-10-27T18:2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82" w:author="RICARDO NOGUEIRA DE ALMEIDA" w:date="2017-10-27T18:23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  <w:hideMark/>
          </w:tcPr>
          <w:p w14:paraId="61A3B218" w14:textId="77777777" w:rsidR="005D751C" w:rsidRPr="00B819D4" w:rsidRDefault="005D751C" w:rsidP="006A3BBD">
            <w:pPr>
              <w:spacing w:after="0"/>
              <w:rPr>
                <w:ins w:id="1083" w:author="RICARDO NOGUEIRA DE ALMEIDA" w:date="2017-10-27T18:2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84" w:author="RICARDO NOGUEIRA DE ALMEIDA" w:date="2017-10-27T18:23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669" w:type="dxa"/>
            <w:hideMark/>
          </w:tcPr>
          <w:p w14:paraId="5FF43967" w14:textId="207845D7" w:rsidR="005D751C" w:rsidRPr="00B819D4" w:rsidRDefault="005D751C" w:rsidP="006A3BBD">
            <w:pPr>
              <w:spacing w:after="0"/>
              <w:rPr>
                <w:ins w:id="1085" w:author="RICARDO NOGUEIRA DE ALMEIDA" w:date="2017-10-27T18:2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86" w:author="RICARDO NOGUEIRA DE ALMEIDA" w:date="2017-10-27T18:23:00Z">
              <w:r w:rsidRPr="000429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99 - Declaro qu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e no mês desta remessa não há informações </w:t>
              </w:r>
              <w:r w:rsidRPr="000429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inerentes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ao arquivo “</w:t>
              </w:r>
            </w:ins>
            <w:ins w:id="1087" w:author="RICARDO NOGUEIRA DE ALMEIDA" w:date="2017-10-27T18:24:00Z">
              <w:r w:rsidRPr="005D751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Restos a Pagar de Exercício</w:t>
              </w:r>
            </w:ins>
            <w:ins w:id="1088" w:author="RICARDO NOGUEIRA DE ALMEIDA" w:date="2017-10-31T18:43:00Z">
              <w:r w:rsidR="006B1BE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</w:t>
              </w:r>
            </w:ins>
            <w:ins w:id="1089" w:author="RICARDO NOGUEIRA DE ALMEIDA" w:date="2017-10-27T18:24:00Z">
              <w:r w:rsidRPr="005D751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Anteriores sem Disponibilidade não Computados no Ensino e Saúde</w:t>
              </w:r>
            </w:ins>
            <w:ins w:id="1090" w:author="RICARDO NOGUEIRA DE ALMEIDA" w:date="2017-10-27T18:2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</w:tc>
      </w:tr>
    </w:tbl>
    <w:p w14:paraId="21D0449A" w14:textId="77777777" w:rsidR="005D751C" w:rsidRPr="0040345B" w:rsidRDefault="005D751C" w:rsidP="005D6E50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sectPr w:rsidR="005D751C" w:rsidRPr="0040345B" w:rsidSect="00D60926">
      <w:footerReference w:type="default" r:id="rId15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FD394" w14:textId="77777777" w:rsidR="0050529B" w:rsidRDefault="0050529B" w:rsidP="007A6472">
      <w:pPr>
        <w:spacing w:after="0" w:line="240" w:lineRule="auto"/>
      </w:pPr>
      <w:r>
        <w:separator/>
      </w:r>
    </w:p>
  </w:endnote>
  <w:endnote w:type="continuationSeparator" w:id="0">
    <w:p w14:paraId="6C81B856" w14:textId="77777777" w:rsidR="0050529B" w:rsidRDefault="0050529B" w:rsidP="007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45054" w14:textId="7F7AB731" w:rsidR="00A42504" w:rsidRDefault="00A4250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4A36">
      <w:rPr>
        <w:noProof/>
      </w:rPr>
      <w:t>3</w:t>
    </w:r>
    <w:r>
      <w:rPr>
        <w:noProof/>
      </w:rPr>
      <w:fldChar w:fldCharType="end"/>
    </w:r>
  </w:p>
  <w:p w14:paraId="7EEA5950" w14:textId="77777777" w:rsidR="00A42504" w:rsidRDefault="00A425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802" w14:textId="7125B9CA" w:rsidR="00A42504" w:rsidRDefault="00A4250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4A36">
      <w:rPr>
        <w:noProof/>
      </w:rPr>
      <w:t>21</w:t>
    </w:r>
    <w:r>
      <w:rPr>
        <w:noProof/>
      </w:rPr>
      <w:fldChar w:fldCharType="end"/>
    </w:r>
  </w:p>
  <w:p w14:paraId="7562A803" w14:textId="77777777" w:rsidR="00A42504" w:rsidRDefault="00A425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1044A" w14:textId="77777777" w:rsidR="0050529B" w:rsidRDefault="0050529B" w:rsidP="007A6472">
      <w:pPr>
        <w:spacing w:after="0" w:line="240" w:lineRule="auto"/>
      </w:pPr>
      <w:r>
        <w:separator/>
      </w:r>
    </w:p>
  </w:footnote>
  <w:footnote w:type="continuationSeparator" w:id="0">
    <w:p w14:paraId="1B69FAEE" w14:textId="77777777" w:rsidR="0050529B" w:rsidRDefault="0050529B" w:rsidP="007A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C21DA" w14:textId="77777777" w:rsidR="00A42504" w:rsidRDefault="00A42504" w:rsidP="00C94D9B">
    <w:pPr>
      <w:pStyle w:val="Cabealho"/>
    </w:pPr>
    <w:r>
      <w:rPr>
        <w:noProof/>
        <w:lang w:eastAsia="pt-BR"/>
      </w:rPr>
      <w:drawing>
        <wp:inline distT="0" distB="0" distL="0" distR="0" wp14:anchorId="3A4E025D" wp14:editId="5DBD7BAE">
          <wp:extent cx="1828800" cy="760095"/>
          <wp:effectExtent l="0" t="0" r="0" b="1905"/>
          <wp:docPr id="3" name="Imagem 3" descr="Descrição: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16716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4E4E69"/>
    <w:multiLevelType w:val="hybridMultilevel"/>
    <w:tmpl w:val="46886642"/>
    <w:lvl w:ilvl="0" w:tplc="373C4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41F53"/>
    <w:multiLevelType w:val="multilevel"/>
    <w:tmpl w:val="091A97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69079B7"/>
    <w:multiLevelType w:val="hybridMultilevel"/>
    <w:tmpl w:val="807A5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74DE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39398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5302F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FF4F79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AE5A35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65F7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3022E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0C733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48432E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2D5A7E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E520B6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C57C4F"/>
    <w:multiLevelType w:val="hybridMultilevel"/>
    <w:tmpl w:val="A8CC3B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2D0427"/>
    <w:multiLevelType w:val="hybridMultilevel"/>
    <w:tmpl w:val="2FDC7BC8"/>
    <w:lvl w:ilvl="0" w:tplc="4A7A969C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366C8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100610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1605E6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45318A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495AA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0B7C26"/>
    <w:multiLevelType w:val="hybridMultilevel"/>
    <w:tmpl w:val="F72631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370F5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AF1D18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867D7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7250BE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B610EA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A90707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D130C2"/>
    <w:multiLevelType w:val="hybridMultilevel"/>
    <w:tmpl w:val="F72631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0A42CB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910CB2"/>
    <w:multiLevelType w:val="hybridMultilevel"/>
    <w:tmpl w:val="A8CC3B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BE2DA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3130D1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CD49D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1B5F8D"/>
    <w:multiLevelType w:val="hybridMultilevel"/>
    <w:tmpl w:val="9FEEF1E6"/>
    <w:lvl w:ilvl="0" w:tplc="C7F801CC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1062E8"/>
    <w:multiLevelType w:val="hybridMultilevel"/>
    <w:tmpl w:val="52723D16"/>
    <w:lvl w:ilvl="0" w:tplc="8512AA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C122B30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1758E0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C4476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EB1945"/>
    <w:multiLevelType w:val="hybridMultilevel"/>
    <w:tmpl w:val="F72631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FA20B9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0F7328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B167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38"/>
  </w:num>
  <w:num w:numId="4">
    <w:abstractNumId w:val="0"/>
  </w:num>
  <w:num w:numId="5">
    <w:abstractNumId w:val="6"/>
  </w:num>
  <w:num w:numId="6">
    <w:abstractNumId w:val="10"/>
  </w:num>
  <w:num w:numId="7">
    <w:abstractNumId w:val="24"/>
  </w:num>
  <w:num w:numId="8">
    <w:abstractNumId w:val="33"/>
  </w:num>
  <w:num w:numId="9">
    <w:abstractNumId w:val="36"/>
  </w:num>
  <w:num w:numId="10">
    <w:abstractNumId w:val="25"/>
  </w:num>
  <w:num w:numId="11">
    <w:abstractNumId w:val="11"/>
  </w:num>
  <w:num w:numId="12">
    <w:abstractNumId w:val="7"/>
  </w:num>
  <w:num w:numId="13">
    <w:abstractNumId w:val="21"/>
  </w:num>
  <w:num w:numId="14">
    <w:abstractNumId w:val="27"/>
  </w:num>
  <w:num w:numId="15">
    <w:abstractNumId w:val="42"/>
  </w:num>
  <w:num w:numId="16">
    <w:abstractNumId w:val="9"/>
  </w:num>
  <w:num w:numId="17">
    <w:abstractNumId w:val="34"/>
  </w:num>
  <w:num w:numId="18">
    <w:abstractNumId w:val="44"/>
  </w:num>
  <w:num w:numId="19">
    <w:abstractNumId w:val="43"/>
  </w:num>
  <w:num w:numId="20">
    <w:abstractNumId w:val="19"/>
  </w:num>
  <w:num w:numId="21">
    <w:abstractNumId w:val="32"/>
  </w:num>
  <w:num w:numId="22">
    <w:abstractNumId w:val="5"/>
  </w:num>
  <w:num w:numId="23">
    <w:abstractNumId w:val="35"/>
  </w:num>
  <w:num w:numId="24">
    <w:abstractNumId w:val="20"/>
  </w:num>
  <w:num w:numId="25">
    <w:abstractNumId w:val="29"/>
  </w:num>
  <w:num w:numId="26">
    <w:abstractNumId w:val="40"/>
  </w:num>
  <w:num w:numId="27">
    <w:abstractNumId w:val="1"/>
  </w:num>
  <w:num w:numId="28">
    <w:abstractNumId w:val="26"/>
  </w:num>
  <w:num w:numId="29">
    <w:abstractNumId w:val="13"/>
  </w:num>
  <w:num w:numId="30">
    <w:abstractNumId w:val="39"/>
  </w:num>
  <w:num w:numId="31">
    <w:abstractNumId w:val="18"/>
  </w:num>
  <w:num w:numId="32">
    <w:abstractNumId w:val="12"/>
  </w:num>
  <w:num w:numId="33">
    <w:abstractNumId w:val="30"/>
  </w:num>
  <w:num w:numId="34">
    <w:abstractNumId w:val="41"/>
  </w:num>
  <w:num w:numId="35">
    <w:abstractNumId w:val="16"/>
  </w:num>
  <w:num w:numId="36">
    <w:abstractNumId w:val="31"/>
  </w:num>
  <w:num w:numId="37">
    <w:abstractNumId w:val="28"/>
  </w:num>
  <w:num w:numId="38">
    <w:abstractNumId w:val="8"/>
  </w:num>
  <w:num w:numId="39">
    <w:abstractNumId w:val="2"/>
  </w:num>
  <w:num w:numId="40">
    <w:abstractNumId w:val="17"/>
  </w:num>
  <w:num w:numId="41">
    <w:abstractNumId w:val="23"/>
  </w:num>
  <w:num w:numId="42">
    <w:abstractNumId w:val="15"/>
  </w:num>
  <w:num w:numId="43">
    <w:abstractNumId w:val="37"/>
  </w:num>
  <w:num w:numId="44">
    <w:abstractNumId w:val="14"/>
  </w:num>
  <w:num w:numId="45">
    <w:abstractNumId w:val="22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ARDO NOGUEIRA DE ALMEIDA">
    <w15:presenceInfo w15:providerId="AD" w15:userId="S-1-5-21-1518587234-2391254684-4168118361-47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BA"/>
    <w:rsid w:val="00000362"/>
    <w:rsid w:val="0000059A"/>
    <w:rsid w:val="00000DD4"/>
    <w:rsid w:val="00001411"/>
    <w:rsid w:val="00001923"/>
    <w:rsid w:val="00001A0A"/>
    <w:rsid w:val="00001AA6"/>
    <w:rsid w:val="00001DBC"/>
    <w:rsid w:val="000025F8"/>
    <w:rsid w:val="000027F4"/>
    <w:rsid w:val="00002B66"/>
    <w:rsid w:val="00002CA4"/>
    <w:rsid w:val="000032F7"/>
    <w:rsid w:val="00003813"/>
    <w:rsid w:val="00003949"/>
    <w:rsid w:val="00003AD2"/>
    <w:rsid w:val="00003B63"/>
    <w:rsid w:val="00005ACF"/>
    <w:rsid w:val="00006485"/>
    <w:rsid w:val="0001083E"/>
    <w:rsid w:val="00010F77"/>
    <w:rsid w:val="0001152D"/>
    <w:rsid w:val="0001166F"/>
    <w:rsid w:val="00011C08"/>
    <w:rsid w:val="00011DCB"/>
    <w:rsid w:val="00011E1E"/>
    <w:rsid w:val="000121D3"/>
    <w:rsid w:val="00013267"/>
    <w:rsid w:val="00013683"/>
    <w:rsid w:val="000136F1"/>
    <w:rsid w:val="0001446F"/>
    <w:rsid w:val="00014A7A"/>
    <w:rsid w:val="00014E32"/>
    <w:rsid w:val="00015ABC"/>
    <w:rsid w:val="00016122"/>
    <w:rsid w:val="000161B3"/>
    <w:rsid w:val="000161FD"/>
    <w:rsid w:val="000173E4"/>
    <w:rsid w:val="00017C19"/>
    <w:rsid w:val="00020274"/>
    <w:rsid w:val="0002031F"/>
    <w:rsid w:val="00020605"/>
    <w:rsid w:val="000206B3"/>
    <w:rsid w:val="000208A1"/>
    <w:rsid w:val="000209EF"/>
    <w:rsid w:val="000211BD"/>
    <w:rsid w:val="00021C8E"/>
    <w:rsid w:val="00023C09"/>
    <w:rsid w:val="00023C6A"/>
    <w:rsid w:val="00023F2B"/>
    <w:rsid w:val="000243A3"/>
    <w:rsid w:val="0002488A"/>
    <w:rsid w:val="000250A2"/>
    <w:rsid w:val="00025387"/>
    <w:rsid w:val="00025537"/>
    <w:rsid w:val="000256DD"/>
    <w:rsid w:val="000258A9"/>
    <w:rsid w:val="00025FFD"/>
    <w:rsid w:val="0002695D"/>
    <w:rsid w:val="00026D78"/>
    <w:rsid w:val="00027831"/>
    <w:rsid w:val="00030098"/>
    <w:rsid w:val="000300FE"/>
    <w:rsid w:val="000301C9"/>
    <w:rsid w:val="00030C79"/>
    <w:rsid w:val="00030FD8"/>
    <w:rsid w:val="000311B3"/>
    <w:rsid w:val="000311CD"/>
    <w:rsid w:val="000315E4"/>
    <w:rsid w:val="00031973"/>
    <w:rsid w:val="00031F48"/>
    <w:rsid w:val="00032421"/>
    <w:rsid w:val="0003313D"/>
    <w:rsid w:val="00033447"/>
    <w:rsid w:val="0003425C"/>
    <w:rsid w:val="00034382"/>
    <w:rsid w:val="00034798"/>
    <w:rsid w:val="00034A3F"/>
    <w:rsid w:val="00034ABA"/>
    <w:rsid w:val="00035673"/>
    <w:rsid w:val="00035A06"/>
    <w:rsid w:val="000363D1"/>
    <w:rsid w:val="00036D2A"/>
    <w:rsid w:val="00036EAB"/>
    <w:rsid w:val="000373AA"/>
    <w:rsid w:val="00037594"/>
    <w:rsid w:val="00037BF3"/>
    <w:rsid w:val="00037DFD"/>
    <w:rsid w:val="00040B1B"/>
    <w:rsid w:val="00040E3B"/>
    <w:rsid w:val="0004125D"/>
    <w:rsid w:val="000413BD"/>
    <w:rsid w:val="00041597"/>
    <w:rsid w:val="00041A4F"/>
    <w:rsid w:val="00043623"/>
    <w:rsid w:val="00043748"/>
    <w:rsid w:val="00043D56"/>
    <w:rsid w:val="00043E56"/>
    <w:rsid w:val="00044564"/>
    <w:rsid w:val="00044800"/>
    <w:rsid w:val="000456A7"/>
    <w:rsid w:val="00045B5F"/>
    <w:rsid w:val="00045E14"/>
    <w:rsid w:val="000461F2"/>
    <w:rsid w:val="000464F6"/>
    <w:rsid w:val="000476F0"/>
    <w:rsid w:val="00051226"/>
    <w:rsid w:val="00051264"/>
    <w:rsid w:val="0005152F"/>
    <w:rsid w:val="00051AB3"/>
    <w:rsid w:val="00051B18"/>
    <w:rsid w:val="0005210E"/>
    <w:rsid w:val="000529A8"/>
    <w:rsid w:val="00052D10"/>
    <w:rsid w:val="000533DC"/>
    <w:rsid w:val="0005356B"/>
    <w:rsid w:val="00054354"/>
    <w:rsid w:val="00054E9E"/>
    <w:rsid w:val="000561C9"/>
    <w:rsid w:val="000567A8"/>
    <w:rsid w:val="000573AC"/>
    <w:rsid w:val="00057D92"/>
    <w:rsid w:val="00060F33"/>
    <w:rsid w:val="00061563"/>
    <w:rsid w:val="00062513"/>
    <w:rsid w:val="00063528"/>
    <w:rsid w:val="000636E2"/>
    <w:rsid w:val="00064059"/>
    <w:rsid w:val="0006548C"/>
    <w:rsid w:val="0006621B"/>
    <w:rsid w:val="0006702F"/>
    <w:rsid w:val="000673F4"/>
    <w:rsid w:val="00067580"/>
    <w:rsid w:val="000676B6"/>
    <w:rsid w:val="000677F2"/>
    <w:rsid w:val="00067FD1"/>
    <w:rsid w:val="00070CA8"/>
    <w:rsid w:val="00070CB3"/>
    <w:rsid w:val="00071B5A"/>
    <w:rsid w:val="00071CDD"/>
    <w:rsid w:val="00071F03"/>
    <w:rsid w:val="00072635"/>
    <w:rsid w:val="00072824"/>
    <w:rsid w:val="00072A3F"/>
    <w:rsid w:val="00072AA8"/>
    <w:rsid w:val="00073419"/>
    <w:rsid w:val="000734A6"/>
    <w:rsid w:val="00073F89"/>
    <w:rsid w:val="00074223"/>
    <w:rsid w:val="00074237"/>
    <w:rsid w:val="00074639"/>
    <w:rsid w:val="00074C9A"/>
    <w:rsid w:val="00074E4A"/>
    <w:rsid w:val="00074EBE"/>
    <w:rsid w:val="00074F0F"/>
    <w:rsid w:val="00075AFC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684"/>
    <w:rsid w:val="000808CD"/>
    <w:rsid w:val="00080ADD"/>
    <w:rsid w:val="00081127"/>
    <w:rsid w:val="00081345"/>
    <w:rsid w:val="000826FB"/>
    <w:rsid w:val="00082D7D"/>
    <w:rsid w:val="0008323D"/>
    <w:rsid w:val="000838B6"/>
    <w:rsid w:val="00084487"/>
    <w:rsid w:val="000853DA"/>
    <w:rsid w:val="0008569D"/>
    <w:rsid w:val="000864C2"/>
    <w:rsid w:val="00086C0F"/>
    <w:rsid w:val="0008751D"/>
    <w:rsid w:val="00087576"/>
    <w:rsid w:val="00087E65"/>
    <w:rsid w:val="0009004A"/>
    <w:rsid w:val="00090274"/>
    <w:rsid w:val="00090698"/>
    <w:rsid w:val="00090CD5"/>
    <w:rsid w:val="00091799"/>
    <w:rsid w:val="00091B6F"/>
    <w:rsid w:val="00091DDF"/>
    <w:rsid w:val="0009234B"/>
    <w:rsid w:val="000924A3"/>
    <w:rsid w:val="00093F4F"/>
    <w:rsid w:val="000940A8"/>
    <w:rsid w:val="000943FC"/>
    <w:rsid w:val="00094FCE"/>
    <w:rsid w:val="00096351"/>
    <w:rsid w:val="00097401"/>
    <w:rsid w:val="00097C1E"/>
    <w:rsid w:val="000A0346"/>
    <w:rsid w:val="000A1117"/>
    <w:rsid w:val="000A137E"/>
    <w:rsid w:val="000A1DEB"/>
    <w:rsid w:val="000A1F96"/>
    <w:rsid w:val="000A26A0"/>
    <w:rsid w:val="000A2F0F"/>
    <w:rsid w:val="000A31BB"/>
    <w:rsid w:val="000A392B"/>
    <w:rsid w:val="000A4287"/>
    <w:rsid w:val="000A44FD"/>
    <w:rsid w:val="000A48A4"/>
    <w:rsid w:val="000A4CFE"/>
    <w:rsid w:val="000A518C"/>
    <w:rsid w:val="000A593D"/>
    <w:rsid w:val="000A5E24"/>
    <w:rsid w:val="000A6505"/>
    <w:rsid w:val="000A6CA3"/>
    <w:rsid w:val="000B0073"/>
    <w:rsid w:val="000B034B"/>
    <w:rsid w:val="000B0542"/>
    <w:rsid w:val="000B154A"/>
    <w:rsid w:val="000B1606"/>
    <w:rsid w:val="000B1836"/>
    <w:rsid w:val="000B2D71"/>
    <w:rsid w:val="000B32C8"/>
    <w:rsid w:val="000B36C0"/>
    <w:rsid w:val="000B3C56"/>
    <w:rsid w:val="000B3C5E"/>
    <w:rsid w:val="000B3CB4"/>
    <w:rsid w:val="000B3F50"/>
    <w:rsid w:val="000B4254"/>
    <w:rsid w:val="000B466E"/>
    <w:rsid w:val="000B48F3"/>
    <w:rsid w:val="000B691A"/>
    <w:rsid w:val="000B6A49"/>
    <w:rsid w:val="000B7649"/>
    <w:rsid w:val="000B7888"/>
    <w:rsid w:val="000C0485"/>
    <w:rsid w:val="000C0772"/>
    <w:rsid w:val="000C2377"/>
    <w:rsid w:val="000C2E30"/>
    <w:rsid w:val="000C35D0"/>
    <w:rsid w:val="000C3C5E"/>
    <w:rsid w:val="000C3F45"/>
    <w:rsid w:val="000C4415"/>
    <w:rsid w:val="000C456B"/>
    <w:rsid w:val="000C483C"/>
    <w:rsid w:val="000C4C53"/>
    <w:rsid w:val="000C5329"/>
    <w:rsid w:val="000C61D0"/>
    <w:rsid w:val="000C6C28"/>
    <w:rsid w:val="000C71D4"/>
    <w:rsid w:val="000C7A57"/>
    <w:rsid w:val="000C7B6A"/>
    <w:rsid w:val="000D032B"/>
    <w:rsid w:val="000D04F8"/>
    <w:rsid w:val="000D0CB2"/>
    <w:rsid w:val="000D140D"/>
    <w:rsid w:val="000D30A4"/>
    <w:rsid w:val="000D3362"/>
    <w:rsid w:val="000D3656"/>
    <w:rsid w:val="000D3B3A"/>
    <w:rsid w:val="000D3F32"/>
    <w:rsid w:val="000D3FD6"/>
    <w:rsid w:val="000D4151"/>
    <w:rsid w:val="000D418A"/>
    <w:rsid w:val="000D442A"/>
    <w:rsid w:val="000D45D3"/>
    <w:rsid w:val="000D4C5A"/>
    <w:rsid w:val="000D52A1"/>
    <w:rsid w:val="000D601D"/>
    <w:rsid w:val="000D628E"/>
    <w:rsid w:val="000D78E9"/>
    <w:rsid w:val="000D7BC2"/>
    <w:rsid w:val="000E0183"/>
    <w:rsid w:val="000E090A"/>
    <w:rsid w:val="000E0A4A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885"/>
    <w:rsid w:val="000E548C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A2B"/>
    <w:rsid w:val="000E7A4C"/>
    <w:rsid w:val="000E7BB8"/>
    <w:rsid w:val="000E7CE0"/>
    <w:rsid w:val="000E7D60"/>
    <w:rsid w:val="000E7D98"/>
    <w:rsid w:val="000E7D9C"/>
    <w:rsid w:val="000F06C1"/>
    <w:rsid w:val="000F103C"/>
    <w:rsid w:val="000F1543"/>
    <w:rsid w:val="000F1A33"/>
    <w:rsid w:val="000F1C9B"/>
    <w:rsid w:val="000F1EAE"/>
    <w:rsid w:val="000F2298"/>
    <w:rsid w:val="000F2404"/>
    <w:rsid w:val="000F2419"/>
    <w:rsid w:val="000F2BFE"/>
    <w:rsid w:val="000F3136"/>
    <w:rsid w:val="000F3931"/>
    <w:rsid w:val="000F43AD"/>
    <w:rsid w:val="000F47C9"/>
    <w:rsid w:val="000F4887"/>
    <w:rsid w:val="000F4C35"/>
    <w:rsid w:val="000F4DC4"/>
    <w:rsid w:val="000F4FE8"/>
    <w:rsid w:val="000F5122"/>
    <w:rsid w:val="000F5B35"/>
    <w:rsid w:val="000F68B4"/>
    <w:rsid w:val="000F6C61"/>
    <w:rsid w:val="000F7052"/>
    <w:rsid w:val="000F7114"/>
    <w:rsid w:val="000F7778"/>
    <w:rsid w:val="000F7C21"/>
    <w:rsid w:val="000F7FCF"/>
    <w:rsid w:val="00100071"/>
    <w:rsid w:val="00100541"/>
    <w:rsid w:val="00100F8D"/>
    <w:rsid w:val="0010107A"/>
    <w:rsid w:val="001011B8"/>
    <w:rsid w:val="00101317"/>
    <w:rsid w:val="0010188D"/>
    <w:rsid w:val="00102D6E"/>
    <w:rsid w:val="001032D4"/>
    <w:rsid w:val="00103B86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1614"/>
    <w:rsid w:val="00111906"/>
    <w:rsid w:val="00111C89"/>
    <w:rsid w:val="00112696"/>
    <w:rsid w:val="00112742"/>
    <w:rsid w:val="00112993"/>
    <w:rsid w:val="00113039"/>
    <w:rsid w:val="0011326E"/>
    <w:rsid w:val="00113820"/>
    <w:rsid w:val="00113963"/>
    <w:rsid w:val="0011490D"/>
    <w:rsid w:val="00114E11"/>
    <w:rsid w:val="00114FC0"/>
    <w:rsid w:val="001152A0"/>
    <w:rsid w:val="001153C6"/>
    <w:rsid w:val="001155C9"/>
    <w:rsid w:val="001155F0"/>
    <w:rsid w:val="001156F4"/>
    <w:rsid w:val="001159C6"/>
    <w:rsid w:val="00116391"/>
    <w:rsid w:val="001163DA"/>
    <w:rsid w:val="00116653"/>
    <w:rsid w:val="00116952"/>
    <w:rsid w:val="00116B81"/>
    <w:rsid w:val="00117155"/>
    <w:rsid w:val="00117414"/>
    <w:rsid w:val="001175CC"/>
    <w:rsid w:val="00117E82"/>
    <w:rsid w:val="00121623"/>
    <w:rsid w:val="001218AA"/>
    <w:rsid w:val="00121C1B"/>
    <w:rsid w:val="00121D5A"/>
    <w:rsid w:val="00121DDA"/>
    <w:rsid w:val="00121F7F"/>
    <w:rsid w:val="00122731"/>
    <w:rsid w:val="00122B4A"/>
    <w:rsid w:val="00123102"/>
    <w:rsid w:val="00124B8E"/>
    <w:rsid w:val="00124F0E"/>
    <w:rsid w:val="001252F8"/>
    <w:rsid w:val="0012594C"/>
    <w:rsid w:val="00125C91"/>
    <w:rsid w:val="001260CB"/>
    <w:rsid w:val="00126422"/>
    <w:rsid w:val="0012710B"/>
    <w:rsid w:val="001272C8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DE2"/>
    <w:rsid w:val="001333CD"/>
    <w:rsid w:val="0013387F"/>
    <w:rsid w:val="001340AE"/>
    <w:rsid w:val="0013428E"/>
    <w:rsid w:val="00135468"/>
    <w:rsid w:val="00135AD1"/>
    <w:rsid w:val="00135EF9"/>
    <w:rsid w:val="0013617B"/>
    <w:rsid w:val="00136AE2"/>
    <w:rsid w:val="0013718E"/>
    <w:rsid w:val="0013751E"/>
    <w:rsid w:val="0014050B"/>
    <w:rsid w:val="00140DFC"/>
    <w:rsid w:val="00140E21"/>
    <w:rsid w:val="001419CA"/>
    <w:rsid w:val="00141FC9"/>
    <w:rsid w:val="00142770"/>
    <w:rsid w:val="00142C0A"/>
    <w:rsid w:val="001436FD"/>
    <w:rsid w:val="00143879"/>
    <w:rsid w:val="00144617"/>
    <w:rsid w:val="00144CBF"/>
    <w:rsid w:val="00145F9B"/>
    <w:rsid w:val="00146E91"/>
    <w:rsid w:val="001470D4"/>
    <w:rsid w:val="0014757B"/>
    <w:rsid w:val="001512D9"/>
    <w:rsid w:val="00151F11"/>
    <w:rsid w:val="00152146"/>
    <w:rsid w:val="00152831"/>
    <w:rsid w:val="001531C1"/>
    <w:rsid w:val="00153385"/>
    <w:rsid w:val="00153789"/>
    <w:rsid w:val="001542C3"/>
    <w:rsid w:val="001548D8"/>
    <w:rsid w:val="00154C7F"/>
    <w:rsid w:val="00155480"/>
    <w:rsid w:val="001557D8"/>
    <w:rsid w:val="00155B6D"/>
    <w:rsid w:val="00155B99"/>
    <w:rsid w:val="001566A3"/>
    <w:rsid w:val="00156C26"/>
    <w:rsid w:val="00156FF7"/>
    <w:rsid w:val="00157957"/>
    <w:rsid w:val="00157C9C"/>
    <w:rsid w:val="0016000D"/>
    <w:rsid w:val="00160DB9"/>
    <w:rsid w:val="001617C4"/>
    <w:rsid w:val="001619D2"/>
    <w:rsid w:val="0016234E"/>
    <w:rsid w:val="00162845"/>
    <w:rsid w:val="00162D49"/>
    <w:rsid w:val="0016339C"/>
    <w:rsid w:val="00163909"/>
    <w:rsid w:val="00163B5C"/>
    <w:rsid w:val="0016437B"/>
    <w:rsid w:val="00164C66"/>
    <w:rsid w:val="0016526A"/>
    <w:rsid w:val="001654DD"/>
    <w:rsid w:val="00165733"/>
    <w:rsid w:val="00165A11"/>
    <w:rsid w:val="00165AFA"/>
    <w:rsid w:val="001661AD"/>
    <w:rsid w:val="0016660D"/>
    <w:rsid w:val="001667C3"/>
    <w:rsid w:val="0016697F"/>
    <w:rsid w:val="0017134B"/>
    <w:rsid w:val="00171BA1"/>
    <w:rsid w:val="00172C64"/>
    <w:rsid w:val="00174C51"/>
    <w:rsid w:val="00174CE4"/>
    <w:rsid w:val="00175464"/>
    <w:rsid w:val="00175FC1"/>
    <w:rsid w:val="00176724"/>
    <w:rsid w:val="00176800"/>
    <w:rsid w:val="00176826"/>
    <w:rsid w:val="00176CF5"/>
    <w:rsid w:val="00176F06"/>
    <w:rsid w:val="001778F7"/>
    <w:rsid w:val="001779C0"/>
    <w:rsid w:val="00180A15"/>
    <w:rsid w:val="0018172C"/>
    <w:rsid w:val="001817E3"/>
    <w:rsid w:val="00181B06"/>
    <w:rsid w:val="00181F7E"/>
    <w:rsid w:val="00182237"/>
    <w:rsid w:val="001838EC"/>
    <w:rsid w:val="00183B0B"/>
    <w:rsid w:val="0018429B"/>
    <w:rsid w:val="001847F9"/>
    <w:rsid w:val="00184D3F"/>
    <w:rsid w:val="00185313"/>
    <w:rsid w:val="0018555F"/>
    <w:rsid w:val="0018578C"/>
    <w:rsid w:val="001861FA"/>
    <w:rsid w:val="00186937"/>
    <w:rsid w:val="00186B40"/>
    <w:rsid w:val="001870C6"/>
    <w:rsid w:val="00190CEE"/>
    <w:rsid w:val="00190F9E"/>
    <w:rsid w:val="001916DE"/>
    <w:rsid w:val="00191BE2"/>
    <w:rsid w:val="001920BA"/>
    <w:rsid w:val="0019210C"/>
    <w:rsid w:val="00192271"/>
    <w:rsid w:val="00192805"/>
    <w:rsid w:val="00192C3E"/>
    <w:rsid w:val="00192D75"/>
    <w:rsid w:val="00193014"/>
    <w:rsid w:val="001932EA"/>
    <w:rsid w:val="00193839"/>
    <w:rsid w:val="00193E4B"/>
    <w:rsid w:val="00194B9C"/>
    <w:rsid w:val="00194CBC"/>
    <w:rsid w:val="001950B6"/>
    <w:rsid w:val="001951EE"/>
    <w:rsid w:val="00195261"/>
    <w:rsid w:val="00195332"/>
    <w:rsid w:val="0019541E"/>
    <w:rsid w:val="00195A4D"/>
    <w:rsid w:val="00196585"/>
    <w:rsid w:val="00196891"/>
    <w:rsid w:val="00196E3B"/>
    <w:rsid w:val="00197575"/>
    <w:rsid w:val="001A14B8"/>
    <w:rsid w:val="001A17FF"/>
    <w:rsid w:val="001A1932"/>
    <w:rsid w:val="001A20C5"/>
    <w:rsid w:val="001A2A2B"/>
    <w:rsid w:val="001A2BF9"/>
    <w:rsid w:val="001A2F90"/>
    <w:rsid w:val="001A3260"/>
    <w:rsid w:val="001A331D"/>
    <w:rsid w:val="001A362C"/>
    <w:rsid w:val="001A387E"/>
    <w:rsid w:val="001A55C6"/>
    <w:rsid w:val="001A5A89"/>
    <w:rsid w:val="001A5A98"/>
    <w:rsid w:val="001A5DC9"/>
    <w:rsid w:val="001A6171"/>
    <w:rsid w:val="001A629E"/>
    <w:rsid w:val="001A636D"/>
    <w:rsid w:val="001A67A5"/>
    <w:rsid w:val="001A7086"/>
    <w:rsid w:val="001A7867"/>
    <w:rsid w:val="001A7A11"/>
    <w:rsid w:val="001A7D45"/>
    <w:rsid w:val="001B0147"/>
    <w:rsid w:val="001B027E"/>
    <w:rsid w:val="001B1DD8"/>
    <w:rsid w:val="001B268C"/>
    <w:rsid w:val="001B2B06"/>
    <w:rsid w:val="001B2BF4"/>
    <w:rsid w:val="001B2ECE"/>
    <w:rsid w:val="001B2F7E"/>
    <w:rsid w:val="001B33E5"/>
    <w:rsid w:val="001B3A63"/>
    <w:rsid w:val="001B3CB2"/>
    <w:rsid w:val="001B46B9"/>
    <w:rsid w:val="001B4C89"/>
    <w:rsid w:val="001B563D"/>
    <w:rsid w:val="001B5A99"/>
    <w:rsid w:val="001B6C16"/>
    <w:rsid w:val="001B73EE"/>
    <w:rsid w:val="001B7E53"/>
    <w:rsid w:val="001C0396"/>
    <w:rsid w:val="001C0A71"/>
    <w:rsid w:val="001C114F"/>
    <w:rsid w:val="001C1173"/>
    <w:rsid w:val="001C162A"/>
    <w:rsid w:val="001C187A"/>
    <w:rsid w:val="001C219C"/>
    <w:rsid w:val="001C2396"/>
    <w:rsid w:val="001C25BA"/>
    <w:rsid w:val="001C277B"/>
    <w:rsid w:val="001C2D1E"/>
    <w:rsid w:val="001C2D49"/>
    <w:rsid w:val="001C2F0C"/>
    <w:rsid w:val="001C304A"/>
    <w:rsid w:val="001C30FF"/>
    <w:rsid w:val="001C39E9"/>
    <w:rsid w:val="001C464B"/>
    <w:rsid w:val="001C4B62"/>
    <w:rsid w:val="001C4D89"/>
    <w:rsid w:val="001C5335"/>
    <w:rsid w:val="001C592C"/>
    <w:rsid w:val="001C7376"/>
    <w:rsid w:val="001C755A"/>
    <w:rsid w:val="001C7919"/>
    <w:rsid w:val="001C7CFD"/>
    <w:rsid w:val="001C7E44"/>
    <w:rsid w:val="001C7F92"/>
    <w:rsid w:val="001D1110"/>
    <w:rsid w:val="001D204A"/>
    <w:rsid w:val="001D24BB"/>
    <w:rsid w:val="001D26C6"/>
    <w:rsid w:val="001D2A62"/>
    <w:rsid w:val="001D345F"/>
    <w:rsid w:val="001D38BC"/>
    <w:rsid w:val="001D44DE"/>
    <w:rsid w:val="001D4817"/>
    <w:rsid w:val="001D576F"/>
    <w:rsid w:val="001D597D"/>
    <w:rsid w:val="001D5C74"/>
    <w:rsid w:val="001D5CB2"/>
    <w:rsid w:val="001D64B7"/>
    <w:rsid w:val="001D6704"/>
    <w:rsid w:val="001D6F87"/>
    <w:rsid w:val="001D7C48"/>
    <w:rsid w:val="001E044D"/>
    <w:rsid w:val="001E0898"/>
    <w:rsid w:val="001E0C9F"/>
    <w:rsid w:val="001E0DB3"/>
    <w:rsid w:val="001E1224"/>
    <w:rsid w:val="001E12B7"/>
    <w:rsid w:val="001E12F8"/>
    <w:rsid w:val="001E13DF"/>
    <w:rsid w:val="001E1897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6C4"/>
    <w:rsid w:val="001F078C"/>
    <w:rsid w:val="001F0A8B"/>
    <w:rsid w:val="001F110A"/>
    <w:rsid w:val="001F1426"/>
    <w:rsid w:val="001F1853"/>
    <w:rsid w:val="001F1995"/>
    <w:rsid w:val="001F240C"/>
    <w:rsid w:val="001F30B4"/>
    <w:rsid w:val="001F37BA"/>
    <w:rsid w:val="001F3D43"/>
    <w:rsid w:val="001F5901"/>
    <w:rsid w:val="001F5D5E"/>
    <w:rsid w:val="001F6944"/>
    <w:rsid w:val="001F7BA8"/>
    <w:rsid w:val="001F7D02"/>
    <w:rsid w:val="0020059A"/>
    <w:rsid w:val="00200667"/>
    <w:rsid w:val="00200AA6"/>
    <w:rsid w:val="00201AF7"/>
    <w:rsid w:val="00201BB6"/>
    <w:rsid w:val="00202891"/>
    <w:rsid w:val="00202C78"/>
    <w:rsid w:val="00202CEF"/>
    <w:rsid w:val="00203124"/>
    <w:rsid w:val="002032A0"/>
    <w:rsid w:val="00203A12"/>
    <w:rsid w:val="002043E5"/>
    <w:rsid w:val="0020534B"/>
    <w:rsid w:val="00205996"/>
    <w:rsid w:val="00207C2F"/>
    <w:rsid w:val="0021093C"/>
    <w:rsid w:val="00211252"/>
    <w:rsid w:val="00211337"/>
    <w:rsid w:val="002116DB"/>
    <w:rsid w:val="00212124"/>
    <w:rsid w:val="00212429"/>
    <w:rsid w:val="002129AA"/>
    <w:rsid w:val="00213092"/>
    <w:rsid w:val="0021326A"/>
    <w:rsid w:val="002135B7"/>
    <w:rsid w:val="0021411E"/>
    <w:rsid w:val="0021471D"/>
    <w:rsid w:val="002157AE"/>
    <w:rsid w:val="002159E7"/>
    <w:rsid w:val="00215A4B"/>
    <w:rsid w:val="00215EC2"/>
    <w:rsid w:val="0021692D"/>
    <w:rsid w:val="002169FA"/>
    <w:rsid w:val="00216EC6"/>
    <w:rsid w:val="00216F2F"/>
    <w:rsid w:val="00217E43"/>
    <w:rsid w:val="002202C9"/>
    <w:rsid w:val="002214EB"/>
    <w:rsid w:val="002214F4"/>
    <w:rsid w:val="002217D2"/>
    <w:rsid w:val="00221AFC"/>
    <w:rsid w:val="00221BCB"/>
    <w:rsid w:val="00221E3D"/>
    <w:rsid w:val="00222235"/>
    <w:rsid w:val="0022367E"/>
    <w:rsid w:val="00223994"/>
    <w:rsid w:val="00224258"/>
    <w:rsid w:val="00224C4A"/>
    <w:rsid w:val="00224E0F"/>
    <w:rsid w:val="0022534D"/>
    <w:rsid w:val="0022610B"/>
    <w:rsid w:val="002261EC"/>
    <w:rsid w:val="002264F8"/>
    <w:rsid w:val="00226B78"/>
    <w:rsid w:val="00227618"/>
    <w:rsid w:val="002277C4"/>
    <w:rsid w:val="00227880"/>
    <w:rsid w:val="0022793D"/>
    <w:rsid w:val="00230BA2"/>
    <w:rsid w:val="00230D8E"/>
    <w:rsid w:val="00230F57"/>
    <w:rsid w:val="002312D8"/>
    <w:rsid w:val="002315A1"/>
    <w:rsid w:val="0023168C"/>
    <w:rsid w:val="0023290D"/>
    <w:rsid w:val="002329C0"/>
    <w:rsid w:val="0023317E"/>
    <w:rsid w:val="002331EB"/>
    <w:rsid w:val="0023379C"/>
    <w:rsid w:val="0023410B"/>
    <w:rsid w:val="00234444"/>
    <w:rsid w:val="00234667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1AB9"/>
    <w:rsid w:val="00241B13"/>
    <w:rsid w:val="00241C0F"/>
    <w:rsid w:val="00241C7B"/>
    <w:rsid w:val="00242686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5F0C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196C"/>
    <w:rsid w:val="0025203B"/>
    <w:rsid w:val="00252CD1"/>
    <w:rsid w:val="002537F4"/>
    <w:rsid w:val="002539DE"/>
    <w:rsid w:val="00253D0C"/>
    <w:rsid w:val="00254429"/>
    <w:rsid w:val="00254CF4"/>
    <w:rsid w:val="0025531B"/>
    <w:rsid w:val="002555C5"/>
    <w:rsid w:val="00255C0C"/>
    <w:rsid w:val="00255DFF"/>
    <w:rsid w:val="00256413"/>
    <w:rsid w:val="00256664"/>
    <w:rsid w:val="002572A0"/>
    <w:rsid w:val="0025749C"/>
    <w:rsid w:val="00261E1F"/>
    <w:rsid w:val="002620B6"/>
    <w:rsid w:val="00262480"/>
    <w:rsid w:val="00262702"/>
    <w:rsid w:val="00262777"/>
    <w:rsid w:val="00263593"/>
    <w:rsid w:val="00264246"/>
    <w:rsid w:val="00264B63"/>
    <w:rsid w:val="00264D00"/>
    <w:rsid w:val="00265656"/>
    <w:rsid w:val="002659B9"/>
    <w:rsid w:val="0026627C"/>
    <w:rsid w:val="0026668D"/>
    <w:rsid w:val="00266707"/>
    <w:rsid w:val="00266FDF"/>
    <w:rsid w:val="00267354"/>
    <w:rsid w:val="00267BF1"/>
    <w:rsid w:val="00267D6D"/>
    <w:rsid w:val="00267E06"/>
    <w:rsid w:val="00270A32"/>
    <w:rsid w:val="00270C54"/>
    <w:rsid w:val="00272D55"/>
    <w:rsid w:val="002733D6"/>
    <w:rsid w:val="00273823"/>
    <w:rsid w:val="0027396D"/>
    <w:rsid w:val="00273CA6"/>
    <w:rsid w:val="00273CCB"/>
    <w:rsid w:val="00274A17"/>
    <w:rsid w:val="00275660"/>
    <w:rsid w:val="00275715"/>
    <w:rsid w:val="00275F42"/>
    <w:rsid w:val="002764D2"/>
    <w:rsid w:val="0027678E"/>
    <w:rsid w:val="002776CD"/>
    <w:rsid w:val="002804B0"/>
    <w:rsid w:val="00280AF9"/>
    <w:rsid w:val="00281474"/>
    <w:rsid w:val="002819F5"/>
    <w:rsid w:val="00281D84"/>
    <w:rsid w:val="00281FA6"/>
    <w:rsid w:val="00282C7B"/>
    <w:rsid w:val="002843B8"/>
    <w:rsid w:val="00284820"/>
    <w:rsid w:val="00284BA1"/>
    <w:rsid w:val="00284E90"/>
    <w:rsid w:val="0028555C"/>
    <w:rsid w:val="002858E4"/>
    <w:rsid w:val="00285A0C"/>
    <w:rsid w:val="00286793"/>
    <w:rsid w:val="00286890"/>
    <w:rsid w:val="00286A3F"/>
    <w:rsid w:val="00287349"/>
    <w:rsid w:val="0028779C"/>
    <w:rsid w:val="00290874"/>
    <w:rsid w:val="00290928"/>
    <w:rsid w:val="00290A05"/>
    <w:rsid w:val="00290C93"/>
    <w:rsid w:val="00291EBE"/>
    <w:rsid w:val="0029241E"/>
    <w:rsid w:val="002927D5"/>
    <w:rsid w:val="002928AE"/>
    <w:rsid w:val="00292C96"/>
    <w:rsid w:val="00292E66"/>
    <w:rsid w:val="00293452"/>
    <w:rsid w:val="00293642"/>
    <w:rsid w:val="00293C58"/>
    <w:rsid w:val="002941CF"/>
    <w:rsid w:val="00294363"/>
    <w:rsid w:val="00294A7D"/>
    <w:rsid w:val="00294C10"/>
    <w:rsid w:val="00294CE8"/>
    <w:rsid w:val="0029517F"/>
    <w:rsid w:val="002967FB"/>
    <w:rsid w:val="00296FC1"/>
    <w:rsid w:val="00297639"/>
    <w:rsid w:val="00297756"/>
    <w:rsid w:val="00297DDC"/>
    <w:rsid w:val="00297EBC"/>
    <w:rsid w:val="002A0327"/>
    <w:rsid w:val="002A0464"/>
    <w:rsid w:val="002A0A43"/>
    <w:rsid w:val="002A0B2F"/>
    <w:rsid w:val="002A0BAB"/>
    <w:rsid w:val="002A12E2"/>
    <w:rsid w:val="002A13EC"/>
    <w:rsid w:val="002A14D1"/>
    <w:rsid w:val="002A1583"/>
    <w:rsid w:val="002A2464"/>
    <w:rsid w:val="002A25FF"/>
    <w:rsid w:val="002A2600"/>
    <w:rsid w:val="002A284A"/>
    <w:rsid w:val="002A2944"/>
    <w:rsid w:val="002A3A55"/>
    <w:rsid w:val="002A3E80"/>
    <w:rsid w:val="002A3EF8"/>
    <w:rsid w:val="002A4878"/>
    <w:rsid w:val="002A549A"/>
    <w:rsid w:val="002A5808"/>
    <w:rsid w:val="002A5D88"/>
    <w:rsid w:val="002A6012"/>
    <w:rsid w:val="002A6205"/>
    <w:rsid w:val="002A6787"/>
    <w:rsid w:val="002A7C40"/>
    <w:rsid w:val="002B0327"/>
    <w:rsid w:val="002B155E"/>
    <w:rsid w:val="002B1B6D"/>
    <w:rsid w:val="002B1F73"/>
    <w:rsid w:val="002B20DF"/>
    <w:rsid w:val="002B2685"/>
    <w:rsid w:val="002B310E"/>
    <w:rsid w:val="002B33AC"/>
    <w:rsid w:val="002B45A7"/>
    <w:rsid w:val="002B50AA"/>
    <w:rsid w:val="002B526D"/>
    <w:rsid w:val="002B5D57"/>
    <w:rsid w:val="002B5F4B"/>
    <w:rsid w:val="002B653B"/>
    <w:rsid w:val="002B6978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302C"/>
    <w:rsid w:val="002C3F32"/>
    <w:rsid w:val="002C6F1E"/>
    <w:rsid w:val="002C752A"/>
    <w:rsid w:val="002C7938"/>
    <w:rsid w:val="002C7FDF"/>
    <w:rsid w:val="002D0077"/>
    <w:rsid w:val="002D0D86"/>
    <w:rsid w:val="002D1739"/>
    <w:rsid w:val="002D2070"/>
    <w:rsid w:val="002D2AFD"/>
    <w:rsid w:val="002D3D24"/>
    <w:rsid w:val="002D3DAA"/>
    <w:rsid w:val="002D4831"/>
    <w:rsid w:val="002D48FD"/>
    <w:rsid w:val="002D50EF"/>
    <w:rsid w:val="002D5474"/>
    <w:rsid w:val="002D5DAC"/>
    <w:rsid w:val="002D5F73"/>
    <w:rsid w:val="002D7079"/>
    <w:rsid w:val="002D716E"/>
    <w:rsid w:val="002D74E0"/>
    <w:rsid w:val="002D761E"/>
    <w:rsid w:val="002D7956"/>
    <w:rsid w:val="002E05D4"/>
    <w:rsid w:val="002E063D"/>
    <w:rsid w:val="002E06C8"/>
    <w:rsid w:val="002E0754"/>
    <w:rsid w:val="002E0AEA"/>
    <w:rsid w:val="002E0C10"/>
    <w:rsid w:val="002E129F"/>
    <w:rsid w:val="002E170E"/>
    <w:rsid w:val="002E185C"/>
    <w:rsid w:val="002E2B5D"/>
    <w:rsid w:val="002E3103"/>
    <w:rsid w:val="002E3301"/>
    <w:rsid w:val="002E33D5"/>
    <w:rsid w:val="002E4118"/>
    <w:rsid w:val="002E4487"/>
    <w:rsid w:val="002E5455"/>
    <w:rsid w:val="002E553D"/>
    <w:rsid w:val="002E7423"/>
    <w:rsid w:val="002F02C8"/>
    <w:rsid w:val="002F0E85"/>
    <w:rsid w:val="002F117B"/>
    <w:rsid w:val="002F18D7"/>
    <w:rsid w:val="002F30A7"/>
    <w:rsid w:val="002F3147"/>
    <w:rsid w:val="002F32D3"/>
    <w:rsid w:val="002F32D8"/>
    <w:rsid w:val="002F346A"/>
    <w:rsid w:val="002F35A7"/>
    <w:rsid w:val="002F3FC9"/>
    <w:rsid w:val="002F45C4"/>
    <w:rsid w:val="002F4CAD"/>
    <w:rsid w:val="002F4CBB"/>
    <w:rsid w:val="002F686E"/>
    <w:rsid w:val="002F6F1D"/>
    <w:rsid w:val="002F7DBE"/>
    <w:rsid w:val="002F7F34"/>
    <w:rsid w:val="003005EA"/>
    <w:rsid w:val="00300836"/>
    <w:rsid w:val="00300ED4"/>
    <w:rsid w:val="00301246"/>
    <w:rsid w:val="00301720"/>
    <w:rsid w:val="00301DF0"/>
    <w:rsid w:val="003024C4"/>
    <w:rsid w:val="003026E5"/>
    <w:rsid w:val="00302761"/>
    <w:rsid w:val="00302789"/>
    <w:rsid w:val="003029C4"/>
    <w:rsid w:val="00302D16"/>
    <w:rsid w:val="00304086"/>
    <w:rsid w:val="00304C84"/>
    <w:rsid w:val="00304E7C"/>
    <w:rsid w:val="00305268"/>
    <w:rsid w:val="00305C20"/>
    <w:rsid w:val="00305E7F"/>
    <w:rsid w:val="00306B8D"/>
    <w:rsid w:val="0030722C"/>
    <w:rsid w:val="003101C3"/>
    <w:rsid w:val="00310A96"/>
    <w:rsid w:val="00310D3E"/>
    <w:rsid w:val="00310EA8"/>
    <w:rsid w:val="00310FEC"/>
    <w:rsid w:val="00311203"/>
    <w:rsid w:val="00311359"/>
    <w:rsid w:val="0031278C"/>
    <w:rsid w:val="00312E09"/>
    <w:rsid w:val="003130C0"/>
    <w:rsid w:val="0031370A"/>
    <w:rsid w:val="003138F0"/>
    <w:rsid w:val="00313BCB"/>
    <w:rsid w:val="00313D3A"/>
    <w:rsid w:val="00314AF5"/>
    <w:rsid w:val="003169F3"/>
    <w:rsid w:val="00316E7D"/>
    <w:rsid w:val="003179BC"/>
    <w:rsid w:val="00317AA8"/>
    <w:rsid w:val="00317D54"/>
    <w:rsid w:val="003219A8"/>
    <w:rsid w:val="003224DF"/>
    <w:rsid w:val="003226A0"/>
    <w:rsid w:val="003238B1"/>
    <w:rsid w:val="00323AB3"/>
    <w:rsid w:val="00323F05"/>
    <w:rsid w:val="003244D1"/>
    <w:rsid w:val="0032524E"/>
    <w:rsid w:val="00325B26"/>
    <w:rsid w:val="00326F6C"/>
    <w:rsid w:val="00327F4A"/>
    <w:rsid w:val="00330B5F"/>
    <w:rsid w:val="00330C8A"/>
    <w:rsid w:val="0033187D"/>
    <w:rsid w:val="00331A25"/>
    <w:rsid w:val="00331D37"/>
    <w:rsid w:val="003324D9"/>
    <w:rsid w:val="003327D1"/>
    <w:rsid w:val="00333516"/>
    <w:rsid w:val="003337FE"/>
    <w:rsid w:val="003337FF"/>
    <w:rsid w:val="00333B84"/>
    <w:rsid w:val="00333EAC"/>
    <w:rsid w:val="00333FB7"/>
    <w:rsid w:val="00334948"/>
    <w:rsid w:val="00334B6C"/>
    <w:rsid w:val="00334F72"/>
    <w:rsid w:val="00335FAA"/>
    <w:rsid w:val="003361AB"/>
    <w:rsid w:val="00336D19"/>
    <w:rsid w:val="00337435"/>
    <w:rsid w:val="00340BAD"/>
    <w:rsid w:val="00340C5D"/>
    <w:rsid w:val="0034179D"/>
    <w:rsid w:val="00341964"/>
    <w:rsid w:val="003427F3"/>
    <w:rsid w:val="003431EF"/>
    <w:rsid w:val="00343745"/>
    <w:rsid w:val="00343D1E"/>
    <w:rsid w:val="00344951"/>
    <w:rsid w:val="00344D08"/>
    <w:rsid w:val="0034538F"/>
    <w:rsid w:val="00345ED1"/>
    <w:rsid w:val="00346A59"/>
    <w:rsid w:val="00350108"/>
    <w:rsid w:val="00350599"/>
    <w:rsid w:val="00350619"/>
    <w:rsid w:val="00351B70"/>
    <w:rsid w:val="0035207F"/>
    <w:rsid w:val="00353457"/>
    <w:rsid w:val="00353472"/>
    <w:rsid w:val="00353613"/>
    <w:rsid w:val="003539DD"/>
    <w:rsid w:val="00353C95"/>
    <w:rsid w:val="00353CA6"/>
    <w:rsid w:val="00353E92"/>
    <w:rsid w:val="00353F7E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63B"/>
    <w:rsid w:val="003577DF"/>
    <w:rsid w:val="00357D6B"/>
    <w:rsid w:val="00357E20"/>
    <w:rsid w:val="00360769"/>
    <w:rsid w:val="003615C6"/>
    <w:rsid w:val="003617AB"/>
    <w:rsid w:val="00363343"/>
    <w:rsid w:val="00363346"/>
    <w:rsid w:val="003644B2"/>
    <w:rsid w:val="003649A3"/>
    <w:rsid w:val="00365E27"/>
    <w:rsid w:val="0036667A"/>
    <w:rsid w:val="003667A6"/>
    <w:rsid w:val="00366935"/>
    <w:rsid w:val="0037005C"/>
    <w:rsid w:val="00370729"/>
    <w:rsid w:val="00370AF2"/>
    <w:rsid w:val="00370BCE"/>
    <w:rsid w:val="00370EA2"/>
    <w:rsid w:val="003714D8"/>
    <w:rsid w:val="00371586"/>
    <w:rsid w:val="003726F8"/>
    <w:rsid w:val="0037272E"/>
    <w:rsid w:val="0037285C"/>
    <w:rsid w:val="0037285D"/>
    <w:rsid w:val="00372D9B"/>
    <w:rsid w:val="003730DA"/>
    <w:rsid w:val="003739A7"/>
    <w:rsid w:val="0037476C"/>
    <w:rsid w:val="00374BB7"/>
    <w:rsid w:val="00374DD0"/>
    <w:rsid w:val="00374EAA"/>
    <w:rsid w:val="00375314"/>
    <w:rsid w:val="00376049"/>
    <w:rsid w:val="00376713"/>
    <w:rsid w:val="0037684A"/>
    <w:rsid w:val="00376AB0"/>
    <w:rsid w:val="00376E51"/>
    <w:rsid w:val="00377008"/>
    <w:rsid w:val="003771E3"/>
    <w:rsid w:val="00377DC2"/>
    <w:rsid w:val="00377E17"/>
    <w:rsid w:val="00380259"/>
    <w:rsid w:val="00380B8B"/>
    <w:rsid w:val="00380CA3"/>
    <w:rsid w:val="003813A6"/>
    <w:rsid w:val="00381716"/>
    <w:rsid w:val="00383583"/>
    <w:rsid w:val="00383986"/>
    <w:rsid w:val="00383B80"/>
    <w:rsid w:val="00383E13"/>
    <w:rsid w:val="00384180"/>
    <w:rsid w:val="00384C37"/>
    <w:rsid w:val="00384CB8"/>
    <w:rsid w:val="0038502B"/>
    <w:rsid w:val="0038525B"/>
    <w:rsid w:val="00385303"/>
    <w:rsid w:val="00385769"/>
    <w:rsid w:val="00385897"/>
    <w:rsid w:val="003858AC"/>
    <w:rsid w:val="00386695"/>
    <w:rsid w:val="00386868"/>
    <w:rsid w:val="0038696C"/>
    <w:rsid w:val="00386B45"/>
    <w:rsid w:val="003870D0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18C0"/>
    <w:rsid w:val="00392170"/>
    <w:rsid w:val="003921C6"/>
    <w:rsid w:val="003925F7"/>
    <w:rsid w:val="003927E2"/>
    <w:rsid w:val="00392F55"/>
    <w:rsid w:val="00393168"/>
    <w:rsid w:val="003933D8"/>
    <w:rsid w:val="00393B12"/>
    <w:rsid w:val="00393FA2"/>
    <w:rsid w:val="0039405A"/>
    <w:rsid w:val="0039448D"/>
    <w:rsid w:val="00394715"/>
    <w:rsid w:val="0039579B"/>
    <w:rsid w:val="003959B9"/>
    <w:rsid w:val="00395B36"/>
    <w:rsid w:val="00395FFA"/>
    <w:rsid w:val="00396A41"/>
    <w:rsid w:val="00396B7F"/>
    <w:rsid w:val="00396C32"/>
    <w:rsid w:val="00396E47"/>
    <w:rsid w:val="00396F31"/>
    <w:rsid w:val="00396F67"/>
    <w:rsid w:val="00397D32"/>
    <w:rsid w:val="00397EA2"/>
    <w:rsid w:val="003A0332"/>
    <w:rsid w:val="003A038B"/>
    <w:rsid w:val="003A05C6"/>
    <w:rsid w:val="003A078A"/>
    <w:rsid w:val="003A09FE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40"/>
    <w:rsid w:val="003A39C5"/>
    <w:rsid w:val="003A3C41"/>
    <w:rsid w:val="003A4CCD"/>
    <w:rsid w:val="003A50F0"/>
    <w:rsid w:val="003A554C"/>
    <w:rsid w:val="003A58F6"/>
    <w:rsid w:val="003A5E22"/>
    <w:rsid w:val="003A6532"/>
    <w:rsid w:val="003A668C"/>
    <w:rsid w:val="003A6821"/>
    <w:rsid w:val="003A71FF"/>
    <w:rsid w:val="003A749D"/>
    <w:rsid w:val="003A76A5"/>
    <w:rsid w:val="003B0802"/>
    <w:rsid w:val="003B1283"/>
    <w:rsid w:val="003B1386"/>
    <w:rsid w:val="003B149C"/>
    <w:rsid w:val="003B15D3"/>
    <w:rsid w:val="003B1C85"/>
    <w:rsid w:val="003B20F5"/>
    <w:rsid w:val="003B3019"/>
    <w:rsid w:val="003B4449"/>
    <w:rsid w:val="003B4710"/>
    <w:rsid w:val="003B4EA2"/>
    <w:rsid w:val="003B5388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C05BD"/>
    <w:rsid w:val="003C0A28"/>
    <w:rsid w:val="003C0DBC"/>
    <w:rsid w:val="003C11A0"/>
    <w:rsid w:val="003C19AF"/>
    <w:rsid w:val="003C1EFF"/>
    <w:rsid w:val="003C218C"/>
    <w:rsid w:val="003C2322"/>
    <w:rsid w:val="003C2CA0"/>
    <w:rsid w:val="003C3203"/>
    <w:rsid w:val="003C34B0"/>
    <w:rsid w:val="003C4680"/>
    <w:rsid w:val="003C52B6"/>
    <w:rsid w:val="003C561E"/>
    <w:rsid w:val="003C572C"/>
    <w:rsid w:val="003C625F"/>
    <w:rsid w:val="003C6BD6"/>
    <w:rsid w:val="003D0749"/>
    <w:rsid w:val="003D091C"/>
    <w:rsid w:val="003D0C17"/>
    <w:rsid w:val="003D0D97"/>
    <w:rsid w:val="003D183B"/>
    <w:rsid w:val="003D1B99"/>
    <w:rsid w:val="003D2386"/>
    <w:rsid w:val="003D2848"/>
    <w:rsid w:val="003D2917"/>
    <w:rsid w:val="003D2A58"/>
    <w:rsid w:val="003D30E4"/>
    <w:rsid w:val="003D3469"/>
    <w:rsid w:val="003D426C"/>
    <w:rsid w:val="003D43C3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9CF"/>
    <w:rsid w:val="003E1FF7"/>
    <w:rsid w:val="003E2838"/>
    <w:rsid w:val="003E2F28"/>
    <w:rsid w:val="003E41E4"/>
    <w:rsid w:val="003E4960"/>
    <w:rsid w:val="003E4B92"/>
    <w:rsid w:val="003E54F0"/>
    <w:rsid w:val="003E5C50"/>
    <w:rsid w:val="003E5D96"/>
    <w:rsid w:val="003E6648"/>
    <w:rsid w:val="003E6E44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F33"/>
    <w:rsid w:val="003F4207"/>
    <w:rsid w:val="003F44BC"/>
    <w:rsid w:val="003F46E3"/>
    <w:rsid w:val="003F489E"/>
    <w:rsid w:val="003F5722"/>
    <w:rsid w:val="003F596D"/>
    <w:rsid w:val="003F62E1"/>
    <w:rsid w:val="003F6B70"/>
    <w:rsid w:val="003F6EA8"/>
    <w:rsid w:val="003F7112"/>
    <w:rsid w:val="003F754A"/>
    <w:rsid w:val="003F7E90"/>
    <w:rsid w:val="00400085"/>
    <w:rsid w:val="00400AC4"/>
    <w:rsid w:val="00400CE4"/>
    <w:rsid w:val="004014C9"/>
    <w:rsid w:val="00401CE4"/>
    <w:rsid w:val="00402029"/>
    <w:rsid w:val="0040233A"/>
    <w:rsid w:val="004030CF"/>
    <w:rsid w:val="0040345B"/>
    <w:rsid w:val="004035BB"/>
    <w:rsid w:val="00403A0E"/>
    <w:rsid w:val="00404B2F"/>
    <w:rsid w:val="00404C92"/>
    <w:rsid w:val="0040516A"/>
    <w:rsid w:val="0040578C"/>
    <w:rsid w:val="004058FC"/>
    <w:rsid w:val="00405A01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1031"/>
    <w:rsid w:val="00411615"/>
    <w:rsid w:val="00411714"/>
    <w:rsid w:val="00411BD2"/>
    <w:rsid w:val="00411D00"/>
    <w:rsid w:val="0041225C"/>
    <w:rsid w:val="00412293"/>
    <w:rsid w:val="0041245E"/>
    <w:rsid w:val="00412A07"/>
    <w:rsid w:val="0041329A"/>
    <w:rsid w:val="00413EAB"/>
    <w:rsid w:val="00414146"/>
    <w:rsid w:val="004141AC"/>
    <w:rsid w:val="0041453A"/>
    <w:rsid w:val="00414B71"/>
    <w:rsid w:val="00415704"/>
    <w:rsid w:val="004158B3"/>
    <w:rsid w:val="00415DB5"/>
    <w:rsid w:val="0041632D"/>
    <w:rsid w:val="00416505"/>
    <w:rsid w:val="00417108"/>
    <w:rsid w:val="00417134"/>
    <w:rsid w:val="0042022E"/>
    <w:rsid w:val="004206CB"/>
    <w:rsid w:val="00420BD6"/>
    <w:rsid w:val="004214B1"/>
    <w:rsid w:val="0042163A"/>
    <w:rsid w:val="00421835"/>
    <w:rsid w:val="00421A49"/>
    <w:rsid w:val="0042224B"/>
    <w:rsid w:val="00422C40"/>
    <w:rsid w:val="00422D5C"/>
    <w:rsid w:val="00423972"/>
    <w:rsid w:val="004240D8"/>
    <w:rsid w:val="0042418A"/>
    <w:rsid w:val="004241AA"/>
    <w:rsid w:val="00424928"/>
    <w:rsid w:val="0042498D"/>
    <w:rsid w:val="004251B1"/>
    <w:rsid w:val="00426EDE"/>
    <w:rsid w:val="004272B8"/>
    <w:rsid w:val="0042755A"/>
    <w:rsid w:val="00427B3D"/>
    <w:rsid w:val="00427B54"/>
    <w:rsid w:val="00427E94"/>
    <w:rsid w:val="00430514"/>
    <w:rsid w:val="00430556"/>
    <w:rsid w:val="00430599"/>
    <w:rsid w:val="00430730"/>
    <w:rsid w:val="00431164"/>
    <w:rsid w:val="004318B4"/>
    <w:rsid w:val="00431DBE"/>
    <w:rsid w:val="004324FE"/>
    <w:rsid w:val="0043251B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69F"/>
    <w:rsid w:val="00436FD2"/>
    <w:rsid w:val="004373DB"/>
    <w:rsid w:val="00437505"/>
    <w:rsid w:val="00437868"/>
    <w:rsid w:val="00437C6B"/>
    <w:rsid w:val="004404E0"/>
    <w:rsid w:val="00440CCE"/>
    <w:rsid w:val="00440E88"/>
    <w:rsid w:val="004416D9"/>
    <w:rsid w:val="00441C3A"/>
    <w:rsid w:val="00441EF6"/>
    <w:rsid w:val="00442D34"/>
    <w:rsid w:val="00442D7B"/>
    <w:rsid w:val="00442F2B"/>
    <w:rsid w:val="004439E5"/>
    <w:rsid w:val="00443AA6"/>
    <w:rsid w:val="00444084"/>
    <w:rsid w:val="004447C5"/>
    <w:rsid w:val="00444857"/>
    <w:rsid w:val="00444AE9"/>
    <w:rsid w:val="00445F3F"/>
    <w:rsid w:val="004461C9"/>
    <w:rsid w:val="00446FE7"/>
    <w:rsid w:val="004474CC"/>
    <w:rsid w:val="004475E1"/>
    <w:rsid w:val="00447851"/>
    <w:rsid w:val="00447915"/>
    <w:rsid w:val="00447A6B"/>
    <w:rsid w:val="00447F21"/>
    <w:rsid w:val="004510A9"/>
    <w:rsid w:val="0045123F"/>
    <w:rsid w:val="004515FE"/>
    <w:rsid w:val="004518B0"/>
    <w:rsid w:val="00452000"/>
    <w:rsid w:val="00452E5B"/>
    <w:rsid w:val="00452E87"/>
    <w:rsid w:val="00453E78"/>
    <w:rsid w:val="0045415E"/>
    <w:rsid w:val="00455012"/>
    <w:rsid w:val="00455533"/>
    <w:rsid w:val="0045646E"/>
    <w:rsid w:val="00456DBF"/>
    <w:rsid w:val="004575EE"/>
    <w:rsid w:val="00457704"/>
    <w:rsid w:val="004578B6"/>
    <w:rsid w:val="004579F8"/>
    <w:rsid w:val="0046015A"/>
    <w:rsid w:val="0046016A"/>
    <w:rsid w:val="00460473"/>
    <w:rsid w:val="00460888"/>
    <w:rsid w:val="004608BA"/>
    <w:rsid w:val="00460DD2"/>
    <w:rsid w:val="00460EC8"/>
    <w:rsid w:val="0046116C"/>
    <w:rsid w:val="00461666"/>
    <w:rsid w:val="004619E3"/>
    <w:rsid w:val="00461F76"/>
    <w:rsid w:val="00462B1B"/>
    <w:rsid w:val="0046310E"/>
    <w:rsid w:val="0046363D"/>
    <w:rsid w:val="00463669"/>
    <w:rsid w:val="00463D45"/>
    <w:rsid w:val="0046555B"/>
    <w:rsid w:val="00465ED2"/>
    <w:rsid w:val="00466032"/>
    <w:rsid w:val="004663D0"/>
    <w:rsid w:val="0046698F"/>
    <w:rsid w:val="00466B74"/>
    <w:rsid w:val="00470538"/>
    <w:rsid w:val="004706C7"/>
    <w:rsid w:val="004706E3"/>
    <w:rsid w:val="004708AD"/>
    <w:rsid w:val="00470B22"/>
    <w:rsid w:val="00470EC4"/>
    <w:rsid w:val="00471185"/>
    <w:rsid w:val="00471480"/>
    <w:rsid w:val="00472ABC"/>
    <w:rsid w:val="004738DE"/>
    <w:rsid w:val="0047577C"/>
    <w:rsid w:val="00475D82"/>
    <w:rsid w:val="00476879"/>
    <w:rsid w:val="00476EC5"/>
    <w:rsid w:val="0047731B"/>
    <w:rsid w:val="004777EE"/>
    <w:rsid w:val="004804DF"/>
    <w:rsid w:val="00480538"/>
    <w:rsid w:val="00480774"/>
    <w:rsid w:val="004808C8"/>
    <w:rsid w:val="00480CD7"/>
    <w:rsid w:val="0048119F"/>
    <w:rsid w:val="00481DCB"/>
    <w:rsid w:val="0048208E"/>
    <w:rsid w:val="00482262"/>
    <w:rsid w:val="00482685"/>
    <w:rsid w:val="00484983"/>
    <w:rsid w:val="00484BA1"/>
    <w:rsid w:val="0048572B"/>
    <w:rsid w:val="00485809"/>
    <w:rsid w:val="00486F36"/>
    <w:rsid w:val="00487ADB"/>
    <w:rsid w:val="00487B7B"/>
    <w:rsid w:val="00487F49"/>
    <w:rsid w:val="00490621"/>
    <w:rsid w:val="004911AB"/>
    <w:rsid w:val="004913FA"/>
    <w:rsid w:val="00491695"/>
    <w:rsid w:val="00493BC9"/>
    <w:rsid w:val="0049424C"/>
    <w:rsid w:val="004945E5"/>
    <w:rsid w:val="00495341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77"/>
    <w:rsid w:val="004A1F0B"/>
    <w:rsid w:val="004A1F8D"/>
    <w:rsid w:val="004A2AD1"/>
    <w:rsid w:val="004A2B53"/>
    <w:rsid w:val="004A2BEA"/>
    <w:rsid w:val="004A2F1C"/>
    <w:rsid w:val="004A3BE2"/>
    <w:rsid w:val="004A400C"/>
    <w:rsid w:val="004A429E"/>
    <w:rsid w:val="004A433F"/>
    <w:rsid w:val="004A4966"/>
    <w:rsid w:val="004A4E5C"/>
    <w:rsid w:val="004A5BD6"/>
    <w:rsid w:val="004A712B"/>
    <w:rsid w:val="004B028B"/>
    <w:rsid w:val="004B04F1"/>
    <w:rsid w:val="004B073B"/>
    <w:rsid w:val="004B085B"/>
    <w:rsid w:val="004B1425"/>
    <w:rsid w:val="004B14BA"/>
    <w:rsid w:val="004B2164"/>
    <w:rsid w:val="004B2AAB"/>
    <w:rsid w:val="004B2B91"/>
    <w:rsid w:val="004B3881"/>
    <w:rsid w:val="004B3AD0"/>
    <w:rsid w:val="004B3B6B"/>
    <w:rsid w:val="004B411D"/>
    <w:rsid w:val="004B4B80"/>
    <w:rsid w:val="004B5169"/>
    <w:rsid w:val="004B5B0D"/>
    <w:rsid w:val="004B6031"/>
    <w:rsid w:val="004B6325"/>
    <w:rsid w:val="004B6EBE"/>
    <w:rsid w:val="004B7E2B"/>
    <w:rsid w:val="004C02DB"/>
    <w:rsid w:val="004C06B9"/>
    <w:rsid w:val="004C0CB9"/>
    <w:rsid w:val="004C1E46"/>
    <w:rsid w:val="004C3139"/>
    <w:rsid w:val="004C3555"/>
    <w:rsid w:val="004C3DA9"/>
    <w:rsid w:val="004C4B12"/>
    <w:rsid w:val="004C5B67"/>
    <w:rsid w:val="004C5DCC"/>
    <w:rsid w:val="004C5DFF"/>
    <w:rsid w:val="004C6074"/>
    <w:rsid w:val="004C6249"/>
    <w:rsid w:val="004C6294"/>
    <w:rsid w:val="004C6A2F"/>
    <w:rsid w:val="004C6E50"/>
    <w:rsid w:val="004C6EF7"/>
    <w:rsid w:val="004C7514"/>
    <w:rsid w:val="004D0C59"/>
    <w:rsid w:val="004D16FC"/>
    <w:rsid w:val="004D1EF2"/>
    <w:rsid w:val="004D1F3C"/>
    <w:rsid w:val="004D2462"/>
    <w:rsid w:val="004D2F49"/>
    <w:rsid w:val="004D3005"/>
    <w:rsid w:val="004D3084"/>
    <w:rsid w:val="004D31EC"/>
    <w:rsid w:val="004D3562"/>
    <w:rsid w:val="004D3CD0"/>
    <w:rsid w:val="004D4253"/>
    <w:rsid w:val="004D43E4"/>
    <w:rsid w:val="004D45D9"/>
    <w:rsid w:val="004D45DA"/>
    <w:rsid w:val="004D4787"/>
    <w:rsid w:val="004D4EBE"/>
    <w:rsid w:val="004D523D"/>
    <w:rsid w:val="004D544A"/>
    <w:rsid w:val="004D6BA1"/>
    <w:rsid w:val="004D6EBC"/>
    <w:rsid w:val="004D758A"/>
    <w:rsid w:val="004D7BD2"/>
    <w:rsid w:val="004E0500"/>
    <w:rsid w:val="004E0A43"/>
    <w:rsid w:val="004E0C03"/>
    <w:rsid w:val="004E0D88"/>
    <w:rsid w:val="004E13F9"/>
    <w:rsid w:val="004E1468"/>
    <w:rsid w:val="004E17C6"/>
    <w:rsid w:val="004E18AD"/>
    <w:rsid w:val="004E1BC9"/>
    <w:rsid w:val="004E22F5"/>
    <w:rsid w:val="004E2B74"/>
    <w:rsid w:val="004E328F"/>
    <w:rsid w:val="004E333D"/>
    <w:rsid w:val="004E337B"/>
    <w:rsid w:val="004E382A"/>
    <w:rsid w:val="004E3D7A"/>
    <w:rsid w:val="004E494A"/>
    <w:rsid w:val="004E4F39"/>
    <w:rsid w:val="004E5776"/>
    <w:rsid w:val="004E5A37"/>
    <w:rsid w:val="004E5D12"/>
    <w:rsid w:val="004E7368"/>
    <w:rsid w:val="004E7671"/>
    <w:rsid w:val="004F019E"/>
    <w:rsid w:val="004F1291"/>
    <w:rsid w:val="004F12CE"/>
    <w:rsid w:val="004F133F"/>
    <w:rsid w:val="004F18FD"/>
    <w:rsid w:val="004F1B34"/>
    <w:rsid w:val="004F1CF5"/>
    <w:rsid w:val="004F1EFA"/>
    <w:rsid w:val="004F2848"/>
    <w:rsid w:val="004F28F8"/>
    <w:rsid w:val="004F3952"/>
    <w:rsid w:val="004F3E8B"/>
    <w:rsid w:val="004F40FA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E68"/>
    <w:rsid w:val="004F77FC"/>
    <w:rsid w:val="00500591"/>
    <w:rsid w:val="00500944"/>
    <w:rsid w:val="005009EC"/>
    <w:rsid w:val="00500A4C"/>
    <w:rsid w:val="00500AB7"/>
    <w:rsid w:val="00500D55"/>
    <w:rsid w:val="00500F2B"/>
    <w:rsid w:val="00501431"/>
    <w:rsid w:val="005018E5"/>
    <w:rsid w:val="00502540"/>
    <w:rsid w:val="00502640"/>
    <w:rsid w:val="00502AB0"/>
    <w:rsid w:val="00502BC1"/>
    <w:rsid w:val="00503477"/>
    <w:rsid w:val="005045D7"/>
    <w:rsid w:val="00504E3A"/>
    <w:rsid w:val="0050529B"/>
    <w:rsid w:val="005054E2"/>
    <w:rsid w:val="00505ABD"/>
    <w:rsid w:val="00505F9B"/>
    <w:rsid w:val="005063AB"/>
    <w:rsid w:val="00506577"/>
    <w:rsid w:val="005068A3"/>
    <w:rsid w:val="00506BD7"/>
    <w:rsid w:val="00507137"/>
    <w:rsid w:val="0050734C"/>
    <w:rsid w:val="0051048A"/>
    <w:rsid w:val="005109AD"/>
    <w:rsid w:val="00510A81"/>
    <w:rsid w:val="00511A92"/>
    <w:rsid w:val="005131D2"/>
    <w:rsid w:val="005137C8"/>
    <w:rsid w:val="005139BA"/>
    <w:rsid w:val="00513F96"/>
    <w:rsid w:val="00513FB7"/>
    <w:rsid w:val="00514234"/>
    <w:rsid w:val="00514935"/>
    <w:rsid w:val="00514A18"/>
    <w:rsid w:val="005155F1"/>
    <w:rsid w:val="005162B2"/>
    <w:rsid w:val="0051648F"/>
    <w:rsid w:val="00516C31"/>
    <w:rsid w:val="005172CB"/>
    <w:rsid w:val="00520089"/>
    <w:rsid w:val="005215D1"/>
    <w:rsid w:val="00521903"/>
    <w:rsid w:val="00521C8E"/>
    <w:rsid w:val="005221BE"/>
    <w:rsid w:val="00522760"/>
    <w:rsid w:val="00522EF4"/>
    <w:rsid w:val="0052372C"/>
    <w:rsid w:val="0052460D"/>
    <w:rsid w:val="005253B2"/>
    <w:rsid w:val="00525755"/>
    <w:rsid w:val="005259A0"/>
    <w:rsid w:val="0052610B"/>
    <w:rsid w:val="0052666B"/>
    <w:rsid w:val="00526B5C"/>
    <w:rsid w:val="0052702E"/>
    <w:rsid w:val="0052744A"/>
    <w:rsid w:val="00527933"/>
    <w:rsid w:val="00527C39"/>
    <w:rsid w:val="0053055A"/>
    <w:rsid w:val="00530CA5"/>
    <w:rsid w:val="00531C94"/>
    <w:rsid w:val="00531D4D"/>
    <w:rsid w:val="005320B5"/>
    <w:rsid w:val="005320D8"/>
    <w:rsid w:val="00532B06"/>
    <w:rsid w:val="00533CD9"/>
    <w:rsid w:val="005346DE"/>
    <w:rsid w:val="00534A28"/>
    <w:rsid w:val="00534C17"/>
    <w:rsid w:val="00535206"/>
    <w:rsid w:val="0053541A"/>
    <w:rsid w:val="00535EE8"/>
    <w:rsid w:val="0053604D"/>
    <w:rsid w:val="005360BC"/>
    <w:rsid w:val="00536991"/>
    <w:rsid w:val="00540117"/>
    <w:rsid w:val="00540868"/>
    <w:rsid w:val="00540A79"/>
    <w:rsid w:val="00540FF5"/>
    <w:rsid w:val="00541736"/>
    <w:rsid w:val="0054178A"/>
    <w:rsid w:val="00541D50"/>
    <w:rsid w:val="00542382"/>
    <w:rsid w:val="00542CEE"/>
    <w:rsid w:val="005430F2"/>
    <w:rsid w:val="0054396A"/>
    <w:rsid w:val="005439DA"/>
    <w:rsid w:val="00543AA8"/>
    <w:rsid w:val="00543B30"/>
    <w:rsid w:val="00544B6F"/>
    <w:rsid w:val="00545545"/>
    <w:rsid w:val="005455D1"/>
    <w:rsid w:val="00546D1B"/>
    <w:rsid w:val="005470B8"/>
    <w:rsid w:val="0054724B"/>
    <w:rsid w:val="0055020E"/>
    <w:rsid w:val="00551C34"/>
    <w:rsid w:val="0055235B"/>
    <w:rsid w:val="00552467"/>
    <w:rsid w:val="0055374C"/>
    <w:rsid w:val="00553BCD"/>
    <w:rsid w:val="00553CEC"/>
    <w:rsid w:val="00553E61"/>
    <w:rsid w:val="0055464E"/>
    <w:rsid w:val="00554698"/>
    <w:rsid w:val="00554CB0"/>
    <w:rsid w:val="00554CE8"/>
    <w:rsid w:val="00554D72"/>
    <w:rsid w:val="00555087"/>
    <w:rsid w:val="00555511"/>
    <w:rsid w:val="00555725"/>
    <w:rsid w:val="00555D48"/>
    <w:rsid w:val="005560B8"/>
    <w:rsid w:val="005560EA"/>
    <w:rsid w:val="00557B77"/>
    <w:rsid w:val="00557C94"/>
    <w:rsid w:val="00557EF1"/>
    <w:rsid w:val="0056015F"/>
    <w:rsid w:val="00560D0B"/>
    <w:rsid w:val="00561029"/>
    <w:rsid w:val="005614F9"/>
    <w:rsid w:val="005616C5"/>
    <w:rsid w:val="00562828"/>
    <w:rsid w:val="00562A9D"/>
    <w:rsid w:val="00562BFE"/>
    <w:rsid w:val="0056417B"/>
    <w:rsid w:val="00564189"/>
    <w:rsid w:val="0056534A"/>
    <w:rsid w:val="005657FB"/>
    <w:rsid w:val="00565B39"/>
    <w:rsid w:val="00565CA8"/>
    <w:rsid w:val="00565D73"/>
    <w:rsid w:val="00566577"/>
    <w:rsid w:val="00567679"/>
    <w:rsid w:val="005677D9"/>
    <w:rsid w:val="0057013A"/>
    <w:rsid w:val="005706F3"/>
    <w:rsid w:val="00571762"/>
    <w:rsid w:val="00571B02"/>
    <w:rsid w:val="005720B3"/>
    <w:rsid w:val="00572181"/>
    <w:rsid w:val="005723C5"/>
    <w:rsid w:val="00572621"/>
    <w:rsid w:val="0057284B"/>
    <w:rsid w:val="00572D94"/>
    <w:rsid w:val="005734C5"/>
    <w:rsid w:val="00573F74"/>
    <w:rsid w:val="00575196"/>
    <w:rsid w:val="00576C7D"/>
    <w:rsid w:val="00580825"/>
    <w:rsid w:val="00581099"/>
    <w:rsid w:val="00581181"/>
    <w:rsid w:val="005819EC"/>
    <w:rsid w:val="00581B1C"/>
    <w:rsid w:val="00581D4E"/>
    <w:rsid w:val="00583436"/>
    <w:rsid w:val="00583BBA"/>
    <w:rsid w:val="00584DC8"/>
    <w:rsid w:val="00584FA4"/>
    <w:rsid w:val="0058505C"/>
    <w:rsid w:val="00585E69"/>
    <w:rsid w:val="005860D4"/>
    <w:rsid w:val="00586591"/>
    <w:rsid w:val="00586642"/>
    <w:rsid w:val="00586A9D"/>
    <w:rsid w:val="00586C9F"/>
    <w:rsid w:val="0058719D"/>
    <w:rsid w:val="005871E3"/>
    <w:rsid w:val="00587442"/>
    <w:rsid w:val="00587709"/>
    <w:rsid w:val="005901CA"/>
    <w:rsid w:val="0059037C"/>
    <w:rsid w:val="005915F1"/>
    <w:rsid w:val="00592B75"/>
    <w:rsid w:val="00593260"/>
    <w:rsid w:val="00593ECE"/>
    <w:rsid w:val="005943A3"/>
    <w:rsid w:val="005945C6"/>
    <w:rsid w:val="0059472E"/>
    <w:rsid w:val="00594930"/>
    <w:rsid w:val="00594B00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971"/>
    <w:rsid w:val="005A1D1E"/>
    <w:rsid w:val="005A290F"/>
    <w:rsid w:val="005A2943"/>
    <w:rsid w:val="005A294A"/>
    <w:rsid w:val="005A3440"/>
    <w:rsid w:val="005A3572"/>
    <w:rsid w:val="005A3D14"/>
    <w:rsid w:val="005A3E46"/>
    <w:rsid w:val="005A40C1"/>
    <w:rsid w:val="005A4522"/>
    <w:rsid w:val="005A51D4"/>
    <w:rsid w:val="005A6177"/>
    <w:rsid w:val="005A6FD3"/>
    <w:rsid w:val="005A78CA"/>
    <w:rsid w:val="005A798B"/>
    <w:rsid w:val="005B1B49"/>
    <w:rsid w:val="005B238A"/>
    <w:rsid w:val="005B2903"/>
    <w:rsid w:val="005B2C03"/>
    <w:rsid w:val="005B2CDC"/>
    <w:rsid w:val="005B3CA9"/>
    <w:rsid w:val="005B46DE"/>
    <w:rsid w:val="005B48A4"/>
    <w:rsid w:val="005B4C20"/>
    <w:rsid w:val="005B4E10"/>
    <w:rsid w:val="005B4EAB"/>
    <w:rsid w:val="005B51BF"/>
    <w:rsid w:val="005B5E9E"/>
    <w:rsid w:val="005B6188"/>
    <w:rsid w:val="005B6D32"/>
    <w:rsid w:val="005B6FED"/>
    <w:rsid w:val="005B78F5"/>
    <w:rsid w:val="005B7B9B"/>
    <w:rsid w:val="005B7D0F"/>
    <w:rsid w:val="005C051C"/>
    <w:rsid w:val="005C0F8A"/>
    <w:rsid w:val="005C2073"/>
    <w:rsid w:val="005C2090"/>
    <w:rsid w:val="005C2125"/>
    <w:rsid w:val="005C26BF"/>
    <w:rsid w:val="005C2DB3"/>
    <w:rsid w:val="005C3431"/>
    <w:rsid w:val="005C374D"/>
    <w:rsid w:val="005C3BB7"/>
    <w:rsid w:val="005C3D10"/>
    <w:rsid w:val="005C3FB7"/>
    <w:rsid w:val="005C4065"/>
    <w:rsid w:val="005C467C"/>
    <w:rsid w:val="005C46C7"/>
    <w:rsid w:val="005C4711"/>
    <w:rsid w:val="005C4BEE"/>
    <w:rsid w:val="005C5407"/>
    <w:rsid w:val="005C5FD6"/>
    <w:rsid w:val="005C6379"/>
    <w:rsid w:val="005C6631"/>
    <w:rsid w:val="005C7566"/>
    <w:rsid w:val="005C7ADE"/>
    <w:rsid w:val="005C7B07"/>
    <w:rsid w:val="005C7F00"/>
    <w:rsid w:val="005C7F58"/>
    <w:rsid w:val="005D00C1"/>
    <w:rsid w:val="005D0217"/>
    <w:rsid w:val="005D06A9"/>
    <w:rsid w:val="005D06ED"/>
    <w:rsid w:val="005D0862"/>
    <w:rsid w:val="005D0B57"/>
    <w:rsid w:val="005D0D13"/>
    <w:rsid w:val="005D189B"/>
    <w:rsid w:val="005D1B1A"/>
    <w:rsid w:val="005D1ED3"/>
    <w:rsid w:val="005D20E7"/>
    <w:rsid w:val="005D2344"/>
    <w:rsid w:val="005D2592"/>
    <w:rsid w:val="005D29FF"/>
    <w:rsid w:val="005D35FB"/>
    <w:rsid w:val="005D36CF"/>
    <w:rsid w:val="005D3908"/>
    <w:rsid w:val="005D47A8"/>
    <w:rsid w:val="005D6E50"/>
    <w:rsid w:val="005D751C"/>
    <w:rsid w:val="005D76BB"/>
    <w:rsid w:val="005D7801"/>
    <w:rsid w:val="005D781A"/>
    <w:rsid w:val="005D7F75"/>
    <w:rsid w:val="005E0F21"/>
    <w:rsid w:val="005E13F2"/>
    <w:rsid w:val="005E1B57"/>
    <w:rsid w:val="005E1D5E"/>
    <w:rsid w:val="005E212A"/>
    <w:rsid w:val="005E26B7"/>
    <w:rsid w:val="005E2890"/>
    <w:rsid w:val="005E2BB8"/>
    <w:rsid w:val="005E3821"/>
    <w:rsid w:val="005E382A"/>
    <w:rsid w:val="005E3F11"/>
    <w:rsid w:val="005E46C8"/>
    <w:rsid w:val="005E4B7F"/>
    <w:rsid w:val="005E4D95"/>
    <w:rsid w:val="005E4F49"/>
    <w:rsid w:val="005E50D1"/>
    <w:rsid w:val="005E5172"/>
    <w:rsid w:val="005E611D"/>
    <w:rsid w:val="005E67CA"/>
    <w:rsid w:val="005E6AE5"/>
    <w:rsid w:val="005E74E9"/>
    <w:rsid w:val="005E7566"/>
    <w:rsid w:val="005F060A"/>
    <w:rsid w:val="005F073D"/>
    <w:rsid w:val="005F0777"/>
    <w:rsid w:val="005F0D10"/>
    <w:rsid w:val="005F1F1C"/>
    <w:rsid w:val="005F2002"/>
    <w:rsid w:val="005F2448"/>
    <w:rsid w:val="005F26F4"/>
    <w:rsid w:val="005F39B6"/>
    <w:rsid w:val="005F3AAD"/>
    <w:rsid w:val="005F3BD6"/>
    <w:rsid w:val="005F3D3F"/>
    <w:rsid w:val="005F55FB"/>
    <w:rsid w:val="005F5E3C"/>
    <w:rsid w:val="005F6BE5"/>
    <w:rsid w:val="005F6D2B"/>
    <w:rsid w:val="005F7331"/>
    <w:rsid w:val="005F7D95"/>
    <w:rsid w:val="0060030F"/>
    <w:rsid w:val="0060060E"/>
    <w:rsid w:val="00600C22"/>
    <w:rsid w:val="00602B73"/>
    <w:rsid w:val="00602FCA"/>
    <w:rsid w:val="00603274"/>
    <w:rsid w:val="006037B2"/>
    <w:rsid w:val="00604288"/>
    <w:rsid w:val="006047AF"/>
    <w:rsid w:val="00604906"/>
    <w:rsid w:val="00604BA5"/>
    <w:rsid w:val="00604C31"/>
    <w:rsid w:val="00605231"/>
    <w:rsid w:val="006054FE"/>
    <w:rsid w:val="006056FC"/>
    <w:rsid w:val="00605FC3"/>
    <w:rsid w:val="0060630D"/>
    <w:rsid w:val="00606311"/>
    <w:rsid w:val="00606F9B"/>
    <w:rsid w:val="00607193"/>
    <w:rsid w:val="006079F4"/>
    <w:rsid w:val="00607B69"/>
    <w:rsid w:val="00607FFE"/>
    <w:rsid w:val="00610C78"/>
    <w:rsid w:val="00610E27"/>
    <w:rsid w:val="006115AF"/>
    <w:rsid w:val="00611E4A"/>
    <w:rsid w:val="00612130"/>
    <w:rsid w:val="006123FF"/>
    <w:rsid w:val="00612A5C"/>
    <w:rsid w:val="00612ACA"/>
    <w:rsid w:val="00612F9D"/>
    <w:rsid w:val="006130FC"/>
    <w:rsid w:val="006132F2"/>
    <w:rsid w:val="006132F9"/>
    <w:rsid w:val="0061395D"/>
    <w:rsid w:val="00614284"/>
    <w:rsid w:val="00614693"/>
    <w:rsid w:val="00615052"/>
    <w:rsid w:val="006155F3"/>
    <w:rsid w:val="00615917"/>
    <w:rsid w:val="00616599"/>
    <w:rsid w:val="00616716"/>
    <w:rsid w:val="00620B62"/>
    <w:rsid w:val="00620DAD"/>
    <w:rsid w:val="00620E0F"/>
    <w:rsid w:val="0062103F"/>
    <w:rsid w:val="00621237"/>
    <w:rsid w:val="00621320"/>
    <w:rsid w:val="006219C6"/>
    <w:rsid w:val="00622932"/>
    <w:rsid w:val="00622B32"/>
    <w:rsid w:val="0062357B"/>
    <w:rsid w:val="00623A67"/>
    <w:rsid w:val="00623BA6"/>
    <w:rsid w:val="0062478F"/>
    <w:rsid w:val="00624D1D"/>
    <w:rsid w:val="00624E29"/>
    <w:rsid w:val="006269E6"/>
    <w:rsid w:val="0062789A"/>
    <w:rsid w:val="00627BF0"/>
    <w:rsid w:val="00630ED3"/>
    <w:rsid w:val="00631144"/>
    <w:rsid w:val="00631360"/>
    <w:rsid w:val="00631992"/>
    <w:rsid w:val="00632896"/>
    <w:rsid w:val="00634012"/>
    <w:rsid w:val="00634093"/>
    <w:rsid w:val="006343C8"/>
    <w:rsid w:val="006346DA"/>
    <w:rsid w:val="00634ACE"/>
    <w:rsid w:val="00634F4A"/>
    <w:rsid w:val="00635405"/>
    <w:rsid w:val="00635816"/>
    <w:rsid w:val="006379CF"/>
    <w:rsid w:val="00640007"/>
    <w:rsid w:val="006400B9"/>
    <w:rsid w:val="00640134"/>
    <w:rsid w:val="00640692"/>
    <w:rsid w:val="00640CC8"/>
    <w:rsid w:val="006411DC"/>
    <w:rsid w:val="00642058"/>
    <w:rsid w:val="00642585"/>
    <w:rsid w:val="0064377A"/>
    <w:rsid w:val="0064389A"/>
    <w:rsid w:val="00643AA9"/>
    <w:rsid w:val="0064421C"/>
    <w:rsid w:val="0064433E"/>
    <w:rsid w:val="00644905"/>
    <w:rsid w:val="00644BF0"/>
    <w:rsid w:val="00644F74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838"/>
    <w:rsid w:val="00651FCB"/>
    <w:rsid w:val="00652678"/>
    <w:rsid w:val="006528DD"/>
    <w:rsid w:val="0065291A"/>
    <w:rsid w:val="00652CFE"/>
    <w:rsid w:val="006534B6"/>
    <w:rsid w:val="0065364C"/>
    <w:rsid w:val="00653ABC"/>
    <w:rsid w:val="00653B00"/>
    <w:rsid w:val="00654643"/>
    <w:rsid w:val="00654CAA"/>
    <w:rsid w:val="00654E15"/>
    <w:rsid w:val="00654F41"/>
    <w:rsid w:val="006559E9"/>
    <w:rsid w:val="00655C93"/>
    <w:rsid w:val="006564EB"/>
    <w:rsid w:val="006571D5"/>
    <w:rsid w:val="00657A28"/>
    <w:rsid w:val="0066006F"/>
    <w:rsid w:val="006602B6"/>
    <w:rsid w:val="006607CA"/>
    <w:rsid w:val="00661166"/>
    <w:rsid w:val="00661AFE"/>
    <w:rsid w:val="00661CAA"/>
    <w:rsid w:val="006624EE"/>
    <w:rsid w:val="006625D6"/>
    <w:rsid w:val="0066271F"/>
    <w:rsid w:val="00662B44"/>
    <w:rsid w:val="006636DE"/>
    <w:rsid w:val="00663BDC"/>
    <w:rsid w:val="006644D2"/>
    <w:rsid w:val="00666285"/>
    <w:rsid w:val="0066655E"/>
    <w:rsid w:val="0066661C"/>
    <w:rsid w:val="00667929"/>
    <w:rsid w:val="00670239"/>
    <w:rsid w:val="00670489"/>
    <w:rsid w:val="00670703"/>
    <w:rsid w:val="00670A93"/>
    <w:rsid w:val="00670FAB"/>
    <w:rsid w:val="0067177E"/>
    <w:rsid w:val="00671AF3"/>
    <w:rsid w:val="00671CB0"/>
    <w:rsid w:val="00671D9F"/>
    <w:rsid w:val="00671DD8"/>
    <w:rsid w:val="0067418C"/>
    <w:rsid w:val="0067426B"/>
    <w:rsid w:val="00674552"/>
    <w:rsid w:val="006751A7"/>
    <w:rsid w:val="00675349"/>
    <w:rsid w:val="006754E0"/>
    <w:rsid w:val="006766FA"/>
    <w:rsid w:val="0067709A"/>
    <w:rsid w:val="00677EC9"/>
    <w:rsid w:val="00680141"/>
    <w:rsid w:val="006807AE"/>
    <w:rsid w:val="006807F8"/>
    <w:rsid w:val="00681269"/>
    <w:rsid w:val="006826E3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99E"/>
    <w:rsid w:val="00686BE8"/>
    <w:rsid w:val="00686D35"/>
    <w:rsid w:val="00686E9E"/>
    <w:rsid w:val="00687254"/>
    <w:rsid w:val="00687444"/>
    <w:rsid w:val="00687527"/>
    <w:rsid w:val="00687726"/>
    <w:rsid w:val="00687931"/>
    <w:rsid w:val="00687AF0"/>
    <w:rsid w:val="00687CAE"/>
    <w:rsid w:val="00687D37"/>
    <w:rsid w:val="0069096E"/>
    <w:rsid w:val="006910CA"/>
    <w:rsid w:val="006924D5"/>
    <w:rsid w:val="0069250A"/>
    <w:rsid w:val="006928C6"/>
    <w:rsid w:val="00692C37"/>
    <w:rsid w:val="00693116"/>
    <w:rsid w:val="00693346"/>
    <w:rsid w:val="00693B3F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A1E"/>
    <w:rsid w:val="006975C3"/>
    <w:rsid w:val="006977C9"/>
    <w:rsid w:val="006A02D8"/>
    <w:rsid w:val="006A04A7"/>
    <w:rsid w:val="006A07B8"/>
    <w:rsid w:val="006A107C"/>
    <w:rsid w:val="006A14EA"/>
    <w:rsid w:val="006A19A6"/>
    <w:rsid w:val="006A1CBB"/>
    <w:rsid w:val="006A1D7E"/>
    <w:rsid w:val="006A1E90"/>
    <w:rsid w:val="006A2244"/>
    <w:rsid w:val="006A22FF"/>
    <w:rsid w:val="006A3263"/>
    <w:rsid w:val="006A33B7"/>
    <w:rsid w:val="006A46C4"/>
    <w:rsid w:val="006A4B8F"/>
    <w:rsid w:val="006A5777"/>
    <w:rsid w:val="006A5FA5"/>
    <w:rsid w:val="006A6400"/>
    <w:rsid w:val="006A69DB"/>
    <w:rsid w:val="006A6F53"/>
    <w:rsid w:val="006A6FEE"/>
    <w:rsid w:val="006A73D0"/>
    <w:rsid w:val="006A7E67"/>
    <w:rsid w:val="006B0306"/>
    <w:rsid w:val="006B0D31"/>
    <w:rsid w:val="006B1BE3"/>
    <w:rsid w:val="006B1DB3"/>
    <w:rsid w:val="006B27C3"/>
    <w:rsid w:val="006B29B1"/>
    <w:rsid w:val="006B2EEB"/>
    <w:rsid w:val="006B2FCA"/>
    <w:rsid w:val="006B42DB"/>
    <w:rsid w:val="006B45BC"/>
    <w:rsid w:val="006B47DF"/>
    <w:rsid w:val="006B4C20"/>
    <w:rsid w:val="006B5743"/>
    <w:rsid w:val="006B5748"/>
    <w:rsid w:val="006B5B95"/>
    <w:rsid w:val="006B63FF"/>
    <w:rsid w:val="006B6583"/>
    <w:rsid w:val="006B6B24"/>
    <w:rsid w:val="006B77B6"/>
    <w:rsid w:val="006B7834"/>
    <w:rsid w:val="006B79CD"/>
    <w:rsid w:val="006B7A98"/>
    <w:rsid w:val="006B7E79"/>
    <w:rsid w:val="006C007D"/>
    <w:rsid w:val="006C02C1"/>
    <w:rsid w:val="006C0E21"/>
    <w:rsid w:val="006C134E"/>
    <w:rsid w:val="006C1EA2"/>
    <w:rsid w:val="006C335A"/>
    <w:rsid w:val="006C3830"/>
    <w:rsid w:val="006C3D40"/>
    <w:rsid w:val="006C49F8"/>
    <w:rsid w:val="006C4F3C"/>
    <w:rsid w:val="006C5AD5"/>
    <w:rsid w:val="006C5BCB"/>
    <w:rsid w:val="006C6993"/>
    <w:rsid w:val="006C6B18"/>
    <w:rsid w:val="006C79E4"/>
    <w:rsid w:val="006C7F90"/>
    <w:rsid w:val="006D0165"/>
    <w:rsid w:val="006D032B"/>
    <w:rsid w:val="006D0BEC"/>
    <w:rsid w:val="006D13E3"/>
    <w:rsid w:val="006D152D"/>
    <w:rsid w:val="006D17EC"/>
    <w:rsid w:val="006D1DBA"/>
    <w:rsid w:val="006D1F88"/>
    <w:rsid w:val="006D250F"/>
    <w:rsid w:val="006D2B8E"/>
    <w:rsid w:val="006D30D8"/>
    <w:rsid w:val="006D4F69"/>
    <w:rsid w:val="006D587A"/>
    <w:rsid w:val="006D5E5C"/>
    <w:rsid w:val="006D676D"/>
    <w:rsid w:val="006D6992"/>
    <w:rsid w:val="006D6D06"/>
    <w:rsid w:val="006D6DE7"/>
    <w:rsid w:val="006D7321"/>
    <w:rsid w:val="006D7964"/>
    <w:rsid w:val="006E01C9"/>
    <w:rsid w:val="006E01FF"/>
    <w:rsid w:val="006E06F2"/>
    <w:rsid w:val="006E0B4A"/>
    <w:rsid w:val="006E120E"/>
    <w:rsid w:val="006E1CE4"/>
    <w:rsid w:val="006E21D8"/>
    <w:rsid w:val="006E28C3"/>
    <w:rsid w:val="006E3111"/>
    <w:rsid w:val="006E3663"/>
    <w:rsid w:val="006E38AC"/>
    <w:rsid w:val="006E4833"/>
    <w:rsid w:val="006E4BAA"/>
    <w:rsid w:val="006E4BDC"/>
    <w:rsid w:val="006E5088"/>
    <w:rsid w:val="006E5260"/>
    <w:rsid w:val="006E5C17"/>
    <w:rsid w:val="006E61FA"/>
    <w:rsid w:val="006E7A4C"/>
    <w:rsid w:val="006E7FC5"/>
    <w:rsid w:val="006F0B38"/>
    <w:rsid w:val="006F0BD5"/>
    <w:rsid w:val="006F0F5C"/>
    <w:rsid w:val="006F1205"/>
    <w:rsid w:val="006F1C9B"/>
    <w:rsid w:val="006F1EC2"/>
    <w:rsid w:val="006F244F"/>
    <w:rsid w:val="006F27E5"/>
    <w:rsid w:val="006F285D"/>
    <w:rsid w:val="006F28EF"/>
    <w:rsid w:val="006F428D"/>
    <w:rsid w:val="006F4405"/>
    <w:rsid w:val="006F4BA7"/>
    <w:rsid w:val="006F4C63"/>
    <w:rsid w:val="006F6A2D"/>
    <w:rsid w:val="006F7926"/>
    <w:rsid w:val="006F7ADC"/>
    <w:rsid w:val="006F7AE1"/>
    <w:rsid w:val="00700253"/>
    <w:rsid w:val="007006AA"/>
    <w:rsid w:val="00702F65"/>
    <w:rsid w:val="007035A5"/>
    <w:rsid w:val="007036EB"/>
    <w:rsid w:val="007039A1"/>
    <w:rsid w:val="00703AE3"/>
    <w:rsid w:val="007045C7"/>
    <w:rsid w:val="0070471F"/>
    <w:rsid w:val="00704B4F"/>
    <w:rsid w:val="00704CCE"/>
    <w:rsid w:val="00704D0A"/>
    <w:rsid w:val="00705536"/>
    <w:rsid w:val="007057CF"/>
    <w:rsid w:val="00705AA0"/>
    <w:rsid w:val="007064C5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17FE"/>
    <w:rsid w:val="007125DC"/>
    <w:rsid w:val="00712B2F"/>
    <w:rsid w:val="007137FA"/>
    <w:rsid w:val="00713C78"/>
    <w:rsid w:val="00713C8B"/>
    <w:rsid w:val="00714021"/>
    <w:rsid w:val="00715859"/>
    <w:rsid w:val="00715C59"/>
    <w:rsid w:val="00715DF1"/>
    <w:rsid w:val="00716E0D"/>
    <w:rsid w:val="00717164"/>
    <w:rsid w:val="00717296"/>
    <w:rsid w:val="0072053F"/>
    <w:rsid w:val="0072086D"/>
    <w:rsid w:val="00720C2D"/>
    <w:rsid w:val="00720CBE"/>
    <w:rsid w:val="007216A0"/>
    <w:rsid w:val="00721929"/>
    <w:rsid w:val="007229C3"/>
    <w:rsid w:val="00723115"/>
    <w:rsid w:val="0072334A"/>
    <w:rsid w:val="00723D1D"/>
    <w:rsid w:val="007240B8"/>
    <w:rsid w:val="00725422"/>
    <w:rsid w:val="00726267"/>
    <w:rsid w:val="00726583"/>
    <w:rsid w:val="007266EA"/>
    <w:rsid w:val="0072691E"/>
    <w:rsid w:val="00727185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65C5"/>
    <w:rsid w:val="007368B0"/>
    <w:rsid w:val="007368DE"/>
    <w:rsid w:val="00736BBD"/>
    <w:rsid w:val="007374F7"/>
    <w:rsid w:val="00737705"/>
    <w:rsid w:val="00737AE9"/>
    <w:rsid w:val="007406CE"/>
    <w:rsid w:val="00740809"/>
    <w:rsid w:val="0074085C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5EE9"/>
    <w:rsid w:val="007467E7"/>
    <w:rsid w:val="00746BDB"/>
    <w:rsid w:val="00746CB3"/>
    <w:rsid w:val="00747A16"/>
    <w:rsid w:val="00747BBA"/>
    <w:rsid w:val="00747C36"/>
    <w:rsid w:val="00750170"/>
    <w:rsid w:val="0075122D"/>
    <w:rsid w:val="0075192E"/>
    <w:rsid w:val="00751C5D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5145"/>
    <w:rsid w:val="007552A4"/>
    <w:rsid w:val="00756307"/>
    <w:rsid w:val="007566FF"/>
    <w:rsid w:val="00760370"/>
    <w:rsid w:val="007605F7"/>
    <w:rsid w:val="007614CE"/>
    <w:rsid w:val="007614F9"/>
    <w:rsid w:val="00761789"/>
    <w:rsid w:val="00761849"/>
    <w:rsid w:val="00761E38"/>
    <w:rsid w:val="007629E4"/>
    <w:rsid w:val="00762DAB"/>
    <w:rsid w:val="0076319D"/>
    <w:rsid w:val="007632AE"/>
    <w:rsid w:val="0076341B"/>
    <w:rsid w:val="00763BB0"/>
    <w:rsid w:val="00763FFD"/>
    <w:rsid w:val="00765150"/>
    <w:rsid w:val="00765942"/>
    <w:rsid w:val="007660F6"/>
    <w:rsid w:val="00766357"/>
    <w:rsid w:val="0076684F"/>
    <w:rsid w:val="007669EB"/>
    <w:rsid w:val="00766ACE"/>
    <w:rsid w:val="00767B1A"/>
    <w:rsid w:val="00767C0F"/>
    <w:rsid w:val="007702A3"/>
    <w:rsid w:val="007708C7"/>
    <w:rsid w:val="00771110"/>
    <w:rsid w:val="00771BAF"/>
    <w:rsid w:val="007722C8"/>
    <w:rsid w:val="00772A16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B5A"/>
    <w:rsid w:val="00781FA4"/>
    <w:rsid w:val="0078298C"/>
    <w:rsid w:val="00783633"/>
    <w:rsid w:val="0078414D"/>
    <w:rsid w:val="00784186"/>
    <w:rsid w:val="007846B8"/>
    <w:rsid w:val="00784EB4"/>
    <w:rsid w:val="00785116"/>
    <w:rsid w:val="007851C2"/>
    <w:rsid w:val="0078597D"/>
    <w:rsid w:val="00786372"/>
    <w:rsid w:val="00786373"/>
    <w:rsid w:val="00786838"/>
    <w:rsid w:val="007868AC"/>
    <w:rsid w:val="00786D28"/>
    <w:rsid w:val="00787903"/>
    <w:rsid w:val="00787F4A"/>
    <w:rsid w:val="00787FED"/>
    <w:rsid w:val="00790388"/>
    <w:rsid w:val="007903C0"/>
    <w:rsid w:val="00790832"/>
    <w:rsid w:val="0079127B"/>
    <w:rsid w:val="00791BC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92"/>
    <w:rsid w:val="007938AD"/>
    <w:rsid w:val="00793B57"/>
    <w:rsid w:val="00793D59"/>
    <w:rsid w:val="00794051"/>
    <w:rsid w:val="007944EF"/>
    <w:rsid w:val="007947B0"/>
    <w:rsid w:val="00794F45"/>
    <w:rsid w:val="00795239"/>
    <w:rsid w:val="00795DE1"/>
    <w:rsid w:val="007961D4"/>
    <w:rsid w:val="007962B6"/>
    <w:rsid w:val="00796A79"/>
    <w:rsid w:val="00796E50"/>
    <w:rsid w:val="00796EBA"/>
    <w:rsid w:val="0079713A"/>
    <w:rsid w:val="007972C7"/>
    <w:rsid w:val="007973BD"/>
    <w:rsid w:val="00797485"/>
    <w:rsid w:val="00797CC5"/>
    <w:rsid w:val="007A0573"/>
    <w:rsid w:val="007A085D"/>
    <w:rsid w:val="007A0C21"/>
    <w:rsid w:val="007A0E1C"/>
    <w:rsid w:val="007A0F9E"/>
    <w:rsid w:val="007A16E4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109"/>
    <w:rsid w:val="007A41A1"/>
    <w:rsid w:val="007A4296"/>
    <w:rsid w:val="007A4911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A7DB6"/>
    <w:rsid w:val="007B035C"/>
    <w:rsid w:val="007B06F6"/>
    <w:rsid w:val="007B0EA0"/>
    <w:rsid w:val="007B0EB9"/>
    <w:rsid w:val="007B1B0F"/>
    <w:rsid w:val="007B22F8"/>
    <w:rsid w:val="007B47D3"/>
    <w:rsid w:val="007B6268"/>
    <w:rsid w:val="007B64C9"/>
    <w:rsid w:val="007B72B0"/>
    <w:rsid w:val="007B746C"/>
    <w:rsid w:val="007B75F5"/>
    <w:rsid w:val="007B766D"/>
    <w:rsid w:val="007B780D"/>
    <w:rsid w:val="007B7DDF"/>
    <w:rsid w:val="007C0335"/>
    <w:rsid w:val="007C05EF"/>
    <w:rsid w:val="007C0831"/>
    <w:rsid w:val="007C0F14"/>
    <w:rsid w:val="007C104D"/>
    <w:rsid w:val="007C111B"/>
    <w:rsid w:val="007C16BA"/>
    <w:rsid w:val="007C29C5"/>
    <w:rsid w:val="007C2B18"/>
    <w:rsid w:val="007C300F"/>
    <w:rsid w:val="007C38A5"/>
    <w:rsid w:val="007C3CBF"/>
    <w:rsid w:val="007C462F"/>
    <w:rsid w:val="007C49F5"/>
    <w:rsid w:val="007C4CB4"/>
    <w:rsid w:val="007C4D1A"/>
    <w:rsid w:val="007C5CBA"/>
    <w:rsid w:val="007C5D0E"/>
    <w:rsid w:val="007C6BBC"/>
    <w:rsid w:val="007C6BFC"/>
    <w:rsid w:val="007C6C74"/>
    <w:rsid w:val="007C7194"/>
    <w:rsid w:val="007D02E9"/>
    <w:rsid w:val="007D0C8C"/>
    <w:rsid w:val="007D1F6C"/>
    <w:rsid w:val="007D2082"/>
    <w:rsid w:val="007D3443"/>
    <w:rsid w:val="007D3BB0"/>
    <w:rsid w:val="007D3DCB"/>
    <w:rsid w:val="007D482A"/>
    <w:rsid w:val="007D4D74"/>
    <w:rsid w:val="007D5EAF"/>
    <w:rsid w:val="007D69B4"/>
    <w:rsid w:val="007D75D9"/>
    <w:rsid w:val="007D764E"/>
    <w:rsid w:val="007D78BD"/>
    <w:rsid w:val="007E0164"/>
    <w:rsid w:val="007E0605"/>
    <w:rsid w:val="007E08A1"/>
    <w:rsid w:val="007E09F3"/>
    <w:rsid w:val="007E0CC9"/>
    <w:rsid w:val="007E0DBB"/>
    <w:rsid w:val="007E102E"/>
    <w:rsid w:val="007E1816"/>
    <w:rsid w:val="007E1BD1"/>
    <w:rsid w:val="007E1D5A"/>
    <w:rsid w:val="007E1ECB"/>
    <w:rsid w:val="007E2B8B"/>
    <w:rsid w:val="007E2F08"/>
    <w:rsid w:val="007E44FB"/>
    <w:rsid w:val="007E4E1E"/>
    <w:rsid w:val="007E55F1"/>
    <w:rsid w:val="007E56F7"/>
    <w:rsid w:val="007E6362"/>
    <w:rsid w:val="007E66A1"/>
    <w:rsid w:val="007E711A"/>
    <w:rsid w:val="007F0177"/>
    <w:rsid w:val="007F0B7E"/>
    <w:rsid w:val="007F0C8E"/>
    <w:rsid w:val="007F1B72"/>
    <w:rsid w:val="007F1F0C"/>
    <w:rsid w:val="007F2B6A"/>
    <w:rsid w:val="007F30CA"/>
    <w:rsid w:val="007F3400"/>
    <w:rsid w:val="007F41F3"/>
    <w:rsid w:val="007F4B53"/>
    <w:rsid w:val="007F4FDC"/>
    <w:rsid w:val="007F5041"/>
    <w:rsid w:val="007F56C1"/>
    <w:rsid w:val="007F5DBA"/>
    <w:rsid w:val="007F78DC"/>
    <w:rsid w:val="007F7EA0"/>
    <w:rsid w:val="00800224"/>
    <w:rsid w:val="00801173"/>
    <w:rsid w:val="00802209"/>
    <w:rsid w:val="00802424"/>
    <w:rsid w:val="008025FE"/>
    <w:rsid w:val="0080325A"/>
    <w:rsid w:val="00803261"/>
    <w:rsid w:val="00803976"/>
    <w:rsid w:val="00803A94"/>
    <w:rsid w:val="00803C77"/>
    <w:rsid w:val="0080440D"/>
    <w:rsid w:val="008050FD"/>
    <w:rsid w:val="008062D4"/>
    <w:rsid w:val="00806309"/>
    <w:rsid w:val="0080671E"/>
    <w:rsid w:val="00807463"/>
    <w:rsid w:val="00810074"/>
    <w:rsid w:val="00810A57"/>
    <w:rsid w:val="00810DE0"/>
    <w:rsid w:val="008117E0"/>
    <w:rsid w:val="008119A3"/>
    <w:rsid w:val="00812621"/>
    <w:rsid w:val="00812802"/>
    <w:rsid w:val="00813068"/>
    <w:rsid w:val="00813339"/>
    <w:rsid w:val="008137A5"/>
    <w:rsid w:val="0081386B"/>
    <w:rsid w:val="00815178"/>
    <w:rsid w:val="00815286"/>
    <w:rsid w:val="008166AC"/>
    <w:rsid w:val="00816ADE"/>
    <w:rsid w:val="00816EFB"/>
    <w:rsid w:val="00816F8F"/>
    <w:rsid w:val="00817514"/>
    <w:rsid w:val="00817B43"/>
    <w:rsid w:val="00817B7D"/>
    <w:rsid w:val="0082147A"/>
    <w:rsid w:val="00821D3B"/>
    <w:rsid w:val="00821FD1"/>
    <w:rsid w:val="0082228A"/>
    <w:rsid w:val="00822426"/>
    <w:rsid w:val="008237FB"/>
    <w:rsid w:val="00823AE6"/>
    <w:rsid w:val="00823BD8"/>
    <w:rsid w:val="00824140"/>
    <w:rsid w:val="00824330"/>
    <w:rsid w:val="00824835"/>
    <w:rsid w:val="008248FA"/>
    <w:rsid w:val="00824D21"/>
    <w:rsid w:val="00825079"/>
    <w:rsid w:val="008255ED"/>
    <w:rsid w:val="00825BB6"/>
    <w:rsid w:val="00825DBA"/>
    <w:rsid w:val="00826125"/>
    <w:rsid w:val="00826C23"/>
    <w:rsid w:val="00826C60"/>
    <w:rsid w:val="00826D58"/>
    <w:rsid w:val="0082796B"/>
    <w:rsid w:val="00827D22"/>
    <w:rsid w:val="00831D5D"/>
    <w:rsid w:val="00831EE8"/>
    <w:rsid w:val="00832BB4"/>
    <w:rsid w:val="00833408"/>
    <w:rsid w:val="008334EF"/>
    <w:rsid w:val="008339F4"/>
    <w:rsid w:val="008346FC"/>
    <w:rsid w:val="00834CBE"/>
    <w:rsid w:val="00835DD0"/>
    <w:rsid w:val="00836340"/>
    <w:rsid w:val="008365AC"/>
    <w:rsid w:val="00836B65"/>
    <w:rsid w:val="00836E2E"/>
    <w:rsid w:val="0083740C"/>
    <w:rsid w:val="00837912"/>
    <w:rsid w:val="00837C8D"/>
    <w:rsid w:val="008402DB"/>
    <w:rsid w:val="008406F9"/>
    <w:rsid w:val="008409AE"/>
    <w:rsid w:val="00840A19"/>
    <w:rsid w:val="00840FB5"/>
    <w:rsid w:val="008414B5"/>
    <w:rsid w:val="00841B1C"/>
    <w:rsid w:val="00842169"/>
    <w:rsid w:val="00842579"/>
    <w:rsid w:val="008425B7"/>
    <w:rsid w:val="00842923"/>
    <w:rsid w:val="00842B15"/>
    <w:rsid w:val="00843056"/>
    <w:rsid w:val="008434F2"/>
    <w:rsid w:val="00843B9E"/>
    <w:rsid w:val="00844145"/>
    <w:rsid w:val="00844346"/>
    <w:rsid w:val="0084441B"/>
    <w:rsid w:val="00844621"/>
    <w:rsid w:val="00844CC8"/>
    <w:rsid w:val="00845D47"/>
    <w:rsid w:val="00845F88"/>
    <w:rsid w:val="00845FB4"/>
    <w:rsid w:val="0084624D"/>
    <w:rsid w:val="00847679"/>
    <w:rsid w:val="00847A8E"/>
    <w:rsid w:val="00850089"/>
    <w:rsid w:val="00850281"/>
    <w:rsid w:val="00850A25"/>
    <w:rsid w:val="00850C0D"/>
    <w:rsid w:val="0085103F"/>
    <w:rsid w:val="008511DA"/>
    <w:rsid w:val="00851B56"/>
    <w:rsid w:val="00851C6E"/>
    <w:rsid w:val="00851F8A"/>
    <w:rsid w:val="008527EA"/>
    <w:rsid w:val="00852D07"/>
    <w:rsid w:val="00853DF4"/>
    <w:rsid w:val="00854199"/>
    <w:rsid w:val="00854C11"/>
    <w:rsid w:val="00855033"/>
    <w:rsid w:val="008552C4"/>
    <w:rsid w:val="00855A8B"/>
    <w:rsid w:val="00855C60"/>
    <w:rsid w:val="00855DBA"/>
    <w:rsid w:val="00856CCD"/>
    <w:rsid w:val="00857331"/>
    <w:rsid w:val="0085766B"/>
    <w:rsid w:val="00857701"/>
    <w:rsid w:val="008577B4"/>
    <w:rsid w:val="00857B6E"/>
    <w:rsid w:val="00857DA6"/>
    <w:rsid w:val="00860272"/>
    <w:rsid w:val="008607D1"/>
    <w:rsid w:val="008616F5"/>
    <w:rsid w:val="00861DAB"/>
    <w:rsid w:val="00862486"/>
    <w:rsid w:val="00863A8F"/>
    <w:rsid w:val="008644D2"/>
    <w:rsid w:val="00865421"/>
    <w:rsid w:val="00865A06"/>
    <w:rsid w:val="00866F1D"/>
    <w:rsid w:val="008671C5"/>
    <w:rsid w:val="0086791B"/>
    <w:rsid w:val="0087010D"/>
    <w:rsid w:val="008703AC"/>
    <w:rsid w:val="008704B1"/>
    <w:rsid w:val="0087130E"/>
    <w:rsid w:val="00871359"/>
    <w:rsid w:val="008715A3"/>
    <w:rsid w:val="00871C6F"/>
    <w:rsid w:val="00872155"/>
    <w:rsid w:val="00872699"/>
    <w:rsid w:val="008726C6"/>
    <w:rsid w:val="00873CF7"/>
    <w:rsid w:val="00873CFF"/>
    <w:rsid w:val="0087432D"/>
    <w:rsid w:val="008754ED"/>
    <w:rsid w:val="00875539"/>
    <w:rsid w:val="00875AB1"/>
    <w:rsid w:val="00875CF2"/>
    <w:rsid w:val="00875EDD"/>
    <w:rsid w:val="00876C69"/>
    <w:rsid w:val="0087747A"/>
    <w:rsid w:val="008806A1"/>
    <w:rsid w:val="008806BF"/>
    <w:rsid w:val="008810B4"/>
    <w:rsid w:val="0088241C"/>
    <w:rsid w:val="00882CEF"/>
    <w:rsid w:val="00883151"/>
    <w:rsid w:val="00883927"/>
    <w:rsid w:val="00883948"/>
    <w:rsid w:val="00883ACE"/>
    <w:rsid w:val="00883F24"/>
    <w:rsid w:val="00884380"/>
    <w:rsid w:val="00884410"/>
    <w:rsid w:val="00884478"/>
    <w:rsid w:val="00884E2E"/>
    <w:rsid w:val="008858A9"/>
    <w:rsid w:val="0088598B"/>
    <w:rsid w:val="008860CD"/>
    <w:rsid w:val="008870AE"/>
    <w:rsid w:val="00887225"/>
    <w:rsid w:val="00887E46"/>
    <w:rsid w:val="00890071"/>
    <w:rsid w:val="00890487"/>
    <w:rsid w:val="008912F7"/>
    <w:rsid w:val="008915A0"/>
    <w:rsid w:val="00891CC1"/>
    <w:rsid w:val="00892349"/>
    <w:rsid w:val="008924AB"/>
    <w:rsid w:val="00892F02"/>
    <w:rsid w:val="00892F38"/>
    <w:rsid w:val="008934F8"/>
    <w:rsid w:val="0089365B"/>
    <w:rsid w:val="00893A6A"/>
    <w:rsid w:val="008946EA"/>
    <w:rsid w:val="008949CD"/>
    <w:rsid w:val="0089579F"/>
    <w:rsid w:val="008959BD"/>
    <w:rsid w:val="00895F48"/>
    <w:rsid w:val="008965DC"/>
    <w:rsid w:val="00896A65"/>
    <w:rsid w:val="008974F6"/>
    <w:rsid w:val="00897A58"/>
    <w:rsid w:val="00897B3F"/>
    <w:rsid w:val="00897CE6"/>
    <w:rsid w:val="008A00FE"/>
    <w:rsid w:val="008A057D"/>
    <w:rsid w:val="008A0A87"/>
    <w:rsid w:val="008A0EA0"/>
    <w:rsid w:val="008A0F0B"/>
    <w:rsid w:val="008A10E8"/>
    <w:rsid w:val="008A2973"/>
    <w:rsid w:val="008A3556"/>
    <w:rsid w:val="008A357E"/>
    <w:rsid w:val="008A36BE"/>
    <w:rsid w:val="008A3FB9"/>
    <w:rsid w:val="008A4706"/>
    <w:rsid w:val="008A49C9"/>
    <w:rsid w:val="008A5060"/>
    <w:rsid w:val="008A50E0"/>
    <w:rsid w:val="008A5CFC"/>
    <w:rsid w:val="008A6759"/>
    <w:rsid w:val="008A6A2D"/>
    <w:rsid w:val="008A758E"/>
    <w:rsid w:val="008A790A"/>
    <w:rsid w:val="008A7BE1"/>
    <w:rsid w:val="008B056C"/>
    <w:rsid w:val="008B07ED"/>
    <w:rsid w:val="008B0DE1"/>
    <w:rsid w:val="008B1464"/>
    <w:rsid w:val="008B17AD"/>
    <w:rsid w:val="008B19FA"/>
    <w:rsid w:val="008B29ED"/>
    <w:rsid w:val="008B2DFF"/>
    <w:rsid w:val="008B2ECC"/>
    <w:rsid w:val="008B3963"/>
    <w:rsid w:val="008B3BA7"/>
    <w:rsid w:val="008B3FE6"/>
    <w:rsid w:val="008B40C9"/>
    <w:rsid w:val="008B45F1"/>
    <w:rsid w:val="008B4934"/>
    <w:rsid w:val="008B4DAD"/>
    <w:rsid w:val="008B509B"/>
    <w:rsid w:val="008B5906"/>
    <w:rsid w:val="008B60A2"/>
    <w:rsid w:val="008B639F"/>
    <w:rsid w:val="008B68BD"/>
    <w:rsid w:val="008B7238"/>
    <w:rsid w:val="008B7AE6"/>
    <w:rsid w:val="008B7F45"/>
    <w:rsid w:val="008C000D"/>
    <w:rsid w:val="008C0295"/>
    <w:rsid w:val="008C0C7D"/>
    <w:rsid w:val="008C153A"/>
    <w:rsid w:val="008C1594"/>
    <w:rsid w:val="008C1D2A"/>
    <w:rsid w:val="008C1E77"/>
    <w:rsid w:val="008C1F7A"/>
    <w:rsid w:val="008C232C"/>
    <w:rsid w:val="008C251C"/>
    <w:rsid w:val="008C31FD"/>
    <w:rsid w:val="008C3A3C"/>
    <w:rsid w:val="008C3E90"/>
    <w:rsid w:val="008C4805"/>
    <w:rsid w:val="008C5062"/>
    <w:rsid w:val="008C5788"/>
    <w:rsid w:val="008C599C"/>
    <w:rsid w:val="008C5ADA"/>
    <w:rsid w:val="008C5B37"/>
    <w:rsid w:val="008C6BAE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948"/>
    <w:rsid w:val="008D2983"/>
    <w:rsid w:val="008D2B0C"/>
    <w:rsid w:val="008D30EB"/>
    <w:rsid w:val="008D3122"/>
    <w:rsid w:val="008D42FC"/>
    <w:rsid w:val="008D44B2"/>
    <w:rsid w:val="008D4821"/>
    <w:rsid w:val="008D4EC8"/>
    <w:rsid w:val="008D5054"/>
    <w:rsid w:val="008D5072"/>
    <w:rsid w:val="008D54A4"/>
    <w:rsid w:val="008D6C0B"/>
    <w:rsid w:val="008D6C30"/>
    <w:rsid w:val="008D6CCC"/>
    <w:rsid w:val="008D78F5"/>
    <w:rsid w:val="008D7C2C"/>
    <w:rsid w:val="008E0A45"/>
    <w:rsid w:val="008E0D7B"/>
    <w:rsid w:val="008E0EE5"/>
    <w:rsid w:val="008E11D6"/>
    <w:rsid w:val="008E14AE"/>
    <w:rsid w:val="008E1850"/>
    <w:rsid w:val="008E1E41"/>
    <w:rsid w:val="008E2302"/>
    <w:rsid w:val="008E2805"/>
    <w:rsid w:val="008E30BE"/>
    <w:rsid w:val="008E3205"/>
    <w:rsid w:val="008E3C3A"/>
    <w:rsid w:val="008E3C40"/>
    <w:rsid w:val="008E3CCC"/>
    <w:rsid w:val="008E42EE"/>
    <w:rsid w:val="008E5339"/>
    <w:rsid w:val="008E584C"/>
    <w:rsid w:val="008E7170"/>
    <w:rsid w:val="008E7705"/>
    <w:rsid w:val="008E7D7B"/>
    <w:rsid w:val="008F0055"/>
    <w:rsid w:val="008F00B8"/>
    <w:rsid w:val="008F038B"/>
    <w:rsid w:val="008F06A8"/>
    <w:rsid w:val="008F07A8"/>
    <w:rsid w:val="008F0D57"/>
    <w:rsid w:val="008F121C"/>
    <w:rsid w:val="008F1A31"/>
    <w:rsid w:val="008F21D4"/>
    <w:rsid w:val="008F257B"/>
    <w:rsid w:val="008F354B"/>
    <w:rsid w:val="008F3E7B"/>
    <w:rsid w:val="008F491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AEC"/>
    <w:rsid w:val="00904950"/>
    <w:rsid w:val="009050DB"/>
    <w:rsid w:val="00905F04"/>
    <w:rsid w:val="00907182"/>
    <w:rsid w:val="0090729E"/>
    <w:rsid w:val="009076F4"/>
    <w:rsid w:val="0090797D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A5"/>
    <w:rsid w:val="00915C02"/>
    <w:rsid w:val="00915EDD"/>
    <w:rsid w:val="00916059"/>
    <w:rsid w:val="00916760"/>
    <w:rsid w:val="00916E35"/>
    <w:rsid w:val="00917439"/>
    <w:rsid w:val="00917B34"/>
    <w:rsid w:val="009208BB"/>
    <w:rsid w:val="00920E24"/>
    <w:rsid w:val="009212C0"/>
    <w:rsid w:val="009222C5"/>
    <w:rsid w:val="00922958"/>
    <w:rsid w:val="00922C0B"/>
    <w:rsid w:val="00923710"/>
    <w:rsid w:val="009237A3"/>
    <w:rsid w:val="00924008"/>
    <w:rsid w:val="009245D1"/>
    <w:rsid w:val="009246F7"/>
    <w:rsid w:val="0092484F"/>
    <w:rsid w:val="00924997"/>
    <w:rsid w:val="00925678"/>
    <w:rsid w:val="00925D8D"/>
    <w:rsid w:val="00925E35"/>
    <w:rsid w:val="00926166"/>
    <w:rsid w:val="0092698F"/>
    <w:rsid w:val="0092710C"/>
    <w:rsid w:val="009271F1"/>
    <w:rsid w:val="00930488"/>
    <w:rsid w:val="00930676"/>
    <w:rsid w:val="00930BA3"/>
    <w:rsid w:val="009312CA"/>
    <w:rsid w:val="00931586"/>
    <w:rsid w:val="0093161A"/>
    <w:rsid w:val="0093198F"/>
    <w:rsid w:val="00931D7E"/>
    <w:rsid w:val="0093231B"/>
    <w:rsid w:val="00932565"/>
    <w:rsid w:val="009331FF"/>
    <w:rsid w:val="0093374C"/>
    <w:rsid w:val="00933A34"/>
    <w:rsid w:val="00934164"/>
    <w:rsid w:val="00934DB9"/>
    <w:rsid w:val="0093535E"/>
    <w:rsid w:val="00935971"/>
    <w:rsid w:val="00935D07"/>
    <w:rsid w:val="00936658"/>
    <w:rsid w:val="00937114"/>
    <w:rsid w:val="0093770E"/>
    <w:rsid w:val="00937BFC"/>
    <w:rsid w:val="009402D1"/>
    <w:rsid w:val="0094115A"/>
    <w:rsid w:val="009413AD"/>
    <w:rsid w:val="00941F96"/>
    <w:rsid w:val="00943287"/>
    <w:rsid w:val="00943754"/>
    <w:rsid w:val="0094386E"/>
    <w:rsid w:val="0094424D"/>
    <w:rsid w:val="009444C9"/>
    <w:rsid w:val="009448F5"/>
    <w:rsid w:val="009451BD"/>
    <w:rsid w:val="0094624D"/>
    <w:rsid w:val="00947197"/>
    <w:rsid w:val="009473C2"/>
    <w:rsid w:val="00950275"/>
    <w:rsid w:val="0095108C"/>
    <w:rsid w:val="009510AE"/>
    <w:rsid w:val="00951577"/>
    <w:rsid w:val="0095173B"/>
    <w:rsid w:val="00951D00"/>
    <w:rsid w:val="00952402"/>
    <w:rsid w:val="0095242B"/>
    <w:rsid w:val="00952804"/>
    <w:rsid w:val="0095280E"/>
    <w:rsid w:val="00952881"/>
    <w:rsid w:val="00952BDF"/>
    <w:rsid w:val="009536F8"/>
    <w:rsid w:val="00953ADA"/>
    <w:rsid w:val="00954295"/>
    <w:rsid w:val="00954386"/>
    <w:rsid w:val="00955033"/>
    <w:rsid w:val="00956420"/>
    <w:rsid w:val="0095688C"/>
    <w:rsid w:val="0095767C"/>
    <w:rsid w:val="00960FFD"/>
    <w:rsid w:val="00961254"/>
    <w:rsid w:val="00961726"/>
    <w:rsid w:val="00962871"/>
    <w:rsid w:val="00962A6E"/>
    <w:rsid w:val="00962DCB"/>
    <w:rsid w:val="0096308D"/>
    <w:rsid w:val="0096375F"/>
    <w:rsid w:val="00963D07"/>
    <w:rsid w:val="00963EF6"/>
    <w:rsid w:val="00964047"/>
    <w:rsid w:val="00964796"/>
    <w:rsid w:val="009654B0"/>
    <w:rsid w:val="009659A8"/>
    <w:rsid w:val="009670BD"/>
    <w:rsid w:val="009675F0"/>
    <w:rsid w:val="00967844"/>
    <w:rsid w:val="00970321"/>
    <w:rsid w:val="009705CE"/>
    <w:rsid w:val="0097073E"/>
    <w:rsid w:val="00970CE8"/>
    <w:rsid w:val="0097208F"/>
    <w:rsid w:val="009724EA"/>
    <w:rsid w:val="00972753"/>
    <w:rsid w:val="00973EC5"/>
    <w:rsid w:val="009740AF"/>
    <w:rsid w:val="00974C61"/>
    <w:rsid w:val="009758CB"/>
    <w:rsid w:val="00975AC0"/>
    <w:rsid w:val="00975CA8"/>
    <w:rsid w:val="00975FE7"/>
    <w:rsid w:val="00976CBB"/>
    <w:rsid w:val="00976E3D"/>
    <w:rsid w:val="009775DD"/>
    <w:rsid w:val="00977BB9"/>
    <w:rsid w:val="00977BE4"/>
    <w:rsid w:val="00977C03"/>
    <w:rsid w:val="0098015E"/>
    <w:rsid w:val="00980C0B"/>
    <w:rsid w:val="00980C92"/>
    <w:rsid w:val="00980D44"/>
    <w:rsid w:val="00980EDD"/>
    <w:rsid w:val="00981426"/>
    <w:rsid w:val="00981AF6"/>
    <w:rsid w:val="009829F9"/>
    <w:rsid w:val="0098313A"/>
    <w:rsid w:val="00983740"/>
    <w:rsid w:val="0098374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C9"/>
    <w:rsid w:val="0099152B"/>
    <w:rsid w:val="00992B20"/>
    <w:rsid w:val="00992E86"/>
    <w:rsid w:val="00993D9F"/>
    <w:rsid w:val="0099585B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2AE"/>
    <w:rsid w:val="009A146E"/>
    <w:rsid w:val="009A3224"/>
    <w:rsid w:val="009A3627"/>
    <w:rsid w:val="009A3684"/>
    <w:rsid w:val="009A376D"/>
    <w:rsid w:val="009A3A84"/>
    <w:rsid w:val="009A3F0C"/>
    <w:rsid w:val="009A40F6"/>
    <w:rsid w:val="009A44F1"/>
    <w:rsid w:val="009A497A"/>
    <w:rsid w:val="009A4F2F"/>
    <w:rsid w:val="009A64C0"/>
    <w:rsid w:val="009A65F1"/>
    <w:rsid w:val="009A6AB8"/>
    <w:rsid w:val="009A6FAC"/>
    <w:rsid w:val="009A7370"/>
    <w:rsid w:val="009B0243"/>
    <w:rsid w:val="009B0298"/>
    <w:rsid w:val="009B06A5"/>
    <w:rsid w:val="009B073D"/>
    <w:rsid w:val="009B11F0"/>
    <w:rsid w:val="009B17B5"/>
    <w:rsid w:val="009B19DA"/>
    <w:rsid w:val="009B1D19"/>
    <w:rsid w:val="009B2123"/>
    <w:rsid w:val="009B2202"/>
    <w:rsid w:val="009B25AD"/>
    <w:rsid w:val="009B2AFF"/>
    <w:rsid w:val="009B30A7"/>
    <w:rsid w:val="009B30FE"/>
    <w:rsid w:val="009B3E1D"/>
    <w:rsid w:val="009B4053"/>
    <w:rsid w:val="009B5CA2"/>
    <w:rsid w:val="009B6FB3"/>
    <w:rsid w:val="009C012F"/>
    <w:rsid w:val="009C0DA9"/>
    <w:rsid w:val="009C176D"/>
    <w:rsid w:val="009C18D1"/>
    <w:rsid w:val="009C19F3"/>
    <w:rsid w:val="009C1C3D"/>
    <w:rsid w:val="009C286E"/>
    <w:rsid w:val="009C2C27"/>
    <w:rsid w:val="009C2CBB"/>
    <w:rsid w:val="009C363F"/>
    <w:rsid w:val="009C404B"/>
    <w:rsid w:val="009C412B"/>
    <w:rsid w:val="009C41F9"/>
    <w:rsid w:val="009C4209"/>
    <w:rsid w:val="009C460F"/>
    <w:rsid w:val="009C4BD8"/>
    <w:rsid w:val="009C4C90"/>
    <w:rsid w:val="009C505A"/>
    <w:rsid w:val="009C591C"/>
    <w:rsid w:val="009C5AFF"/>
    <w:rsid w:val="009C6162"/>
    <w:rsid w:val="009C6285"/>
    <w:rsid w:val="009C6401"/>
    <w:rsid w:val="009C6BBE"/>
    <w:rsid w:val="009C6C73"/>
    <w:rsid w:val="009C71D5"/>
    <w:rsid w:val="009C7A32"/>
    <w:rsid w:val="009C7DF1"/>
    <w:rsid w:val="009C7E26"/>
    <w:rsid w:val="009D0F51"/>
    <w:rsid w:val="009D1122"/>
    <w:rsid w:val="009D21C8"/>
    <w:rsid w:val="009D24A2"/>
    <w:rsid w:val="009D4598"/>
    <w:rsid w:val="009D4957"/>
    <w:rsid w:val="009D504C"/>
    <w:rsid w:val="009D526C"/>
    <w:rsid w:val="009D5BED"/>
    <w:rsid w:val="009D652B"/>
    <w:rsid w:val="009D6C21"/>
    <w:rsid w:val="009D6F2F"/>
    <w:rsid w:val="009D7B50"/>
    <w:rsid w:val="009E0143"/>
    <w:rsid w:val="009E0362"/>
    <w:rsid w:val="009E1504"/>
    <w:rsid w:val="009E1C4D"/>
    <w:rsid w:val="009E1D57"/>
    <w:rsid w:val="009E28C3"/>
    <w:rsid w:val="009E2E36"/>
    <w:rsid w:val="009E32B0"/>
    <w:rsid w:val="009E4029"/>
    <w:rsid w:val="009E4808"/>
    <w:rsid w:val="009E5B9D"/>
    <w:rsid w:val="009E606A"/>
    <w:rsid w:val="009E667B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C2"/>
    <w:rsid w:val="009F6541"/>
    <w:rsid w:val="009F662D"/>
    <w:rsid w:val="009F6A8B"/>
    <w:rsid w:val="009F793C"/>
    <w:rsid w:val="009F7F41"/>
    <w:rsid w:val="00A004AF"/>
    <w:rsid w:val="00A00D20"/>
    <w:rsid w:val="00A0176D"/>
    <w:rsid w:val="00A0191C"/>
    <w:rsid w:val="00A02702"/>
    <w:rsid w:val="00A02F0F"/>
    <w:rsid w:val="00A03157"/>
    <w:rsid w:val="00A03215"/>
    <w:rsid w:val="00A040A8"/>
    <w:rsid w:val="00A04104"/>
    <w:rsid w:val="00A04165"/>
    <w:rsid w:val="00A06028"/>
    <w:rsid w:val="00A062B3"/>
    <w:rsid w:val="00A0644F"/>
    <w:rsid w:val="00A0649E"/>
    <w:rsid w:val="00A068BA"/>
    <w:rsid w:val="00A06FB5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A31"/>
    <w:rsid w:val="00A14464"/>
    <w:rsid w:val="00A150AD"/>
    <w:rsid w:val="00A15141"/>
    <w:rsid w:val="00A15495"/>
    <w:rsid w:val="00A155C7"/>
    <w:rsid w:val="00A15AD3"/>
    <w:rsid w:val="00A15C8E"/>
    <w:rsid w:val="00A1639B"/>
    <w:rsid w:val="00A177E7"/>
    <w:rsid w:val="00A17C5E"/>
    <w:rsid w:val="00A20371"/>
    <w:rsid w:val="00A2043A"/>
    <w:rsid w:val="00A20705"/>
    <w:rsid w:val="00A210ED"/>
    <w:rsid w:val="00A22453"/>
    <w:rsid w:val="00A2348D"/>
    <w:rsid w:val="00A237B9"/>
    <w:rsid w:val="00A23D23"/>
    <w:rsid w:val="00A244F6"/>
    <w:rsid w:val="00A2464E"/>
    <w:rsid w:val="00A247B3"/>
    <w:rsid w:val="00A250A9"/>
    <w:rsid w:val="00A25280"/>
    <w:rsid w:val="00A253E6"/>
    <w:rsid w:val="00A25537"/>
    <w:rsid w:val="00A255FD"/>
    <w:rsid w:val="00A25B2B"/>
    <w:rsid w:val="00A25FC8"/>
    <w:rsid w:val="00A265BF"/>
    <w:rsid w:val="00A268A5"/>
    <w:rsid w:val="00A27491"/>
    <w:rsid w:val="00A3011A"/>
    <w:rsid w:val="00A305A4"/>
    <w:rsid w:val="00A30946"/>
    <w:rsid w:val="00A31315"/>
    <w:rsid w:val="00A32B4F"/>
    <w:rsid w:val="00A32D16"/>
    <w:rsid w:val="00A3436A"/>
    <w:rsid w:val="00A34524"/>
    <w:rsid w:val="00A34952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504"/>
    <w:rsid w:val="00A42971"/>
    <w:rsid w:val="00A42F9A"/>
    <w:rsid w:val="00A433DF"/>
    <w:rsid w:val="00A43A02"/>
    <w:rsid w:val="00A43D4D"/>
    <w:rsid w:val="00A44655"/>
    <w:rsid w:val="00A44B24"/>
    <w:rsid w:val="00A45165"/>
    <w:rsid w:val="00A452ED"/>
    <w:rsid w:val="00A45BF9"/>
    <w:rsid w:val="00A464CB"/>
    <w:rsid w:val="00A466E9"/>
    <w:rsid w:val="00A46C19"/>
    <w:rsid w:val="00A477BC"/>
    <w:rsid w:val="00A47A40"/>
    <w:rsid w:val="00A47C1A"/>
    <w:rsid w:val="00A47D2B"/>
    <w:rsid w:val="00A47FC8"/>
    <w:rsid w:val="00A508DF"/>
    <w:rsid w:val="00A50AC7"/>
    <w:rsid w:val="00A50EB5"/>
    <w:rsid w:val="00A5115B"/>
    <w:rsid w:val="00A52533"/>
    <w:rsid w:val="00A55056"/>
    <w:rsid w:val="00A5537F"/>
    <w:rsid w:val="00A556E9"/>
    <w:rsid w:val="00A557F7"/>
    <w:rsid w:val="00A558F2"/>
    <w:rsid w:val="00A55D10"/>
    <w:rsid w:val="00A55E30"/>
    <w:rsid w:val="00A5651C"/>
    <w:rsid w:val="00A56F85"/>
    <w:rsid w:val="00A5759B"/>
    <w:rsid w:val="00A605A9"/>
    <w:rsid w:val="00A60EEA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72C4"/>
    <w:rsid w:val="00A67530"/>
    <w:rsid w:val="00A67DA4"/>
    <w:rsid w:val="00A70F72"/>
    <w:rsid w:val="00A71324"/>
    <w:rsid w:val="00A71C27"/>
    <w:rsid w:val="00A72E0E"/>
    <w:rsid w:val="00A72FBF"/>
    <w:rsid w:val="00A73086"/>
    <w:rsid w:val="00A737BA"/>
    <w:rsid w:val="00A738EF"/>
    <w:rsid w:val="00A73B2D"/>
    <w:rsid w:val="00A73BF0"/>
    <w:rsid w:val="00A7434E"/>
    <w:rsid w:val="00A744F0"/>
    <w:rsid w:val="00A745FA"/>
    <w:rsid w:val="00A747CE"/>
    <w:rsid w:val="00A74B4C"/>
    <w:rsid w:val="00A750DF"/>
    <w:rsid w:val="00A75B35"/>
    <w:rsid w:val="00A75CEA"/>
    <w:rsid w:val="00A76102"/>
    <w:rsid w:val="00A761EF"/>
    <w:rsid w:val="00A763B8"/>
    <w:rsid w:val="00A76404"/>
    <w:rsid w:val="00A76A25"/>
    <w:rsid w:val="00A776DC"/>
    <w:rsid w:val="00A8043B"/>
    <w:rsid w:val="00A805F1"/>
    <w:rsid w:val="00A80F7B"/>
    <w:rsid w:val="00A81798"/>
    <w:rsid w:val="00A81EB6"/>
    <w:rsid w:val="00A83D9A"/>
    <w:rsid w:val="00A83F33"/>
    <w:rsid w:val="00A84450"/>
    <w:rsid w:val="00A84726"/>
    <w:rsid w:val="00A84ECF"/>
    <w:rsid w:val="00A85705"/>
    <w:rsid w:val="00A86820"/>
    <w:rsid w:val="00A8725C"/>
    <w:rsid w:val="00A8761A"/>
    <w:rsid w:val="00A876E6"/>
    <w:rsid w:val="00A90BD8"/>
    <w:rsid w:val="00A917F5"/>
    <w:rsid w:val="00A91B24"/>
    <w:rsid w:val="00A920F2"/>
    <w:rsid w:val="00A9270F"/>
    <w:rsid w:val="00A92CAA"/>
    <w:rsid w:val="00A934BB"/>
    <w:rsid w:val="00A936C6"/>
    <w:rsid w:val="00A93BF1"/>
    <w:rsid w:val="00A93C82"/>
    <w:rsid w:val="00A94123"/>
    <w:rsid w:val="00A94C2A"/>
    <w:rsid w:val="00A94E8F"/>
    <w:rsid w:val="00A956DC"/>
    <w:rsid w:val="00A95BE8"/>
    <w:rsid w:val="00A96792"/>
    <w:rsid w:val="00A9688E"/>
    <w:rsid w:val="00A970EE"/>
    <w:rsid w:val="00A9724A"/>
    <w:rsid w:val="00A972F2"/>
    <w:rsid w:val="00A97A81"/>
    <w:rsid w:val="00A97FD5"/>
    <w:rsid w:val="00AA0571"/>
    <w:rsid w:val="00AA0623"/>
    <w:rsid w:val="00AA0A58"/>
    <w:rsid w:val="00AA0C17"/>
    <w:rsid w:val="00AA0C26"/>
    <w:rsid w:val="00AA1827"/>
    <w:rsid w:val="00AA2509"/>
    <w:rsid w:val="00AA3A75"/>
    <w:rsid w:val="00AA3CAF"/>
    <w:rsid w:val="00AA3CB4"/>
    <w:rsid w:val="00AA3FDA"/>
    <w:rsid w:val="00AA43CD"/>
    <w:rsid w:val="00AA47B4"/>
    <w:rsid w:val="00AA5406"/>
    <w:rsid w:val="00AA5702"/>
    <w:rsid w:val="00AA5A16"/>
    <w:rsid w:val="00AA5A42"/>
    <w:rsid w:val="00AA5CF8"/>
    <w:rsid w:val="00AA6867"/>
    <w:rsid w:val="00AA7178"/>
    <w:rsid w:val="00AA7ED7"/>
    <w:rsid w:val="00AB0361"/>
    <w:rsid w:val="00AB0866"/>
    <w:rsid w:val="00AB0B9A"/>
    <w:rsid w:val="00AB0C3A"/>
    <w:rsid w:val="00AB0F7F"/>
    <w:rsid w:val="00AB103A"/>
    <w:rsid w:val="00AB128D"/>
    <w:rsid w:val="00AB164F"/>
    <w:rsid w:val="00AB1766"/>
    <w:rsid w:val="00AB179C"/>
    <w:rsid w:val="00AB1CE5"/>
    <w:rsid w:val="00AB2C33"/>
    <w:rsid w:val="00AB3330"/>
    <w:rsid w:val="00AB340F"/>
    <w:rsid w:val="00AB347A"/>
    <w:rsid w:val="00AB347F"/>
    <w:rsid w:val="00AB3C58"/>
    <w:rsid w:val="00AB4078"/>
    <w:rsid w:val="00AB419C"/>
    <w:rsid w:val="00AB4CBD"/>
    <w:rsid w:val="00AB5B1E"/>
    <w:rsid w:val="00AB5F8A"/>
    <w:rsid w:val="00AB6539"/>
    <w:rsid w:val="00AB6B7C"/>
    <w:rsid w:val="00AB6D56"/>
    <w:rsid w:val="00AB79E1"/>
    <w:rsid w:val="00AB7EF8"/>
    <w:rsid w:val="00AC00A7"/>
    <w:rsid w:val="00AC0238"/>
    <w:rsid w:val="00AC0F02"/>
    <w:rsid w:val="00AC13F7"/>
    <w:rsid w:val="00AC1443"/>
    <w:rsid w:val="00AC18C6"/>
    <w:rsid w:val="00AC2AB2"/>
    <w:rsid w:val="00AC3A49"/>
    <w:rsid w:val="00AC3F0D"/>
    <w:rsid w:val="00AC42A8"/>
    <w:rsid w:val="00AC434A"/>
    <w:rsid w:val="00AC47DD"/>
    <w:rsid w:val="00AC540F"/>
    <w:rsid w:val="00AC56BF"/>
    <w:rsid w:val="00AC5D43"/>
    <w:rsid w:val="00AC6268"/>
    <w:rsid w:val="00AC643F"/>
    <w:rsid w:val="00AC702E"/>
    <w:rsid w:val="00AC7625"/>
    <w:rsid w:val="00AC7689"/>
    <w:rsid w:val="00AD0018"/>
    <w:rsid w:val="00AD0D14"/>
    <w:rsid w:val="00AD0D80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516B"/>
    <w:rsid w:val="00AD5724"/>
    <w:rsid w:val="00AD5963"/>
    <w:rsid w:val="00AD5DCC"/>
    <w:rsid w:val="00AD60FA"/>
    <w:rsid w:val="00AD61A5"/>
    <w:rsid w:val="00AD63A7"/>
    <w:rsid w:val="00AD63ED"/>
    <w:rsid w:val="00AD64AF"/>
    <w:rsid w:val="00AD6784"/>
    <w:rsid w:val="00AD6B3C"/>
    <w:rsid w:val="00AD7680"/>
    <w:rsid w:val="00AD7BEC"/>
    <w:rsid w:val="00AD7E6B"/>
    <w:rsid w:val="00AE083C"/>
    <w:rsid w:val="00AE0E85"/>
    <w:rsid w:val="00AE1B8F"/>
    <w:rsid w:val="00AE28F8"/>
    <w:rsid w:val="00AE2ABE"/>
    <w:rsid w:val="00AE2CD7"/>
    <w:rsid w:val="00AE3CFF"/>
    <w:rsid w:val="00AE419C"/>
    <w:rsid w:val="00AE4279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70A"/>
    <w:rsid w:val="00AF0A0E"/>
    <w:rsid w:val="00AF0AF1"/>
    <w:rsid w:val="00AF0BFF"/>
    <w:rsid w:val="00AF0EF1"/>
    <w:rsid w:val="00AF1518"/>
    <w:rsid w:val="00AF2E63"/>
    <w:rsid w:val="00AF4409"/>
    <w:rsid w:val="00AF47B2"/>
    <w:rsid w:val="00AF5D51"/>
    <w:rsid w:val="00AF6BF2"/>
    <w:rsid w:val="00AF6E66"/>
    <w:rsid w:val="00AF71A1"/>
    <w:rsid w:val="00AF71E0"/>
    <w:rsid w:val="00AF7567"/>
    <w:rsid w:val="00AF7797"/>
    <w:rsid w:val="00B00482"/>
    <w:rsid w:val="00B01ABF"/>
    <w:rsid w:val="00B028C5"/>
    <w:rsid w:val="00B02D4E"/>
    <w:rsid w:val="00B02F47"/>
    <w:rsid w:val="00B032D0"/>
    <w:rsid w:val="00B03439"/>
    <w:rsid w:val="00B0489C"/>
    <w:rsid w:val="00B04A90"/>
    <w:rsid w:val="00B04BFD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89F"/>
    <w:rsid w:val="00B07CEB"/>
    <w:rsid w:val="00B07E46"/>
    <w:rsid w:val="00B1026C"/>
    <w:rsid w:val="00B11D35"/>
    <w:rsid w:val="00B11D91"/>
    <w:rsid w:val="00B13B26"/>
    <w:rsid w:val="00B158EA"/>
    <w:rsid w:val="00B159CA"/>
    <w:rsid w:val="00B16FAC"/>
    <w:rsid w:val="00B201A1"/>
    <w:rsid w:val="00B23369"/>
    <w:rsid w:val="00B23AAE"/>
    <w:rsid w:val="00B23B6D"/>
    <w:rsid w:val="00B23C4B"/>
    <w:rsid w:val="00B23C7D"/>
    <w:rsid w:val="00B24126"/>
    <w:rsid w:val="00B25B7D"/>
    <w:rsid w:val="00B260BB"/>
    <w:rsid w:val="00B26338"/>
    <w:rsid w:val="00B26468"/>
    <w:rsid w:val="00B26815"/>
    <w:rsid w:val="00B26E00"/>
    <w:rsid w:val="00B2765E"/>
    <w:rsid w:val="00B276BC"/>
    <w:rsid w:val="00B27E1C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46E"/>
    <w:rsid w:val="00B34653"/>
    <w:rsid w:val="00B34FD9"/>
    <w:rsid w:val="00B360F4"/>
    <w:rsid w:val="00B3664A"/>
    <w:rsid w:val="00B3698E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FB"/>
    <w:rsid w:val="00B44AA7"/>
    <w:rsid w:val="00B46D05"/>
    <w:rsid w:val="00B46F83"/>
    <w:rsid w:val="00B50C42"/>
    <w:rsid w:val="00B50F5F"/>
    <w:rsid w:val="00B512FA"/>
    <w:rsid w:val="00B523B3"/>
    <w:rsid w:val="00B54397"/>
    <w:rsid w:val="00B547F3"/>
    <w:rsid w:val="00B54A36"/>
    <w:rsid w:val="00B54B64"/>
    <w:rsid w:val="00B557E1"/>
    <w:rsid w:val="00B55BF7"/>
    <w:rsid w:val="00B563A0"/>
    <w:rsid w:val="00B5642C"/>
    <w:rsid w:val="00B572C1"/>
    <w:rsid w:val="00B57374"/>
    <w:rsid w:val="00B575DE"/>
    <w:rsid w:val="00B5781C"/>
    <w:rsid w:val="00B57824"/>
    <w:rsid w:val="00B57BC5"/>
    <w:rsid w:val="00B60779"/>
    <w:rsid w:val="00B61395"/>
    <w:rsid w:val="00B613DE"/>
    <w:rsid w:val="00B61B8E"/>
    <w:rsid w:val="00B61DB2"/>
    <w:rsid w:val="00B624E4"/>
    <w:rsid w:val="00B625E0"/>
    <w:rsid w:val="00B626E4"/>
    <w:rsid w:val="00B62AA6"/>
    <w:rsid w:val="00B62DF6"/>
    <w:rsid w:val="00B62F6E"/>
    <w:rsid w:val="00B62FB2"/>
    <w:rsid w:val="00B63106"/>
    <w:rsid w:val="00B63366"/>
    <w:rsid w:val="00B63A97"/>
    <w:rsid w:val="00B640A9"/>
    <w:rsid w:val="00B646F0"/>
    <w:rsid w:val="00B646F9"/>
    <w:rsid w:val="00B65786"/>
    <w:rsid w:val="00B65C26"/>
    <w:rsid w:val="00B65CE1"/>
    <w:rsid w:val="00B65FA9"/>
    <w:rsid w:val="00B6617C"/>
    <w:rsid w:val="00B664B6"/>
    <w:rsid w:val="00B66F99"/>
    <w:rsid w:val="00B70A33"/>
    <w:rsid w:val="00B7113B"/>
    <w:rsid w:val="00B7123A"/>
    <w:rsid w:val="00B719C0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CA3"/>
    <w:rsid w:val="00B75DD4"/>
    <w:rsid w:val="00B76404"/>
    <w:rsid w:val="00B7661D"/>
    <w:rsid w:val="00B776EF"/>
    <w:rsid w:val="00B77CC8"/>
    <w:rsid w:val="00B77CFC"/>
    <w:rsid w:val="00B8027F"/>
    <w:rsid w:val="00B809B8"/>
    <w:rsid w:val="00B80CF7"/>
    <w:rsid w:val="00B80F30"/>
    <w:rsid w:val="00B8118F"/>
    <w:rsid w:val="00B819D4"/>
    <w:rsid w:val="00B825A8"/>
    <w:rsid w:val="00B82BDE"/>
    <w:rsid w:val="00B82CE0"/>
    <w:rsid w:val="00B8305F"/>
    <w:rsid w:val="00B8357A"/>
    <w:rsid w:val="00B837A3"/>
    <w:rsid w:val="00B837BB"/>
    <w:rsid w:val="00B83B78"/>
    <w:rsid w:val="00B83D88"/>
    <w:rsid w:val="00B8417B"/>
    <w:rsid w:val="00B845B6"/>
    <w:rsid w:val="00B849D9"/>
    <w:rsid w:val="00B853AF"/>
    <w:rsid w:val="00B85777"/>
    <w:rsid w:val="00B85BB2"/>
    <w:rsid w:val="00B85E27"/>
    <w:rsid w:val="00B8636A"/>
    <w:rsid w:val="00B86AA4"/>
    <w:rsid w:val="00B86BE2"/>
    <w:rsid w:val="00B86D32"/>
    <w:rsid w:val="00B87061"/>
    <w:rsid w:val="00B8755B"/>
    <w:rsid w:val="00B87919"/>
    <w:rsid w:val="00B879AB"/>
    <w:rsid w:val="00B87BB9"/>
    <w:rsid w:val="00B87F69"/>
    <w:rsid w:val="00B9001C"/>
    <w:rsid w:val="00B900BB"/>
    <w:rsid w:val="00B90210"/>
    <w:rsid w:val="00B90250"/>
    <w:rsid w:val="00B904C3"/>
    <w:rsid w:val="00B90559"/>
    <w:rsid w:val="00B906A4"/>
    <w:rsid w:val="00B908C5"/>
    <w:rsid w:val="00B90BF5"/>
    <w:rsid w:val="00B90DA3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4936"/>
    <w:rsid w:val="00B94C9F"/>
    <w:rsid w:val="00B95445"/>
    <w:rsid w:val="00B95698"/>
    <w:rsid w:val="00B95D4B"/>
    <w:rsid w:val="00B963A1"/>
    <w:rsid w:val="00B966F2"/>
    <w:rsid w:val="00B9729A"/>
    <w:rsid w:val="00BA016C"/>
    <w:rsid w:val="00BA03BB"/>
    <w:rsid w:val="00BA0C92"/>
    <w:rsid w:val="00BA0D7F"/>
    <w:rsid w:val="00BA0DAE"/>
    <w:rsid w:val="00BA1B7F"/>
    <w:rsid w:val="00BA1CCB"/>
    <w:rsid w:val="00BA247E"/>
    <w:rsid w:val="00BA280D"/>
    <w:rsid w:val="00BA35BA"/>
    <w:rsid w:val="00BA39B3"/>
    <w:rsid w:val="00BA3F08"/>
    <w:rsid w:val="00BA444A"/>
    <w:rsid w:val="00BA44D8"/>
    <w:rsid w:val="00BA4649"/>
    <w:rsid w:val="00BA4D29"/>
    <w:rsid w:val="00BA513D"/>
    <w:rsid w:val="00BA5A66"/>
    <w:rsid w:val="00BA617E"/>
    <w:rsid w:val="00BA6407"/>
    <w:rsid w:val="00BA681E"/>
    <w:rsid w:val="00BA6A51"/>
    <w:rsid w:val="00BA7218"/>
    <w:rsid w:val="00BA7314"/>
    <w:rsid w:val="00BA7490"/>
    <w:rsid w:val="00BA7DD8"/>
    <w:rsid w:val="00BB05A7"/>
    <w:rsid w:val="00BB084E"/>
    <w:rsid w:val="00BB1A23"/>
    <w:rsid w:val="00BB3350"/>
    <w:rsid w:val="00BB3610"/>
    <w:rsid w:val="00BB4639"/>
    <w:rsid w:val="00BB4C6A"/>
    <w:rsid w:val="00BB5232"/>
    <w:rsid w:val="00BB5692"/>
    <w:rsid w:val="00BB58B8"/>
    <w:rsid w:val="00BB58FA"/>
    <w:rsid w:val="00BB5BAC"/>
    <w:rsid w:val="00BB6253"/>
    <w:rsid w:val="00BB65F9"/>
    <w:rsid w:val="00BC15BA"/>
    <w:rsid w:val="00BC1C28"/>
    <w:rsid w:val="00BC2E42"/>
    <w:rsid w:val="00BC3849"/>
    <w:rsid w:val="00BC3986"/>
    <w:rsid w:val="00BC3BFA"/>
    <w:rsid w:val="00BC42D1"/>
    <w:rsid w:val="00BC4EE5"/>
    <w:rsid w:val="00BC52B7"/>
    <w:rsid w:val="00BC557C"/>
    <w:rsid w:val="00BC5597"/>
    <w:rsid w:val="00BC5EFC"/>
    <w:rsid w:val="00BC5FA4"/>
    <w:rsid w:val="00BC6B6C"/>
    <w:rsid w:val="00BD1403"/>
    <w:rsid w:val="00BD1AD8"/>
    <w:rsid w:val="00BD2802"/>
    <w:rsid w:val="00BD37C2"/>
    <w:rsid w:val="00BD456A"/>
    <w:rsid w:val="00BD4A1B"/>
    <w:rsid w:val="00BD4A62"/>
    <w:rsid w:val="00BD6461"/>
    <w:rsid w:val="00BD6560"/>
    <w:rsid w:val="00BD6B85"/>
    <w:rsid w:val="00BD6F13"/>
    <w:rsid w:val="00BD702F"/>
    <w:rsid w:val="00BD7111"/>
    <w:rsid w:val="00BD764F"/>
    <w:rsid w:val="00BD7854"/>
    <w:rsid w:val="00BD7936"/>
    <w:rsid w:val="00BE02A6"/>
    <w:rsid w:val="00BE0BCE"/>
    <w:rsid w:val="00BE1170"/>
    <w:rsid w:val="00BE11D5"/>
    <w:rsid w:val="00BE137E"/>
    <w:rsid w:val="00BE1CE9"/>
    <w:rsid w:val="00BE2273"/>
    <w:rsid w:val="00BE282B"/>
    <w:rsid w:val="00BE2D5C"/>
    <w:rsid w:val="00BE2E17"/>
    <w:rsid w:val="00BE35BD"/>
    <w:rsid w:val="00BE4525"/>
    <w:rsid w:val="00BE45DF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F28"/>
    <w:rsid w:val="00BF0FCE"/>
    <w:rsid w:val="00BF0FE1"/>
    <w:rsid w:val="00BF13F7"/>
    <w:rsid w:val="00BF155D"/>
    <w:rsid w:val="00BF230B"/>
    <w:rsid w:val="00BF23A4"/>
    <w:rsid w:val="00BF29EB"/>
    <w:rsid w:val="00BF2B9E"/>
    <w:rsid w:val="00BF2CB8"/>
    <w:rsid w:val="00BF3D0B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99F"/>
    <w:rsid w:val="00C000C5"/>
    <w:rsid w:val="00C001EA"/>
    <w:rsid w:val="00C0176B"/>
    <w:rsid w:val="00C027F8"/>
    <w:rsid w:val="00C030A0"/>
    <w:rsid w:val="00C03268"/>
    <w:rsid w:val="00C032A8"/>
    <w:rsid w:val="00C0339C"/>
    <w:rsid w:val="00C03E09"/>
    <w:rsid w:val="00C04063"/>
    <w:rsid w:val="00C04284"/>
    <w:rsid w:val="00C0499C"/>
    <w:rsid w:val="00C04E2F"/>
    <w:rsid w:val="00C05463"/>
    <w:rsid w:val="00C0554D"/>
    <w:rsid w:val="00C056B6"/>
    <w:rsid w:val="00C0596B"/>
    <w:rsid w:val="00C05ACB"/>
    <w:rsid w:val="00C05E4D"/>
    <w:rsid w:val="00C05EE5"/>
    <w:rsid w:val="00C060D1"/>
    <w:rsid w:val="00C064D0"/>
    <w:rsid w:val="00C07AA2"/>
    <w:rsid w:val="00C07E14"/>
    <w:rsid w:val="00C10EC3"/>
    <w:rsid w:val="00C111F3"/>
    <w:rsid w:val="00C11399"/>
    <w:rsid w:val="00C130D0"/>
    <w:rsid w:val="00C1338E"/>
    <w:rsid w:val="00C136D1"/>
    <w:rsid w:val="00C14A26"/>
    <w:rsid w:val="00C15348"/>
    <w:rsid w:val="00C15889"/>
    <w:rsid w:val="00C15943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50A2"/>
    <w:rsid w:val="00C25555"/>
    <w:rsid w:val="00C257FD"/>
    <w:rsid w:val="00C259FF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384F"/>
    <w:rsid w:val="00C33B6F"/>
    <w:rsid w:val="00C3476D"/>
    <w:rsid w:val="00C357CB"/>
    <w:rsid w:val="00C364E2"/>
    <w:rsid w:val="00C36ACE"/>
    <w:rsid w:val="00C36BCC"/>
    <w:rsid w:val="00C36D61"/>
    <w:rsid w:val="00C36EB3"/>
    <w:rsid w:val="00C3768B"/>
    <w:rsid w:val="00C40241"/>
    <w:rsid w:val="00C4032D"/>
    <w:rsid w:val="00C40828"/>
    <w:rsid w:val="00C4088A"/>
    <w:rsid w:val="00C409D4"/>
    <w:rsid w:val="00C4124E"/>
    <w:rsid w:val="00C41C50"/>
    <w:rsid w:val="00C41E92"/>
    <w:rsid w:val="00C41FFA"/>
    <w:rsid w:val="00C42B08"/>
    <w:rsid w:val="00C42ECF"/>
    <w:rsid w:val="00C42EE3"/>
    <w:rsid w:val="00C43065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CE1"/>
    <w:rsid w:val="00C45F72"/>
    <w:rsid w:val="00C460C3"/>
    <w:rsid w:val="00C46B12"/>
    <w:rsid w:val="00C47EE2"/>
    <w:rsid w:val="00C504AF"/>
    <w:rsid w:val="00C506CA"/>
    <w:rsid w:val="00C50785"/>
    <w:rsid w:val="00C50F8B"/>
    <w:rsid w:val="00C5179A"/>
    <w:rsid w:val="00C5189A"/>
    <w:rsid w:val="00C51A62"/>
    <w:rsid w:val="00C521C0"/>
    <w:rsid w:val="00C52B49"/>
    <w:rsid w:val="00C52DD7"/>
    <w:rsid w:val="00C52EF5"/>
    <w:rsid w:val="00C5301A"/>
    <w:rsid w:val="00C53DE1"/>
    <w:rsid w:val="00C543FD"/>
    <w:rsid w:val="00C54499"/>
    <w:rsid w:val="00C544D6"/>
    <w:rsid w:val="00C54C5C"/>
    <w:rsid w:val="00C54F16"/>
    <w:rsid w:val="00C5533D"/>
    <w:rsid w:val="00C56095"/>
    <w:rsid w:val="00C562E3"/>
    <w:rsid w:val="00C56313"/>
    <w:rsid w:val="00C564F5"/>
    <w:rsid w:val="00C56877"/>
    <w:rsid w:val="00C56B7F"/>
    <w:rsid w:val="00C572D3"/>
    <w:rsid w:val="00C57810"/>
    <w:rsid w:val="00C57AC7"/>
    <w:rsid w:val="00C60A0A"/>
    <w:rsid w:val="00C61525"/>
    <w:rsid w:val="00C6161F"/>
    <w:rsid w:val="00C61776"/>
    <w:rsid w:val="00C6186F"/>
    <w:rsid w:val="00C62D83"/>
    <w:rsid w:val="00C631CF"/>
    <w:rsid w:val="00C634E6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631"/>
    <w:rsid w:val="00C75C37"/>
    <w:rsid w:val="00C75C54"/>
    <w:rsid w:val="00C767BF"/>
    <w:rsid w:val="00C76D54"/>
    <w:rsid w:val="00C807FC"/>
    <w:rsid w:val="00C80B7C"/>
    <w:rsid w:val="00C80E5E"/>
    <w:rsid w:val="00C81D53"/>
    <w:rsid w:val="00C81F00"/>
    <w:rsid w:val="00C83F51"/>
    <w:rsid w:val="00C847E4"/>
    <w:rsid w:val="00C84B51"/>
    <w:rsid w:val="00C867FF"/>
    <w:rsid w:val="00C86B7E"/>
    <w:rsid w:val="00C86CA4"/>
    <w:rsid w:val="00C86E70"/>
    <w:rsid w:val="00C8741C"/>
    <w:rsid w:val="00C87509"/>
    <w:rsid w:val="00C91458"/>
    <w:rsid w:val="00C91F24"/>
    <w:rsid w:val="00C91F2F"/>
    <w:rsid w:val="00C920D0"/>
    <w:rsid w:val="00C92B23"/>
    <w:rsid w:val="00C92E5A"/>
    <w:rsid w:val="00C93332"/>
    <w:rsid w:val="00C93E60"/>
    <w:rsid w:val="00C94793"/>
    <w:rsid w:val="00C94D9B"/>
    <w:rsid w:val="00C95589"/>
    <w:rsid w:val="00C96648"/>
    <w:rsid w:val="00C96A46"/>
    <w:rsid w:val="00C96F84"/>
    <w:rsid w:val="00C9743A"/>
    <w:rsid w:val="00C974B0"/>
    <w:rsid w:val="00C975C6"/>
    <w:rsid w:val="00C976BD"/>
    <w:rsid w:val="00C977CE"/>
    <w:rsid w:val="00C97F02"/>
    <w:rsid w:val="00CA031D"/>
    <w:rsid w:val="00CA035B"/>
    <w:rsid w:val="00CA118B"/>
    <w:rsid w:val="00CA1F0A"/>
    <w:rsid w:val="00CA2D26"/>
    <w:rsid w:val="00CA3081"/>
    <w:rsid w:val="00CA3103"/>
    <w:rsid w:val="00CA31E6"/>
    <w:rsid w:val="00CA36F3"/>
    <w:rsid w:val="00CA4180"/>
    <w:rsid w:val="00CA4B1F"/>
    <w:rsid w:val="00CA4BEE"/>
    <w:rsid w:val="00CA51D4"/>
    <w:rsid w:val="00CA52A4"/>
    <w:rsid w:val="00CA597F"/>
    <w:rsid w:val="00CA5C33"/>
    <w:rsid w:val="00CA5CCC"/>
    <w:rsid w:val="00CA6264"/>
    <w:rsid w:val="00CA6359"/>
    <w:rsid w:val="00CA7813"/>
    <w:rsid w:val="00CA7E0C"/>
    <w:rsid w:val="00CB017C"/>
    <w:rsid w:val="00CB0CC7"/>
    <w:rsid w:val="00CB1286"/>
    <w:rsid w:val="00CB15E3"/>
    <w:rsid w:val="00CB1B29"/>
    <w:rsid w:val="00CB365D"/>
    <w:rsid w:val="00CB46B1"/>
    <w:rsid w:val="00CB476C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B6E72"/>
    <w:rsid w:val="00CB7991"/>
    <w:rsid w:val="00CC03C9"/>
    <w:rsid w:val="00CC077B"/>
    <w:rsid w:val="00CC0802"/>
    <w:rsid w:val="00CC089F"/>
    <w:rsid w:val="00CC0E7D"/>
    <w:rsid w:val="00CC112B"/>
    <w:rsid w:val="00CC1894"/>
    <w:rsid w:val="00CC20A5"/>
    <w:rsid w:val="00CC284A"/>
    <w:rsid w:val="00CC38F4"/>
    <w:rsid w:val="00CC3A1D"/>
    <w:rsid w:val="00CC3D00"/>
    <w:rsid w:val="00CC4160"/>
    <w:rsid w:val="00CC43B3"/>
    <w:rsid w:val="00CC455D"/>
    <w:rsid w:val="00CC4B97"/>
    <w:rsid w:val="00CC4D6D"/>
    <w:rsid w:val="00CC5148"/>
    <w:rsid w:val="00CC5208"/>
    <w:rsid w:val="00CC53DD"/>
    <w:rsid w:val="00CC5F68"/>
    <w:rsid w:val="00CC7645"/>
    <w:rsid w:val="00CC781B"/>
    <w:rsid w:val="00CC7A9F"/>
    <w:rsid w:val="00CD0C2F"/>
    <w:rsid w:val="00CD0E77"/>
    <w:rsid w:val="00CD131F"/>
    <w:rsid w:val="00CD1747"/>
    <w:rsid w:val="00CD19E3"/>
    <w:rsid w:val="00CD23C2"/>
    <w:rsid w:val="00CD26F0"/>
    <w:rsid w:val="00CD317D"/>
    <w:rsid w:val="00CD3244"/>
    <w:rsid w:val="00CD3BE6"/>
    <w:rsid w:val="00CD444C"/>
    <w:rsid w:val="00CD4D7C"/>
    <w:rsid w:val="00CD4F55"/>
    <w:rsid w:val="00CD518E"/>
    <w:rsid w:val="00CD51B3"/>
    <w:rsid w:val="00CD610D"/>
    <w:rsid w:val="00CD638E"/>
    <w:rsid w:val="00CD6AA4"/>
    <w:rsid w:val="00CD6BF2"/>
    <w:rsid w:val="00CD6E39"/>
    <w:rsid w:val="00CD73B3"/>
    <w:rsid w:val="00CD7B56"/>
    <w:rsid w:val="00CD7ED8"/>
    <w:rsid w:val="00CE0193"/>
    <w:rsid w:val="00CE08F4"/>
    <w:rsid w:val="00CE0DAA"/>
    <w:rsid w:val="00CE0F8F"/>
    <w:rsid w:val="00CE1105"/>
    <w:rsid w:val="00CE1F4C"/>
    <w:rsid w:val="00CE1FFA"/>
    <w:rsid w:val="00CE29A5"/>
    <w:rsid w:val="00CE30E8"/>
    <w:rsid w:val="00CE30EF"/>
    <w:rsid w:val="00CE3EAE"/>
    <w:rsid w:val="00CE4499"/>
    <w:rsid w:val="00CE4824"/>
    <w:rsid w:val="00CE4828"/>
    <w:rsid w:val="00CE48D0"/>
    <w:rsid w:val="00CE53B6"/>
    <w:rsid w:val="00CE56DA"/>
    <w:rsid w:val="00CE5B99"/>
    <w:rsid w:val="00CE5EFD"/>
    <w:rsid w:val="00CE619B"/>
    <w:rsid w:val="00CE6431"/>
    <w:rsid w:val="00CE6510"/>
    <w:rsid w:val="00CF0289"/>
    <w:rsid w:val="00CF0DB9"/>
    <w:rsid w:val="00CF1630"/>
    <w:rsid w:val="00CF17B5"/>
    <w:rsid w:val="00CF1B30"/>
    <w:rsid w:val="00CF1BA7"/>
    <w:rsid w:val="00CF1E6E"/>
    <w:rsid w:val="00CF1EBE"/>
    <w:rsid w:val="00CF21C2"/>
    <w:rsid w:val="00CF2382"/>
    <w:rsid w:val="00CF2A24"/>
    <w:rsid w:val="00CF2C1B"/>
    <w:rsid w:val="00CF30C9"/>
    <w:rsid w:val="00CF390D"/>
    <w:rsid w:val="00CF5F96"/>
    <w:rsid w:val="00CF61AD"/>
    <w:rsid w:val="00CF6368"/>
    <w:rsid w:val="00CF6575"/>
    <w:rsid w:val="00CF71B5"/>
    <w:rsid w:val="00CF71C1"/>
    <w:rsid w:val="00CF7346"/>
    <w:rsid w:val="00CF7A96"/>
    <w:rsid w:val="00D00685"/>
    <w:rsid w:val="00D0101B"/>
    <w:rsid w:val="00D01864"/>
    <w:rsid w:val="00D037B4"/>
    <w:rsid w:val="00D038D8"/>
    <w:rsid w:val="00D03F07"/>
    <w:rsid w:val="00D04753"/>
    <w:rsid w:val="00D04E36"/>
    <w:rsid w:val="00D05234"/>
    <w:rsid w:val="00D054AF"/>
    <w:rsid w:val="00D06213"/>
    <w:rsid w:val="00D06D1F"/>
    <w:rsid w:val="00D06D4C"/>
    <w:rsid w:val="00D071BC"/>
    <w:rsid w:val="00D0722A"/>
    <w:rsid w:val="00D07C0E"/>
    <w:rsid w:val="00D07F1F"/>
    <w:rsid w:val="00D10090"/>
    <w:rsid w:val="00D1013A"/>
    <w:rsid w:val="00D102A2"/>
    <w:rsid w:val="00D11328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AC"/>
    <w:rsid w:val="00D15FDE"/>
    <w:rsid w:val="00D160C7"/>
    <w:rsid w:val="00D160EE"/>
    <w:rsid w:val="00D16259"/>
    <w:rsid w:val="00D16F56"/>
    <w:rsid w:val="00D171FD"/>
    <w:rsid w:val="00D21CC4"/>
    <w:rsid w:val="00D21E9D"/>
    <w:rsid w:val="00D21FA9"/>
    <w:rsid w:val="00D2234C"/>
    <w:rsid w:val="00D224A1"/>
    <w:rsid w:val="00D2289F"/>
    <w:rsid w:val="00D22917"/>
    <w:rsid w:val="00D2299B"/>
    <w:rsid w:val="00D2342F"/>
    <w:rsid w:val="00D23DE2"/>
    <w:rsid w:val="00D24308"/>
    <w:rsid w:val="00D24E39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39D"/>
    <w:rsid w:val="00D31556"/>
    <w:rsid w:val="00D31B5B"/>
    <w:rsid w:val="00D31EB8"/>
    <w:rsid w:val="00D322CE"/>
    <w:rsid w:val="00D3231A"/>
    <w:rsid w:val="00D324C7"/>
    <w:rsid w:val="00D330FE"/>
    <w:rsid w:val="00D338BE"/>
    <w:rsid w:val="00D33A2B"/>
    <w:rsid w:val="00D345B4"/>
    <w:rsid w:val="00D3481F"/>
    <w:rsid w:val="00D34D44"/>
    <w:rsid w:val="00D35AB6"/>
    <w:rsid w:val="00D35D91"/>
    <w:rsid w:val="00D36025"/>
    <w:rsid w:val="00D361D6"/>
    <w:rsid w:val="00D362CD"/>
    <w:rsid w:val="00D365BB"/>
    <w:rsid w:val="00D369A1"/>
    <w:rsid w:val="00D371B2"/>
    <w:rsid w:val="00D37295"/>
    <w:rsid w:val="00D3767C"/>
    <w:rsid w:val="00D37C2E"/>
    <w:rsid w:val="00D37EAF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66E"/>
    <w:rsid w:val="00D447CB"/>
    <w:rsid w:val="00D44C50"/>
    <w:rsid w:val="00D45036"/>
    <w:rsid w:val="00D450AA"/>
    <w:rsid w:val="00D45938"/>
    <w:rsid w:val="00D45EE5"/>
    <w:rsid w:val="00D4665B"/>
    <w:rsid w:val="00D46E0A"/>
    <w:rsid w:val="00D47436"/>
    <w:rsid w:val="00D50CA4"/>
    <w:rsid w:val="00D50CD4"/>
    <w:rsid w:val="00D5288F"/>
    <w:rsid w:val="00D53314"/>
    <w:rsid w:val="00D54071"/>
    <w:rsid w:val="00D54E0A"/>
    <w:rsid w:val="00D551B8"/>
    <w:rsid w:val="00D55EED"/>
    <w:rsid w:val="00D561FA"/>
    <w:rsid w:val="00D56D56"/>
    <w:rsid w:val="00D56E65"/>
    <w:rsid w:val="00D577D1"/>
    <w:rsid w:val="00D57D8A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901"/>
    <w:rsid w:val="00D63CD1"/>
    <w:rsid w:val="00D640A0"/>
    <w:rsid w:val="00D64328"/>
    <w:rsid w:val="00D65218"/>
    <w:rsid w:val="00D653BC"/>
    <w:rsid w:val="00D66573"/>
    <w:rsid w:val="00D66A52"/>
    <w:rsid w:val="00D66AF0"/>
    <w:rsid w:val="00D702E4"/>
    <w:rsid w:val="00D705C2"/>
    <w:rsid w:val="00D7104C"/>
    <w:rsid w:val="00D71643"/>
    <w:rsid w:val="00D719E1"/>
    <w:rsid w:val="00D725B6"/>
    <w:rsid w:val="00D727AE"/>
    <w:rsid w:val="00D742D3"/>
    <w:rsid w:val="00D74459"/>
    <w:rsid w:val="00D749A4"/>
    <w:rsid w:val="00D74B81"/>
    <w:rsid w:val="00D75850"/>
    <w:rsid w:val="00D758AF"/>
    <w:rsid w:val="00D75A7F"/>
    <w:rsid w:val="00D75BD6"/>
    <w:rsid w:val="00D7602A"/>
    <w:rsid w:val="00D765D7"/>
    <w:rsid w:val="00D76FCC"/>
    <w:rsid w:val="00D77319"/>
    <w:rsid w:val="00D7788D"/>
    <w:rsid w:val="00D77AAB"/>
    <w:rsid w:val="00D77CA9"/>
    <w:rsid w:val="00D80D74"/>
    <w:rsid w:val="00D813A6"/>
    <w:rsid w:val="00D81477"/>
    <w:rsid w:val="00D814CC"/>
    <w:rsid w:val="00D829C7"/>
    <w:rsid w:val="00D82C10"/>
    <w:rsid w:val="00D837D6"/>
    <w:rsid w:val="00D83B37"/>
    <w:rsid w:val="00D84557"/>
    <w:rsid w:val="00D84C57"/>
    <w:rsid w:val="00D86254"/>
    <w:rsid w:val="00D8710A"/>
    <w:rsid w:val="00D874CE"/>
    <w:rsid w:val="00D87842"/>
    <w:rsid w:val="00D87920"/>
    <w:rsid w:val="00D879D0"/>
    <w:rsid w:val="00D87BF1"/>
    <w:rsid w:val="00D87F1D"/>
    <w:rsid w:val="00D90114"/>
    <w:rsid w:val="00D90210"/>
    <w:rsid w:val="00D904B4"/>
    <w:rsid w:val="00D90DE3"/>
    <w:rsid w:val="00D90E2B"/>
    <w:rsid w:val="00D913B3"/>
    <w:rsid w:val="00D93279"/>
    <w:rsid w:val="00D9414A"/>
    <w:rsid w:val="00D94542"/>
    <w:rsid w:val="00D94580"/>
    <w:rsid w:val="00D945DB"/>
    <w:rsid w:val="00D949A1"/>
    <w:rsid w:val="00D94EC6"/>
    <w:rsid w:val="00D9664E"/>
    <w:rsid w:val="00D968C2"/>
    <w:rsid w:val="00D9698E"/>
    <w:rsid w:val="00D96A96"/>
    <w:rsid w:val="00D97B1A"/>
    <w:rsid w:val="00DA17DD"/>
    <w:rsid w:val="00DA2802"/>
    <w:rsid w:val="00DA289E"/>
    <w:rsid w:val="00DA2A9C"/>
    <w:rsid w:val="00DA2BF0"/>
    <w:rsid w:val="00DA2DAF"/>
    <w:rsid w:val="00DA39AC"/>
    <w:rsid w:val="00DA5758"/>
    <w:rsid w:val="00DA5F0E"/>
    <w:rsid w:val="00DA6400"/>
    <w:rsid w:val="00DA6C70"/>
    <w:rsid w:val="00DA6F47"/>
    <w:rsid w:val="00DA6F57"/>
    <w:rsid w:val="00DA713E"/>
    <w:rsid w:val="00DB0480"/>
    <w:rsid w:val="00DB1A2B"/>
    <w:rsid w:val="00DB1AAB"/>
    <w:rsid w:val="00DB1BC1"/>
    <w:rsid w:val="00DB1CE8"/>
    <w:rsid w:val="00DB2919"/>
    <w:rsid w:val="00DB42FD"/>
    <w:rsid w:val="00DB4368"/>
    <w:rsid w:val="00DB4658"/>
    <w:rsid w:val="00DB4A72"/>
    <w:rsid w:val="00DB5720"/>
    <w:rsid w:val="00DB593D"/>
    <w:rsid w:val="00DB5D85"/>
    <w:rsid w:val="00DB673F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133A"/>
    <w:rsid w:val="00DC1473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B8A"/>
    <w:rsid w:val="00DC7BAA"/>
    <w:rsid w:val="00DD0407"/>
    <w:rsid w:val="00DD076B"/>
    <w:rsid w:val="00DD0CA0"/>
    <w:rsid w:val="00DD0DAD"/>
    <w:rsid w:val="00DD0DFF"/>
    <w:rsid w:val="00DD102E"/>
    <w:rsid w:val="00DD14FE"/>
    <w:rsid w:val="00DD1A90"/>
    <w:rsid w:val="00DD1BFA"/>
    <w:rsid w:val="00DD20F4"/>
    <w:rsid w:val="00DD2184"/>
    <w:rsid w:val="00DD21C9"/>
    <w:rsid w:val="00DD22DA"/>
    <w:rsid w:val="00DD256E"/>
    <w:rsid w:val="00DD3741"/>
    <w:rsid w:val="00DD4299"/>
    <w:rsid w:val="00DD4C28"/>
    <w:rsid w:val="00DD4EA6"/>
    <w:rsid w:val="00DD5975"/>
    <w:rsid w:val="00DD598B"/>
    <w:rsid w:val="00DD5DE5"/>
    <w:rsid w:val="00DD653A"/>
    <w:rsid w:val="00DD6BB6"/>
    <w:rsid w:val="00DD6C6F"/>
    <w:rsid w:val="00DD6CFF"/>
    <w:rsid w:val="00DD7951"/>
    <w:rsid w:val="00DD7F09"/>
    <w:rsid w:val="00DE03B5"/>
    <w:rsid w:val="00DE08C1"/>
    <w:rsid w:val="00DE0932"/>
    <w:rsid w:val="00DE13B8"/>
    <w:rsid w:val="00DE1572"/>
    <w:rsid w:val="00DE1589"/>
    <w:rsid w:val="00DE2231"/>
    <w:rsid w:val="00DE352E"/>
    <w:rsid w:val="00DE3B6D"/>
    <w:rsid w:val="00DE3FCF"/>
    <w:rsid w:val="00DE4667"/>
    <w:rsid w:val="00DE46C1"/>
    <w:rsid w:val="00DE4EE9"/>
    <w:rsid w:val="00DE6092"/>
    <w:rsid w:val="00DE6110"/>
    <w:rsid w:val="00DE691C"/>
    <w:rsid w:val="00DE6BDE"/>
    <w:rsid w:val="00DE6F34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48E"/>
    <w:rsid w:val="00DF6A04"/>
    <w:rsid w:val="00DF73F1"/>
    <w:rsid w:val="00DF7617"/>
    <w:rsid w:val="00DF77F1"/>
    <w:rsid w:val="00DF7F0C"/>
    <w:rsid w:val="00DF7FFA"/>
    <w:rsid w:val="00E010F2"/>
    <w:rsid w:val="00E0118F"/>
    <w:rsid w:val="00E01521"/>
    <w:rsid w:val="00E02759"/>
    <w:rsid w:val="00E028EF"/>
    <w:rsid w:val="00E02DD8"/>
    <w:rsid w:val="00E03FB9"/>
    <w:rsid w:val="00E0411D"/>
    <w:rsid w:val="00E0566A"/>
    <w:rsid w:val="00E058EC"/>
    <w:rsid w:val="00E05F16"/>
    <w:rsid w:val="00E060A8"/>
    <w:rsid w:val="00E0611C"/>
    <w:rsid w:val="00E06130"/>
    <w:rsid w:val="00E06F8F"/>
    <w:rsid w:val="00E10288"/>
    <w:rsid w:val="00E10611"/>
    <w:rsid w:val="00E1070F"/>
    <w:rsid w:val="00E10C25"/>
    <w:rsid w:val="00E10CC6"/>
    <w:rsid w:val="00E11477"/>
    <w:rsid w:val="00E12472"/>
    <w:rsid w:val="00E150A3"/>
    <w:rsid w:val="00E15565"/>
    <w:rsid w:val="00E16985"/>
    <w:rsid w:val="00E16A10"/>
    <w:rsid w:val="00E17132"/>
    <w:rsid w:val="00E17A60"/>
    <w:rsid w:val="00E17F40"/>
    <w:rsid w:val="00E20333"/>
    <w:rsid w:val="00E2035C"/>
    <w:rsid w:val="00E20C49"/>
    <w:rsid w:val="00E2120B"/>
    <w:rsid w:val="00E21303"/>
    <w:rsid w:val="00E214CC"/>
    <w:rsid w:val="00E215E2"/>
    <w:rsid w:val="00E2270A"/>
    <w:rsid w:val="00E228C7"/>
    <w:rsid w:val="00E22F79"/>
    <w:rsid w:val="00E23054"/>
    <w:rsid w:val="00E234AD"/>
    <w:rsid w:val="00E235EA"/>
    <w:rsid w:val="00E23771"/>
    <w:rsid w:val="00E2399E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1B31"/>
    <w:rsid w:val="00E31CD1"/>
    <w:rsid w:val="00E33137"/>
    <w:rsid w:val="00E334FC"/>
    <w:rsid w:val="00E33521"/>
    <w:rsid w:val="00E3370C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6C37"/>
    <w:rsid w:val="00E370BC"/>
    <w:rsid w:val="00E3717B"/>
    <w:rsid w:val="00E372FC"/>
    <w:rsid w:val="00E376E3"/>
    <w:rsid w:val="00E37D66"/>
    <w:rsid w:val="00E40533"/>
    <w:rsid w:val="00E40C6B"/>
    <w:rsid w:val="00E41CD6"/>
    <w:rsid w:val="00E423C9"/>
    <w:rsid w:val="00E42618"/>
    <w:rsid w:val="00E4338C"/>
    <w:rsid w:val="00E43D2E"/>
    <w:rsid w:val="00E43E86"/>
    <w:rsid w:val="00E44120"/>
    <w:rsid w:val="00E4428F"/>
    <w:rsid w:val="00E449C2"/>
    <w:rsid w:val="00E44A29"/>
    <w:rsid w:val="00E451E1"/>
    <w:rsid w:val="00E45AE6"/>
    <w:rsid w:val="00E45B29"/>
    <w:rsid w:val="00E45E74"/>
    <w:rsid w:val="00E462BB"/>
    <w:rsid w:val="00E47F67"/>
    <w:rsid w:val="00E500A6"/>
    <w:rsid w:val="00E503A3"/>
    <w:rsid w:val="00E51082"/>
    <w:rsid w:val="00E5108D"/>
    <w:rsid w:val="00E51BAE"/>
    <w:rsid w:val="00E51BE0"/>
    <w:rsid w:val="00E52533"/>
    <w:rsid w:val="00E52B88"/>
    <w:rsid w:val="00E53072"/>
    <w:rsid w:val="00E531C2"/>
    <w:rsid w:val="00E534E3"/>
    <w:rsid w:val="00E53ED0"/>
    <w:rsid w:val="00E540CD"/>
    <w:rsid w:val="00E550FB"/>
    <w:rsid w:val="00E55899"/>
    <w:rsid w:val="00E558AF"/>
    <w:rsid w:val="00E55C17"/>
    <w:rsid w:val="00E560CA"/>
    <w:rsid w:val="00E5620D"/>
    <w:rsid w:val="00E56787"/>
    <w:rsid w:val="00E56982"/>
    <w:rsid w:val="00E57004"/>
    <w:rsid w:val="00E5764C"/>
    <w:rsid w:val="00E57B1E"/>
    <w:rsid w:val="00E57F7A"/>
    <w:rsid w:val="00E60ACB"/>
    <w:rsid w:val="00E610B7"/>
    <w:rsid w:val="00E61B05"/>
    <w:rsid w:val="00E622CB"/>
    <w:rsid w:val="00E624D1"/>
    <w:rsid w:val="00E629CF"/>
    <w:rsid w:val="00E62D2C"/>
    <w:rsid w:val="00E63B56"/>
    <w:rsid w:val="00E63DF9"/>
    <w:rsid w:val="00E64090"/>
    <w:rsid w:val="00E64D9C"/>
    <w:rsid w:val="00E6555A"/>
    <w:rsid w:val="00E65C35"/>
    <w:rsid w:val="00E65C5D"/>
    <w:rsid w:val="00E66E83"/>
    <w:rsid w:val="00E67665"/>
    <w:rsid w:val="00E67DC7"/>
    <w:rsid w:val="00E67FEB"/>
    <w:rsid w:val="00E702B7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639"/>
    <w:rsid w:val="00E73828"/>
    <w:rsid w:val="00E73A45"/>
    <w:rsid w:val="00E74718"/>
    <w:rsid w:val="00E74A17"/>
    <w:rsid w:val="00E74D01"/>
    <w:rsid w:val="00E752EC"/>
    <w:rsid w:val="00E75966"/>
    <w:rsid w:val="00E768E5"/>
    <w:rsid w:val="00E76C6E"/>
    <w:rsid w:val="00E77929"/>
    <w:rsid w:val="00E77ECC"/>
    <w:rsid w:val="00E800FD"/>
    <w:rsid w:val="00E80160"/>
    <w:rsid w:val="00E80254"/>
    <w:rsid w:val="00E81121"/>
    <w:rsid w:val="00E81352"/>
    <w:rsid w:val="00E81354"/>
    <w:rsid w:val="00E818F3"/>
    <w:rsid w:val="00E81EF7"/>
    <w:rsid w:val="00E824E2"/>
    <w:rsid w:val="00E82693"/>
    <w:rsid w:val="00E82B87"/>
    <w:rsid w:val="00E83076"/>
    <w:rsid w:val="00E83500"/>
    <w:rsid w:val="00E835C6"/>
    <w:rsid w:val="00E8494F"/>
    <w:rsid w:val="00E85048"/>
    <w:rsid w:val="00E851F4"/>
    <w:rsid w:val="00E854DE"/>
    <w:rsid w:val="00E85CA0"/>
    <w:rsid w:val="00E85D91"/>
    <w:rsid w:val="00E86356"/>
    <w:rsid w:val="00E863F2"/>
    <w:rsid w:val="00E86BCC"/>
    <w:rsid w:val="00E86EA3"/>
    <w:rsid w:val="00E87AD6"/>
    <w:rsid w:val="00E87F05"/>
    <w:rsid w:val="00E908E5"/>
    <w:rsid w:val="00E90E49"/>
    <w:rsid w:val="00E90F76"/>
    <w:rsid w:val="00E91D69"/>
    <w:rsid w:val="00E91DE4"/>
    <w:rsid w:val="00E9231C"/>
    <w:rsid w:val="00E9259E"/>
    <w:rsid w:val="00E92F7A"/>
    <w:rsid w:val="00E92F98"/>
    <w:rsid w:val="00E92FEF"/>
    <w:rsid w:val="00E93306"/>
    <w:rsid w:val="00E93341"/>
    <w:rsid w:val="00E934E2"/>
    <w:rsid w:val="00E935C7"/>
    <w:rsid w:val="00E93786"/>
    <w:rsid w:val="00E9403C"/>
    <w:rsid w:val="00E947E3"/>
    <w:rsid w:val="00E94F07"/>
    <w:rsid w:val="00E94F74"/>
    <w:rsid w:val="00E9623D"/>
    <w:rsid w:val="00E966FE"/>
    <w:rsid w:val="00E968C1"/>
    <w:rsid w:val="00E9709C"/>
    <w:rsid w:val="00E973AD"/>
    <w:rsid w:val="00E97CD3"/>
    <w:rsid w:val="00EA0BDD"/>
    <w:rsid w:val="00EA144A"/>
    <w:rsid w:val="00EA19AC"/>
    <w:rsid w:val="00EA19DF"/>
    <w:rsid w:val="00EA231F"/>
    <w:rsid w:val="00EA3098"/>
    <w:rsid w:val="00EA33E9"/>
    <w:rsid w:val="00EA484F"/>
    <w:rsid w:val="00EA487A"/>
    <w:rsid w:val="00EA5412"/>
    <w:rsid w:val="00EA646C"/>
    <w:rsid w:val="00EA6502"/>
    <w:rsid w:val="00EA6CC3"/>
    <w:rsid w:val="00EA7467"/>
    <w:rsid w:val="00EA7A5A"/>
    <w:rsid w:val="00EA7DA2"/>
    <w:rsid w:val="00EB012E"/>
    <w:rsid w:val="00EB06EC"/>
    <w:rsid w:val="00EB0EA1"/>
    <w:rsid w:val="00EB1732"/>
    <w:rsid w:val="00EB187A"/>
    <w:rsid w:val="00EB18A4"/>
    <w:rsid w:val="00EB1FE3"/>
    <w:rsid w:val="00EB2230"/>
    <w:rsid w:val="00EB2CD3"/>
    <w:rsid w:val="00EB2D76"/>
    <w:rsid w:val="00EB3151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DCE"/>
    <w:rsid w:val="00EC0328"/>
    <w:rsid w:val="00EC0751"/>
    <w:rsid w:val="00EC0F35"/>
    <w:rsid w:val="00EC1C8C"/>
    <w:rsid w:val="00EC22DD"/>
    <w:rsid w:val="00EC2573"/>
    <w:rsid w:val="00EC2681"/>
    <w:rsid w:val="00EC27C1"/>
    <w:rsid w:val="00EC2A5A"/>
    <w:rsid w:val="00EC2EC3"/>
    <w:rsid w:val="00EC341D"/>
    <w:rsid w:val="00EC444E"/>
    <w:rsid w:val="00EC4669"/>
    <w:rsid w:val="00EC46D1"/>
    <w:rsid w:val="00EC4C1C"/>
    <w:rsid w:val="00EC4EE1"/>
    <w:rsid w:val="00EC5233"/>
    <w:rsid w:val="00EC52F3"/>
    <w:rsid w:val="00EC5360"/>
    <w:rsid w:val="00EC69B9"/>
    <w:rsid w:val="00EC6F49"/>
    <w:rsid w:val="00EC72EC"/>
    <w:rsid w:val="00EC7365"/>
    <w:rsid w:val="00EC747A"/>
    <w:rsid w:val="00ED023A"/>
    <w:rsid w:val="00ED08A6"/>
    <w:rsid w:val="00ED0B82"/>
    <w:rsid w:val="00ED0DCF"/>
    <w:rsid w:val="00ED0EE4"/>
    <w:rsid w:val="00ED2523"/>
    <w:rsid w:val="00ED30B6"/>
    <w:rsid w:val="00ED30E1"/>
    <w:rsid w:val="00ED32AE"/>
    <w:rsid w:val="00ED32C3"/>
    <w:rsid w:val="00ED3854"/>
    <w:rsid w:val="00ED3969"/>
    <w:rsid w:val="00ED3DBA"/>
    <w:rsid w:val="00ED428B"/>
    <w:rsid w:val="00ED4842"/>
    <w:rsid w:val="00ED508E"/>
    <w:rsid w:val="00ED5629"/>
    <w:rsid w:val="00ED6105"/>
    <w:rsid w:val="00ED6A28"/>
    <w:rsid w:val="00ED7424"/>
    <w:rsid w:val="00EE0084"/>
    <w:rsid w:val="00EE0262"/>
    <w:rsid w:val="00EE0736"/>
    <w:rsid w:val="00EE134A"/>
    <w:rsid w:val="00EE149B"/>
    <w:rsid w:val="00EE174A"/>
    <w:rsid w:val="00EE248E"/>
    <w:rsid w:val="00EE2590"/>
    <w:rsid w:val="00EE28F6"/>
    <w:rsid w:val="00EE2B8B"/>
    <w:rsid w:val="00EE4056"/>
    <w:rsid w:val="00EE5197"/>
    <w:rsid w:val="00EE5563"/>
    <w:rsid w:val="00EE5AE5"/>
    <w:rsid w:val="00EE5AF8"/>
    <w:rsid w:val="00EE63D2"/>
    <w:rsid w:val="00EE68DF"/>
    <w:rsid w:val="00EE6983"/>
    <w:rsid w:val="00EE6C5C"/>
    <w:rsid w:val="00EE72AC"/>
    <w:rsid w:val="00EE757B"/>
    <w:rsid w:val="00EE77B5"/>
    <w:rsid w:val="00EE7AD9"/>
    <w:rsid w:val="00EF0C11"/>
    <w:rsid w:val="00EF2013"/>
    <w:rsid w:val="00EF26B9"/>
    <w:rsid w:val="00EF275C"/>
    <w:rsid w:val="00EF2DF7"/>
    <w:rsid w:val="00EF2E15"/>
    <w:rsid w:val="00EF3098"/>
    <w:rsid w:val="00EF4FBE"/>
    <w:rsid w:val="00EF5BDC"/>
    <w:rsid w:val="00EF5D85"/>
    <w:rsid w:val="00EF6764"/>
    <w:rsid w:val="00EF6C0B"/>
    <w:rsid w:val="00EF6E86"/>
    <w:rsid w:val="00F0105D"/>
    <w:rsid w:val="00F0283E"/>
    <w:rsid w:val="00F02954"/>
    <w:rsid w:val="00F02BFD"/>
    <w:rsid w:val="00F02C52"/>
    <w:rsid w:val="00F02C78"/>
    <w:rsid w:val="00F04302"/>
    <w:rsid w:val="00F04580"/>
    <w:rsid w:val="00F046A7"/>
    <w:rsid w:val="00F04E6A"/>
    <w:rsid w:val="00F05ACF"/>
    <w:rsid w:val="00F05EB6"/>
    <w:rsid w:val="00F061EC"/>
    <w:rsid w:val="00F062BD"/>
    <w:rsid w:val="00F069BD"/>
    <w:rsid w:val="00F06BE0"/>
    <w:rsid w:val="00F06D7B"/>
    <w:rsid w:val="00F06EFB"/>
    <w:rsid w:val="00F1078C"/>
    <w:rsid w:val="00F10DB6"/>
    <w:rsid w:val="00F11409"/>
    <w:rsid w:val="00F11728"/>
    <w:rsid w:val="00F1214A"/>
    <w:rsid w:val="00F1214E"/>
    <w:rsid w:val="00F12A27"/>
    <w:rsid w:val="00F13E23"/>
    <w:rsid w:val="00F148B0"/>
    <w:rsid w:val="00F154D1"/>
    <w:rsid w:val="00F157AA"/>
    <w:rsid w:val="00F1615F"/>
    <w:rsid w:val="00F16242"/>
    <w:rsid w:val="00F17B84"/>
    <w:rsid w:val="00F17E20"/>
    <w:rsid w:val="00F205EB"/>
    <w:rsid w:val="00F206AE"/>
    <w:rsid w:val="00F20A32"/>
    <w:rsid w:val="00F20D1C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5AB"/>
    <w:rsid w:val="00F236AC"/>
    <w:rsid w:val="00F23E3F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A7A"/>
    <w:rsid w:val="00F27B20"/>
    <w:rsid w:val="00F27F55"/>
    <w:rsid w:val="00F30239"/>
    <w:rsid w:val="00F30DDD"/>
    <w:rsid w:val="00F31073"/>
    <w:rsid w:val="00F31110"/>
    <w:rsid w:val="00F31882"/>
    <w:rsid w:val="00F31AB0"/>
    <w:rsid w:val="00F329BF"/>
    <w:rsid w:val="00F329CD"/>
    <w:rsid w:val="00F32B66"/>
    <w:rsid w:val="00F3349E"/>
    <w:rsid w:val="00F336B9"/>
    <w:rsid w:val="00F340A4"/>
    <w:rsid w:val="00F34215"/>
    <w:rsid w:val="00F34604"/>
    <w:rsid w:val="00F34C0B"/>
    <w:rsid w:val="00F34E83"/>
    <w:rsid w:val="00F350BB"/>
    <w:rsid w:val="00F36696"/>
    <w:rsid w:val="00F367E8"/>
    <w:rsid w:val="00F369EF"/>
    <w:rsid w:val="00F36BD4"/>
    <w:rsid w:val="00F36DCC"/>
    <w:rsid w:val="00F37A67"/>
    <w:rsid w:val="00F40C10"/>
    <w:rsid w:val="00F40FB4"/>
    <w:rsid w:val="00F4117F"/>
    <w:rsid w:val="00F41A57"/>
    <w:rsid w:val="00F4238B"/>
    <w:rsid w:val="00F4244C"/>
    <w:rsid w:val="00F42F16"/>
    <w:rsid w:val="00F432B0"/>
    <w:rsid w:val="00F4344D"/>
    <w:rsid w:val="00F43466"/>
    <w:rsid w:val="00F43520"/>
    <w:rsid w:val="00F43713"/>
    <w:rsid w:val="00F43BEB"/>
    <w:rsid w:val="00F440FE"/>
    <w:rsid w:val="00F44333"/>
    <w:rsid w:val="00F44589"/>
    <w:rsid w:val="00F4485D"/>
    <w:rsid w:val="00F44A63"/>
    <w:rsid w:val="00F44D3C"/>
    <w:rsid w:val="00F463AB"/>
    <w:rsid w:val="00F46D74"/>
    <w:rsid w:val="00F47E2F"/>
    <w:rsid w:val="00F51A70"/>
    <w:rsid w:val="00F52DA6"/>
    <w:rsid w:val="00F52F48"/>
    <w:rsid w:val="00F53A23"/>
    <w:rsid w:val="00F5425D"/>
    <w:rsid w:val="00F54345"/>
    <w:rsid w:val="00F547A2"/>
    <w:rsid w:val="00F54A86"/>
    <w:rsid w:val="00F54DA5"/>
    <w:rsid w:val="00F55078"/>
    <w:rsid w:val="00F55AD1"/>
    <w:rsid w:val="00F55FED"/>
    <w:rsid w:val="00F569A7"/>
    <w:rsid w:val="00F56B6A"/>
    <w:rsid w:val="00F56BD6"/>
    <w:rsid w:val="00F571FB"/>
    <w:rsid w:val="00F5782C"/>
    <w:rsid w:val="00F57946"/>
    <w:rsid w:val="00F57B81"/>
    <w:rsid w:val="00F57D59"/>
    <w:rsid w:val="00F6089F"/>
    <w:rsid w:val="00F6090B"/>
    <w:rsid w:val="00F612E9"/>
    <w:rsid w:val="00F6151E"/>
    <w:rsid w:val="00F6184C"/>
    <w:rsid w:val="00F61982"/>
    <w:rsid w:val="00F62111"/>
    <w:rsid w:val="00F62210"/>
    <w:rsid w:val="00F624A9"/>
    <w:rsid w:val="00F631BC"/>
    <w:rsid w:val="00F63366"/>
    <w:rsid w:val="00F63D59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EA8"/>
    <w:rsid w:val="00F65F64"/>
    <w:rsid w:val="00F6601B"/>
    <w:rsid w:val="00F660B1"/>
    <w:rsid w:val="00F66297"/>
    <w:rsid w:val="00F67E0D"/>
    <w:rsid w:val="00F67FFB"/>
    <w:rsid w:val="00F70742"/>
    <w:rsid w:val="00F70FDD"/>
    <w:rsid w:val="00F71858"/>
    <w:rsid w:val="00F71925"/>
    <w:rsid w:val="00F71FE7"/>
    <w:rsid w:val="00F71FF2"/>
    <w:rsid w:val="00F73BED"/>
    <w:rsid w:val="00F74DE9"/>
    <w:rsid w:val="00F756E9"/>
    <w:rsid w:val="00F758B0"/>
    <w:rsid w:val="00F766A0"/>
    <w:rsid w:val="00F76ABE"/>
    <w:rsid w:val="00F76C32"/>
    <w:rsid w:val="00F804CD"/>
    <w:rsid w:val="00F80A1C"/>
    <w:rsid w:val="00F8125A"/>
    <w:rsid w:val="00F81505"/>
    <w:rsid w:val="00F820F9"/>
    <w:rsid w:val="00F823C7"/>
    <w:rsid w:val="00F825AC"/>
    <w:rsid w:val="00F833BF"/>
    <w:rsid w:val="00F84312"/>
    <w:rsid w:val="00F84562"/>
    <w:rsid w:val="00F84C39"/>
    <w:rsid w:val="00F84E88"/>
    <w:rsid w:val="00F8649C"/>
    <w:rsid w:val="00F87B07"/>
    <w:rsid w:val="00F87D10"/>
    <w:rsid w:val="00F87F16"/>
    <w:rsid w:val="00F902AB"/>
    <w:rsid w:val="00F90D78"/>
    <w:rsid w:val="00F91471"/>
    <w:rsid w:val="00F91ADF"/>
    <w:rsid w:val="00F91CC4"/>
    <w:rsid w:val="00F91D63"/>
    <w:rsid w:val="00F91DEA"/>
    <w:rsid w:val="00F9250B"/>
    <w:rsid w:val="00F92538"/>
    <w:rsid w:val="00F930A1"/>
    <w:rsid w:val="00F93736"/>
    <w:rsid w:val="00F9392D"/>
    <w:rsid w:val="00F93B84"/>
    <w:rsid w:val="00F93D5D"/>
    <w:rsid w:val="00F942A2"/>
    <w:rsid w:val="00F94558"/>
    <w:rsid w:val="00F94A77"/>
    <w:rsid w:val="00F94B8A"/>
    <w:rsid w:val="00F95A5B"/>
    <w:rsid w:val="00F9687E"/>
    <w:rsid w:val="00F96CBE"/>
    <w:rsid w:val="00F96E37"/>
    <w:rsid w:val="00F96F83"/>
    <w:rsid w:val="00F973A0"/>
    <w:rsid w:val="00F9767A"/>
    <w:rsid w:val="00FA04E7"/>
    <w:rsid w:val="00FA07ED"/>
    <w:rsid w:val="00FA0C2E"/>
    <w:rsid w:val="00FA0C97"/>
    <w:rsid w:val="00FA1272"/>
    <w:rsid w:val="00FA147C"/>
    <w:rsid w:val="00FA24E6"/>
    <w:rsid w:val="00FA2748"/>
    <w:rsid w:val="00FA3177"/>
    <w:rsid w:val="00FA3527"/>
    <w:rsid w:val="00FA3DB3"/>
    <w:rsid w:val="00FA414D"/>
    <w:rsid w:val="00FA455C"/>
    <w:rsid w:val="00FA503F"/>
    <w:rsid w:val="00FA524E"/>
    <w:rsid w:val="00FA583A"/>
    <w:rsid w:val="00FA6214"/>
    <w:rsid w:val="00FA6219"/>
    <w:rsid w:val="00FA63F2"/>
    <w:rsid w:val="00FA6FC2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4D08"/>
    <w:rsid w:val="00FB5199"/>
    <w:rsid w:val="00FB5808"/>
    <w:rsid w:val="00FB5DEC"/>
    <w:rsid w:val="00FB6121"/>
    <w:rsid w:val="00FB6A72"/>
    <w:rsid w:val="00FB6EF8"/>
    <w:rsid w:val="00FB72F7"/>
    <w:rsid w:val="00FB7A49"/>
    <w:rsid w:val="00FC03B9"/>
    <w:rsid w:val="00FC04C2"/>
    <w:rsid w:val="00FC0BC9"/>
    <w:rsid w:val="00FC144C"/>
    <w:rsid w:val="00FC1714"/>
    <w:rsid w:val="00FC2A92"/>
    <w:rsid w:val="00FC3911"/>
    <w:rsid w:val="00FC3C28"/>
    <w:rsid w:val="00FC4384"/>
    <w:rsid w:val="00FC4C90"/>
    <w:rsid w:val="00FC4E94"/>
    <w:rsid w:val="00FC5135"/>
    <w:rsid w:val="00FC5751"/>
    <w:rsid w:val="00FC6BBE"/>
    <w:rsid w:val="00FC70BD"/>
    <w:rsid w:val="00FC73D9"/>
    <w:rsid w:val="00FD073B"/>
    <w:rsid w:val="00FD083E"/>
    <w:rsid w:val="00FD0EFD"/>
    <w:rsid w:val="00FD10FE"/>
    <w:rsid w:val="00FD1100"/>
    <w:rsid w:val="00FD1A5E"/>
    <w:rsid w:val="00FD206C"/>
    <w:rsid w:val="00FD34D1"/>
    <w:rsid w:val="00FD36B7"/>
    <w:rsid w:val="00FD4AD6"/>
    <w:rsid w:val="00FD4BB9"/>
    <w:rsid w:val="00FD4D02"/>
    <w:rsid w:val="00FD4E59"/>
    <w:rsid w:val="00FD5228"/>
    <w:rsid w:val="00FD5533"/>
    <w:rsid w:val="00FD5B4C"/>
    <w:rsid w:val="00FD6521"/>
    <w:rsid w:val="00FD6591"/>
    <w:rsid w:val="00FD6979"/>
    <w:rsid w:val="00FD6D8E"/>
    <w:rsid w:val="00FD6E80"/>
    <w:rsid w:val="00FD6E8E"/>
    <w:rsid w:val="00FD6F31"/>
    <w:rsid w:val="00FD7197"/>
    <w:rsid w:val="00FD784B"/>
    <w:rsid w:val="00FD7C75"/>
    <w:rsid w:val="00FD7D0E"/>
    <w:rsid w:val="00FE07CF"/>
    <w:rsid w:val="00FE1054"/>
    <w:rsid w:val="00FE1950"/>
    <w:rsid w:val="00FE2152"/>
    <w:rsid w:val="00FE229C"/>
    <w:rsid w:val="00FE248C"/>
    <w:rsid w:val="00FE296F"/>
    <w:rsid w:val="00FE2D95"/>
    <w:rsid w:val="00FE2F23"/>
    <w:rsid w:val="00FE3B6C"/>
    <w:rsid w:val="00FE3DDD"/>
    <w:rsid w:val="00FE40E7"/>
    <w:rsid w:val="00FE4292"/>
    <w:rsid w:val="00FE479A"/>
    <w:rsid w:val="00FE5426"/>
    <w:rsid w:val="00FE5DCE"/>
    <w:rsid w:val="00FE70C3"/>
    <w:rsid w:val="00FE7748"/>
    <w:rsid w:val="00FE7790"/>
    <w:rsid w:val="00FE7D48"/>
    <w:rsid w:val="00FF0306"/>
    <w:rsid w:val="00FF0B1B"/>
    <w:rsid w:val="00FF12FE"/>
    <w:rsid w:val="00FF148E"/>
    <w:rsid w:val="00FF1948"/>
    <w:rsid w:val="00FF2209"/>
    <w:rsid w:val="00FF2216"/>
    <w:rsid w:val="00FF2B6B"/>
    <w:rsid w:val="00FF34F6"/>
    <w:rsid w:val="00FF364E"/>
    <w:rsid w:val="00FF3F6E"/>
    <w:rsid w:val="00FF4A1B"/>
    <w:rsid w:val="00FF4BD8"/>
    <w:rsid w:val="00FF4CD9"/>
    <w:rsid w:val="00FF558C"/>
    <w:rsid w:val="00FF55F6"/>
    <w:rsid w:val="00FF649F"/>
    <w:rsid w:val="00FF6E43"/>
    <w:rsid w:val="00FF6EC9"/>
    <w:rsid w:val="00FF7255"/>
    <w:rsid w:val="00FF73EE"/>
    <w:rsid w:val="00FF752A"/>
    <w:rsid w:val="00FF7AB3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26419"/>
  <w15:docId w15:val="{01E82F91-04BC-4AD5-BD8C-7171C3BE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Elaboração</Etapa>
    <Classificação_x0020_do_x0020_Documento xmlns="078b5645-a65a-4968-9933-9b4102fc74d6">Técnico</Classificação_x0020_do_x0020_Documento>
    <TaxKeywordTaxHTField xmlns="078b5645-a65a-4968-9933-9b4102fc74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DCASP</TermName>
          <TermId xmlns="http://schemas.microsoft.com/office/infopath/2007/PartnerControls">4ebc61b1-abdf-41a7-9183-8d7237e9ee8d</TermId>
        </TermInfo>
      </Terms>
    </TaxKeywordTaxHTField>
    <DLCPolicyLabelClientValue xmlns="7a859c55-eec9-435c-8a3a-971d5afcbd48" xsi:nil="true"/>
    <Nome_x0020_do_x0020_Módulo xmlns="078b5645-a65a-4968-9933-9b4102fc74d6">Demonstrações Contábeis Aplicadas ao Setor Público</Nome_x0020_do_x0020_Módulo>
    <Empresa_x003a_ xmlns="078b5645-a65a-4968-9933-9b4102fc74d6">Ricardo Nogueira</Empresa_x003a_>
    <TaxCatchAll xmlns="078b5645-a65a-4968-9933-9b4102fc74d6">
      <Value>345</Value>
    </TaxCatchAl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921C0-E274-473B-AAA2-4BF8B96F74A8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B62ED0DA-86C5-4959-BA6A-3C382DA24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8b5645-a65a-4968-9933-9b4102fc74d6"/>
    <ds:schemaRef ds:uri="608f7793-1cd4-43d3-b102-4d81181e6a29"/>
    <ds:schemaRef ds:uri="7a859c55-eec9-435c-8a3a-971d5afcb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B8E543-EF5A-45EE-ADC9-B9CE1033FA09}">
  <ds:schemaRefs>
    <ds:schemaRef ds:uri="http://schemas.microsoft.com/office/2006/metadata/properties"/>
    <ds:schemaRef ds:uri="http://schemas.microsoft.com/office/infopath/2007/PartnerControls"/>
    <ds:schemaRef ds:uri="7a859c55-eec9-435c-8a3a-971d5afcbd48"/>
    <ds:schemaRef ds:uri="608f7793-1cd4-43d3-b102-4d81181e6a29"/>
    <ds:schemaRef ds:uri="078b5645-a65a-4968-9933-9b4102fc74d6"/>
  </ds:schemaRefs>
</ds:datastoreItem>
</file>

<file path=customXml/itemProps4.xml><?xml version="1.0" encoding="utf-8"?>
<ds:datastoreItem xmlns:ds="http://schemas.openxmlformats.org/officeDocument/2006/customXml" ds:itemID="{57BACEC4-0531-4DAE-AFE0-C88CB67875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D5061D-5B11-43D1-BFCF-24946C78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9124</Words>
  <Characters>49271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SICOM - DCASP</vt:lpstr>
    </vt:vector>
  </TitlesOfParts>
  <Company>Governo do Estado de MG</Company>
  <LinksUpToDate>false</LinksUpToDate>
  <CharactersWithSpaces>58279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SICOM - DCASP</dc:title>
  <dc:creator>ricardo.almeida@tce.mg.gov.br</dc:creator>
  <cp:keywords>DCASP</cp:keywords>
  <cp:lastModifiedBy>RICARDO NOGUEIRA DE ALMEIDA</cp:lastModifiedBy>
  <cp:revision>4</cp:revision>
  <cp:lastPrinted>2013-10-09T17:29:00Z</cp:lastPrinted>
  <dcterms:created xsi:type="dcterms:W3CDTF">2017-11-07T17:56:00Z</dcterms:created>
  <dcterms:modified xsi:type="dcterms:W3CDTF">2017-11-24T16:27:00Z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>345;#DCASP|4ebc61b1-abdf-41a7-9183-8d7237e9ee8d</vt:lpwstr>
  </property>
</Properties>
</file>