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1F886" w14:textId="77777777" w:rsidR="00612ACA" w:rsidRPr="002D3446" w:rsidRDefault="002D3446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softHyphen/>
      </w:r>
      <w:r>
        <w:rPr>
          <w:color w:val="000000"/>
          <w:sz w:val="52"/>
          <w:szCs w:val="72"/>
        </w:rPr>
        <w:softHyphen/>
      </w:r>
      <w:r>
        <w:rPr>
          <w:color w:val="000000"/>
          <w:sz w:val="52"/>
          <w:szCs w:val="72"/>
        </w:rPr>
        <w:softHyphen/>
      </w:r>
    </w:p>
    <w:p w14:paraId="2401F887" w14:textId="77777777" w:rsidR="00612ACA" w:rsidRDefault="002D3446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>Legislação de caráter Financeiro</w:t>
      </w:r>
    </w:p>
    <w:p w14:paraId="2401F888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2401F889" w14:textId="77777777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2401F89E" wp14:editId="2401F89F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88A" w14:textId="3272C561" w:rsidR="00E534E3" w:rsidRDefault="00344951" w:rsidP="00F6184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2D3446">
        <w:t xml:space="preserve"> </w:t>
      </w:r>
      <w:del w:id="0" w:author="RICARDO NOGUEIRA DE ALMEIDA" w:date="2017-06-08T10:11:00Z">
        <w:r w:rsidR="00F65C72" w:rsidDel="0067710E">
          <w:delText>2</w:delText>
        </w:r>
      </w:del>
      <w:ins w:id="1" w:author="RICARDO NOGUEIRA DE ALMEIDA" w:date="2017-06-08T10:11:00Z">
        <w:r w:rsidR="0067710E">
          <w:t>3</w:t>
        </w:r>
      </w:ins>
      <w:r w:rsidR="00F65C72">
        <w:t>.0</w:t>
      </w:r>
      <w:r w:rsidR="000A75F8">
        <w:t xml:space="preserve"> – </w:t>
      </w:r>
      <w:del w:id="2" w:author="RICARDO NOGUEIRA DE ALMEIDA" w:date="2017-06-08T10:12:00Z">
        <w:r w:rsidR="00F65C72" w:rsidDel="0067710E">
          <w:delText>2017</w:delText>
        </w:r>
      </w:del>
      <w:ins w:id="3" w:author="RICARDO NOGUEIRA DE ALMEIDA" w:date="2017-06-08T10:12:00Z">
        <w:r w:rsidR="0067710E">
          <w:t>201</w:t>
        </w:r>
        <w:r w:rsidR="0067710E">
          <w:t>8</w:t>
        </w:r>
      </w:ins>
    </w:p>
    <w:p w14:paraId="2401F88B" w14:textId="77777777" w:rsidR="00FB5808" w:rsidRDefault="004A2F1C" w:rsidP="002732FB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</w:p>
    <w:p w14:paraId="2401F88C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bookmarkStart w:id="4" w:name="_Toc278280375"/>
    </w:p>
    <w:bookmarkEnd w:id="4"/>
    <w:p w14:paraId="2401F88D" w14:textId="77777777" w:rsidR="000C4415" w:rsidRPr="00EB18A4" w:rsidRDefault="002D3446" w:rsidP="002D3446">
      <w:pPr>
        <w:pStyle w:val="Ttulo1"/>
        <w:rPr>
          <w:rFonts w:ascii="Arial" w:hAnsi="Arial" w:cs="Arial"/>
        </w:rPr>
      </w:pPr>
      <w:r w:rsidRPr="002D3446">
        <w:rPr>
          <w:rFonts w:ascii="Arial" w:hAnsi="Arial" w:cs="Arial"/>
        </w:rPr>
        <w:t>Legislação de caráter Financeiro</w:t>
      </w:r>
    </w:p>
    <w:p w14:paraId="2401F88E" w14:textId="77777777" w:rsidR="00F3170A" w:rsidRDefault="00F3170A" w:rsidP="0093161A">
      <w:pPr>
        <w:ind w:firstLine="426"/>
        <w:rPr>
          <w:rFonts w:ascii="Arial" w:hAnsi="Arial" w:cs="Arial"/>
          <w:sz w:val="20"/>
          <w:szCs w:val="20"/>
        </w:rPr>
      </w:pPr>
      <w:bookmarkStart w:id="5" w:name="_Toc307931452"/>
      <w:bookmarkStart w:id="6" w:name="_Toc308163271"/>
      <w:bookmarkStart w:id="7" w:name="_Toc308440975"/>
      <w:bookmarkStart w:id="8" w:name="_Toc309283715"/>
      <w:bookmarkStart w:id="9" w:name="_Toc309286510"/>
      <w:bookmarkStart w:id="10" w:name="_Toc318725610"/>
      <w:bookmarkStart w:id="11" w:name="_Toc324152489"/>
    </w:p>
    <w:bookmarkEnd w:id="5"/>
    <w:bookmarkEnd w:id="6"/>
    <w:bookmarkEnd w:id="7"/>
    <w:bookmarkEnd w:id="8"/>
    <w:bookmarkEnd w:id="9"/>
    <w:bookmarkEnd w:id="10"/>
    <w:bookmarkEnd w:id="11"/>
    <w:p w14:paraId="2401F88F" w14:textId="77777777" w:rsidR="00282E0B" w:rsidRDefault="00282E0B" w:rsidP="00282E0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Este arquivo deve conter o inteiro teor das leis, decretos e atos de alterações orçamentárias informados nos arquivos LAO e AOC do Módulo Acompanhamento Mensal do mês de referência.</w:t>
      </w:r>
    </w:p>
    <w:p w14:paraId="2401F890" w14:textId="77777777" w:rsidR="00282E0B" w:rsidRDefault="00282E0B" w:rsidP="00282E0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remessa desse arquivo deve ser encaminhada antes do Acompanhamento Mensal e somente pelo órgão Prefeitura Municipal.</w:t>
      </w:r>
    </w:p>
    <w:p w14:paraId="2401F891" w14:textId="77777777" w:rsidR="00282E0B" w:rsidRDefault="00282E0B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2401F892" w14:textId="77777777" w:rsidR="00282E0B" w:rsidRDefault="00282E0B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identificação do arquivo deve atender a seguinte nomenclatura:</w:t>
      </w:r>
    </w:p>
    <w:p w14:paraId="2401F893" w14:textId="4B4BC7CD" w:rsidR="00F3170A" w:rsidRPr="00E4671F" w:rsidRDefault="00A05E5A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E4671F">
        <w:rPr>
          <w:rFonts w:ascii="Arial" w:hAnsi="Arial" w:cs="Arial"/>
          <w:color w:val="000000"/>
          <w:sz w:val="20"/>
          <w:szCs w:val="20"/>
        </w:rPr>
        <w:t>DECRETOSLEIS</w:t>
      </w:r>
      <w:r w:rsidR="00F3170A" w:rsidRPr="00E4671F">
        <w:rPr>
          <w:rFonts w:ascii="Arial" w:hAnsi="Arial" w:cs="Arial"/>
          <w:color w:val="000000"/>
          <w:sz w:val="20"/>
          <w:szCs w:val="20"/>
        </w:rPr>
        <w:t>_&lt;codigoMunicipio&gt;</w:t>
      </w:r>
      <w:r w:rsidR="008901BA">
        <w:rPr>
          <w:rFonts w:ascii="Arial" w:hAnsi="Arial" w:cs="Arial"/>
          <w:color w:val="000000"/>
          <w:sz w:val="20"/>
          <w:szCs w:val="20"/>
        </w:rPr>
        <w:t>_&lt;mesReferencia&gt;</w:t>
      </w:r>
      <w:r w:rsidR="00F3170A" w:rsidRPr="00E4671F">
        <w:rPr>
          <w:rFonts w:ascii="Arial" w:hAnsi="Arial" w:cs="Arial"/>
          <w:color w:val="000000"/>
          <w:sz w:val="20"/>
          <w:szCs w:val="20"/>
        </w:rPr>
        <w:t>_&lt;exercicioReferencia&gt;.zip</w:t>
      </w:r>
    </w:p>
    <w:p w14:paraId="2401F894" w14:textId="7D08B0B7" w:rsidR="00F3170A" w:rsidRDefault="00F3170A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E4671F">
        <w:rPr>
          <w:rFonts w:ascii="Arial" w:hAnsi="Arial" w:cs="Arial"/>
          <w:color w:val="000000"/>
          <w:sz w:val="20"/>
          <w:szCs w:val="20"/>
        </w:rPr>
        <w:t xml:space="preserve">Ex: </w:t>
      </w:r>
      <w:r w:rsidR="00A05E5A" w:rsidRPr="00E4671F">
        <w:rPr>
          <w:rFonts w:ascii="Arial" w:hAnsi="Arial" w:cs="Arial"/>
          <w:color w:val="000000"/>
          <w:sz w:val="20"/>
          <w:szCs w:val="20"/>
        </w:rPr>
        <w:t xml:space="preserve">DECRETOSLEIS </w:t>
      </w:r>
      <w:r w:rsidRPr="00E4671F">
        <w:rPr>
          <w:rFonts w:ascii="Arial" w:hAnsi="Arial" w:cs="Arial"/>
          <w:color w:val="000000"/>
          <w:sz w:val="20"/>
          <w:szCs w:val="20"/>
        </w:rPr>
        <w:t>_12345</w:t>
      </w:r>
      <w:r w:rsidR="008901BA">
        <w:rPr>
          <w:rFonts w:ascii="Arial" w:hAnsi="Arial" w:cs="Arial"/>
          <w:color w:val="000000"/>
          <w:sz w:val="20"/>
          <w:szCs w:val="20"/>
        </w:rPr>
        <w:t>_06</w:t>
      </w:r>
      <w:r w:rsidRPr="00E4671F">
        <w:rPr>
          <w:rFonts w:ascii="Arial" w:hAnsi="Arial" w:cs="Arial"/>
          <w:color w:val="000000"/>
          <w:sz w:val="20"/>
          <w:szCs w:val="20"/>
        </w:rPr>
        <w:t>_</w:t>
      </w:r>
      <w:del w:id="12" w:author="RICARDO NOGUEIRA DE ALMEIDA" w:date="2017-06-08T10:12:00Z">
        <w:r w:rsidR="00F65C72" w:rsidRPr="00E4671F" w:rsidDel="0067710E">
          <w:rPr>
            <w:rFonts w:ascii="Arial" w:hAnsi="Arial" w:cs="Arial"/>
            <w:color w:val="000000"/>
            <w:sz w:val="20"/>
            <w:szCs w:val="20"/>
          </w:rPr>
          <w:delText>201</w:delText>
        </w:r>
        <w:r w:rsidR="00F65C72" w:rsidDel="0067710E">
          <w:rPr>
            <w:rFonts w:ascii="Arial" w:hAnsi="Arial" w:cs="Arial"/>
            <w:color w:val="000000"/>
            <w:sz w:val="20"/>
            <w:szCs w:val="20"/>
          </w:rPr>
          <w:delText>7</w:delText>
        </w:r>
      </w:del>
      <w:ins w:id="13" w:author="RICARDO NOGUEIRA DE ALMEIDA" w:date="2017-06-08T10:12:00Z">
        <w:r w:rsidR="0067710E" w:rsidRPr="00E4671F">
          <w:rPr>
            <w:rFonts w:ascii="Arial" w:hAnsi="Arial" w:cs="Arial"/>
            <w:color w:val="000000"/>
            <w:sz w:val="20"/>
            <w:szCs w:val="20"/>
          </w:rPr>
          <w:t>201</w:t>
        </w:r>
        <w:r w:rsidR="0067710E">
          <w:rPr>
            <w:rFonts w:ascii="Arial" w:hAnsi="Arial" w:cs="Arial"/>
            <w:color w:val="000000"/>
            <w:sz w:val="20"/>
            <w:szCs w:val="20"/>
          </w:rPr>
          <w:t>8</w:t>
        </w:r>
      </w:ins>
      <w:bookmarkStart w:id="14" w:name="_GoBack"/>
      <w:bookmarkEnd w:id="14"/>
      <w:r w:rsidRPr="00E4671F">
        <w:rPr>
          <w:rFonts w:ascii="Arial" w:hAnsi="Arial" w:cs="Arial"/>
          <w:color w:val="000000"/>
          <w:sz w:val="20"/>
          <w:szCs w:val="20"/>
        </w:rPr>
        <w:t>.zip</w:t>
      </w:r>
    </w:p>
    <w:p w14:paraId="2401F895" w14:textId="77777777" w:rsidR="00F3170A" w:rsidRDefault="00F3170A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2401F896" w14:textId="77777777" w:rsidR="00443D19" w:rsidRDefault="00EA46E4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Estes documentos devem ser encaminhados </w:t>
      </w:r>
      <w:r w:rsidR="00F3170A" w:rsidRPr="00F3170A">
        <w:rPr>
          <w:rFonts w:ascii="Arial" w:hAnsi="Arial" w:cs="Arial"/>
          <w:color w:val="000000"/>
          <w:sz w:val="20"/>
          <w:szCs w:val="20"/>
        </w:rPr>
        <w:t>obedecendo ao seguinte formato:</w:t>
      </w:r>
    </w:p>
    <w:p w14:paraId="2401F897" w14:textId="77777777" w:rsidR="00EA46E4" w:rsidRDefault="00443D19" w:rsidP="003E6F9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Leis informadas no registro 10 – Cadastro da Lei de Alterção Orçamentária do arquivo LAO: LAO</w:t>
      </w:r>
      <w:r w:rsidR="003E6F91" w:rsidRPr="00E4671F">
        <w:rPr>
          <w:rFonts w:ascii="Arial" w:hAnsi="Arial" w:cs="Arial"/>
          <w:color w:val="000000"/>
          <w:sz w:val="20"/>
          <w:szCs w:val="20"/>
        </w:rPr>
        <w:t>_&lt;</w:t>
      </w:r>
      <w:r w:rsidR="003E6F91" w:rsidRPr="003E6F91">
        <w:t xml:space="preserve"> </w:t>
      </w:r>
      <w:r w:rsidR="003E6F91" w:rsidRPr="003E6F91">
        <w:rPr>
          <w:rFonts w:ascii="Arial" w:hAnsi="Arial" w:cs="Arial"/>
          <w:color w:val="000000"/>
          <w:sz w:val="20"/>
          <w:szCs w:val="20"/>
        </w:rPr>
        <w:t>nroLeiAlteracao</w:t>
      </w:r>
      <w:r w:rsidR="003E6F91" w:rsidRPr="00E4671F">
        <w:rPr>
          <w:rFonts w:ascii="Arial" w:hAnsi="Arial" w:cs="Arial"/>
          <w:color w:val="000000"/>
          <w:sz w:val="20"/>
          <w:szCs w:val="20"/>
        </w:rPr>
        <w:t>&gt;_&lt;exercicioReferencia&gt;</w:t>
      </w:r>
      <w:r>
        <w:rPr>
          <w:rFonts w:ascii="Arial" w:hAnsi="Arial" w:cs="Arial"/>
          <w:color w:val="000000"/>
          <w:sz w:val="20"/>
          <w:szCs w:val="20"/>
        </w:rPr>
        <w:t xml:space="preserve">.PDF </w:t>
      </w:r>
    </w:p>
    <w:p w14:paraId="2401F898" w14:textId="77777777" w:rsidR="00443D19" w:rsidRDefault="00443D19" w:rsidP="001627A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Leis informadas no registro 20 – Cadastro da lei de alteração da lei orçamentária do arquivo LAO: LAOP</w:t>
      </w:r>
      <w:r w:rsidR="004300E9">
        <w:rPr>
          <w:rFonts w:ascii="Arial" w:hAnsi="Arial" w:cs="Arial"/>
          <w:color w:val="000000"/>
          <w:sz w:val="20"/>
          <w:szCs w:val="20"/>
        </w:rPr>
        <w:t>_&lt;</w:t>
      </w:r>
      <w:r w:rsidR="001627AD">
        <w:rPr>
          <w:rFonts w:ascii="Arial" w:hAnsi="Arial" w:cs="Arial"/>
          <w:color w:val="000000"/>
          <w:sz w:val="20"/>
          <w:szCs w:val="20"/>
        </w:rPr>
        <w:t>nroLeiAlterOrcam</w:t>
      </w:r>
      <w:r w:rsidR="004300E9" w:rsidRPr="004300E9">
        <w:rPr>
          <w:rFonts w:ascii="Arial" w:hAnsi="Arial" w:cs="Arial"/>
          <w:color w:val="000000"/>
          <w:sz w:val="20"/>
          <w:szCs w:val="20"/>
        </w:rPr>
        <w:t>&gt;_&lt;exercicioReferencia&gt;.PDF</w:t>
      </w:r>
    </w:p>
    <w:p w14:paraId="2401F899" w14:textId="77777777" w:rsidR="00EA46E4" w:rsidRDefault="00443D19" w:rsidP="004300E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Decretos</w:t>
      </w:r>
      <w:r w:rsidR="00F7267C">
        <w:rPr>
          <w:rFonts w:ascii="Arial" w:hAnsi="Arial" w:cs="Arial"/>
          <w:color w:val="000000"/>
          <w:sz w:val="20"/>
          <w:szCs w:val="20"/>
        </w:rPr>
        <w:t xml:space="preserve"> e atos</w:t>
      </w:r>
      <w:r>
        <w:rPr>
          <w:rFonts w:ascii="Arial" w:hAnsi="Arial" w:cs="Arial"/>
          <w:color w:val="000000"/>
          <w:sz w:val="20"/>
          <w:szCs w:val="20"/>
        </w:rPr>
        <w:t xml:space="preserve"> informados no registro 10 – Cadastro dos Decretos de Alteração Orçamentária do arquivo AOC: DEC</w:t>
      </w:r>
      <w:r w:rsidR="004300E9" w:rsidRPr="00E4671F">
        <w:rPr>
          <w:rFonts w:ascii="Arial" w:hAnsi="Arial" w:cs="Arial"/>
          <w:color w:val="000000"/>
          <w:sz w:val="20"/>
          <w:szCs w:val="20"/>
        </w:rPr>
        <w:t>_&lt;</w:t>
      </w:r>
      <w:r w:rsidR="004300E9" w:rsidRPr="004300E9">
        <w:rPr>
          <w:rFonts w:ascii="Arial" w:hAnsi="Arial" w:cs="Arial"/>
          <w:color w:val="000000"/>
          <w:sz w:val="20"/>
          <w:szCs w:val="20"/>
        </w:rPr>
        <w:t>nroDecreto</w:t>
      </w:r>
      <w:r w:rsidR="004300E9" w:rsidRPr="00E4671F">
        <w:rPr>
          <w:rFonts w:ascii="Arial" w:hAnsi="Arial" w:cs="Arial"/>
          <w:color w:val="000000"/>
          <w:sz w:val="20"/>
          <w:szCs w:val="20"/>
        </w:rPr>
        <w:t>&gt;_&lt;exercicioReferencia&gt;</w:t>
      </w:r>
      <w:r w:rsidR="004300E9">
        <w:rPr>
          <w:rFonts w:ascii="Arial" w:hAnsi="Arial" w:cs="Arial"/>
          <w:color w:val="000000"/>
          <w:sz w:val="20"/>
          <w:szCs w:val="20"/>
        </w:rPr>
        <w:t>.PDF</w:t>
      </w:r>
    </w:p>
    <w:p w14:paraId="2401F89A" w14:textId="77777777" w:rsidR="004300E9" w:rsidRDefault="004300E9" w:rsidP="004300E9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</w:p>
    <w:p w14:paraId="2401F89B" w14:textId="623811AC" w:rsidR="004300E9" w:rsidRDefault="004300E9" w:rsidP="004300E9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</w:t>
      </w:r>
      <w:r w:rsidRPr="00E4671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LAO_123456_</w:t>
      </w:r>
      <w:del w:id="15" w:author="RICARDO NOGUEIRA DE ALMEIDA" w:date="2017-06-08T10:12:00Z">
        <w:r w:rsidR="00F65C72" w:rsidDel="0067710E">
          <w:rPr>
            <w:rFonts w:ascii="Arial" w:hAnsi="Arial" w:cs="Arial"/>
            <w:color w:val="000000"/>
            <w:sz w:val="20"/>
            <w:szCs w:val="20"/>
          </w:rPr>
          <w:delText>2017</w:delText>
        </w:r>
      </w:del>
      <w:ins w:id="16" w:author="RICARDO NOGUEIRA DE ALMEIDA" w:date="2017-06-08T10:12:00Z">
        <w:r w:rsidR="0067710E">
          <w:rPr>
            <w:rFonts w:ascii="Arial" w:hAnsi="Arial" w:cs="Arial"/>
            <w:color w:val="000000"/>
            <w:sz w:val="20"/>
            <w:szCs w:val="20"/>
          </w:rPr>
          <w:t>201</w:t>
        </w:r>
        <w:r w:rsidR="0067710E">
          <w:rPr>
            <w:rFonts w:ascii="Arial" w:hAnsi="Arial" w:cs="Arial"/>
            <w:color w:val="000000"/>
            <w:sz w:val="20"/>
            <w:szCs w:val="20"/>
          </w:rPr>
          <w:t>8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2401F89C" w14:textId="2F8FAC07" w:rsidR="004300E9" w:rsidRDefault="004300E9" w:rsidP="004300E9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 LAOP_</w:t>
      </w:r>
      <w:r w:rsidRPr="004300E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123456_</w:t>
      </w:r>
      <w:del w:id="17" w:author="RICARDO NOGUEIRA DE ALMEIDA" w:date="2017-06-08T10:12:00Z">
        <w:r w:rsidR="00F65C72" w:rsidDel="0067710E">
          <w:rPr>
            <w:rFonts w:ascii="Arial" w:hAnsi="Arial" w:cs="Arial"/>
            <w:color w:val="000000"/>
            <w:sz w:val="20"/>
            <w:szCs w:val="20"/>
          </w:rPr>
          <w:delText>2017</w:delText>
        </w:r>
      </w:del>
      <w:ins w:id="18" w:author="RICARDO NOGUEIRA DE ALMEIDA" w:date="2017-06-08T10:12:00Z">
        <w:r w:rsidR="0067710E">
          <w:rPr>
            <w:rFonts w:ascii="Arial" w:hAnsi="Arial" w:cs="Arial"/>
            <w:color w:val="000000"/>
            <w:sz w:val="20"/>
            <w:szCs w:val="20"/>
          </w:rPr>
          <w:t>201</w:t>
        </w:r>
        <w:r w:rsidR="0067710E">
          <w:rPr>
            <w:rFonts w:ascii="Arial" w:hAnsi="Arial" w:cs="Arial"/>
            <w:color w:val="000000"/>
            <w:sz w:val="20"/>
            <w:szCs w:val="20"/>
          </w:rPr>
          <w:t>8</w:t>
        </w:r>
      </w:ins>
      <w:r w:rsidRPr="004300E9">
        <w:rPr>
          <w:rFonts w:ascii="Arial" w:hAnsi="Arial" w:cs="Arial"/>
          <w:color w:val="000000"/>
          <w:sz w:val="20"/>
          <w:szCs w:val="20"/>
        </w:rPr>
        <w:t>.PDF</w:t>
      </w:r>
    </w:p>
    <w:p w14:paraId="2401F89D" w14:textId="546DC0B5" w:rsidR="00026D5B" w:rsidRPr="00CE06F4" w:rsidRDefault="004300E9" w:rsidP="00CE06F4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 DEC_</w:t>
      </w:r>
      <w:r w:rsidRPr="004300E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123456_</w:t>
      </w:r>
      <w:del w:id="19" w:author="RICARDO NOGUEIRA DE ALMEIDA" w:date="2017-06-08T10:12:00Z">
        <w:r w:rsidR="00F65C72" w:rsidDel="0067710E">
          <w:rPr>
            <w:rFonts w:ascii="Arial" w:hAnsi="Arial" w:cs="Arial"/>
            <w:color w:val="000000"/>
            <w:sz w:val="20"/>
            <w:szCs w:val="20"/>
          </w:rPr>
          <w:delText>2017</w:delText>
        </w:r>
      </w:del>
      <w:ins w:id="20" w:author="RICARDO NOGUEIRA DE ALMEIDA" w:date="2017-06-08T10:12:00Z">
        <w:r w:rsidR="0067710E">
          <w:rPr>
            <w:rFonts w:ascii="Arial" w:hAnsi="Arial" w:cs="Arial"/>
            <w:color w:val="000000"/>
            <w:sz w:val="20"/>
            <w:szCs w:val="20"/>
          </w:rPr>
          <w:t>201</w:t>
        </w:r>
        <w:r w:rsidR="0067710E">
          <w:rPr>
            <w:rFonts w:ascii="Arial" w:hAnsi="Arial" w:cs="Arial"/>
            <w:color w:val="000000"/>
            <w:sz w:val="20"/>
            <w:szCs w:val="20"/>
          </w:rPr>
          <w:t>8</w:t>
        </w:r>
      </w:ins>
      <w:r w:rsidRPr="004300E9">
        <w:rPr>
          <w:rFonts w:ascii="Arial" w:hAnsi="Arial" w:cs="Arial"/>
          <w:color w:val="000000"/>
          <w:sz w:val="20"/>
          <w:szCs w:val="20"/>
        </w:rPr>
        <w:t>.PDF</w:t>
      </w:r>
    </w:p>
    <w:sectPr w:rsidR="00026D5B" w:rsidRPr="00CE06F4" w:rsidSect="00D60926">
      <w:footerReference w:type="default" r:id="rId13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E2157" w14:textId="77777777" w:rsidR="008E4454" w:rsidRDefault="008E4454" w:rsidP="007A6472">
      <w:pPr>
        <w:spacing w:after="0" w:line="240" w:lineRule="auto"/>
      </w:pPr>
      <w:r>
        <w:separator/>
      </w:r>
    </w:p>
  </w:endnote>
  <w:endnote w:type="continuationSeparator" w:id="0">
    <w:p w14:paraId="763AFD75" w14:textId="77777777" w:rsidR="008E4454" w:rsidRDefault="008E4454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1F8A4" w14:textId="34CFBA36" w:rsidR="00F3170A" w:rsidRDefault="0058478F">
    <w:pPr>
      <w:pStyle w:val="Rodap"/>
      <w:jc w:val="right"/>
    </w:pPr>
    <w:r>
      <w:fldChar w:fldCharType="begin"/>
    </w:r>
    <w:r w:rsidR="00F3170A">
      <w:instrText xml:space="preserve"> PAGE   \* MERGEFORMAT </w:instrText>
    </w:r>
    <w:r>
      <w:fldChar w:fldCharType="separate"/>
    </w:r>
    <w:r w:rsidR="0067710E">
      <w:rPr>
        <w:noProof/>
      </w:rPr>
      <w:t>1</w:t>
    </w:r>
    <w:r>
      <w:rPr>
        <w:noProof/>
      </w:rPr>
      <w:fldChar w:fldCharType="end"/>
    </w:r>
  </w:p>
  <w:p w14:paraId="2401F8A5" w14:textId="77777777" w:rsidR="00F3170A" w:rsidRDefault="00F317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9494C" w14:textId="77777777" w:rsidR="008E4454" w:rsidRDefault="008E4454" w:rsidP="007A6472">
      <w:pPr>
        <w:spacing w:after="0" w:line="240" w:lineRule="auto"/>
      </w:pPr>
      <w:r>
        <w:separator/>
      </w:r>
    </w:p>
  </w:footnote>
  <w:footnote w:type="continuationSeparator" w:id="0">
    <w:p w14:paraId="54AAEDEE" w14:textId="77777777" w:rsidR="008E4454" w:rsidRDefault="008E4454" w:rsidP="007A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DF07A4"/>
    <w:multiLevelType w:val="hybridMultilevel"/>
    <w:tmpl w:val="A0DC9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87B6A"/>
    <w:multiLevelType w:val="hybridMultilevel"/>
    <w:tmpl w:val="B14C2856"/>
    <w:lvl w:ilvl="0" w:tplc="04160011">
      <w:start w:val="1"/>
      <w:numFmt w:val="decimal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35BA"/>
    <w:rsid w:val="00000362"/>
    <w:rsid w:val="0000059A"/>
    <w:rsid w:val="00000DD4"/>
    <w:rsid w:val="00001923"/>
    <w:rsid w:val="00001AA6"/>
    <w:rsid w:val="00001DBC"/>
    <w:rsid w:val="000025F8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5B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0F42"/>
    <w:rsid w:val="00051226"/>
    <w:rsid w:val="00051264"/>
    <w:rsid w:val="0005152F"/>
    <w:rsid w:val="00051AB3"/>
    <w:rsid w:val="00051B18"/>
    <w:rsid w:val="0005210E"/>
    <w:rsid w:val="000529A8"/>
    <w:rsid w:val="00052D10"/>
    <w:rsid w:val="0005356B"/>
    <w:rsid w:val="00054354"/>
    <w:rsid w:val="00054431"/>
    <w:rsid w:val="00054E9E"/>
    <w:rsid w:val="000561C9"/>
    <w:rsid w:val="000573AC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D7D"/>
    <w:rsid w:val="0008323D"/>
    <w:rsid w:val="000838B6"/>
    <w:rsid w:val="00084487"/>
    <w:rsid w:val="000853DA"/>
    <w:rsid w:val="0008569D"/>
    <w:rsid w:val="000864C2"/>
    <w:rsid w:val="0008751D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A75F8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A5B"/>
    <w:rsid w:val="00122B4A"/>
    <w:rsid w:val="00123EC3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7AD"/>
    <w:rsid w:val="00162845"/>
    <w:rsid w:val="00162D49"/>
    <w:rsid w:val="0016339C"/>
    <w:rsid w:val="00163909"/>
    <w:rsid w:val="00163B5C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A4D"/>
    <w:rsid w:val="00196585"/>
    <w:rsid w:val="00196891"/>
    <w:rsid w:val="00196E3B"/>
    <w:rsid w:val="001A14B8"/>
    <w:rsid w:val="001A1932"/>
    <w:rsid w:val="001A20C5"/>
    <w:rsid w:val="001A2A2B"/>
    <w:rsid w:val="001A2BF9"/>
    <w:rsid w:val="001A362C"/>
    <w:rsid w:val="001A387E"/>
    <w:rsid w:val="001A4D22"/>
    <w:rsid w:val="001A55C6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7376"/>
    <w:rsid w:val="001C7919"/>
    <w:rsid w:val="001C7CFD"/>
    <w:rsid w:val="001C7E44"/>
    <w:rsid w:val="001C7F92"/>
    <w:rsid w:val="001D204A"/>
    <w:rsid w:val="001D24BB"/>
    <w:rsid w:val="001D26C6"/>
    <w:rsid w:val="001D345F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E044D"/>
    <w:rsid w:val="001E0898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2FB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2E0B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3642"/>
    <w:rsid w:val="00293C58"/>
    <w:rsid w:val="002941CF"/>
    <w:rsid w:val="00294363"/>
    <w:rsid w:val="00294A7D"/>
    <w:rsid w:val="00294C10"/>
    <w:rsid w:val="0029517F"/>
    <w:rsid w:val="00295E68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6F1E"/>
    <w:rsid w:val="002C752A"/>
    <w:rsid w:val="002C77B0"/>
    <w:rsid w:val="002C7938"/>
    <w:rsid w:val="002C7FDF"/>
    <w:rsid w:val="002D0077"/>
    <w:rsid w:val="002D0D86"/>
    <w:rsid w:val="002D2070"/>
    <w:rsid w:val="002D2AFD"/>
    <w:rsid w:val="002D3446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301"/>
    <w:rsid w:val="002E33D5"/>
    <w:rsid w:val="002E4118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ED4"/>
    <w:rsid w:val="00301246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A96"/>
    <w:rsid w:val="00310D3E"/>
    <w:rsid w:val="00310EA8"/>
    <w:rsid w:val="00310FEC"/>
    <w:rsid w:val="00311203"/>
    <w:rsid w:val="00311359"/>
    <w:rsid w:val="0031278C"/>
    <w:rsid w:val="003130C0"/>
    <w:rsid w:val="0031370A"/>
    <w:rsid w:val="003138F0"/>
    <w:rsid w:val="00313BCB"/>
    <w:rsid w:val="00313D3A"/>
    <w:rsid w:val="00314AF5"/>
    <w:rsid w:val="003169F3"/>
    <w:rsid w:val="00316E7D"/>
    <w:rsid w:val="003179A6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EAC"/>
    <w:rsid w:val="00333FB7"/>
    <w:rsid w:val="00334B6C"/>
    <w:rsid w:val="00334F72"/>
    <w:rsid w:val="00335FAA"/>
    <w:rsid w:val="00336D19"/>
    <w:rsid w:val="00337435"/>
    <w:rsid w:val="00340BAD"/>
    <w:rsid w:val="00340C5D"/>
    <w:rsid w:val="0034179D"/>
    <w:rsid w:val="00341964"/>
    <w:rsid w:val="003431EF"/>
    <w:rsid w:val="00343D1E"/>
    <w:rsid w:val="00344951"/>
    <w:rsid w:val="00344D08"/>
    <w:rsid w:val="0034538F"/>
    <w:rsid w:val="00346A59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1283"/>
    <w:rsid w:val="003B149C"/>
    <w:rsid w:val="003B15D3"/>
    <w:rsid w:val="003B1C85"/>
    <w:rsid w:val="003B20F5"/>
    <w:rsid w:val="003B3019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625F"/>
    <w:rsid w:val="003C6BD6"/>
    <w:rsid w:val="003D0749"/>
    <w:rsid w:val="003D091C"/>
    <w:rsid w:val="003D0C17"/>
    <w:rsid w:val="003D0D97"/>
    <w:rsid w:val="003D183B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6F91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8B7"/>
    <w:rsid w:val="003F6B70"/>
    <w:rsid w:val="003F6EA8"/>
    <w:rsid w:val="003F7112"/>
    <w:rsid w:val="003F754A"/>
    <w:rsid w:val="003F7E90"/>
    <w:rsid w:val="00400085"/>
    <w:rsid w:val="00400AC4"/>
    <w:rsid w:val="00402029"/>
    <w:rsid w:val="0040233A"/>
    <w:rsid w:val="004030CF"/>
    <w:rsid w:val="004035BB"/>
    <w:rsid w:val="00403A0E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EAB"/>
    <w:rsid w:val="00414146"/>
    <w:rsid w:val="004141AC"/>
    <w:rsid w:val="0041453A"/>
    <w:rsid w:val="00414B71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0E9"/>
    <w:rsid w:val="00430514"/>
    <w:rsid w:val="00430556"/>
    <w:rsid w:val="00430599"/>
    <w:rsid w:val="00430730"/>
    <w:rsid w:val="00431164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16D9"/>
    <w:rsid w:val="00441C3A"/>
    <w:rsid w:val="00441EF6"/>
    <w:rsid w:val="00442D34"/>
    <w:rsid w:val="00442D7B"/>
    <w:rsid w:val="00442F2B"/>
    <w:rsid w:val="004439E5"/>
    <w:rsid w:val="00443AA6"/>
    <w:rsid w:val="00443D19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23F"/>
    <w:rsid w:val="004515FE"/>
    <w:rsid w:val="00452000"/>
    <w:rsid w:val="00452E5B"/>
    <w:rsid w:val="00453E78"/>
    <w:rsid w:val="0045415E"/>
    <w:rsid w:val="00455012"/>
    <w:rsid w:val="004575EE"/>
    <w:rsid w:val="00457704"/>
    <w:rsid w:val="004578B6"/>
    <w:rsid w:val="004579F8"/>
    <w:rsid w:val="0046015A"/>
    <w:rsid w:val="0046016A"/>
    <w:rsid w:val="00460473"/>
    <w:rsid w:val="0046081E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2ABC"/>
    <w:rsid w:val="004738DE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9EC"/>
    <w:rsid w:val="00581B1C"/>
    <w:rsid w:val="00581D4E"/>
    <w:rsid w:val="00583436"/>
    <w:rsid w:val="00583BBA"/>
    <w:rsid w:val="0058478F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374D"/>
    <w:rsid w:val="005C3D10"/>
    <w:rsid w:val="005C3FB7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35FB"/>
    <w:rsid w:val="005D36CF"/>
    <w:rsid w:val="005D3908"/>
    <w:rsid w:val="005D47A8"/>
    <w:rsid w:val="005D76BB"/>
    <w:rsid w:val="005D7801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74E9"/>
    <w:rsid w:val="005E7566"/>
    <w:rsid w:val="005F060A"/>
    <w:rsid w:val="005F073D"/>
    <w:rsid w:val="005F0777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F41"/>
    <w:rsid w:val="006559E9"/>
    <w:rsid w:val="00655C93"/>
    <w:rsid w:val="006564EB"/>
    <w:rsid w:val="006571D5"/>
    <w:rsid w:val="0066006F"/>
    <w:rsid w:val="006602B6"/>
    <w:rsid w:val="006607CA"/>
    <w:rsid w:val="00661166"/>
    <w:rsid w:val="00661AFE"/>
    <w:rsid w:val="00661CAA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177E"/>
    <w:rsid w:val="00671AF3"/>
    <w:rsid w:val="00671D9F"/>
    <w:rsid w:val="00671DD8"/>
    <w:rsid w:val="0067418C"/>
    <w:rsid w:val="0067426B"/>
    <w:rsid w:val="00674552"/>
    <w:rsid w:val="00675349"/>
    <w:rsid w:val="006754E0"/>
    <w:rsid w:val="006766FA"/>
    <w:rsid w:val="0067709A"/>
    <w:rsid w:val="0067710E"/>
    <w:rsid w:val="00677EC9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87F2B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35A5"/>
    <w:rsid w:val="007039A1"/>
    <w:rsid w:val="00703AE3"/>
    <w:rsid w:val="007045C7"/>
    <w:rsid w:val="0070471F"/>
    <w:rsid w:val="00704B4F"/>
    <w:rsid w:val="00704CCE"/>
    <w:rsid w:val="00704D0A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66"/>
    <w:rsid w:val="00795DE1"/>
    <w:rsid w:val="007961D4"/>
    <w:rsid w:val="007962B6"/>
    <w:rsid w:val="00796A79"/>
    <w:rsid w:val="00796E50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300F"/>
    <w:rsid w:val="007C38A5"/>
    <w:rsid w:val="007C3CBF"/>
    <w:rsid w:val="007C462F"/>
    <w:rsid w:val="007C49F5"/>
    <w:rsid w:val="007C4CB4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4D74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E1E"/>
    <w:rsid w:val="007E56F7"/>
    <w:rsid w:val="007E66A1"/>
    <w:rsid w:val="007E711A"/>
    <w:rsid w:val="007F0177"/>
    <w:rsid w:val="007F0B7E"/>
    <w:rsid w:val="007F0C8E"/>
    <w:rsid w:val="007F1F0C"/>
    <w:rsid w:val="007F2B6A"/>
    <w:rsid w:val="007F30CA"/>
    <w:rsid w:val="007F3400"/>
    <w:rsid w:val="007F41F3"/>
    <w:rsid w:val="007F4FDC"/>
    <w:rsid w:val="007F5041"/>
    <w:rsid w:val="007F56C1"/>
    <w:rsid w:val="007F5DBA"/>
    <w:rsid w:val="007F78DC"/>
    <w:rsid w:val="007F7EA0"/>
    <w:rsid w:val="0080022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B65"/>
    <w:rsid w:val="00836E2E"/>
    <w:rsid w:val="0083740C"/>
    <w:rsid w:val="00837912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281"/>
    <w:rsid w:val="00850A25"/>
    <w:rsid w:val="00850C0D"/>
    <w:rsid w:val="0085103F"/>
    <w:rsid w:val="008511DA"/>
    <w:rsid w:val="00851B56"/>
    <w:rsid w:val="00851C6E"/>
    <w:rsid w:val="00851F8A"/>
    <w:rsid w:val="00852D07"/>
    <w:rsid w:val="00853DF4"/>
    <w:rsid w:val="00854199"/>
    <w:rsid w:val="00854C11"/>
    <w:rsid w:val="00855033"/>
    <w:rsid w:val="008552C4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432D"/>
    <w:rsid w:val="008754ED"/>
    <w:rsid w:val="00875539"/>
    <w:rsid w:val="00875CF2"/>
    <w:rsid w:val="00875EDD"/>
    <w:rsid w:val="0087747A"/>
    <w:rsid w:val="008806A1"/>
    <w:rsid w:val="008806BF"/>
    <w:rsid w:val="008810B4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70AE"/>
    <w:rsid w:val="00887225"/>
    <w:rsid w:val="00887E46"/>
    <w:rsid w:val="00890071"/>
    <w:rsid w:val="008901BA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4454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EDD"/>
    <w:rsid w:val="00916059"/>
    <w:rsid w:val="00916760"/>
    <w:rsid w:val="00917439"/>
    <w:rsid w:val="00917B34"/>
    <w:rsid w:val="009208BB"/>
    <w:rsid w:val="00920E24"/>
    <w:rsid w:val="009212C0"/>
    <w:rsid w:val="009222C5"/>
    <w:rsid w:val="00922958"/>
    <w:rsid w:val="00922C0B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86E"/>
    <w:rsid w:val="0094424D"/>
    <w:rsid w:val="009444C9"/>
    <w:rsid w:val="009448F5"/>
    <w:rsid w:val="009451BD"/>
    <w:rsid w:val="00947197"/>
    <w:rsid w:val="009473C2"/>
    <w:rsid w:val="00950275"/>
    <w:rsid w:val="009510AE"/>
    <w:rsid w:val="00951577"/>
    <w:rsid w:val="0095173B"/>
    <w:rsid w:val="00951D00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47A7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CA8"/>
    <w:rsid w:val="0097672A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1A5"/>
    <w:rsid w:val="00992B20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28C3"/>
    <w:rsid w:val="009E2925"/>
    <w:rsid w:val="009E2E36"/>
    <w:rsid w:val="009E32B0"/>
    <w:rsid w:val="009E4029"/>
    <w:rsid w:val="009E4808"/>
    <w:rsid w:val="009E5B9D"/>
    <w:rsid w:val="009E606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93C"/>
    <w:rsid w:val="009F7F41"/>
    <w:rsid w:val="00A004AF"/>
    <w:rsid w:val="00A00D20"/>
    <w:rsid w:val="00A0176D"/>
    <w:rsid w:val="00A0191C"/>
    <w:rsid w:val="00A02702"/>
    <w:rsid w:val="00A02F0F"/>
    <w:rsid w:val="00A03215"/>
    <w:rsid w:val="00A040A8"/>
    <w:rsid w:val="00A04165"/>
    <w:rsid w:val="00A05E5A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639B"/>
    <w:rsid w:val="00A177E7"/>
    <w:rsid w:val="00A17C5E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64CB"/>
    <w:rsid w:val="00A466E9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04"/>
    <w:rsid w:val="00A91B24"/>
    <w:rsid w:val="00A920F2"/>
    <w:rsid w:val="00A9270F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A75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6268"/>
    <w:rsid w:val="00AC643F"/>
    <w:rsid w:val="00AC702E"/>
    <w:rsid w:val="00AC7625"/>
    <w:rsid w:val="00AC7689"/>
    <w:rsid w:val="00AD0D14"/>
    <w:rsid w:val="00AD0D80"/>
    <w:rsid w:val="00AD0FA6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2E63"/>
    <w:rsid w:val="00AF4409"/>
    <w:rsid w:val="00AF47B2"/>
    <w:rsid w:val="00AF5D51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4B"/>
    <w:rsid w:val="00B23C7D"/>
    <w:rsid w:val="00B24126"/>
    <w:rsid w:val="00B25B7D"/>
    <w:rsid w:val="00B260BB"/>
    <w:rsid w:val="00B26338"/>
    <w:rsid w:val="00B26E00"/>
    <w:rsid w:val="00B276B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C15BA"/>
    <w:rsid w:val="00BC1C28"/>
    <w:rsid w:val="00BC3849"/>
    <w:rsid w:val="00BC3BFA"/>
    <w:rsid w:val="00BC42D1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021E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3FBF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38E"/>
    <w:rsid w:val="00CD6AA4"/>
    <w:rsid w:val="00CD6BF2"/>
    <w:rsid w:val="00CD6E39"/>
    <w:rsid w:val="00CD73B3"/>
    <w:rsid w:val="00CD7B56"/>
    <w:rsid w:val="00CD7E53"/>
    <w:rsid w:val="00CE06F4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8D8"/>
    <w:rsid w:val="00D03F07"/>
    <w:rsid w:val="00D04753"/>
    <w:rsid w:val="00D04E36"/>
    <w:rsid w:val="00D05234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58AF"/>
    <w:rsid w:val="00D75BD6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73F1"/>
    <w:rsid w:val="00DF7617"/>
    <w:rsid w:val="00DF77F1"/>
    <w:rsid w:val="00DF7F0C"/>
    <w:rsid w:val="00DF7FFA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6E3"/>
    <w:rsid w:val="00E37D66"/>
    <w:rsid w:val="00E40533"/>
    <w:rsid w:val="00E4061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E74"/>
    <w:rsid w:val="00E462BB"/>
    <w:rsid w:val="00E4671F"/>
    <w:rsid w:val="00E500A6"/>
    <w:rsid w:val="00E503A3"/>
    <w:rsid w:val="00E51082"/>
    <w:rsid w:val="00E51BAE"/>
    <w:rsid w:val="00E51BE0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7004"/>
    <w:rsid w:val="00E5764C"/>
    <w:rsid w:val="00E57B1E"/>
    <w:rsid w:val="00E60ACB"/>
    <w:rsid w:val="00E622CB"/>
    <w:rsid w:val="00E629CF"/>
    <w:rsid w:val="00E62D2C"/>
    <w:rsid w:val="00E63B56"/>
    <w:rsid w:val="00E63DF9"/>
    <w:rsid w:val="00E6555A"/>
    <w:rsid w:val="00E65C35"/>
    <w:rsid w:val="00E65C5D"/>
    <w:rsid w:val="00E6614A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6E4"/>
    <w:rsid w:val="00EA484F"/>
    <w:rsid w:val="00EA487A"/>
    <w:rsid w:val="00EA5412"/>
    <w:rsid w:val="00EA646C"/>
    <w:rsid w:val="00EA6502"/>
    <w:rsid w:val="00EA6CC3"/>
    <w:rsid w:val="00EA7467"/>
    <w:rsid w:val="00EA7A5A"/>
    <w:rsid w:val="00EA7C03"/>
    <w:rsid w:val="00EA7DA2"/>
    <w:rsid w:val="00EB012E"/>
    <w:rsid w:val="00EB0EA1"/>
    <w:rsid w:val="00EB1732"/>
    <w:rsid w:val="00EB187A"/>
    <w:rsid w:val="00EB18A4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377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629"/>
    <w:rsid w:val="00ED6105"/>
    <w:rsid w:val="00ED6A28"/>
    <w:rsid w:val="00ED7424"/>
    <w:rsid w:val="00EE0084"/>
    <w:rsid w:val="00EE0262"/>
    <w:rsid w:val="00EE0736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C52"/>
    <w:rsid w:val="00F02C78"/>
    <w:rsid w:val="00F04302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70A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C72"/>
    <w:rsid w:val="00F65EA8"/>
    <w:rsid w:val="00F65F64"/>
    <w:rsid w:val="00F6601B"/>
    <w:rsid w:val="00F660B1"/>
    <w:rsid w:val="00F66297"/>
    <w:rsid w:val="00F67E0D"/>
    <w:rsid w:val="00F67FFB"/>
    <w:rsid w:val="00F70FDD"/>
    <w:rsid w:val="00F71858"/>
    <w:rsid w:val="00F71925"/>
    <w:rsid w:val="00F71FE7"/>
    <w:rsid w:val="00F71FF2"/>
    <w:rsid w:val="00F7267C"/>
    <w:rsid w:val="00F73BED"/>
    <w:rsid w:val="00F756E9"/>
    <w:rsid w:val="00F766A0"/>
    <w:rsid w:val="00F76ABE"/>
    <w:rsid w:val="00F76C32"/>
    <w:rsid w:val="00F804CD"/>
    <w:rsid w:val="00F80A1C"/>
    <w:rsid w:val="00F8125A"/>
    <w:rsid w:val="00F81505"/>
    <w:rsid w:val="00F823C7"/>
    <w:rsid w:val="00F825AC"/>
    <w:rsid w:val="00F833BF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CC4"/>
    <w:rsid w:val="00F91DEA"/>
    <w:rsid w:val="00F9250B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4F1A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DEC"/>
    <w:rsid w:val="00FB6121"/>
    <w:rsid w:val="00FB6A72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1F886"/>
  <w15:docId w15:val="{73E21BC9-D53F-4A09-BBE6-50624C7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CONCEPÇÃO</Etapa>
    <Classificação_x0020_do_x0020_Documento xmlns="078b5645-a65a-4968-9933-9b4102fc74d6">Gerencial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ATOS</TermName>
          <TermId xmlns="http://schemas.microsoft.com/office/infopath/2007/PartnerControls">3cf27c50-e7a8-42e0-a0b0-f8d30b24829a</TermId>
        </TermInfo>
        <TermInfo xmlns="http://schemas.microsoft.com/office/infopath/2007/PartnerControls">
          <TermName xmlns="http://schemas.microsoft.com/office/infopath/2007/PartnerControls">DECRETO</TermName>
          <TermId xmlns="http://schemas.microsoft.com/office/infopath/2007/PartnerControls">6e920646-3998-49a1-94c2-b372a123728e</TermId>
        </TermInfo>
        <TermInfo xmlns="http://schemas.microsoft.com/office/infopath/2007/PartnerControls">
          <TermName xmlns="http://schemas.microsoft.com/office/infopath/2007/PartnerControls">LEIAUTE</TermName>
          <TermId xmlns="http://schemas.microsoft.com/office/infopath/2007/PartnerControls">0195dbb6-ebb8-44cb-8f6d-41fbc4f08457</TermId>
        </TermInfo>
      </Terms>
    </TaxKeywordTaxHTField>
    <DLCPolicyLabelClientValue xmlns="7a859c55-eec9-435c-8a3a-971d5afcbd48" xsi:nil="true"/>
    <Nome_x0020_do_x0020_Módulo xmlns="078b5645-a65a-4968-9933-9b4102fc74d6">Legislação de Caráter Financeiro</Nome_x0020_do_x0020_Módulo>
    <Empresa_x003a_ xmlns="078b5645-a65a-4968-9933-9b4102fc74d6" xsi:nil="true"/>
    <TaxCatchAll xmlns="078b5645-a65a-4968-9933-9b4102fc74d6">
      <Value>228</Value>
      <Value>227</Value>
      <Value>226</Value>
    </TaxCatchAl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CEC4-0531-4DAE-AFE0-C88CB678754A}"/>
</file>

<file path=customXml/itemProps2.xml><?xml version="1.0" encoding="utf-8"?>
<ds:datastoreItem xmlns:ds="http://schemas.openxmlformats.org/officeDocument/2006/customXml" ds:itemID="{DB890700-9C49-4D88-8BEA-582165D80111}"/>
</file>

<file path=customXml/itemProps3.xml><?xml version="1.0" encoding="utf-8"?>
<ds:datastoreItem xmlns:ds="http://schemas.openxmlformats.org/officeDocument/2006/customXml" ds:itemID="{EE990F0A-5F0A-4AB1-BC4F-068B67AEBD75}"/>
</file>

<file path=customXml/itemProps4.xml><?xml version="1.0" encoding="utf-8"?>
<ds:datastoreItem xmlns:ds="http://schemas.openxmlformats.org/officeDocument/2006/customXml" ds:itemID="{F5B8E543-EF5A-45EE-ADC9-B9CE1033FA09}"/>
</file>

<file path=customXml/itemProps5.xml><?xml version="1.0" encoding="utf-8"?>
<ds:datastoreItem xmlns:ds="http://schemas.openxmlformats.org/officeDocument/2006/customXml" ds:itemID="{856EDA24-4EE1-4248-8BDF-365C0C43DF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Legislação de caráter Financeiro 2017</vt:lpstr>
    </vt:vector>
  </TitlesOfParts>
  <Company>Governo do Estado de MG</Company>
  <LinksUpToDate>false</LinksUpToDate>
  <CharactersWithSpaces>1180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Legislação de caráter Financeiro 2018</dc:title>
  <dc:subject>Manual</dc:subject>
  <dc:creator>ricardo.almeida@tce.mg.gov.br</dc:creator>
  <cp:keywords>LEIAUTE; DECRETO; ATOS</cp:keywords>
  <cp:lastModifiedBy>RICARDO NOGUEIRA DE ALMEIDA</cp:lastModifiedBy>
  <cp:revision>4</cp:revision>
  <cp:lastPrinted>2013-10-09T17:29:00Z</cp:lastPrinted>
  <dcterms:created xsi:type="dcterms:W3CDTF">2016-06-27T13:53:00Z</dcterms:created>
  <dcterms:modified xsi:type="dcterms:W3CDTF">2017-06-08T13:12:00Z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228;#ATOS|3cf27c50-e7a8-42e0-a0b0-f8d30b24829a;#227;#DECRETO|6e920646-3998-49a1-94c2-b372a123728e;#226;#LEIAUTE|0195dbb6-ebb8-44cb-8f6d-41fbc4f08457</vt:lpwstr>
  </property>
</Properties>
</file>